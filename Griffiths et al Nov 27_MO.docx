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C938F" w14:textId="0463160E" w:rsidR="005F2A31" w:rsidRPr="005F2A31" w:rsidRDefault="005E65F2" w:rsidP="005F2A31">
      <w:pPr>
        <w:pStyle w:val="Bibliography"/>
        <w:rPr>
          <w:rFonts w:ascii="Times New Roman" w:hAnsi="Times New Roman" w:cs="Times New Roman"/>
          <w:b/>
          <w:sz w:val="24"/>
          <w:szCs w:val="24"/>
        </w:rPr>
      </w:pPr>
      <w:r w:rsidRPr="005F2A31">
        <w:rPr>
          <w:b/>
        </w:rPr>
        <w:t>Abstract</w:t>
      </w:r>
    </w:p>
    <w:p w14:paraId="62D1AF7A" w14:textId="11747CCC" w:rsidR="00E41D8B" w:rsidRPr="0059685B" w:rsidRDefault="00E41D8B" w:rsidP="00E26790">
      <w:pPr>
        <w:spacing w:line="480" w:lineRule="auto"/>
        <w:ind w:firstLine="720"/>
        <w:rPr>
          <w:rFonts w:ascii="Times New Roman" w:hAnsi="Times New Roman" w:cs="Times New Roman"/>
          <w:sz w:val="24"/>
          <w:szCs w:val="24"/>
        </w:rPr>
      </w:pPr>
      <w:r w:rsidRPr="0059685B">
        <w:rPr>
          <w:rFonts w:ascii="Times New Roman" w:hAnsi="Times New Roman" w:cs="Times New Roman"/>
          <w:sz w:val="24"/>
          <w:szCs w:val="24"/>
        </w:rPr>
        <w:t>Ecological communities vary in space at a variety of scales. In marine communities</w:t>
      </w:r>
      <w:r>
        <w:rPr>
          <w:rFonts w:ascii="Times New Roman" w:hAnsi="Times New Roman" w:cs="Times New Roman"/>
          <w:sz w:val="24"/>
          <w:szCs w:val="24"/>
        </w:rPr>
        <w:t>,</w:t>
      </w:r>
      <w:r w:rsidRPr="0059685B">
        <w:rPr>
          <w:rFonts w:ascii="Times New Roman" w:hAnsi="Times New Roman" w:cs="Times New Roman"/>
          <w:sz w:val="24"/>
          <w:szCs w:val="24"/>
        </w:rPr>
        <w:t xml:space="preserve"> dramatic changes in species composition can occur across a small spatial distance, </w:t>
      </w:r>
      <w:r>
        <w:rPr>
          <w:rFonts w:ascii="Times New Roman" w:hAnsi="Times New Roman" w:cs="Times New Roman"/>
          <w:sz w:val="24"/>
          <w:szCs w:val="24"/>
        </w:rPr>
        <w:t>resulting in communities that vary across seascapes</w:t>
      </w:r>
      <w:r w:rsidRPr="0059685B">
        <w:rPr>
          <w:rFonts w:ascii="Times New Roman" w:hAnsi="Times New Roman" w:cs="Times New Roman"/>
          <w:sz w:val="24"/>
          <w:szCs w:val="24"/>
        </w:rPr>
        <w:t xml:space="preserve">. Through an experimental manipulation of epiphytic </w:t>
      </w:r>
      <w:proofErr w:type="spellStart"/>
      <w:r w:rsidRPr="0059685B">
        <w:rPr>
          <w:rFonts w:ascii="Times New Roman" w:hAnsi="Times New Roman" w:cs="Times New Roman"/>
          <w:sz w:val="24"/>
          <w:szCs w:val="24"/>
        </w:rPr>
        <w:t>seagrass</w:t>
      </w:r>
      <w:proofErr w:type="spellEnd"/>
      <w:r w:rsidRPr="0059685B">
        <w:rPr>
          <w:rFonts w:ascii="Times New Roman" w:hAnsi="Times New Roman" w:cs="Times New Roman"/>
          <w:sz w:val="24"/>
          <w:szCs w:val="24"/>
        </w:rPr>
        <w:t xml:space="preserve"> communities, I examined the processes that drive abundance and distribution of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i/>
          <w:sz w:val="24"/>
          <w:szCs w:val="24"/>
        </w:rPr>
        <w:t xml:space="preserve"> </w:t>
      </w:r>
      <w:proofErr w:type="spellStart"/>
      <w:r w:rsidRPr="0059685B">
        <w:rPr>
          <w:rFonts w:ascii="Times New Roman" w:hAnsi="Times New Roman" w:cs="Times New Roman"/>
          <w:i/>
          <w:sz w:val="24"/>
          <w:szCs w:val="24"/>
        </w:rPr>
        <w:t>naiadum</w:t>
      </w:r>
      <w:proofErr w:type="spellEnd"/>
      <w:r w:rsidRPr="0059685B">
        <w:rPr>
          <w:rFonts w:ascii="Times New Roman" w:hAnsi="Times New Roman" w:cs="Times New Roman"/>
          <w:sz w:val="24"/>
          <w:szCs w:val="24"/>
        </w:rPr>
        <w:t xml:space="preserve">, an epiphytic red algal species, in </w:t>
      </w:r>
      <w:proofErr w:type="spellStart"/>
      <w:r w:rsidRPr="00655F30">
        <w:rPr>
          <w:rFonts w:ascii="Times New Roman" w:hAnsi="Times New Roman" w:cs="Times New Roman"/>
          <w:i/>
          <w:sz w:val="24"/>
          <w:szCs w:val="24"/>
        </w:rPr>
        <w:t>Zostera</w:t>
      </w:r>
      <w:proofErr w:type="spellEnd"/>
      <w:r w:rsidRPr="00655F30">
        <w:rPr>
          <w:rFonts w:ascii="Times New Roman" w:hAnsi="Times New Roman" w:cs="Times New Roman"/>
          <w:i/>
          <w:sz w:val="24"/>
          <w:szCs w:val="24"/>
        </w:rPr>
        <w:t xml:space="preserve"> marina</w:t>
      </w:r>
      <w:r w:rsidRPr="0059685B">
        <w:rPr>
          <w:rFonts w:ascii="Times New Roman" w:hAnsi="Times New Roman" w:cs="Times New Roman"/>
          <w:sz w:val="24"/>
          <w:szCs w:val="24"/>
        </w:rPr>
        <w:t xml:space="preserve"> meadows on the central coast of British Columbia. I hypothesized that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could be controlled by </w:t>
      </w:r>
      <w:r w:rsidRPr="0059685B">
        <w:rPr>
          <w:rFonts w:ascii="Times New Roman" w:hAnsi="Times New Roman" w:cs="Times New Roman"/>
          <w:sz w:val="24"/>
          <w:szCs w:val="24"/>
        </w:rPr>
        <w:t xml:space="preserve">invertebrate </w:t>
      </w:r>
      <w:r>
        <w:rPr>
          <w:rFonts w:ascii="Times New Roman" w:hAnsi="Times New Roman" w:cs="Times New Roman"/>
          <w:sz w:val="24"/>
          <w:szCs w:val="24"/>
        </w:rPr>
        <w:t>grazing or bacterial facilitation.</w:t>
      </w:r>
      <w:r w:rsidRPr="0059685B">
        <w:rPr>
          <w:rFonts w:ascii="Times New Roman" w:hAnsi="Times New Roman" w:cs="Times New Roman"/>
          <w:sz w:val="24"/>
          <w:szCs w:val="24"/>
        </w:rPr>
        <w:t xml:space="preserve"> </w:t>
      </w:r>
      <w:r>
        <w:rPr>
          <w:rFonts w:ascii="Times New Roman" w:hAnsi="Times New Roman" w:cs="Times New Roman"/>
          <w:sz w:val="24"/>
          <w:szCs w:val="24"/>
        </w:rPr>
        <w:t xml:space="preserve">I used a reciprocal transplant to investigate </w:t>
      </w:r>
      <w:r w:rsidRPr="0059685B">
        <w:rPr>
          <w:rFonts w:ascii="Times New Roman" w:hAnsi="Times New Roman" w:cs="Times New Roman"/>
          <w:sz w:val="24"/>
          <w:szCs w:val="24"/>
        </w:rPr>
        <w:t xml:space="preserve">whether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load was affected by location</w:t>
      </w:r>
      <w:r>
        <w:rPr>
          <w:rFonts w:ascii="Times New Roman" w:hAnsi="Times New Roman" w:cs="Times New Roman"/>
          <w:sz w:val="24"/>
          <w:szCs w:val="24"/>
        </w:rPr>
        <w:t xml:space="preserve"> and associated environmental characteristics</w:t>
      </w:r>
      <w:r w:rsidRPr="0059685B">
        <w:rPr>
          <w:rFonts w:ascii="Times New Roman" w:hAnsi="Times New Roman" w:cs="Times New Roman"/>
          <w:sz w:val="24"/>
          <w:szCs w:val="24"/>
        </w:rPr>
        <w:t xml:space="preserve">. </w:t>
      </w:r>
      <w:commentRangeStart w:id="0"/>
      <w:r w:rsidRPr="0059685B">
        <w:rPr>
          <w:rFonts w:ascii="Times New Roman" w:hAnsi="Times New Roman" w:cs="Times New Roman"/>
          <w:sz w:val="24"/>
          <w:szCs w:val="24"/>
        </w:rPr>
        <w:t xml:space="preserve">I found a significant interaction between source and final location on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colonization</w:t>
      </w:r>
      <w:r w:rsidRPr="0059685B">
        <w:rPr>
          <w:rFonts w:ascii="Times New Roman" w:hAnsi="Times New Roman" w:cs="Times New Roman"/>
          <w:sz w:val="24"/>
          <w:szCs w:val="24"/>
        </w:rPr>
        <w:t xml:space="preserve">. </w:t>
      </w:r>
      <w:commentRangeEnd w:id="0"/>
      <w:r>
        <w:rPr>
          <w:rStyle w:val="CommentReference"/>
        </w:rPr>
        <w:commentReference w:id="0"/>
      </w:r>
      <w:proofErr w:type="spellStart"/>
      <w:r w:rsidRPr="0059685B">
        <w:rPr>
          <w:rFonts w:ascii="Times New Roman" w:hAnsi="Times New Roman" w:cs="Times New Roman"/>
          <w:sz w:val="24"/>
          <w:szCs w:val="24"/>
        </w:rPr>
        <w:t>Uncolonized</w:t>
      </w:r>
      <w:proofErr w:type="spellEnd"/>
      <w:r w:rsidRPr="0059685B">
        <w:rPr>
          <w:rFonts w:ascii="Times New Roman" w:hAnsi="Times New Roman" w:cs="Times New Roman"/>
          <w:sz w:val="24"/>
          <w:szCs w:val="24"/>
        </w:rPr>
        <w:t xml:space="preserve"> blades were colonized when placed in a high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environment, while colonized blades did not lose their existing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when moved to a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free environment. Using </w:t>
      </w:r>
      <w:proofErr w:type="spellStart"/>
      <w:r w:rsidRPr="0059685B">
        <w:rPr>
          <w:rFonts w:ascii="Times New Roman" w:hAnsi="Times New Roman" w:cs="Times New Roman"/>
          <w:sz w:val="24"/>
          <w:szCs w:val="24"/>
        </w:rPr>
        <w:t>illumina</w:t>
      </w:r>
      <w:proofErr w:type="spellEnd"/>
      <w:r w:rsidRPr="0059685B">
        <w:rPr>
          <w:rFonts w:ascii="Times New Roman" w:hAnsi="Times New Roman" w:cs="Times New Roman"/>
          <w:sz w:val="24"/>
          <w:szCs w:val="24"/>
        </w:rPr>
        <w:t xml:space="preserve"> sequencing of </w:t>
      </w:r>
      <w:r>
        <w:rPr>
          <w:rFonts w:ascii="Times New Roman" w:hAnsi="Times New Roman" w:cs="Times New Roman"/>
          <w:sz w:val="24"/>
          <w:szCs w:val="24"/>
        </w:rPr>
        <w:t xml:space="preserve">bacterial </w:t>
      </w:r>
      <w:r w:rsidRPr="0059685B">
        <w:rPr>
          <w:rFonts w:ascii="Times New Roman" w:hAnsi="Times New Roman" w:cs="Times New Roman"/>
          <w:sz w:val="24"/>
          <w:szCs w:val="24"/>
        </w:rPr>
        <w:t xml:space="preserve">DNA isolated from surface swabs of </w:t>
      </w:r>
      <w:proofErr w:type="spellStart"/>
      <w:r w:rsidRPr="0059685B">
        <w:rPr>
          <w:rFonts w:ascii="Times New Roman" w:hAnsi="Times New Roman" w:cs="Times New Roman"/>
          <w:sz w:val="24"/>
          <w:szCs w:val="24"/>
        </w:rPr>
        <w:t>seagrass</w:t>
      </w:r>
      <w:proofErr w:type="spellEnd"/>
      <w:r w:rsidRPr="0059685B">
        <w:rPr>
          <w:rFonts w:ascii="Times New Roman" w:hAnsi="Times New Roman" w:cs="Times New Roman"/>
          <w:sz w:val="24"/>
          <w:szCs w:val="24"/>
        </w:rPr>
        <w:t xml:space="preserve"> transplants, I found a significant difference between bacterial communities on shoots with and without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w:t>
      </w:r>
      <w:commentRangeStart w:id="1"/>
      <w:r>
        <w:rPr>
          <w:rFonts w:ascii="Times New Roman" w:hAnsi="Times New Roman" w:cs="Times New Roman"/>
          <w:sz w:val="24"/>
          <w:szCs w:val="24"/>
        </w:rPr>
        <w:t xml:space="preserve">Further, I found that </w:t>
      </w:r>
      <w:r w:rsidRPr="0059685B">
        <w:rPr>
          <w:rFonts w:ascii="Times New Roman" w:hAnsi="Times New Roman" w:cs="Times New Roman"/>
          <w:sz w:val="24"/>
          <w:szCs w:val="24"/>
        </w:rPr>
        <w:t xml:space="preserve">shoots with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ha</w:t>
      </w:r>
      <w:r>
        <w:rPr>
          <w:rFonts w:ascii="Times New Roman" w:hAnsi="Times New Roman" w:cs="Times New Roman"/>
          <w:sz w:val="24"/>
          <w:szCs w:val="24"/>
        </w:rPr>
        <w:t>d</w:t>
      </w:r>
      <w:r w:rsidRPr="0059685B">
        <w:rPr>
          <w:rFonts w:ascii="Times New Roman" w:hAnsi="Times New Roman" w:cs="Times New Roman"/>
          <w:sz w:val="24"/>
          <w:szCs w:val="24"/>
        </w:rPr>
        <w:t xml:space="preserve"> a higher </w:t>
      </w:r>
      <w:r>
        <w:rPr>
          <w:rFonts w:ascii="Times New Roman" w:hAnsi="Times New Roman" w:cs="Times New Roman"/>
          <w:sz w:val="24"/>
          <w:szCs w:val="24"/>
        </w:rPr>
        <w:t xml:space="preserve">invertebrate abundance, </w:t>
      </w:r>
      <w:r w:rsidRPr="0059685B">
        <w:rPr>
          <w:rFonts w:ascii="Times New Roman" w:hAnsi="Times New Roman" w:cs="Times New Roman"/>
          <w:sz w:val="24"/>
          <w:szCs w:val="24"/>
        </w:rPr>
        <w:t xml:space="preserve">indicating that </w:t>
      </w:r>
      <w:proofErr w:type="spellStart"/>
      <w:r w:rsidRPr="00655F30">
        <w:rPr>
          <w:rFonts w:ascii="Times New Roman" w:hAnsi="Times New Roman" w:cs="Times New Roman"/>
          <w:i/>
          <w:sz w:val="24"/>
          <w:szCs w:val="24"/>
        </w:rPr>
        <w:t>Smithora</w:t>
      </w:r>
      <w:proofErr w:type="spellEnd"/>
      <w:r w:rsidRPr="0059685B">
        <w:rPr>
          <w:rFonts w:ascii="Times New Roman" w:hAnsi="Times New Roman" w:cs="Times New Roman"/>
          <w:sz w:val="24"/>
          <w:szCs w:val="24"/>
        </w:rPr>
        <w:t xml:space="preserve"> is likely not grazer controlled. </w:t>
      </w:r>
      <w:commentRangeEnd w:id="1"/>
      <w:r>
        <w:rPr>
          <w:rStyle w:val="CommentReference"/>
        </w:rPr>
        <w:commentReference w:id="1"/>
      </w:r>
      <w:r w:rsidRPr="0059685B">
        <w:rPr>
          <w:rFonts w:ascii="Times New Roman" w:hAnsi="Times New Roman" w:cs="Times New Roman"/>
          <w:sz w:val="24"/>
          <w:szCs w:val="24"/>
        </w:rPr>
        <w:t xml:space="preserve">My results </w:t>
      </w:r>
      <w:r>
        <w:rPr>
          <w:rFonts w:ascii="Times New Roman" w:hAnsi="Times New Roman" w:cs="Times New Roman"/>
          <w:sz w:val="24"/>
          <w:szCs w:val="24"/>
        </w:rPr>
        <w:t>suggest</w:t>
      </w:r>
      <w:r w:rsidRPr="0059685B">
        <w:rPr>
          <w:rFonts w:ascii="Times New Roman" w:hAnsi="Times New Roman" w:cs="Times New Roman"/>
          <w:sz w:val="24"/>
          <w:szCs w:val="24"/>
        </w:rPr>
        <w:t xml:space="preserve"> that </w:t>
      </w:r>
      <w:proofErr w:type="spellStart"/>
      <w:r>
        <w:rPr>
          <w:rFonts w:ascii="Times New Roman" w:hAnsi="Times New Roman" w:cs="Times New Roman"/>
          <w:sz w:val="24"/>
          <w:szCs w:val="24"/>
        </w:rPr>
        <w:t>seagrass</w:t>
      </w:r>
      <w:proofErr w:type="spellEnd"/>
      <w:r>
        <w:rPr>
          <w:rFonts w:ascii="Times New Roman" w:hAnsi="Times New Roman" w:cs="Times New Roman"/>
          <w:sz w:val="24"/>
          <w:szCs w:val="24"/>
        </w:rPr>
        <w:t xml:space="preserve"> associated </w:t>
      </w:r>
      <w:r w:rsidRPr="0059685B">
        <w:rPr>
          <w:rFonts w:ascii="Times New Roman" w:hAnsi="Times New Roman" w:cs="Times New Roman"/>
          <w:sz w:val="24"/>
          <w:szCs w:val="24"/>
        </w:rPr>
        <w:t xml:space="preserve">bacterial and invertebrate communities could be altered by </w:t>
      </w:r>
      <w:r>
        <w:rPr>
          <w:rFonts w:ascii="Times New Roman" w:hAnsi="Times New Roman" w:cs="Times New Roman"/>
          <w:sz w:val="24"/>
          <w:szCs w:val="24"/>
        </w:rPr>
        <w:t xml:space="preserve">the colonization of epiphytic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i/>
          <w:sz w:val="24"/>
          <w:szCs w:val="24"/>
        </w:rPr>
        <w:t>,</w:t>
      </w:r>
      <w:r w:rsidRPr="0059685B">
        <w:rPr>
          <w:rFonts w:ascii="Times New Roman" w:hAnsi="Times New Roman" w:cs="Times New Roman"/>
          <w:sz w:val="24"/>
          <w:szCs w:val="24"/>
        </w:rPr>
        <w:t xml:space="preserve"> </w:t>
      </w:r>
      <w:commentRangeStart w:id="2"/>
      <w:r w:rsidRPr="0059685B">
        <w:rPr>
          <w:rFonts w:ascii="Times New Roman" w:hAnsi="Times New Roman" w:cs="Times New Roman"/>
          <w:sz w:val="24"/>
          <w:szCs w:val="24"/>
        </w:rPr>
        <w:t xml:space="preserve">or could be subject to </w:t>
      </w:r>
      <w:proofErr w:type="gramStart"/>
      <w:r w:rsidRPr="0059685B">
        <w:rPr>
          <w:rFonts w:ascii="Times New Roman" w:hAnsi="Times New Roman" w:cs="Times New Roman"/>
          <w:sz w:val="24"/>
          <w:szCs w:val="24"/>
        </w:rPr>
        <w:t>the</w:t>
      </w:r>
      <w:proofErr w:type="gramEnd"/>
      <w:r w:rsidRPr="0059685B">
        <w:rPr>
          <w:rFonts w:ascii="Times New Roman" w:hAnsi="Times New Roman" w:cs="Times New Roman"/>
          <w:sz w:val="24"/>
          <w:szCs w:val="24"/>
        </w:rPr>
        <w:t xml:space="preserve"> same </w:t>
      </w:r>
      <w:r>
        <w:rPr>
          <w:rFonts w:ascii="Times New Roman" w:hAnsi="Times New Roman" w:cs="Times New Roman"/>
          <w:sz w:val="24"/>
          <w:szCs w:val="24"/>
        </w:rPr>
        <w:t>spatial processes</w:t>
      </w:r>
      <w:r w:rsidRPr="0059685B">
        <w:rPr>
          <w:rFonts w:ascii="Times New Roman" w:hAnsi="Times New Roman" w:cs="Times New Roman"/>
          <w:sz w:val="24"/>
          <w:szCs w:val="24"/>
        </w:rPr>
        <w:t xml:space="preserve"> as </w:t>
      </w:r>
      <w:proofErr w:type="spellStart"/>
      <w:r w:rsidRPr="00655F30">
        <w:rPr>
          <w:rFonts w:ascii="Times New Roman" w:hAnsi="Times New Roman" w:cs="Times New Roman"/>
          <w:i/>
          <w:sz w:val="24"/>
          <w:szCs w:val="24"/>
        </w:rPr>
        <w:t>Smithora</w:t>
      </w:r>
      <w:commentRangeEnd w:id="2"/>
      <w:proofErr w:type="spellEnd"/>
      <w:r>
        <w:rPr>
          <w:rStyle w:val="CommentReference"/>
        </w:rPr>
        <w:commentReference w:id="2"/>
      </w:r>
      <w:r w:rsidRPr="0059685B">
        <w:rPr>
          <w:rFonts w:ascii="Times New Roman" w:hAnsi="Times New Roman" w:cs="Times New Roman"/>
          <w:sz w:val="24"/>
          <w:szCs w:val="24"/>
        </w:rPr>
        <w:t xml:space="preserve">. </w:t>
      </w:r>
      <w:commentRangeStart w:id="3"/>
      <w:r w:rsidRPr="0059685B">
        <w:rPr>
          <w:rFonts w:ascii="Times New Roman" w:hAnsi="Times New Roman" w:cs="Times New Roman"/>
          <w:sz w:val="24"/>
          <w:szCs w:val="24"/>
        </w:rPr>
        <w:t xml:space="preserve">This research </w:t>
      </w:r>
      <w:r>
        <w:rPr>
          <w:rFonts w:ascii="Times New Roman" w:hAnsi="Times New Roman" w:cs="Times New Roman"/>
          <w:sz w:val="24"/>
          <w:szCs w:val="24"/>
        </w:rPr>
        <w:t xml:space="preserve">suggests potential drivers of </w:t>
      </w:r>
      <w:r w:rsidRPr="0059685B">
        <w:rPr>
          <w:rFonts w:ascii="Times New Roman" w:hAnsi="Times New Roman" w:cs="Times New Roman"/>
          <w:sz w:val="24"/>
          <w:szCs w:val="24"/>
        </w:rPr>
        <w:t xml:space="preserve">epiphytic community composition in </w:t>
      </w:r>
      <w:proofErr w:type="spellStart"/>
      <w:r w:rsidRPr="0059685B">
        <w:rPr>
          <w:rFonts w:ascii="Times New Roman" w:hAnsi="Times New Roman" w:cs="Times New Roman"/>
          <w:sz w:val="24"/>
          <w:szCs w:val="24"/>
        </w:rPr>
        <w:t>seagrass</w:t>
      </w:r>
      <w:proofErr w:type="spellEnd"/>
      <w:r w:rsidRPr="0059685B">
        <w:rPr>
          <w:rFonts w:ascii="Times New Roman" w:hAnsi="Times New Roman" w:cs="Times New Roman"/>
          <w:sz w:val="24"/>
          <w:szCs w:val="24"/>
        </w:rPr>
        <w:t xml:space="preserve"> meadows</w:t>
      </w:r>
      <w:r w:rsidR="00E26790">
        <w:rPr>
          <w:rFonts w:ascii="Times New Roman" w:hAnsi="Times New Roman" w:cs="Times New Roman"/>
          <w:sz w:val="24"/>
          <w:szCs w:val="24"/>
        </w:rPr>
        <w:t xml:space="preserve">. </w:t>
      </w:r>
      <w:r w:rsidRPr="0059685B">
        <w:rPr>
          <w:rFonts w:ascii="Times New Roman" w:hAnsi="Times New Roman" w:cs="Times New Roman"/>
          <w:sz w:val="24"/>
          <w:szCs w:val="24"/>
        </w:rPr>
        <w:t>.</w:t>
      </w:r>
      <w:commentRangeEnd w:id="3"/>
      <w:r>
        <w:rPr>
          <w:rStyle w:val="CommentReference"/>
        </w:rPr>
        <w:commentReference w:id="3"/>
      </w:r>
    </w:p>
    <w:p w14:paraId="2145BB75" w14:textId="77777777" w:rsidR="006041B9" w:rsidRDefault="006041B9"/>
    <w:p w14:paraId="0B352CB5" w14:textId="77777777" w:rsidR="00E41D8B" w:rsidRDefault="00E41D8B"/>
    <w:p w14:paraId="1200CDE2" w14:textId="77777777" w:rsidR="00E41D8B" w:rsidRDefault="00E41D8B"/>
    <w:p w14:paraId="43E71E6F" w14:textId="77777777" w:rsidR="00E41D8B" w:rsidRPr="00E41D8B" w:rsidRDefault="00E41D8B" w:rsidP="00E41D8B">
      <w:pPr>
        <w:spacing w:line="480" w:lineRule="auto"/>
        <w:contextualSpacing/>
        <w:rPr>
          <w:rFonts w:ascii="Times New Roman" w:hAnsi="Times New Roman" w:cs="Times New Roman"/>
          <w:b/>
          <w:lang w:val="en-CA"/>
        </w:rPr>
        <w:sectPr w:rsidR="00E41D8B" w:rsidRPr="00E41D8B" w:rsidSect="00307EF7">
          <w:footerReference w:type="default" r:id="rId8"/>
          <w:footerReference w:type="first" r:id="rId9"/>
          <w:pgSz w:w="12240" w:h="15840"/>
          <w:pgMar w:top="1440" w:right="1440" w:bottom="1440" w:left="1440" w:header="708" w:footer="708" w:gutter="0"/>
          <w:cols w:space="708"/>
          <w:titlePg/>
          <w:docGrid w:linePitch="360"/>
        </w:sectPr>
      </w:pPr>
    </w:p>
    <w:p w14:paraId="1FC4850A" w14:textId="7D4209B4" w:rsidR="004868C6" w:rsidRDefault="004868C6" w:rsidP="004868C6">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lastRenderedPageBreak/>
        <w:t>Introduction</w:t>
      </w:r>
      <w:r>
        <w:rPr>
          <w:rFonts w:ascii="Times New Roman" w:hAnsi="Times New Roman" w:cs="Times New Roman"/>
          <w:sz w:val="24"/>
          <w:szCs w:val="24"/>
          <w:lang w:val="en-CA"/>
        </w:rPr>
        <w:tab/>
      </w:r>
    </w:p>
    <w:p w14:paraId="5D5A39A1" w14:textId="18AE4E04" w:rsidR="00E41D8B" w:rsidRDefault="00E41D8B" w:rsidP="0036143A">
      <w:pPr>
        <w:spacing w:line="480" w:lineRule="auto"/>
        <w:ind w:firstLine="720"/>
        <w:contextualSpacing/>
        <w:rPr>
          <w:rFonts w:ascii="Times New Roman" w:hAnsi="Times New Roman" w:cs="Times New Roman"/>
          <w:sz w:val="24"/>
          <w:szCs w:val="24"/>
          <w:lang w:val="en-CA"/>
        </w:rPr>
      </w:pPr>
      <w:r>
        <w:rPr>
          <w:rFonts w:ascii="Times New Roman" w:hAnsi="Times New Roman" w:cs="Times New Roman"/>
          <w:sz w:val="24"/>
          <w:szCs w:val="24"/>
          <w:lang w:val="en-CA"/>
        </w:rPr>
        <w:t xml:space="preserve">What drives species variation </w:t>
      </w:r>
      <w:r w:rsidRPr="0059685B">
        <w:rPr>
          <w:rFonts w:ascii="Times New Roman" w:hAnsi="Times New Roman" w:cs="Times New Roman"/>
          <w:sz w:val="24"/>
          <w:szCs w:val="24"/>
          <w:lang w:val="en-CA"/>
        </w:rPr>
        <w:t>across spatial scale</w:t>
      </w:r>
      <w:r>
        <w:rPr>
          <w:rFonts w:ascii="Times New Roman" w:hAnsi="Times New Roman" w:cs="Times New Roman"/>
          <w:sz w:val="24"/>
          <w:szCs w:val="24"/>
          <w:lang w:val="en-CA"/>
        </w:rPr>
        <w:t>s</w:t>
      </w:r>
      <w:r w:rsidRPr="0059685B">
        <w:rPr>
          <w:rFonts w:ascii="Times New Roman" w:hAnsi="Times New Roman" w:cs="Times New Roman"/>
          <w:sz w:val="24"/>
          <w:szCs w:val="24"/>
          <w:lang w:val="en-CA"/>
        </w:rPr>
        <w:t xml:space="preserve"> continues to puzzle ecologists in a variety of ecosystems </w:t>
      </w:r>
      <w:r w:rsidRPr="0059685B">
        <w:rPr>
          <w:rFonts w:ascii="Times New Roman" w:hAnsi="Times New Roman" w:cs="Times New Roman"/>
          <w:sz w:val="24"/>
          <w:szCs w:val="24"/>
          <w:lang w:val="en-CA"/>
        </w:rPr>
        <w:fldChar w:fldCharType="begin" w:fldLock="1"/>
      </w:r>
      <w:r>
        <w:rPr>
          <w:rFonts w:ascii="Times New Roman" w:hAnsi="Times New Roman" w:cs="Times New Roman"/>
          <w:sz w:val="24"/>
          <w:szCs w:val="24"/>
          <w:lang w:val="en-CA"/>
        </w:rPr>
        <w:instrText xml:space="preserve"> ADDIN ZOTERO_ITEM CSL_CITATION {"citationID":"UHXWfNt9","properties":{"formattedCitation":"{\\rtf (Bostr\\uc0\\u246{}m et al., 2006)}","plainCitation":"(Boström et al., 2006)"},"citationItems":[{"id":"ITEM-1","uris":["http://www.mendeley.com/documents/?uuid=6ce10ba5-256f-469e-b5ab-ab27d99be9db"],"uri":["http://www.mendeley.com/documents/?uuid=6ce10ba5-256f-469e-b5ab-ab27d99be9db"],"itemData":{"DOI":"10.1016/j.ecss.2006.01.026","ISBN":"0272-7714","ISSN":"02727714","PMID":"174","abstract":"Seagrasses comprise some of the most heterogeneous landscape structures of shallow-water estuarine/marine ecosystems in the world. However, while knowledge at the molecular, organism, patch and community scale is pervasive, understanding of seagrass landscape ecology is more fragmentary and has not been synthesized. The growth and recruitment dynamics of seagrasses as well as man-made and/or natural disturbances create complex spatial configurations of seagrass over broad (metres to kilometres) spatial scales. Hence, it is important to identify mechanisms maintaining and/or threatening the diversity-promoting function of seagrass meadows and to understand their effects on benthic populations and communities. Although landscape ecology has recently become more integrated into seagrass research, our understanding of animal responses to variability in seagrass landscape structure is still fragmentary. By reviewing the literature to date, this paper evaluates studies on seagrass landscape ecology, testing the general null hypothesis that concepts developed in terrestrial settings can be generalized across landscapes, and (a) presenting definitions and terms used in seagrass landscape ecology, (b) reviewing geographical patterns of seagrass landscape studies to identify possible key regions and target species, (c) evaluating different methodological approaches, (d) describing the spatial and temporal scales used to describe organism responses to seagrass landscape structure, and (e) placing seagrass landscapes into an applied context. © 2006 Elsevier Ltd. All rights reserved.","author":[{"dropping-particle":"","family":"Boström","given":"Christoffer","non-dropping-particle":"","parse-names":false,"suffix":""},{"dropping-particle":"","family":"Jackson","given":"Emma L.","non-dropping-particle":"","parse-names":false,"suffix":""},{"dropping-particle":"","family":"Simenstad","given":"Charles a.","non-dropping-particle":"","parse-names":false,"suffix":""}],"container-title":"Estuarine, Coastal and Shelf Science","id":"ITEM-1","issue":"3-4","issued":{"date-parts":[["2006"]]},"page":"383-403","title":"Seagrass landscapes and their effects on associated fauna: A review","type":"article-journal","volume":"68"}}],"schema":"https://github.com/citation-style-language/schema/raw/master/csl-citation.json"}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szCs w:val="24"/>
        </w:rPr>
        <w:t>(Boström et al., 2006)</w:t>
      </w:r>
      <w:r w:rsidRPr="0059685B">
        <w:rPr>
          <w:rFonts w:ascii="Times New Roman" w:hAnsi="Times New Roman" w:cs="Times New Roman"/>
          <w:sz w:val="24"/>
          <w:szCs w:val="24"/>
          <w:lang w:val="en-CA"/>
        </w:rPr>
        <w:fldChar w:fldCharType="end"/>
      </w:r>
      <w:r>
        <w:rPr>
          <w:rFonts w:ascii="Times New Roman" w:hAnsi="Times New Roman" w:cs="Times New Roman"/>
          <w:sz w:val="24"/>
          <w:szCs w:val="24"/>
          <w:lang w:val="en-CA"/>
        </w:rPr>
        <w:t xml:space="preserve">, and </w:t>
      </w:r>
      <w:r w:rsidRPr="0059685B">
        <w:rPr>
          <w:rFonts w:ascii="Times New Roman" w:hAnsi="Times New Roman" w:cs="Times New Roman"/>
          <w:sz w:val="24"/>
          <w:szCs w:val="24"/>
          <w:lang w:val="en-CA"/>
        </w:rPr>
        <w:t xml:space="preserve">has consequences for the structure of biological communities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{"citationID":"QMw09HI7","properties":{"formattedCitation":"(A. Driscoll, 2008; Levins, 1969)","plainCitation":"(A. Driscoll, 2008; Levins, 1969)"},"citationItems":[{"id":196,"uris":["http://zotero.org/users/local/9uD8JBXK/items/GKANAUI3"],"uri":["http://zotero.org/users/local/9uD8JBXK/items/GKANAUI3"],"itemData":{"id":196,"type":"article-journal","title":"The frequency of metapopulations, metacommunities and nestedness in a fragmented landscape","container-title":"Oikos","page":"297-309","volume":"117","issue":"2","source":"CrossRef","DOI":"10.1111/j.2007.0030-1299.16202.x","ISSN":"00301299, 16000706","language":"en","author":[{"family":"A. Driscoll","given":"Don"}],"issued":{"date-parts":[["2008",2]]}}},{"id":272,"uris":["http://zotero.org/users/local/9uD8JBXK/items/J4NIRBR5"],"uri":["http://zotero.org/users/local/9uD8JBXK/items/J4NIRBR5"],"itemData":{"id":272,"type":"article-journal","title":"Some demographic and genetic consequences of environmental heterogeneity for biological control","container-title":"Bulletin of the Entomological society of America","page":"237–240","volume":"15","issue":"3","source":"Google Scholar","author":[{"family":"Levins","given":"Richard"}],"issued":{"date-parts":[["1969"]]}}}],"schema":"https://github.com/citation-style-language/schema/raw/master/csl-citation.json"} </w:instrText>
      </w:r>
      <w:r w:rsidRPr="0059685B">
        <w:rPr>
          <w:rFonts w:ascii="Times New Roman" w:hAnsi="Times New Roman" w:cs="Times New Roman"/>
          <w:sz w:val="24"/>
          <w:szCs w:val="24"/>
          <w:lang w:val="en-CA"/>
        </w:rPr>
        <w:fldChar w:fldCharType="separate"/>
      </w:r>
      <w:r>
        <w:rPr>
          <w:rFonts w:ascii="Times New Roman" w:hAnsi="Times New Roman" w:cs="Times New Roman"/>
          <w:sz w:val="24"/>
        </w:rPr>
        <w:t>(A. Driscoll, 2008;</w:t>
      </w:r>
      <w:r w:rsidRPr="008633CF">
        <w:rPr>
          <w:rFonts w:ascii="Times New Roman" w:hAnsi="Times New Roman" w:cs="Times New Roman"/>
          <w:sz w:val="24"/>
        </w:rPr>
        <w:t xml:space="preserve"> Levins, 1969)</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The concept of space becomes more interesting as we see variation at </w:t>
      </w:r>
      <w:r>
        <w:rPr>
          <w:rFonts w:ascii="Times New Roman" w:hAnsi="Times New Roman" w:cs="Times New Roman"/>
          <w:sz w:val="24"/>
          <w:szCs w:val="24"/>
          <w:lang w:val="en-CA"/>
        </w:rPr>
        <w:t>increasingly small</w:t>
      </w:r>
      <w:r w:rsidRPr="0059685B">
        <w:rPr>
          <w:rFonts w:ascii="Times New Roman" w:hAnsi="Times New Roman" w:cs="Times New Roman"/>
          <w:sz w:val="24"/>
          <w:szCs w:val="24"/>
          <w:lang w:val="en-CA"/>
        </w:rPr>
        <w:t xml:space="preserve"> scales where there </w:t>
      </w:r>
      <w:r>
        <w:rPr>
          <w:rFonts w:ascii="Times New Roman" w:hAnsi="Times New Roman" w:cs="Times New Roman"/>
          <w:sz w:val="24"/>
          <w:szCs w:val="24"/>
          <w:lang w:val="en-CA"/>
        </w:rPr>
        <w:t>is</w:t>
      </w:r>
      <w:r w:rsidRPr="0059685B">
        <w:rPr>
          <w:rFonts w:ascii="Times New Roman" w:hAnsi="Times New Roman" w:cs="Times New Roman"/>
          <w:sz w:val="24"/>
          <w:szCs w:val="24"/>
          <w:lang w:val="en-CA"/>
        </w:rPr>
        <w:t xml:space="preserve"> little or no </w:t>
      </w:r>
      <w:r>
        <w:rPr>
          <w:rFonts w:ascii="Times New Roman" w:hAnsi="Times New Roman" w:cs="Times New Roman"/>
          <w:sz w:val="24"/>
          <w:szCs w:val="24"/>
          <w:lang w:val="en-CA"/>
        </w:rPr>
        <w:t>apparent difference</w:t>
      </w:r>
      <w:r w:rsidRPr="0059685B">
        <w:rPr>
          <w:rFonts w:ascii="Times New Roman" w:hAnsi="Times New Roman" w:cs="Times New Roman"/>
          <w:sz w:val="24"/>
          <w:szCs w:val="24"/>
          <w:lang w:val="en-CA"/>
        </w:rPr>
        <w:t xml:space="preserve"> in biotic or abiotic conditions. </w:t>
      </w:r>
    </w:p>
    <w:p w14:paraId="71F39D62" w14:textId="5804F62E" w:rsidR="002B0ADD" w:rsidRPr="00481675" w:rsidRDefault="006F6503" w:rsidP="006F6503">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lang w:val="en-CA"/>
        </w:rPr>
        <w:t>Seagrasses</w:t>
      </w:r>
      <w:proofErr w:type="spellEnd"/>
      <w:r>
        <w:rPr>
          <w:rFonts w:ascii="Times New Roman" w:hAnsi="Times New Roman" w:cs="Times New Roman"/>
          <w:sz w:val="24"/>
          <w:szCs w:val="24"/>
          <w:lang w:val="en-CA"/>
        </w:rPr>
        <w:t xml:space="preserve"> are </w:t>
      </w:r>
      <w:r w:rsidRPr="0059685B">
        <w:rPr>
          <w:rFonts w:ascii="Times New Roman" w:hAnsi="Times New Roman" w:cs="Times New Roman"/>
          <w:sz w:val="24"/>
          <w:szCs w:val="24"/>
          <w:lang w:val="en-CA"/>
        </w:rPr>
        <w:t xml:space="preserve">flowering </w:t>
      </w:r>
      <w:r>
        <w:rPr>
          <w:rFonts w:ascii="Times New Roman" w:hAnsi="Times New Roman" w:cs="Times New Roman"/>
          <w:sz w:val="24"/>
          <w:szCs w:val="24"/>
          <w:lang w:val="en-CA"/>
        </w:rPr>
        <w:t xml:space="preserve">aquatic </w:t>
      </w:r>
      <w:r w:rsidRPr="0059685B">
        <w:rPr>
          <w:rFonts w:ascii="Times New Roman" w:hAnsi="Times New Roman" w:cs="Times New Roman"/>
          <w:sz w:val="24"/>
          <w:szCs w:val="24"/>
          <w:lang w:val="en-CA"/>
        </w:rPr>
        <w:t>plant</w:t>
      </w:r>
      <w:r>
        <w:rPr>
          <w:rFonts w:ascii="Times New Roman" w:hAnsi="Times New Roman" w:cs="Times New Roman"/>
          <w:sz w:val="24"/>
          <w:szCs w:val="24"/>
          <w:lang w:val="en-CA"/>
        </w:rPr>
        <w:t>s</w:t>
      </w:r>
      <w:r w:rsidRPr="0059685B">
        <w:rPr>
          <w:rFonts w:ascii="Times New Roman" w:hAnsi="Times New Roman" w:cs="Times New Roman"/>
          <w:sz w:val="24"/>
          <w:szCs w:val="24"/>
          <w:lang w:val="en-CA"/>
        </w:rPr>
        <w:t xml:space="preserve"> that diverged from terrestrial gra</w:t>
      </w:r>
      <w:r>
        <w:rPr>
          <w:rFonts w:ascii="Times New Roman" w:hAnsi="Times New Roman" w:cs="Times New Roman"/>
          <w:sz w:val="24"/>
          <w:szCs w:val="24"/>
          <w:lang w:val="en-CA"/>
        </w:rPr>
        <w:t xml:space="preserve">sses 250 million years ago to </w:t>
      </w:r>
      <w:r w:rsidRPr="0059685B">
        <w:rPr>
          <w:rFonts w:ascii="Times New Roman" w:hAnsi="Times New Roman" w:cs="Times New Roman"/>
          <w:sz w:val="24"/>
          <w:szCs w:val="24"/>
          <w:lang w:val="en-CA"/>
        </w:rPr>
        <w:t xml:space="preserve">colonize </w:t>
      </w:r>
      <w:proofErr w:type="spellStart"/>
      <w:r w:rsidRPr="0059685B">
        <w:rPr>
          <w:rFonts w:ascii="Times New Roman" w:hAnsi="Times New Roman" w:cs="Times New Roman"/>
          <w:sz w:val="24"/>
          <w:szCs w:val="24"/>
          <w:lang w:val="en-CA"/>
        </w:rPr>
        <w:t>nearshore</w:t>
      </w:r>
      <w:proofErr w:type="spellEnd"/>
      <w:r w:rsidRPr="0059685B">
        <w:rPr>
          <w:rFonts w:ascii="Times New Roman" w:hAnsi="Times New Roman" w:cs="Times New Roman"/>
          <w:sz w:val="24"/>
          <w:szCs w:val="24"/>
          <w:lang w:val="en-CA"/>
        </w:rPr>
        <w:t xml:space="preserve"> waters. </w:t>
      </w:r>
      <w:proofErr w:type="spellStart"/>
      <w:r w:rsidR="00E53C53">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is evolutionary and structurally distinct from the algae </w:t>
      </w:r>
      <w:r>
        <w:rPr>
          <w:rFonts w:ascii="Times New Roman" w:hAnsi="Times New Roman" w:cs="Times New Roman"/>
          <w:sz w:val="24"/>
          <w:szCs w:val="24"/>
          <w:lang w:val="en-CA"/>
        </w:rPr>
        <w:t xml:space="preserve">with which </w:t>
      </w:r>
      <w:r w:rsidRPr="0059685B">
        <w:rPr>
          <w:rFonts w:ascii="Times New Roman" w:hAnsi="Times New Roman" w:cs="Times New Roman"/>
          <w:sz w:val="24"/>
          <w:szCs w:val="24"/>
          <w:lang w:val="en-CA"/>
        </w:rPr>
        <w:t>it grows in close proximity and shares</w:t>
      </w:r>
      <w:del w:id="4" w:author="Mary O'Connor" w:date="2016-11-27T09:45:00Z">
        <w:r w:rsidRPr="0059685B" w:rsidDel="00672A86">
          <w:rPr>
            <w:rFonts w:ascii="Times New Roman" w:hAnsi="Times New Roman" w:cs="Times New Roman"/>
            <w:sz w:val="24"/>
            <w:szCs w:val="24"/>
            <w:lang w:val="en-CA"/>
          </w:rPr>
          <w:delText xml:space="preserve"> its</w:delText>
        </w:r>
      </w:del>
      <w:r w:rsidRPr="0059685B">
        <w:rPr>
          <w:rFonts w:ascii="Times New Roman" w:hAnsi="Times New Roman" w:cs="Times New Roman"/>
          <w:sz w:val="24"/>
          <w:szCs w:val="24"/>
          <w:lang w:val="en-CA"/>
        </w:rPr>
        <w:t xml:space="preserve"> resources. While both contribute to the overall productivity of the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ecosystem, in temperate meadows</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epiphytic algae are usually more important as </w:t>
      </w:r>
      <w:r>
        <w:rPr>
          <w:rFonts w:ascii="Times New Roman" w:hAnsi="Times New Roman" w:cs="Times New Roman"/>
          <w:sz w:val="24"/>
          <w:szCs w:val="24"/>
          <w:lang w:val="en-CA"/>
        </w:rPr>
        <w:t xml:space="preserve">a </w:t>
      </w:r>
      <w:r w:rsidRPr="0059685B">
        <w:rPr>
          <w:rFonts w:ascii="Times New Roman" w:hAnsi="Times New Roman" w:cs="Times New Roman"/>
          <w:sz w:val="24"/>
          <w:szCs w:val="24"/>
          <w:lang w:val="en-CA"/>
        </w:rPr>
        <w:t>food source for inve</w:t>
      </w:r>
      <w:r w:rsidR="00E26790">
        <w:rPr>
          <w:rFonts w:ascii="Times New Roman" w:hAnsi="Times New Roman" w:cs="Times New Roman"/>
          <w:sz w:val="24"/>
          <w:szCs w:val="24"/>
          <w:lang w:val="en-CA"/>
        </w:rPr>
        <w:t xml:space="preserve">rtebrate grazers, while the temperate </w:t>
      </w:r>
      <w:proofErr w:type="spellStart"/>
      <w:r w:rsidR="00E26790">
        <w:rPr>
          <w:rFonts w:ascii="Times New Roman" w:hAnsi="Times New Roman" w:cs="Times New Roman"/>
          <w:sz w:val="24"/>
          <w:szCs w:val="24"/>
          <w:lang w:val="en-CA"/>
        </w:rPr>
        <w:t>seagrass</w:t>
      </w:r>
      <w:proofErr w:type="spellEnd"/>
      <w:r w:rsidR="00E26790">
        <w:rPr>
          <w:rFonts w:ascii="Times New Roman" w:hAnsi="Times New Roman" w:cs="Times New Roman"/>
          <w:sz w:val="24"/>
          <w:szCs w:val="24"/>
          <w:lang w:val="en-CA"/>
        </w:rPr>
        <w:t xml:space="preserve"> species, </w:t>
      </w:r>
      <w:proofErr w:type="spellStart"/>
      <w:r w:rsidR="00E26790" w:rsidRPr="00E26790">
        <w:rPr>
          <w:rFonts w:ascii="Times New Roman" w:hAnsi="Times New Roman" w:cs="Times New Roman"/>
          <w:i/>
          <w:sz w:val="24"/>
          <w:szCs w:val="24"/>
          <w:lang w:val="en-CA"/>
        </w:rPr>
        <w:t>Zostera</w:t>
      </w:r>
      <w:proofErr w:type="spellEnd"/>
      <w:r w:rsidR="00E26790" w:rsidRPr="00E26790">
        <w:rPr>
          <w:rFonts w:ascii="Times New Roman" w:hAnsi="Times New Roman" w:cs="Times New Roman"/>
          <w:i/>
          <w:sz w:val="24"/>
          <w:szCs w:val="24"/>
          <w:lang w:val="en-CA"/>
        </w:rPr>
        <w:t xml:space="preserve"> marina</w:t>
      </w:r>
      <w:r w:rsidR="00E26790">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is more important for providing habitat structure for resident species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{"citationID":"bUgChR83","properties":{"formattedCitation":"(Neckles et al., 1993)","plainCitation":"(Neckles et al., 1993)"},"citationItems":[{"id":173,"uris":["http://zotero.org/users/local/9uD8JBXK/items/HKW3V6H8"],"uri":["http://zotero.org/users/local/9uD8JBXK/items/HKW3V6H8"],"itemData":{"id":173,"type":"article-journal","title":"Relative effects of nutrient enrichment and grazing on epiphyte-macrophyte (Zostera marina L.) dynamics","container-title":"Oecologia","page":"285-295","volume":"93","issue":"2","source":"link.springer.com","abstract":"The independent and interactive effects of nutrient concentration and epiphyte grazers on epiphyte biomass and macrophyte growth and production were examined in Zostera marina L. (eelgrass) microcosms. Experiments were conducted during early summer, late summer, fall, and spring in a greenhouse on the York River estuary of Chesapeake Bay. Nutrient treatments consisted of ambient or enriched (3× ambient) concentrations of inorganic nitrogen (ammonium nitrate) and phosphate. Grazer treatments consisted of the presence or absence of field densities of isopods, amphipods, and gastropods. epiphyte biomass increased with both grazer removal and nutrient enrichment during summer and spring experiments. The effect of grazers was stronger than that of nutrients. There was little epiphyte response to treatment during the fall, a result possibly of high ambient nutrient concentrations and low grazing pressure. Under low grazer densities of early summer, macrophyte production (g m−2 d−1) was reduced by grazer removal and nutrient enrichment independently. Under high grazer densities of late summer, macrophyte production was reduced by enrichment only with grazers absent. During spring and fall there were no macrophyte responses to treatment. The relative influence of epiphytes on macrophyte production may have been related to seasonally changing water temperature and macrophyte requirements for light and inorganic carbon.","DOI":"10.1007/BF00317683","ISSN":"0029-8549, 1432-1939","journalAbbreviation":"Oecologia","language":"en","author":[{"family":"Neckles","given":"Hilary A."},{"family":"Wetzel","given":"Richard L."},{"family":"Orth","given":"Robert J."}],"issued":{"date-parts":[["1993",3]]}}}],"schema":"https://github.com/citation-style-language/schema/raw/master/csl-citation.json"}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(Neckles et al., 1993)</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Due to these different ecological roles and life history strategies</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both organisms respond differently to changes in the e</w:t>
      </w:r>
      <w:r>
        <w:rPr>
          <w:rFonts w:ascii="Times New Roman" w:hAnsi="Times New Roman" w:cs="Times New Roman"/>
          <w:sz w:val="24"/>
          <w:szCs w:val="24"/>
          <w:lang w:val="en-CA"/>
        </w:rPr>
        <w:t>nvironment</w:t>
      </w:r>
      <w:r w:rsidRPr="0059685B">
        <w:rPr>
          <w:rFonts w:ascii="Times New Roman" w:hAnsi="Times New Roman" w:cs="Times New Roman"/>
          <w:sz w:val="24"/>
          <w:szCs w:val="24"/>
          <w:lang w:val="en-CA"/>
        </w:rPr>
        <w:t>. E</w:t>
      </w:r>
      <w:proofErr w:type="spellStart"/>
      <w:r w:rsidRPr="0059685B">
        <w:rPr>
          <w:rFonts w:ascii="Times New Roman" w:hAnsi="Times New Roman" w:cs="Times New Roman"/>
          <w:sz w:val="24"/>
          <w:szCs w:val="24"/>
        </w:rPr>
        <w:t>piphytic</w:t>
      </w:r>
      <w:proofErr w:type="spellEnd"/>
      <w:r w:rsidRPr="0059685B">
        <w:rPr>
          <w:rFonts w:ascii="Times New Roman" w:hAnsi="Times New Roman" w:cs="Times New Roman"/>
          <w:sz w:val="24"/>
          <w:szCs w:val="24"/>
        </w:rPr>
        <w:t xml:space="preserve"> algae </w:t>
      </w:r>
      <w:del w:id="5" w:author="Mary O'Connor" w:date="2016-11-27T09:46:00Z">
        <w:r w:rsidRPr="0059685B" w:rsidDel="00672A86">
          <w:rPr>
            <w:rFonts w:ascii="Times New Roman" w:hAnsi="Times New Roman" w:cs="Times New Roman"/>
            <w:sz w:val="24"/>
            <w:szCs w:val="24"/>
          </w:rPr>
          <w:delText>have a</w:delText>
        </w:r>
      </w:del>
      <w:ins w:id="6" w:author="Mary O'Connor" w:date="2016-11-27T09:46:00Z">
        <w:r w:rsidR="00672A86">
          <w:rPr>
            <w:rFonts w:ascii="Times New Roman" w:hAnsi="Times New Roman" w:cs="Times New Roman"/>
            <w:sz w:val="24"/>
            <w:szCs w:val="24"/>
          </w:rPr>
          <w:t>respond</w:t>
        </w:r>
      </w:ins>
      <w:r w:rsidRPr="0059685B">
        <w:rPr>
          <w:rFonts w:ascii="Times New Roman" w:hAnsi="Times New Roman" w:cs="Times New Roman"/>
          <w:sz w:val="24"/>
          <w:szCs w:val="24"/>
        </w:rPr>
        <w:t xml:space="preserve"> rapid</w:t>
      </w:r>
      <w:del w:id="7" w:author="Mary O'Connor" w:date="2016-11-27T09:46:00Z">
        <w:r w:rsidRPr="0059685B" w:rsidDel="00672A86">
          <w:rPr>
            <w:rFonts w:ascii="Times New Roman" w:hAnsi="Times New Roman" w:cs="Times New Roman"/>
            <w:sz w:val="24"/>
            <w:szCs w:val="24"/>
          </w:rPr>
          <w:delText xml:space="preserve"> </w:delText>
        </w:r>
      </w:del>
      <w:ins w:id="8" w:author="Mary O'Connor" w:date="2016-11-27T09:46:00Z">
        <w:r w:rsidR="00672A86">
          <w:rPr>
            <w:rFonts w:ascii="Times New Roman" w:hAnsi="Times New Roman" w:cs="Times New Roman"/>
            <w:sz w:val="24"/>
            <w:szCs w:val="24"/>
          </w:rPr>
          <w:t xml:space="preserve">ly </w:t>
        </w:r>
      </w:ins>
      <w:del w:id="9" w:author="Mary O'Connor" w:date="2016-11-27T09:46:00Z">
        <w:r w:rsidRPr="0059685B" w:rsidDel="00672A86">
          <w:rPr>
            <w:rFonts w:ascii="Times New Roman" w:hAnsi="Times New Roman" w:cs="Times New Roman"/>
            <w:sz w:val="24"/>
            <w:szCs w:val="24"/>
          </w:rPr>
          <w:delText xml:space="preserve">response </w:delText>
        </w:r>
      </w:del>
      <w:r w:rsidRPr="0059685B">
        <w:rPr>
          <w:rFonts w:ascii="Times New Roman" w:hAnsi="Times New Roman" w:cs="Times New Roman"/>
          <w:sz w:val="24"/>
          <w:szCs w:val="24"/>
        </w:rPr>
        <w:t>to nutri</w:t>
      </w:r>
      <w:r>
        <w:rPr>
          <w:rFonts w:ascii="Times New Roman" w:hAnsi="Times New Roman" w:cs="Times New Roman"/>
          <w:sz w:val="24"/>
          <w:szCs w:val="24"/>
        </w:rPr>
        <w:t>ent influxes, which can cause them</w:t>
      </w:r>
      <w:r w:rsidRPr="0059685B">
        <w:rPr>
          <w:rFonts w:ascii="Times New Roman" w:hAnsi="Times New Roman" w:cs="Times New Roman"/>
          <w:sz w:val="24"/>
          <w:szCs w:val="24"/>
        </w:rPr>
        <w:t xml:space="preserve"> to </w:t>
      </w:r>
      <w:del w:id="10" w:author="Mary O'Connor" w:date="2016-11-27T09:46:00Z">
        <w:r w:rsidRPr="0059685B" w:rsidDel="00672A86">
          <w:rPr>
            <w:rFonts w:ascii="Times New Roman" w:hAnsi="Times New Roman" w:cs="Times New Roman"/>
            <w:sz w:val="24"/>
            <w:szCs w:val="24"/>
          </w:rPr>
          <w:delText xml:space="preserve">grow uncontrollably and </w:delText>
        </w:r>
      </w:del>
      <w:r w:rsidRPr="0059685B">
        <w:rPr>
          <w:rFonts w:ascii="Times New Roman" w:hAnsi="Times New Roman" w:cs="Times New Roman"/>
          <w:sz w:val="24"/>
          <w:szCs w:val="24"/>
        </w:rPr>
        <w:t xml:space="preserve">outcompete the </w:t>
      </w:r>
      <w:proofErr w:type="spellStart"/>
      <w:r w:rsidRPr="0059685B">
        <w:rPr>
          <w:rFonts w:ascii="Times New Roman" w:hAnsi="Times New Roman" w:cs="Times New Roman"/>
          <w:sz w:val="24"/>
          <w:szCs w:val="24"/>
        </w:rPr>
        <w:t>seagrass</w:t>
      </w:r>
      <w:proofErr w:type="spellEnd"/>
      <w:r w:rsidRPr="0059685B">
        <w:rPr>
          <w:rFonts w:ascii="Times New Roman" w:hAnsi="Times New Roman" w:cs="Times New Roman"/>
          <w:sz w:val="24"/>
          <w:szCs w:val="24"/>
        </w:rPr>
        <w:t xml:space="preserve"> for light</w:t>
      </w:r>
      <w: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{"citationID":"VUa4pR71","properties":{"formattedCitation":"(Borum, 1985; Moore et al., 1996; Tomasko and Lapointe, 1991)","plainCitation":"(Borum, 1985; Moore et al., 1996; Tomasko and Lapointe, 1991)"},"citationItems":[{"id":294,"uris":["http://zotero.org/users/local/9uD8JBXK/items/UR3K2FZ2"],"uri":["http://zotero.org/users/local/9uD8JBXK/items/UR3K2FZ2"],"itemData":{"id":294,"type":"article-journal","title":"Zostera marina (eelgrass) growth and survival along in the lower Chesapeake Bay","container-title":"Mar. Ecol. Prog. Ser","page":"247–259","volume":"142","source":"Google Scholar","author":[{"family":"Moore","given":"Kenneth A."},{"family":"Neckles","given":"Hilary A."},{"family":"Orth","given":"Robert J."}],"issued":{"date-parts":[["1996"]]}}},{"id":291,"uris":["http://zotero.org/users/local/9uD8JBXK/items/5NCW6PEU"],"uri":["http://zotero.org/users/local/9uD8JBXK/items/5NCW6PEU"],"itemData":{"id":291,"type":"article-journal","title":"Productivity and biomass of Thalassia testudinum as related to water column nutrient availability and epiphyte levels: field observations and experimental studies.","container-title":"Marine ecology progress series. Oldendorf","page":"9–17","volume":"75","issue":"1","source":"Google Scholar","shortTitle":"Productivity and biomass of Thalassia testudinum as related to water column nutrient availability and epiphyte levels","author":[{"family":"Tomasko","given":"David A."},{"family":"Lapointe","given":"Brian E."}],"issued":{"date-parts":[["1991"]]}}},{"id":292,"uris":["http://zotero.org/users/local/9uD8JBXK/items/JP6CVAAF"],"uri":["http://zotero.org/users/local/9uD8JBXK/items/JP6CVAAF"],"itemData":{"id":292,"type":"article-journal","title":"Development of epiphytic communities on eelgrass (Zostera marina) along a nutrient gradient in a Danish estuary","container-title":"Marine Biology","page":"211–218","volume":"87","issue":"2","source":"Google Scholar","author":[{"family":"Borum","given":"Jens"}],"issued":{"date-parts":[["1985"]]}}}],"schema":"https://github.com/citation-style-language/schema/raw/master/csl-citation.json"} </w:instrText>
      </w:r>
      <w:r>
        <w:rPr>
          <w:rFonts w:ascii="Times New Roman" w:hAnsi="Times New Roman" w:cs="Times New Roman"/>
          <w:sz w:val="24"/>
          <w:szCs w:val="24"/>
        </w:rPr>
        <w:fldChar w:fldCharType="separate"/>
      </w:r>
      <w:r w:rsidRPr="008633CF">
        <w:rPr>
          <w:rFonts w:ascii="Times New Roman" w:hAnsi="Times New Roman" w:cs="Times New Roman"/>
          <w:sz w:val="24"/>
        </w:rPr>
        <w:t>(Borum, 1985; Moore et al., 1996; Tomasko and Lapointe, 1991)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59685B">
        <w:rPr>
          <w:rFonts w:ascii="Times New Roman" w:hAnsi="Times New Roman" w:cs="Times New Roman"/>
          <w:sz w:val="24"/>
          <w:szCs w:val="24"/>
        </w:rPr>
        <w:t>eagrass</w:t>
      </w:r>
      <w:proofErr w:type="spellEnd"/>
      <w:r w:rsidRPr="0059685B">
        <w:rPr>
          <w:rFonts w:ascii="Times New Roman" w:hAnsi="Times New Roman" w:cs="Times New Roman"/>
          <w:sz w:val="24"/>
          <w:szCs w:val="24"/>
        </w:rPr>
        <w:t xml:space="preserve"> meadows are </w:t>
      </w:r>
      <w:r>
        <w:rPr>
          <w:rFonts w:ascii="Times New Roman" w:hAnsi="Times New Roman" w:cs="Times New Roman"/>
          <w:sz w:val="24"/>
          <w:szCs w:val="24"/>
        </w:rPr>
        <w:t xml:space="preserve">currently in </w:t>
      </w:r>
      <w:r w:rsidRPr="0059685B">
        <w:rPr>
          <w:rFonts w:ascii="Times New Roman" w:hAnsi="Times New Roman" w:cs="Times New Roman"/>
          <w:sz w:val="24"/>
          <w:szCs w:val="24"/>
        </w:rPr>
        <w:t>d</w:t>
      </w:r>
      <w:r>
        <w:rPr>
          <w:rFonts w:ascii="Times New Roman" w:hAnsi="Times New Roman" w:cs="Times New Roman"/>
          <w:sz w:val="24"/>
          <w:szCs w:val="24"/>
        </w:rPr>
        <w:t>ecline, in part</w:t>
      </w:r>
      <w:r w:rsidRPr="0059685B">
        <w:rPr>
          <w:rFonts w:ascii="Times New Roman" w:hAnsi="Times New Roman" w:cs="Times New Roman"/>
          <w:sz w:val="24"/>
          <w:szCs w:val="24"/>
        </w:rPr>
        <w:t xml:space="preserve"> due to rapid and excessive algal growth, particularly in the Northern Hemisphere (</w:t>
      </w:r>
      <w:proofErr w:type="spellStart"/>
      <w:r w:rsidRPr="0059685B">
        <w:rPr>
          <w:rFonts w:ascii="Times New Roman" w:hAnsi="Times New Roman" w:cs="Times New Roman"/>
          <w:sz w:val="24"/>
          <w:szCs w:val="24"/>
        </w:rPr>
        <w:t>Orth</w:t>
      </w:r>
      <w:proofErr w:type="spellEnd"/>
      <w:r w:rsidRPr="0059685B">
        <w:rPr>
          <w:rFonts w:ascii="Times New Roman" w:hAnsi="Times New Roman" w:cs="Times New Roman"/>
          <w:sz w:val="24"/>
          <w:szCs w:val="24"/>
        </w:rPr>
        <w:t xml:space="preserve"> et al. 2006). </w:t>
      </w:r>
    </w:p>
    <w:p w14:paraId="6961B82B" w14:textId="2DFAFC17" w:rsidR="00E41D8B" w:rsidRDefault="00E41D8B" w:rsidP="00E41D8B">
      <w:pPr>
        <w:spacing w:line="480" w:lineRule="auto"/>
        <w:ind w:firstLine="720"/>
        <w:contextualSpacing/>
        <w:rPr>
          <w:rFonts w:ascii="Times New Roman" w:hAnsi="Times New Roman" w:cs="Times New Roman"/>
          <w:sz w:val="24"/>
          <w:szCs w:val="24"/>
          <w:lang w:val="en-CA"/>
        </w:rPr>
      </w:pPr>
      <w:r w:rsidRPr="0059685B">
        <w:rPr>
          <w:rFonts w:ascii="Times New Roman" w:hAnsi="Times New Roman" w:cs="Times New Roman"/>
          <w:sz w:val="24"/>
          <w:szCs w:val="24"/>
          <w:lang w:val="en-CA"/>
        </w:rPr>
        <w:t xml:space="preserve">Studies have investigated the processes that affect algae abundance </w:t>
      </w:r>
      <w:r>
        <w:rPr>
          <w:rFonts w:ascii="Times New Roman" w:hAnsi="Times New Roman" w:cs="Times New Roman"/>
          <w:sz w:val="24"/>
          <w:szCs w:val="24"/>
          <w:lang w:val="en-CA"/>
        </w:rPr>
        <w:t xml:space="preserve">on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blades,</w:t>
      </w:r>
      <w:r w:rsidRPr="0059685B">
        <w:rPr>
          <w:rFonts w:ascii="Times New Roman" w:hAnsi="Times New Roman" w:cs="Times New Roman"/>
          <w:sz w:val="24"/>
          <w:szCs w:val="24"/>
          <w:lang w:val="en-CA"/>
        </w:rPr>
        <w:t xml:space="preserve"> but few have </w:t>
      </w:r>
      <w:r>
        <w:rPr>
          <w:rFonts w:ascii="Times New Roman" w:hAnsi="Times New Roman" w:cs="Times New Roman"/>
          <w:sz w:val="24"/>
          <w:szCs w:val="24"/>
          <w:lang w:val="en-CA"/>
        </w:rPr>
        <w:t>examined drivers of</w:t>
      </w:r>
      <w:r w:rsidRPr="0059685B">
        <w:rPr>
          <w:rFonts w:ascii="Times New Roman" w:hAnsi="Times New Roman" w:cs="Times New Roman"/>
          <w:sz w:val="24"/>
          <w:szCs w:val="24"/>
          <w:lang w:val="en-CA"/>
        </w:rPr>
        <w:t xml:space="preserve"> spatial variation within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meadows. </w:t>
      </w:r>
      <w:del w:id="11" w:author="Mary O'Connor" w:date="2016-11-27T09:47:00Z">
        <w:r w:rsidRPr="0059685B" w:rsidDel="00672A86">
          <w:rPr>
            <w:rFonts w:ascii="Times New Roman" w:hAnsi="Times New Roman" w:cs="Times New Roman"/>
            <w:sz w:val="24"/>
            <w:szCs w:val="24"/>
            <w:lang w:val="en-CA"/>
          </w:rPr>
          <w:delText xml:space="preserve">Studies have shown </w:delText>
        </w:r>
      </w:del>
      <w:ins w:id="12" w:author="Mary O'Connor" w:date="2016-11-27T09:47:00Z">
        <w:r w:rsidR="00672A86">
          <w:rPr>
            <w:rFonts w:ascii="Times New Roman" w:hAnsi="Times New Roman" w:cs="Times New Roman"/>
            <w:sz w:val="24"/>
            <w:szCs w:val="24"/>
            <w:lang w:val="en-CA"/>
          </w:rPr>
          <w:t>T</w:t>
        </w:r>
      </w:ins>
      <w:del w:id="13" w:author="Mary O'Connor" w:date="2016-11-27T09:47:00Z">
        <w:r w:rsidRPr="0059685B" w:rsidDel="00672A86">
          <w:rPr>
            <w:rFonts w:ascii="Times New Roman" w:hAnsi="Times New Roman" w:cs="Times New Roman"/>
            <w:sz w:val="24"/>
            <w:szCs w:val="24"/>
            <w:lang w:val="en-CA"/>
          </w:rPr>
          <w:delText>t</w:delText>
        </w:r>
      </w:del>
      <w:r w:rsidRPr="0059685B">
        <w:rPr>
          <w:rFonts w:ascii="Times New Roman" w:hAnsi="Times New Roman" w:cs="Times New Roman"/>
          <w:sz w:val="24"/>
          <w:szCs w:val="24"/>
          <w:lang w:val="en-CA"/>
        </w:rPr>
        <w:t>hat</w:t>
      </w:r>
      <w:r>
        <w:rPr>
          <w:rFonts w:ascii="Times New Roman" w:hAnsi="Times New Roman" w:cs="Times New Roman"/>
          <w:sz w:val="24"/>
          <w:szCs w:val="24"/>
          <w:lang w:val="en-CA"/>
        </w:rPr>
        <w:t xml:space="preserve"> there is both between- and within-meadow variation</w:t>
      </w:r>
      <w:ins w:id="14" w:author="Mary O'Connor" w:date="2016-11-27T09:47:00Z">
        <w:r w:rsidR="00672A86">
          <w:rPr>
            <w:rFonts w:ascii="Times New Roman" w:hAnsi="Times New Roman" w:cs="Times New Roman"/>
            <w:sz w:val="24"/>
            <w:szCs w:val="24"/>
            <w:lang w:val="en-CA"/>
          </w:rPr>
          <w:t xml:space="preserve"> </w:t>
        </w:r>
      </w:ins>
      <w:del w:id="15" w:author="Mary O'Connor" w:date="2016-11-27T09:47:00Z">
        <w:r w:rsidDel="00672A86">
          <w:rPr>
            <w:rFonts w:ascii="Times New Roman" w:hAnsi="Times New Roman" w:cs="Times New Roman"/>
            <w:sz w:val="24"/>
            <w:szCs w:val="24"/>
            <w:lang w:val="en-CA"/>
          </w:rPr>
          <w:delText xml:space="preserve"> with</w:delText>
        </w:r>
      </w:del>
      <w:r>
        <w:rPr>
          <w:rFonts w:ascii="Times New Roman" w:hAnsi="Times New Roman" w:cs="Times New Roman"/>
          <w:sz w:val="24"/>
          <w:szCs w:val="24"/>
          <w:lang w:val="en-CA"/>
        </w:rPr>
        <w:t>in</w:t>
      </w:r>
      <w:del w:id="16" w:author="Mary O'Connor" w:date="2016-11-27T09:47:00Z">
        <w:r w:rsidDel="00672A86">
          <w:rPr>
            <w:rFonts w:ascii="Times New Roman" w:hAnsi="Times New Roman" w:cs="Times New Roman"/>
            <w:sz w:val="24"/>
            <w:szCs w:val="24"/>
            <w:lang w:val="en-CA"/>
          </w:rPr>
          <w:delText xml:space="preserve"> </w:delText>
        </w:r>
      </w:del>
      <w:r w:rsidRPr="0059685B">
        <w:rPr>
          <w:rFonts w:ascii="Times New Roman" w:hAnsi="Times New Roman" w:cs="Times New Roman"/>
          <w:sz w:val="24"/>
          <w:szCs w:val="24"/>
          <w:lang w:val="en-CA"/>
        </w:rPr>
        <w:t xml:space="preserve"> epiphytic communities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{"citationID":"DyGZJ9qJ","properties":{"formattedCitation":"(Johnson et al., 2005; Lavery and Vanderklift, 2002; Prado et al., 2007; Saunders et al., 2003)","plainCitation":"(Johnson et al., 2005; Lavery and Vanderklift, 2002; Prado et al., 2007; Saunders et al., 2003)"},"citationItems":[{"id":232,"uris":["http://zotero.org/users/local/9uD8JBXK/items/WMGU9B8K"],"uri":["http://zotero.org/users/local/9uD8JBXK/items/WMGU9B8K"],"itemData":{"id":232,"type":"article-journal","title":"Macrograzers strongly influence patterns of epiphytic assemblages in seagrass meadows","container-title":"Journal of Experimental Marine Biology and Ecology","page":"130-143","volume":"350","issue":"1-2","source":"CrossRef","DOI":"10.1016/j.jembe.2007.05.033","ISSN":"00220981","language":"en","author":[{"family":"Prado","given":"Patricia"},{"family":"Alcoverro","given":"Teresa"},{"family":"Martínez-Crego","given":"Begoña"},{"family":"Vergés","given":"Adriana"},{"family":"Pérez","given":"Marta"},{"family":"Romero","given":"Javier"}],"issued":{"date-parts":[["2007",11]]}}},{"id":281,"uris":["http://zotero.org/users/local/9uD8JBXK/items/MUV4R6T7"],"uri":["http://zotero.org/users/local/9uD8JBXK/items/MUV4R6T7"],"itemData":{"id":281,"type":"article-journal","title":"A Comparison of Spatial and Temporal Patterns in Epiphytic Macroagal Assemlages of the Seagrasses Amphibolis and Posidonia Coriacea","source":"Google Scholar","URL":"http://ro.ecu.edu.au/ecuworks/4175/","author":[{"family":"Lavery","given":"Paul"},{"family":"Vanderklift","given":"Mathew"}],"issued":{"date-parts":[["2002"]]},"accessed":{"date-parts":[["2016",4,11]]}}},{"id":286,"uris":["http://zotero.org/users/local/9uD8JBXK/items/J49UNJNH"],"uri":["http://zotero.org/users/local/9uD8JBXK/items/J49UNJNH"],"itemData":{"id":286,"type":"article-journal","title":"Algal epiphytes of Zostera marina: Variation in assemblage structure from individual leaves to regional scale","container-title":"Aquatic Botany","page":"12–26","volume":"82","issue":"1","source":"Google Scholar","shortTitle":"Algal epiphytes of Zostera marina","author":[{"family":"Johnson","given":"Mark P."},{"family":"Edwards","given":"Maeve"},{"family":"Bunker","given":"Francis"},{"family":"Maggs","given":"Christine A."}],"issued":{"date-parts":[["2005"]]}}},{"id":289,"uris":["http://zotero.org/users/local/9uD8JBXK/items/UUPRW86B"],"uri":["http://zotero.org/users/local/9uD8JBXK/items/UUPRW86B"],"itemData":{"id":289,"type":"article-journal","title":"Spatial variability in the epiphytic algal assemblages of Zostera marina seagrass beds","container-title":"Marine Ecology Progress Series","page":"107–115","volume":"249","source":"Google Scholar","author":[{"family":"Saunders","given":"James E."},{"family":"Attrill","given":"Martin J."},{"family":"Shaw","given":"Stuart M."},{"family":"Rowden","given":"Ashley A."}],"issued":{"date-parts":[["2003"]]}}}],"schema":"https://github.com/citation-style-language/schema/raw/master/csl-citation.json"}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(Johnson et al., 2005; Lavery and Vanderklift, 2002; Prado et al., 2007; Saunders et al., 2003)</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Ecological theory suggest</w:t>
      </w:r>
      <w:r>
        <w:rPr>
          <w:rFonts w:ascii="Times New Roman" w:hAnsi="Times New Roman" w:cs="Times New Roman"/>
          <w:sz w:val="24"/>
          <w:szCs w:val="24"/>
          <w:lang w:val="en-CA"/>
        </w:rPr>
        <w:t>s</w:t>
      </w:r>
      <w:r w:rsidRPr="0059685B">
        <w:rPr>
          <w:rFonts w:ascii="Times New Roman" w:hAnsi="Times New Roman" w:cs="Times New Roman"/>
          <w:sz w:val="24"/>
          <w:szCs w:val="24"/>
          <w:lang w:val="en-CA"/>
        </w:rPr>
        <w:t xml:space="preserve"> that a variety of mechanisms </w:t>
      </w:r>
      <w:r>
        <w:rPr>
          <w:rFonts w:ascii="Times New Roman" w:hAnsi="Times New Roman" w:cs="Times New Roman"/>
          <w:sz w:val="24"/>
          <w:szCs w:val="24"/>
          <w:lang w:val="en-CA"/>
        </w:rPr>
        <w:t>affect</w:t>
      </w:r>
      <w:r w:rsidRPr="0059685B">
        <w:rPr>
          <w:rFonts w:ascii="Times New Roman" w:hAnsi="Times New Roman" w:cs="Times New Roman"/>
          <w:sz w:val="24"/>
          <w:szCs w:val="24"/>
          <w:lang w:val="en-CA"/>
        </w:rPr>
        <w:t xml:space="preserve"> algal community composition, and what we see on the </w:t>
      </w:r>
      <w:r w:rsidRPr="0059685B">
        <w:rPr>
          <w:rFonts w:ascii="Times New Roman" w:hAnsi="Times New Roman" w:cs="Times New Roman"/>
          <w:sz w:val="24"/>
          <w:szCs w:val="24"/>
          <w:lang w:val="en-CA"/>
        </w:rPr>
        <w:lastRenderedPageBreak/>
        <w:t>community level is an emergent property of these processes. However</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the dominant processes are unclear</w:t>
      </w:r>
      <w:r w:rsidRPr="0059685B">
        <w:rPr>
          <w:rFonts w:ascii="Times New Roman" w:hAnsi="Times New Roman" w:cs="Times New Roman"/>
          <w:sz w:val="24"/>
          <w:szCs w:val="24"/>
          <w:lang w:val="en-CA"/>
        </w:rPr>
        <w:t xml:space="preserve">, and with experimental manipulation we can </w:t>
      </w:r>
      <w:del w:id="17" w:author="Mary O'Connor" w:date="2016-11-27T09:48:00Z">
        <w:r w:rsidDel="00672A86">
          <w:rPr>
            <w:rFonts w:ascii="Times New Roman" w:hAnsi="Times New Roman" w:cs="Times New Roman"/>
            <w:sz w:val="24"/>
            <w:szCs w:val="24"/>
            <w:lang w:val="en-CA"/>
          </w:rPr>
          <w:delText xml:space="preserve">attempt to </w:delText>
        </w:r>
      </w:del>
      <w:r w:rsidRPr="0059685B">
        <w:rPr>
          <w:rFonts w:ascii="Times New Roman" w:hAnsi="Times New Roman" w:cs="Times New Roman"/>
          <w:sz w:val="24"/>
          <w:szCs w:val="24"/>
          <w:lang w:val="en-CA"/>
        </w:rPr>
        <w:t xml:space="preserve">determine what mechanisms </w:t>
      </w:r>
      <w:r>
        <w:rPr>
          <w:rFonts w:ascii="Times New Roman" w:hAnsi="Times New Roman" w:cs="Times New Roman"/>
          <w:sz w:val="24"/>
          <w:szCs w:val="24"/>
          <w:lang w:val="en-CA"/>
        </w:rPr>
        <w:t>dictate</w:t>
      </w:r>
      <w:r w:rsidRPr="0059685B">
        <w:rPr>
          <w:rFonts w:ascii="Times New Roman" w:hAnsi="Times New Roman" w:cs="Times New Roman"/>
          <w:sz w:val="24"/>
          <w:szCs w:val="24"/>
          <w:lang w:val="en-CA"/>
        </w:rPr>
        <w:t xml:space="preserve"> algal growth in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meadows. </w:t>
      </w:r>
    </w:p>
    <w:p w14:paraId="62E15BAB" w14:textId="5222E9A1" w:rsidR="005F1658" w:rsidRDefault="005F1658" w:rsidP="005F1658">
      <w:pPr>
        <w:spacing w:line="480" w:lineRule="auto"/>
        <w:ind w:firstLine="720"/>
        <w:contextualSpacing/>
        <w:rPr>
          <w:rFonts w:ascii="Times New Roman" w:hAnsi="Times New Roman" w:cs="Times New Roman"/>
          <w:sz w:val="24"/>
          <w:szCs w:val="24"/>
          <w:lang w:val="en-CA"/>
        </w:rPr>
      </w:pPr>
      <w:proofErr w:type="spellStart"/>
      <w:r w:rsidRPr="00655F30">
        <w:rPr>
          <w:rFonts w:ascii="Times New Roman" w:hAnsi="Times New Roman" w:cs="Times New Roman"/>
          <w:i/>
          <w:sz w:val="24"/>
          <w:szCs w:val="24"/>
          <w:lang w:val="en-CA"/>
        </w:rPr>
        <w:t>Smithora</w:t>
      </w:r>
      <w:commentRangeStart w:id="18"/>
      <w:proofErr w:type="spellEnd"/>
      <w:r w:rsidRPr="0059685B">
        <w:rPr>
          <w:rFonts w:ascii="Times New Roman" w:hAnsi="Times New Roman" w:cs="Times New Roman"/>
          <w:i/>
          <w:sz w:val="24"/>
          <w:szCs w:val="24"/>
          <w:lang w:val="en-CA"/>
        </w:rPr>
        <w:t xml:space="preserve"> </w:t>
      </w:r>
      <w:proofErr w:type="spellStart"/>
      <w:r w:rsidRPr="0059685B">
        <w:rPr>
          <w:rFonts w:ascii="Times New Roman" w:hAnsi="Times New Roman" w:cs="Times New Roman"/>
          <w:i/>
          <w:sz w:val="24"/>
          <w:szCs w:val="24"/>
          <w:lang w:val="en-CA"/>
        </w:rPr>
        <w:t>naiadum</w:t>
      </w:r>
      <w:proofErr w:type="spellEnd"/>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(hereafter,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t>
      </w:r>
      <w:r w:rsidRPr="0059685B">
        <w:rPr>
          <w:rFonts w:ascii="Times New Roman" w:hAnsi="Times New Roman" w:cs="Times New Roman"/>
          <w:sz w:val="24"/>
          <w:szCs w:val="24"/>
          <w:lang w:val="en-CA"/>
        </w:rPr>
        <w:t xml:space="preserve">is an ideal algal species for investigating controls of algal abundances in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meadows.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is a bladed red algal epiphyte that grows largely on </w:t>
      </w:r>
      <w:proofErr w:type="spellStart"/>
      <w:r w:rsidRPr="00655F30">
        <w:rPr>
          <w:rFonts w:ascii="Times New Roman" w:hAnsi="Times New Roman" w:cs="Times New Roman"/>
          <w:i/>
          <w:sz w:val="24"/>
          <w:szCs w:val="24"/>
          <w:lang w:val="en-CA"/>
        </w:rPr>
        <w:t>Zostera</w:t>
      </w:r>
      <w:proofErr w:type="spellEnd"/>
      <w:r w:rsidRPr="00655F30">
        <w:rPr>
          <w:rFonts w:ascii="Times New Roman" w:hAnsi="Times New Roman" w:cs="Times New Roman"/>
          <w:i/>
          <w:sz w:val="24"/>
          <w:szCs w:val="24"/>
          <w:lang w:val="en-CA"/>
        </w:rPr>
        <w:t xml:space="preserve"> marina</w:t>
      </w:r>
      <w:r w:rsidRPr="0059685B">
        <w:rPr>
          <w:rFonts w:ascii="Times New Roman" w:hAnsi="Times New Roman" w:cs="Times New Roman"/>
          <w:sz w:val="24"/>
          <w:szCs w:val="24"/>
          <w:lang w:val="en-CA"/>
        </w:rPr>
        <w:t xml:space="preserve"> and </w:t>
      </w:r>
      <w:proofErr w:type="spellStart"/>
      <w:r w:rsidRPr="004F4374">
        <w:rPr>
          <w:rFonts w:ascii="Times New Roman" w:hAnsi="Times New Roman" w:cs="Times New Roman"/>
          <w:i/>
          <w:sz w:val="24"/>
          <w:szCs w:val="24"/>
          <w:lang w:val="en-CA"/>
        </w:rPr>
        <w:t>P</w:t>
      </w:r>
      <w:r>
        <w:rPr>
          <w:rFonts w:ascii="Times New Roman" w:hAnsi="Times New Roman" w:cs="Times New Roman"/>
          <w:i/>
          <w:sz w:val="24"/>
          <w:szCs w:val="24"/>
          <w:lang w:val="en-CA"/>
        </w:rPr>
        <w:t>hyllospadix</w:t>
      </w:r>
      <w:proofErr w:type="spellEnd"/>
      <w:r>
        <w:rPr>
          <w:rFonts w:ascii="Times New Roman" w:hAnsi="Times New Roman" w:cs="Times New Roman"/>
          <w:i/>
          <w:sz w:val="24"/>
          <w:szCs w:val="24"/>
          <w:lang w:val="en-CA"/>
        </w:rPr>
        <w:t xml:space="preserve"> spp.</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but has also been shown to grow on other red algae and neutral substrates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{"citationID":"VeSM3niU","properties":{"formattedCitation":"(Hansen, 1986; Harlin, 1973)","plainCitation":"(Hansen, 1986; Harlin, 1973)"},"citationItems":[{"id":105,"uris":["http://zotero.org/users/local/9uD8JBXK/items/TX49E5UG"],"uri":["http://zotero.org/users/local/9uD8JBXK/items/TX49E5UG"],"itemData":{"id":105,"type":"article-journal","title":"“Obligate” Algal Epiphyte: Smithora Naiadum Grows on a Synthetic Substrate1","container-title":"Journal of Phycology","page":"230-232","volume":"9","issue":"2","source":"Wiley Online Library","abstract":"The supposedly obligate epiphyte Smithora naiadum, normally found only on the sea grasses Phyllospadix scouleri and Zostera marina, grew on an artificial substrate under field conditions. This development shows that the alga does not appear to require a chemical factor from its normal host plant for (1) substrate selection and adhesion, (2) growth of basal cushion and young blades, or (3) maturation of thick cushions.","DOI":"10.1111/j.1529-8817.1973.tb04085.x","ISSN":"1529-8817","shortTitle":"“Obligate” Algal Epiphyte","language":"en","author":[{"family":"Harlin","given":"Marilyn M."}],"issued":{"date-parts":[["1973",6,1]]}}},{"id":168,"uris":["http://zotero.org/users/local/9uD8JBXK/items/PZ5Q5MWQ"],"uri":["http://zotero.org/users/local/9uD8JBXK/items/PZ5Q5MWQ"],"itemData":{"id":168,"type":"article-journal","title":"A newly discovered host of the sea-grass epiphyte Smithora naiadum (Bangiophyceae, Rhodophyta)","container-title":"Canadian journal of botany","page":"900–901","volume":"64","issue":"4","source":"Google Scholar","author":[{"family":"Hansen","given":"Gayle I."}],"issued":{"date-parts":[["1986"]]}}}],"schema":"https://github.com/citation-style-language/schema/raw/master/csl-citation.json"}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(Hansen, 1986; Harlin, 1973)</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i/>
          <w:sz w:val="24"/>
          <w:szCs w:val="24"/>
          <w:lang w:val="en-CA"/>
        </w:rPr>
        <w:t xml:space="preserve"> </w:t>
      </w:r>
      <w:r w:rsidRPr="0059685B">
        <w:rPr>
          <w:rFonts w:ascii="Times New Roman" w:hAnsi="Times New Roman" w:cs="Times New Roman"/>
          <w:sz w:val="24"/>
          <w:szCs w:val="24"/>
          <w:lang w:val="en-CA"/>
        </w:rPr>
        <w:t xml:space="preserve">is a prolific colonizer of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meadows, and has a range from Baja California to Kodiak Island Alaska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{"citationID":"1HVA14rP","properties":{"formattedCitation":"(Hansen, 1986; Scagel, 1986)","plainCitation":"(Hansen, 1986; Scagel, 1986)"},"citationItems":[{"id":168,"uris":["http://zotero.org/users/local/9uD8JBXK/items/PZ5Q5MWQ"],"uri":["http://zotero.org/users/local/9uD8JBXK/items/PZ5Q5MWQ"],"itemData":{"id":168,"type":"article-journal","title":"A newly discovered host of the sea-grass epiphyte Smithora naiadum (Bangiophyceae, Rhodophyta)","container-title":"Canadian journal of botany","page":"900–901","volume":"64","issue":"4","source":"Google Scholar","author":[{"family":"Hansen","given":"Gayle I."}],"issued":{"date-parts":[["1986"]]}}},{"id":271,"uris":["http://zotero.org/users/local/9uD8JBXK/items/EX48EC9I"],"uri":["http://zotero.org/users/local/9uD8JBXK/items/EX48EC9I"],"itemData":{"id":271,"type":"book","title":"A synopsis of the benthic marine algae of British Columbia, northern Washington and southeast Alaska","publisher":"Dept. of Botany, University of British Columbia","source":"Google Scholar","author":[{"family":"Scagel","given":"Robert Francis"}],"issued":{"date-parts":[["1986"]]}}}],"schema":"https://github.com/citation-style-language/schema/raw/master/csl-citation.json"}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(Hansen, 1986; Scagel, 1986)</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reproduces asexually from </w:t>
      </w:r>
      <w:proofErr w:type="spellStart"/>
      <w:r w:rsidRPr="0059685B">
        <w:rPr>
          <w:rFonts w:ascii="Times New Roman" w:hAnsi="Times New Roman" w:cs="Times New Roman"/>
          <w:sz w:val="24"/>
          <w:szCs w:val="24"/>
          <w:lang w:val="en-CA"/>
        </w:rPr>
        <w:t>monospores</w:t>
      </w:r>
      <w:proofErr w:type="spellEnd"/>
      <w:r w:rsidRPr="0059685B">
        <w:rPr>
          <w:rFonts w:ascii="Times New Roman" w:hAnsi="Times New Roman" w:cs="Times New Roman"/>
          <w:sz w:val="24"/>
          <w:szCs w:val="24"/>
          <w:lang w:val="en-CA"/>
        </w:rPr>
        <w:t xml:space="preserve"> released from </w:t>
      </w:r>
      <w:proofErr w:type="spellStart"/>
      <w:r w:rsidRPr="0059685B">
        <w:rPr>
          <w:rFonts w:ascii="Times New Roman" w:hAnsi="Times New Roman" w:cs="Times New Roman"/>
          <w:sz w:val="24"/>
          <w:szCs w:val="24"/>
          <w:lang w:val="en-CA"/>
        </w:rPr>
        <w:t>monostromatic</w:t>
      </w:r>
      <w:proofErr w:type="spellEnd"/>
      <w:r w:rsidRPr="0059685B">
        <w:rPr>
          <w:rFonts w:ascii="Times New Roman" w:hAnsi="Times New Roman" w:cs="Times New Roman"/>
          <w:sz w:val="24"/>
          <w:szCs w:val="24"/>
          <w:lang w:val="en-CA"/>
        </w:rPr>
        <w:t xml:space="preserve"> bladed game</w:t>
      </w:r>
      <w:r>
        <w:rPr>
          <w:rFonts w:ascii="Times New Roman" w:hAnsi="Times New Roman" w:cs="Times New Roman"/>
          <w:sz w:val="24"/>
          <w:szCs w:val="24"/>
          <w:lang w:val="en-CA"/>
        </w:rPr>
        <w:t xml:space="preserve">tophytes that grow on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{"citationID":"mUIrjoQP","properties":{"formattedCitation":"(Hawkes, 1988a)","plainCitation":"(Hawkes, 1988a)"},"citationItems":[{"id":110,"uris":["http://zotero.org/users/local/9uD8JBXK/items/JTMVTN8T"],"uri":["http://zotero.org/users/local/9uD8JBXK/items/JTMVTN8T"],"itemData":{"id":110,"type":"article-journal","title":"Evidence of sexual reproduction in &lt;i&gt;Smithora naiadum&lt;/i&gt; (Erythropeltidales, Rhodophyta) and its evolutionary significance","container-title":"British Phycological Journal","page":"327-336","volume":"23","issue":"4","source":"CrossRef","DOI":"10.1080/00071618800650361","ISSN":"0007-1617","language":"en","author":[{"family":"Hawkes","given":"Michael W."}],"issued":{"date-parts":[["1988",12]]}}}],"schema":"https://github.com/citation-style-language/schema/raw/master/csl-citation.json"}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(Hawkes, 1988a)</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w:t>
      </w:r>
      <w:commentRangeEnd w:id="18"/>
      <w:r>
        <w:rPr>
          <w:rStyle w:val="CommentReference"/>
        </w:rPr>
        <w:commentReference w:id="18"/>
      </w:r>
      <w:r w:rsidRPr="0059685B">
        <w:rPr>
          <w:rFonts w:ascii="Times New Roman" w:hAnsi="Times New Roman" w:cs="Times New Roman"/>
          <w:sz w:val="24"/>
          <w:szCs w:val="24"/>
          <w:lang w:val="en-CA"/>
        </w:rPr>
        <w:t>In Choked Pass on Calvert Island</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differences in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cover on </w:t>
      </w:r>
      <w:proofErr w:type="spellStart"/>
      <w:r w:rsidRPr="00655F30">
        <w:rPr>
          <w:rFonts w:ascii="Times New Roman" w:hAnsi="Times New Roman" w:cs="Times New Roman"/>
          <w:i/>
          <w:sz w:val="24"/>
          <w:szCs w:val="24"/>
          <w:lang w:val="en-CA"/>
        </w:rPr>
        <w:t>Zostera</w:t>
      </w:r>
      <w:proofErr w:type="spellEnd"/>
      <w:r w:rsidRPr="00655F30">
        <w:rPr>
          <w:rFonts w:ascii="Times New Roman" w:hAnsi="Times New Roman" w:cs="Times New Roman"/>
          <w:i/>
          <w:sz w:val="24"/>
          <w:szCs w:val="24"/>
          <w:lang w:val="en-CA"/>
        </w:rPr>
        <w:t xml:space="preserve"> marina</w:t>
      </w:r>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range</w:t>
      </w:r>
      <w:r w:rsidRPr="0059685B">
        <w:rPr>
          <w:rFonts w:ascii="Times New Roman" w:hAnsi="Times New Roman" w:cs="Times New Roman"/>
          <w:sz w:val="24"/>
          <w:szCs w:val="24"/>
          <w:lang w:val="en-CA"/>
        </w:rPr>
        <w:t xml:space="preserve"> from </w:t>
      </w:r>
      <w:r>
        <w:rPr>
          <w:rFonts w:ascii="Times New Roman" w:hAnsi="Times New Roman" w:cs="Times New Roman"/>
          <w:sz w:val="24"/>
          <w:szCs w:val="24"/>
          <w:lang w:val="en-CA"/>
        </w:rPr>
        <w:t>high to zero cover</w:t>
      </w:r>
      <w:r w:rsidRPr="0059685B">
        <w:rPr>
          <w:rFonts w:ascii="Times New Roman" w:hAnsi="Times New Roman" w:cs="Times New Roman"/>
          <w:sz w:val="24"/>
          <w:szCs w:val="24"/>
          <w:lang w:val="en-CA"/>
        </w:rPr>
        <w:t xml:space="preserve"> in less than a meter. This drastic change in abundance</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with no </w:t>
      </w:r>
      <w:r>
        <w:rPr>
          <w:rFonts w:ascii="Times New Roman" w:hAnsi="Times New Roman" w:cs="Times New Roman"/>
          <w:sz w:val="24"/>
          <w:szCs w:val="24"/>
          <w:lang w:val="en-CA"/>
        </w:rPr>
        <w:t>observed</w:t>
      </w:r>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variation</w:t>
      </w:r>
      <w:r w:rsidRPr="0059685B">
        <w:rPr>
          <w:rFonts w:ascii="Times New Roman" w:hAnsi="Times New Roman" w:cs="Times New Roman"/>
          <w:sz w:val="24"/>
          <w:szCs w:val="24"/>
          <w:lang w:val="en-CA"/>
        </w:rPr>
        <w:t xml:space="preserve"> in abiotic variables</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invites questions about the controls of algal colonization in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meadows. Since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has been shown to be an excellent colonizer of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blades, </w:t>
      </w:r>
      <w:r w:rsidRPr="0059685B">
        <w:rPr>
          <w:rFonts w:ascii="Times New Roman" w:hAnsi="Times New Roman" w:cs="Times New Roman"/>
          <w:sz w:val="24"/>
          <w:szCs w:val="24"/>
          <w:lang w:val="en-CA"/>
        </w:rPr>
        <w:t xml:space="preserve">a sudden </w:t>
      </w:r>
      <w:r>
        <w:rPr>
          <w:rFonts w:ascii="Times New Roman" w:hAnsi="Times New Roman" w:cs="Times New Roman"/>
          <w:sz w:val="24"/>
          <w:szCs w:val="24"/>
          <w:lang w:val="en-CA"/>
        </w:rPr>
        <w:t xml:space="preserve">absence of </w:t>
      </w:r>
      <w:r w:rsidRPr="0059685B">
        <w:rPr>
          <w:rFonts w:ascii="Times New Roman" w:hAnsi="Times New Roman" w:cs="Times New Roman"/>
          <w:sz w:val="24"/>
          <w:szCs w:val="24"/>
          <w:lang w:val="en-CA"/>
        </w:rPr>
        <w:t xml:space="preserve">colonizing individuals is intriguing. </w:t>
      </w:r>
      <w:r>
        <w:rPr>
          <w:rFonts w:ascii="Times New Roman" w:hAnsi="Times New Roman" w:cs="Times New Roman"/>
          <w:sz w:val="24"/>
          <w:szCs w:val="24"/>
          <w:lang w:val="en-CA"/>
        </w:rPr>
        <w:t xml:space="preserve">Variation in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spatial distribution could be d</w:t>
      </w:r>
      <w:r>
        <w:rPr>
          <w:rFonts w:ascii="Times New Roman" w:hAnsi="Times New Roman" w:cs="Times New Roman"/>
          <w:sz w:val="24"/>
          <w:szCs w:val="24"/>
          <w:lang w:val="en-CA"/>
        </w:rPr>
        <w:t xml:space="preserve">riven by either a characteristic of the </w:t>
      </w:r>
      <w:proofErr w:type="spellStart"/>
      <w:r w:rsidR="00E53C53">
        <w:rPr>
          <w:rFonts w:ascii="Times New Roman" w:hAnsi="Times New Roman" w:cs="Times New Roman"/>
          <w:sz w:val="24"/>
          <w:szCs w:val="24"/>
          <w:lang w:val="en-CA"/>
        </w:rPr>
        <w:t>seagrass</w:t>
      </w:r>
      <w:proofErr w:type="spellEnd"/>
      <w:r w:rsidR="00E53C5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shoot’s location or a characteristic of the </w:t>
      </w:r>
      <w:proofErr w:type="spellStart"/>
      <w:r w:rsidR="00E53C53">
        <w:rPr>
          <w:rFonts w:ascii="Times New Roman" w:hAnsi="Times New Roman" w:cs="Times New Roman"/>
          <w:sz w:val="24"/>
          <w:szCs w:val="24"/>
          <w:lang w:val="en-CA"/>
        </w:rPr>
        <w:t>seagrass</w:t>
      </w:r>
      <w:proofErr w:type="spellEnd"/>
      <w:r w:rsidR="00E53C53">
        <w:rPr>
          <w:rFonts w:ascii="Times New Roman" w:hAnsi="Times New Roman" w:cs="Times New Roman"/>
          <w:sz w:val="24"/>
          <w:szCs w:val="24"/>
          <w:lang w:val="en-CA"/>
        </w:rPr>
        <w:t xml:space="preserve"> </w:t>
      </w:r>
      <w:r>
        <w:rPr>
          <w:rFonts w:ascii="Times New Roman" w:hAnsi="Times New Roman" w:cs="Times New Roman"/>
          <w:sz w:val="24"/>
          <w:szCs w:val="24"/>
          <w:lang w:val="en-CA"/>
        </w:rPr>
        <w:t>shoot itself</w:t>
      </w:r>
      <w:r w:rsidRPr="0059685B">
        <w:rPr>
          <w:rFonts w:ascii="Times New Roman" w:hAnsi="Times New Roman" w:cs="Times New Roman"/>
          <w:sz w:val="24"/>
          <w:szCs w:val="24"/>
          <w:lang w:val="en-CA"/>
        </w:rPr>
        <w:t xml:space="preserve">. </w:t>
      </w:r>
    </w:p>
    <w:p w14:paraId="7A1908EC" w14:textId="6B823AEA" w:rsidR="00E41D8B" w:rsidRPr="0059685B" w:rsidRDefault="008C2C30" w:rsidP="00E41D8B">
      <w:pPr>
        <w:spacing w:line="480" w:lineRule="auto"/>
        <w:ind w:firstLine="720"/>
        <w:contextualSpacing/>
        <w:rPr>
          <w:rFonts w:ascii="Times New Roman" w:hAnsi="Times New Roman" w:cs="Times New Roman"/>
          <w:sz w:val="24"/>
          <w:szCs w:val="24"/>
          <w:lang w:val="en-CA"/>
        </w:rPr>
      </w:pPr>
      <w:r w:rsidRPr="0059685B">
        <w:rPr>
          <w:rFonts w:ascii="Times New Roman" w:hAnsi="Times New Roman" w:cs="Times New Roman"/>
          <w:sz w:val="24"/>
          <w:szCs w:val="24"/>
          <w:lang w:val="en-CA"/>
        </w:rPr>
        <w:t xml:space="preserve">Higher predation of invertebrate grazers by fish could be reducing the level of grazing </w:t>
      </w:r>
      <w:r>
        <w:rPr>
          <w:rFonts w:ascii="Times New Roman" w:hAnsi="Times New Roman" w:cs="Times New Roman"/>
          <w:sz w:val="24"/>
          <w:szCs w:val="24"/>
          <w:lang w:val="en-CA"/>
        </w:rPr>
        <w:t xml:space="preserve">on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Angeleen</w:t>
      </w:r>
      <w:proofErr w:type="spellEnd"/>
      <w:r>
        <w:rPr>
          <w:rFonts w:ascii="Times New Roman" w:hAnsi="Times New Roman" w:cs="Times New Roman"/>
          <w:sz w:val="24"/>
          <w:szCs w:val="24"/>
          <w:lang w:val="en-CA"/>
        </w:rPr>
        <w:t xml:space="preserve"> Olson, Unpublished)</w:t>
      </w:r>
      <w:r w:rsidRPr="0059685B">
        <w:rPr>
          <w:rFonts w:ascii="Times New Roman" w:hAnsi="Times New Roman" w:cs="Times New Roman"/>
          <w:sz w:val="24"/>
          <w:szCs w:val="24"/>
          <w:lang w:val="en-CA"/>
        </w:rPr>
        <w:t xml:space="preserve">. </w:t>
      </w:r>
      <w:proofErr w:type="spellStart"/>
      <w:r w:rsidR="00E41D8B" w:rsidRPr="00655F30">
        <w:rPr>
          <w:rFonts w:ascii="Times New Roman" w:hAnsi="Times New Roman" w:cs="Times New Roman"/>
          <w:i/>
          <w:sz w:val="24"/>
          <w:szCs w:val="24"/>
          <w:lang w:val="en-CA"/>
        </w:rPr>
        <w:t>Smithora</w:t>
      </w:r>
      <w:proofErr w:type="spellEnd"/>
      <w:r w:rsidR="00E41D8B" w:rsidRPr="0059685B">
        <w:rPr>
          <w:rFonts w:ascii="Times New Roman" w:hAnsi="Times New Roman" w:cs="Times New Roman"/>
          <w:sz w:val="24"/>
          <w:szCs w:val="24"/>
          <w:lang w:val="en-CA"/>
        </w:rPr>
        <w:t xml:space="preserve"> is a food source for amphipods and other </w:t>
      </w:r>
      <w:proofErr w:type="spellStart"/>
      <w:r w:rsidR="00E41D8B" w:rsidRPr="0059685B">
        <w:rPr>
          <w:rFonts w:ascii="Times New Roman" w:hAnsi="Times New Roman" w:cs="Times New Roman"/>
          <w:sz w:val="24"/>
          <w:szCs w:val="24"/>
          <w:lang w:val="en-CA"/>
        </w:rPr>
        <w:t>epifaunal</w:t>
      </w:r>
      <w:proofErr w:type="spellEnd"/>
      <w:r w:rsidR="00E41D8B" w:rsidRPr="0059685B">
        <w:rPr>
          <w:rFonts w:ascii="Times New Roman" w:hAnsi="Times New Roman" w:cs="Times New Roman"/>
          <w:sz w:val="24"/>
          <w:szCs w:val="24"/>
          <w:lang w:val="en-CA"/>
        </w:rPr>
        <w:t xml:space="preserve"> species</w:t>
      </w:r>
      <w:r w:rsidR="00E41D8B">
        <w:rPr>
          <w:rFonts w:ascii="Times New Roman" w:hAnsi="Times New Roman" w:cs="Times New Roman"/>
          <w:sz w:val="24"/>
          <w:szCs w:val="24"/>
          <w:lang w:val="en-CA"/>
        </w:rPr>
        <w:t>.</w:t>
      </w:r>
      <w:r w:rsidR="00E41D8B" w:rsidRPr="0059685B">
        <w:rPr>
          <w:rFonts w:ascii="Times New Roman" w:hAnsi="Times New Roman" w:cs="Times New Roman"/>
          <w:sz w:val="24"/>
          <w:szCs w:val="24"/>
          <w:lang w:val="en-CA"/>
        </w:rPr>
        <w:t xml:space="preserve"> </w:t>
      </w:r>
      <w:r w:rsidR="00E41D8B">
        <w:rPr>
          <w:rFonts w:ascii="Times New Roman" w:hAnsi="Times New Roman" w:cs="Times New Roman"/>
          <w:sz w:val="24"/>
          <w:szCs w:val="24"/>
          <w:lang w:val="en-CA"/>
        </w:rPr>
        <w:t>Thus,</w:t>
      </w:r>
      <w:r w:rsidR="00E41D8B" w:rsidRPr="0059685B">
        <w:rPr>
          <w:rFonts w:ascii="Times New Roman" w:hAnsi="Times New Roman" w:cs="Times New Roman"/>
          <w:sz w:val="24"/>
          <w:szCs w:val="24"/>
          <w:lang w:val="en-CA"/>
        </w:rPr>
        <w:t xml:space="preserve"> if </w:t>
      </w:r>
      <w:r w:rsidR="0036143A">
        <w:rPr>
          <w:rFonts w:ascii="Times New Roman" w:hAnsi="Times New Roman" w:cs="Times New Roman"/>
          <w:sz w:val="24"/>
          <w:szCs w:val="24"/>
          <w:lang w:val="en-CA"/>
        </w:rPr>
        <w:t xml:space="preserve">higher </w:t>
      </w:r>
      <w:r w:rsidR="00E41D8B" w:rsidRPr="0059685B">
        <w:rPr>
          <w:rFonts w:ascii="Times New Roman" w:hAnsi="Times New Roman" w:cs="Times New Roman"/>
          <w:sz w:val="24"/>
          <w:szCs w:val="24"/>
          <w:lang w:val="en-CA"/>
        </w:rPr>
        <w:t>grazing</w:t>
      </w:r>
      <w:r w:rsidR="0036143A">
        <w:rPr>
          <w:rFonts w:ascii="Times New Roman" w:hAnsi="Times New Roman" w:cs="Times New Roman"/>
          <w:sz w:val="24"/>
          <w:szCs w:val="24"/>
          <w:lang w:val="en-CA"/>
        </w:rPr>
        <w:t xml:space="preserve"> </w:t>
      </w:r>
      <w:r w:rsidR="00E41D8B">
        <w:rPr>
          <w:rFonts w:ascii="Times New Roman" w:hAnsi="Times New Roman" w:cs="Times New Roman"/>
          <w:sz w:val="24"/>
          <w:szCs w:val="24"/>
          <w:lang w:val="en-CA"/>
        </w:rPr>
        <w:t>drives</w:t>
      </w:r>
      <w:r w:rsidR="00E41D8B" w:rsidRPr="0059685B">
        <w:rPr>
          <w:rFonts w:ascii="Times New Roman" w:hAnsi="Times New Roman" w:cs="Times New Roman"/>
          <w:sz w:val="24"/>
          <w:szCs w:val="24"/>
          <w:lang w:val="en-CA"/>
        </w:rPr>
        <w:t xml:space="preserve"> this decline in </w:t>
      </w:r>
      <w:proofErr w:type="spellStart"/>
      <w:r w:rsidR="0036143A" w:rsidRPr="0036143A">
        <w:rPr>
          <w:rFonts w:ascii="Times New Roman" w:hAnsi="Times New Roman" w:cs="Times New Roman"/>
          <w:i/>
          <w:sz w:val="24"/>
          <w:szCs w:val="24"/>
          <w:lang w:val="en-CA"/>
        </w:rPr>
        <w:t>Smithora</w:t>
      </w:r>
      <w:proofErr w:type="spellEnd"/>
      <w:r w:rsidR="0036143A">
        <w:rPr>
          <w:rFonts w:ascii="Times New Roman" w:hAnsi="Times New Roman" w:cs="Times New Roman"/>
          <w:sz w:val="24"/>
          <w:szCs w:val="24"/>
          <w:lang w:val="en-CA"/>
        </w:rPr>
        <w:t xml:space="preserve"> </w:t>
      </w:r>
      <w:r w:rsidR="00E41D8B" w:rsidRPr="0059685B">
        <w:rPr>
          <w:rFonts w:ascii="Times New Roman" w:hAnsi="Times New Roman" w:cs="Times New Roman"/>
          <w:sz w:val="24"/>
          <w:szCs w:val="24"/>
          <w:lang w:val="en-CA"/>
        </w:rPr>
        <w:t>abundance</w:t>
      </w:r>
      <w:r w:rsidR="00E41D8B">
        <w:rPr>
          <w:rFonts w:ascii="Times New Roman" w:hAnsi="Times New Roman" w:cs="Times New Roman"/>
          <w:sz w:val="24"/>
          <w:szCs w:val="24"/>
          <w:lang w:val="en-CA"/>
        </w:rPr>
        <w:t>,</w:t>
      </w:r>
      <w:r w:rsidR="00E41D8B" w:rsidRPr="0059685B">
        <w:rPr>
          <w:rFonts w:ascii="Times New Roman" w:hAnsi="Times New Roman" w:cs="Times New Roman"/>
          <w:sz w:val="24"/>
          <w:szCs w:val="24"/>
          <w:lang w:val="en-CA"/>
        </w:rPr>
        <w:t xml:space="preserve"> I expect to see higher grazer abundance where </w:t>
      </w:r>
      <w:proofErr w:type="spellStart"/>
      <w:r w:rsidR="00E41D8B" w:rsidRPr="00655F30">
        <w:rPr>
          <w:rFonts w:ascii="Times New Roman" w:hAnsi="Times New Roman" w:cs="Times New Roman"/>
          <w:i/>
          <w:sz w:val="24"/>
          <w:szCs w:val="24"/>
          <w:lang w:val="en-CA"/>
        </w:rPr>
        <w:t>Smithora</w:t>
      </w:r>
      <w:proofErr w:type="spellEnd"/>
      <w:r w:rsidR="00E41D8B">
        <w:rPr>
          <w:rFonts w:ascii="Times New Roman" w:hAnsi="Times New Roman" w:cs="Times New Roman"/>
          <w:sz w:val="24"/>
          <w:szCs w:val="24"/>
          <w:lang w:val="en-CA"/>
        </w:rPr>
        <w:t xml:space="preserve"> load is lower.</w:t>
      </w:r>
      <w:r w:rsidR="00E41D8B" w:rsidRPr="0059685B">
        <w:rPr>
          <w:rFonts w:ascii="Times New Roman" w:hAnsi="Times New Roman" w:cs="Times New Roman"/>
          <w:sz w:val="24"/>
          <w:szCs w:val="24"/>
          <w:lang w:val="en-CA"/>
        </w:rPr>
        <w:t xml:space="preserve"> </w:t>
      </w:r>
    </w:p>
    <w:p w14:paraId="2D78402B" w14:textId="5184FA88" w:rsidR="00E41D8B" w:rsidRPr="0059685B" w:rsidRDefault="00E41D8B" w:rsidP="00E41D8B">
      <w:pPr>
        <w:spacing w:line="480" w:lineRule="auto"/>
        <w:ind w:firstLine="720"/>
        <w:contextualSpacing/>
        <w:rPr>
          <w:rFonts w:ascii="Times New Roman" w:hAnsi="Times New Roman" w:cs="Times New Roman"/>
          <w:sz w:val="24"/>
          <w:szCs w:val="24"/>
          <w:lang w:val="en-CA"/>
        </w:rPr>
      </w:pPr>
      <w:proofErr w:type="spellStart"/>
      <w:r w:rsidRPr="00655F30">
        <w:rPr>
          <w:rFonts w:ascii="Times New Roman" w:hAnsi="Times New Roman" w:cs="Times New Roman"/>
          <w:i/>
          <w:sz w:val="24"/>
          <w:szCs w:val="24"/>
          <w:lang w:val="en-CA"/>
        </w:rPr>
        <w:t>Smithora</w:t>
      </w:r>
      <w:r w:rsidRPr="0059685B">
        <w:rPr>
          <w:rFonts w:ascii="Times New Roman" w:hAnsi="Times New Roman" w:cs="Times New Roman"/>
          <w:sz w:val="24"/>
          <w:szCs w:val="24"/>
          <w:lang w:val="en-CA"/>
        </w:rPr>
        <w:t>’s</w:t>
      </w:r>
      <w:proofErr w:type="spellEnd"/>
      <w:r w:rsidRPr="0059685B">
        <w:rPr>
          <w:rFonts w:ascii="Times New Roman" w:hAnsi="Times New Roman" w:cs="Times New Roman"/>
          <w:sz w:val="24"/>
          <w:szCs w:val="24"/>
          <w:lang w:val="en-CA"/>
        </w:rPr>
        <w:t xml:space="preserve"> distribution amongst </w:t>
      </w:r>
      <w:proofErr w:type="spellStart"/>
      <w:r w:rsidRPr="00362C63">
        <w:rPr>
          <w:rFonts w:ascii="Times New Roman" w:hAnsi="Times New Roman" w:cs="Times New Roman"/>
          <w:i/>
          <w:sz w:val="24"/>
          <w:szCs w:val="24"/>
          <w:lang w:val="en-CA"/>
        </w:rPr>
        <w:t>Zostera</w:t>
      </w:r>
      <w:proofErr w:type="spellEnd"/>
      <w:r w:rsidRPr="0059685B">
        <w:rPr>
          <w:rFonts w:ascii="Times New Roman" w:hAnsi="Times New Roman" w:cs="Times New Roman"/>
          <w:sz w:val="24"/>
          <w:szCs w:val="24"/>
          <w:lang w:val="en-CA"/>
        </w:rPr>
        <w:t xml:space="preserve"> shoots could also be controlled by shoot</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level characteristics. Microbial communities on the surface of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blades have been shown to vary at small spatial scales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{"citationID":"wtZV69FV","properties":{"formattedCitation":"(Mejia et al., 2016)","plainCitation":"(Mejia et al., 2016)"},"citationItems":[{"id":258,"uris":["http://zotero.org/users/local/9uD8JBXK/items/RRXWUAC5"],"uri":["http://zotero.org/users/local/9uD8JBXK/items/RRXWUAC5"],"itemData":{"id":258,"type":"article-journal","title":"Assessing the ecological status of seagrasses using morphology, biochemical descriptors and microbial community analyses. A study in Halophila stipulacea (Forsk.) Aschers meadows in the northern Red Sea","container-title":"Ecological Indicators","page":"1150-1163","volume":"60","source":"CrossRef","DOI":"10.1016/j.ecolind.2015.09.014","ISSN":"1470160X","language":"en","author":[{"family":"Mejia","given":"Astrid Y."},{"family":"Rotini","given":"Alice"},{"family":"Lacasella","given":"Federica"},{"family":"Bookman","given":"Revital"},{"family":"Thaller","given":"Maria Cristina"},{"family":"Shem-Tov","given":"Rachamim"},{"family":"Winters","given":"Gidon"},{"family":"Migliore","given":"Luciana"}],"issued":{"date-parts":[["2016",1]]}}}],"schema":"https://github.com/citation-style-language/schema/raw/master/csl-citation.json"}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(Mejia et al., 2016)</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Microbial community can also vary with </w:t>
      </w:r>
      <w:proofErr w:type="spellStart"/>
      <w:r w:rsidRPr="0059685B">
        <w:rPr>
          <w:rFonts w:ascii="Times New Roman" w:hAnsi="Times New Roman" w:cs="Times New Roman"/>
          <w:sz w:val="24"/>
          <w:szCs w:val="24"/>
          <w:lang w:val="en-CA"/>
        </w:rPr>
        <w:t>seagrass</w:t>
      </w:r>
      <w:proofErr w:type="spellEnd"/>
      <w:r w:rsidRPr="0059685B">
        <w:rPr>
          <w:rFonts w:ascii="Times New Roman" w:hAnsi="Times New Roman" w:cs="Times New Roman"/>
          <w:sz w:val="24"/>
          <w:szCs w:val="24"/>
          <w:lang w:val="en-CA"/>
        </w:rPr>
        <w:t xml:space="preserve"> </w:t>
      </w:r>
      <w:r w:rsidRPr="0059685B">
        <w:rPr>
          <w:rFonts w:ascii="Times New Roman" w:hAnsi="Times New Roman" w:cs="Times New Roman"/>
          <w:sz w:val="24"/>
          <w:szCs w:val="24"/>
          <w:lang w:val="en-CA"/>
        </w:rPr>
        <w:lastRenderedPageBreak/>
        <w:t xml:space="preserve">health, age, and phenol content </w:t>
      </w:r>
      <w:r w:rsidRPr="0059685B">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{"citationID":"Wtsbdhqe","properties":{"formattedCitation":"(Egan et al., 2000)","plainCitation":"(Egan et al., 2000)"},"citationItems":[{"id":192,"uris":["http://zotero.org/users/local/9uD8JBXK/items/XSPDFHVI"],"uri":["http://zotero.org/users/local/9uD8JBXK/items/XSPDFHVI"],"itemData":{"id":192,"type":"article-journal","title":"Phylogenetic relationship and antifouling activity of bacterial epiphytes from the marine alga Ulva lactuca","container-title":"Environmental Microbiology","page":"343-347","volume":"2","issue":"3","source":"Wiley Online Library","abstract":"It is widely accepted that bacterial epiphytes can inhibit the colonization of surfaces by common fouling organisms. However, little information is available regarding the diversity and properties of these antifouling bacteria. This study assessed the antifouling traits of five epiphytes of the common green alga, Ulva lactuca. All isolates were capable of preventing the settlement of invertebrate larvae and germination of algal spores. Three of the isolates also inhibited the growth of a variety of bacteria and fungi. Their phylogenetic positions were determined by 16S ribosomal subunit DNA sequencing. All isolates showed a close affiliation with the genus Pseudoalteromonas and, in particular, with the species P. tunicata. Strains of this bacterial species also display a variety of antifouling activities, suggesting that antifouling ability may be an important trait for members of this genus to be highly successful colonizers of animate surfaces and for such species to protect their host against fouling.","DOI":"10.1046/j.1462-2920.2000.00107.x","ISSN":"1462-2920","language":"en","author":[{"family":"Egan","given":"Suhelen"},{"family":"Thomas","given":"Torsten"},{"family":"Holmström","given":"Carola"},{"family":"Kjelleberg","given":"Staffan"}],"issued":{"date-parts":[["2000",6,1]]}}}],"schema":"https://github.com/citation-style-language/schema/raw/master/csl-citation.json"} </w:instrText>
      </w:r>
      <w:r w:rsidRPr="0059685B">
        <w:rPr>
          <w:rFonts w:ascii="Times New Roman" w:hAnsi="Times New Roman" w:cs="Times New Roman"/>
          <w:sz w:val="24"/>
          <w:szCs w:val="24"/>
          <w:lang w:val="en-CA"/>
        </w:rPr>
        <w:fldChar w:fldCharType="separate"/>
      </w:r>
      <w:r w:rsidRPr="008633CF">
        <w:rPr>
          <w:rFonts w:ascii="Times New Roman" w:hAnsi="Times New Roman" w:cs="Times New Roman"/>
          <w:sz w:val="24"/>
        </w:rPr>
        <w:t>(Egan et al., 2000)</w:t>
      </w:r>
      <w:r w:rsidRPr="0059685B">
        <w:rPr>
          <w:rFonts w:ascii="Times New Roman" w:hAnsi="Times New Roman" w:cs="Times New Roman"/>
          <w:sz w:val="24"/>
          <w:szCs w:val="24"/>
          <w:lang w:val="en-CA"/>
        </w:rPr>
        <w:fldChar w:fldCharType="end"/>
      </w:r>
      <w:r w:rsidRPr="0059685B">
        <w:rPr>
          <w:rFonts w:ascii="Times New Roman" w:hAnsi="Times New Roman" w:cs="Times New Roman"/>
          <w:sz w:val="24"/>
          <w:szCs w:val="24"/>
          <w:lang w:val="en-CA"/>
        </w:rPr>
        <w:t xml:space="preserve">. A bacterial community facilitates spore colonization, and it could be that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colonization is correlated with a certain microbial community composition. </w:t>
      </w:r>
      <w:commentRangeStart w:id="19"/>
      <w:r w:rsidRPr="0059685B">
        <w:rPr>
          <w:rFonts w:ascii="Times New Roman" w:hAnsi="Times New Roman" w:cs="Times New Roman"/>
          <w:sz w:val="24"/>
          <w:szCs w:val="24"/>
          <w:lang w:val="en-CA"/>
        </w:rPr>
        <w:t xml:space="preserve">By comparing the bacterial community on shoots with and without </w:t>
      </w:r>
      <w:proofErr w:type="spellStart"/>
      <w:r w:rsidRPr="00655F30">
        <w:rPr>
          <w:rFonts w:ascii="Times New Roman" w:hAnsi="Times New Roman" w:cs="Times New Roman"/>
          <w:i/>
          <w:sz w:val="24"/>
          <w:szCs w:val="24"/>
          <w:lang w:val="en-CA"/>
        </w:rPr>
        <w:t>Smithora</w:t>
      </w:r>
      <w:proofErr w:type="spellEnd"/>
      <w:r w:rsidR="00E26790">
        <w:rPr>
          <w:rFonts w:ascii="Times New Roman" w:hAnsi="Times New Roman" w:cs="Times New Roman"/>
          <w:sz w:val="24"/>
          <w:szCs w:val="24"/>
          <w:lang w:val="en-CA"/>
        </w:rPr>
        <w:t xml:space="preserve">, </w:t>
      </w:r>
      <w:r w:rsidRPr="0059685B">
        <w:rPr>
          <w:rFonts w:ascii="Times New Roman" w:hAnsi="Times New Roman" w:cs="Times New Roman"/>
          <w:sz w:val="24"/>
          <w:szCs w:val="24"/>
          <w:lang w:val="en-CA"/>
        </w:rPr>
        <w:t xml:space="preserve">I investigate a </w:t>
      </w:r>
      <w:r>
        <w:rPr>
          <w:rFonts w:ascii="Times New Roman" w:hAnsi="Times New Roman" w:cs="Times New Roman"/>
          <w:sz w:val="24"/>
          <w:szCs w:val="24"/>
          <w:lang w:val="en-CA"/>
        </w:rPr>
        <w:t xml:space="preserve">possible </w:t>
      </w:r>
      <w:r w:rsidRPr="0059685B">
        <w:rPr>
          <w:rFonts w:ascii="Times New Roman" w:hAnsi="Times New Roman" w:cs="Times New Roman"/>
          <w:sz w:val="24"/>
          <w:szCs w:val="24"/>
          <w:lang w:val="en-CA"/>
        </w:rPr>
        <w:t xml:space="preserve">correlation between bacterial community composition and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presence. </w:t>
      </w:r>
      <w:commentRangeEnd w:id="19"/>
      <w:r>
        <w:rPr>
          <w:rStyle w:val="CommentReference"/>
        </w:rPr>
        <w:commentReference w:id="19"/>
      </w:r>
    </w:p>
    <w:p w14:paraId="794283F7" w14:textId="6970F0AE" w:rsidR="00E41D8B" w:rsidRDefault="00E41D8B" w:rsidP="00E41D8B">
      <w:pPr>
        <w:spacing w:line="480" w:lineRule="auto"/>
        <w:ind w:firstLine="720"/>
        <w:contextualSpacing/>
        <w:rPr>
          <w:rFonts w:ascii="Times New Roman" w:hAnsi="Times New Roman" w:cs="Times New Roman"/>
          <w:sz w:val="24"/>
          <w:szCs w:val="24"/>
          <w:lang w:val="en-CA"/>
        </w:rPr>
      </w:pPr>
      <w:r w:rsidRPr="0059685B">
        <w:rPr>
          <w:rFonts w:ascii="Times New Roman" w:hAnsi="Times New Roman" w:cs="Times New Roman"/>
          <w:sz w:val="24"/>
          <w:szCs w:val="24"/>
          <w:lang w:val="en-CA"/>
        </w:rPr>
        <w:t>Through a reciprocal transplant</w:t>
      </w:r>
      <w:r>
        <w:rPr>
          <w:rFonts w:ascii="Times New Roman" w:hAnsi="Times New Roman" w:cs="Times New Roman"/>
          <w:sz w:val="24"/>
          <w:szCs w:val="24"/>
          <w:lang w:val="en-CA"/>
        </w:rPr>
        <w:t>,</w:t>
      </w:r>
      <w:r w:rsidRPr="0059685B">
        <w:rPr>
          <w:rFonts w:ascii="Times New Roman" w:hAnsi="Times New Roman" w:cs="Times New Roman"/>
          <w:sz w:val="24"/>
          <w:szCs w:val="24"/>
          <w:lang w:val="en-CA"/>
        </w:rPr>
        <w:t xml:space="preserve"> I </w:t>
      </w:r>
      <w:r w:rsidR="00E26790">
        <w:rPr>
          <w:rFonts w:ascii="Times New Roman" w:hAnsi="Times New Roman" w:cs="Times New Roman"/>
          <w:sz w:val="24"/>
          <w:szCs w:val="24"/>
          <w:lang w:val="en-CA"/>
        </w:rPr>
        <w:t xml:space="preserve">investigated </w:t>
      </w:r>
      <w:r w:rsidR="005A3E88">
        <w:rPr>
          <w:rFonts w:ascii="Times New Roman" w:hAnsi="Times New Roman" w:cs="Times New Roman"/>
          <w:sz w:val="24"/>
          <w:szCs w:val="24"/>
          <w:lang w:val="en-CA"/>
        </w:rPr>
        <w:t xml:space="preserve">whether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biomass is </w:t>
      </w:r>
      <w:r>
        <w:rPr>
          <w:rFonts w:ascii="Times New Roman" w:hAnsi="Times New Roman" w:cs="Times New Roman"/>
          <w:sz w:val="24"/>
          <w:szCs w:val="24"/>
          <w:lang w:val="en-CA"/>
        </w:rPr>
        <w:t>determined by location</w:t>
      </w:r>
      <w:r w:rsidRPr="0059685B">
        <w:rPr>
          <w:rFonts w:ascii="Times New Roman" w:hAnsi="Times New Roman" w:cs="Times New Roman"/>
          <w:sz w:val="24"/>
          <w:szCs w:val="24"/>
          <w:lang w:val="en-CA"/>
        </w:rPr>
        <w:t xml:space="preserve"> or shoot level </w:t>
      </w:r>
      <w:r>
        <w:rPr>
          <w:rFonts w:ascii="Times New Roman" w:hAnsi="Times New Roman" w:cs="Times New Roman"/>
          <w:sz w:val="24"/>
          <w:szCs w:val="24"/>
          <w:lang w:val="en-CA"/>
        </w:rPr>
        <w:t>characteristics</w:t>
      </w:r>
      <w:r w:rsidRPr="0059685B">
        <w:rPr>
          <w:rFonts w:ascii="Times New Roman" w:hAnsi="Times New Roman" w:cs="Times New Roman"/>
          <w:sz w:val="24"/>
          <w:szCs w:val="24"/>
          <w:lang w:val="en-CA"/>
        </w:rPr>
        <w:t>. I perform</w:t>
      </w:r>
      <w:r>
        <w:rPr>
          <w:rFonts w:ascii="Times New Roman" w:hAnsi="Times New Roman" w:cs="Times New Roman"/>
          <w:sz w:val="24"/>
          <w:szCs w:val="24"/>
          <w:lang w:val="en-CA"/>
        </w:rPr>
        <w:t>ed</w:t>
      </w:r>
      <w:r w:rsidRPr="0059685B">
        <w:rPr>
          <w:rFonts w:ascii="Times New Roman" w:hAnsi="Times New Roman" w:cs="Times New Roman"/>
          <w:sz w:val="24"/>
          <w:szCs w:val="24"/>
          <w:lang w:val="en-CA"/>
        </w:rPr>
        <w:t xml:space="preserve"> a reciprocal tra</w:t>
      </w:r>
      <w:r>
        <w:rPr>
          <w:rFonts w:ascii="Times New Roman" w:hAnsi="Times New Roman" w:cs="Times New Roman"/>
          <w:sz w:val="24"/>
          <w:szCs w:val="24"/>
          <w:lang w:val="en-CA"/>
        </w:rPr>
        <w:t>nsplant</w:t>
      </w:r>
      <w:r w:rsidRPr="0059685B">
        <w:rPr>
          <w:rFonts w:ascii="Times New Roman" w:hAnsi="Times New Roman" w:cs="Times New Roman"/>
          <w:sz w:val="24"/>
          <w:szCs w:val="24"/>
          <w:lang w:val="en-CA"/>
        </w:rPr>
        <w:t xml:space="preserve"> between two sites of high and low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load. </w:t>
      </w:r>
      <w:r>
        <w:rPr>
          <w:rFonts w:ascii="Times New Roman" w:hAnsi="Times New Roman" w:cs="Times New Roman"/>
          <w:sz w:val="24"/>
          <w:szCs w:val="24"/>
          <w:lang w:val="en-CA"/>
        </w:rPr>
        <w:t>I</w:t>
      </w:r>
      <w:r w:rsidRPr="0059685B">
        <w:rPr>
          <w:rFonts w:ascii="Times New Roman" w:hAnsi="Times New Roman" w:cs="Times New Roman"/>
          <w:sz w:val="24"/>
          <w:szCs w:val="24"/>
          <w:lang w:val="en-CA"/>
        </w:rPr>
        <w:t xml:space="preserve">f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biomass change</w:t>
      </w:r>
      <w:r>
        <w:rPr>
          <w:rFonts w:ascii="Times New Roman" w:hAnsi="Times New Roman" w:cs="Times New Roman"/>
          <w:sz w:val="24"/>
          <w:szCs w:val="24"/>
          <w:lang w:val="en-CA"/>
        </w:rPr>
        <w:t>d</w:t>
      </w:r>
      <w:r w:rsidRPr="0059685B">
        <w:rPr>
          <w:rFonts w:ascii="Times New Roman" w:hAnsi="Times New Roman" w:cs="Times New Roman"/>
          <w:sz w:val="24"/>
          <w:szCs w:val="24"/>
          <w:lang w:val="en-CA"/>
        </w:rPr>
        <w:t xml:space="preserve"> to match its environment following a transplant</w:t>
      </w:r>
      <w:r>
        <w:rPr>
          <w:rFonts w:ascii="Times New Roman" w:hAnsi="Times New Roman" w:cs="Times New Roman"/>
          <w:sz w:val="24"/>
          <w:szCs w:val="24"/>
          <w:lang w:val="en-CA"/>
        </w:rPr>
        <w:t xml:space="preserve"> </w:t>
      </w:r>
      <w:r w:rsidRPr="0059685B">
        <w:rPr>
          <w:rFonts w:ascii="Times New Roman" w:hAnsi="Times New Roman" w:cs="Times New Roman"/>
          <w:sz w:val="24"/>
          <w:szCs w:val="24"/>
          <w:lang w:val="en-CA"/>
        </w:rPr>
        <w:t>then the environment ha</w:t>
      </w:r>
      <w:r>
        <w:rPr>
          <w:rFonts w:ascii="Times New Roman" w:hAnsi="Times New Roman" w:cs="Times New Roman"/>
          <w:sz w:val="24"/>
          <w:szCs w:val="24"/>
          <w:lang w:val="en-CA"/>
        </w:rPr>
        <w:t>s</w:t>
      </w:r>
      <w:r w:rsidRPr="0059685B">
        <w:rPr>
          <w:rFonts w:ascii="Times New Roman" w:hAnsi="Times New Roman" w:cs="Times New Roman"/>
          <w:sz w:val="24"/>
          <w:szCs w:val="24"/>
          <w:lang w:val="en-CA"/>
        </w:rPr>
        <w:t xml:space="preserve"> an effect on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abundance.</w:t>
      </w:r>
      <w:r>
        <w:rPr>
          <w:rFonts w:ascii="Times New Roman" w:hAnsi="Times New Roman" w:cs="Times New Roman"/>
          <w:sz w:val="24"/>
          <w:szCs w:val="24"/>
          <w:lang w:val="en-CA"/>
        </w:rPr>
        <w:t xml:space="preserve"> I predicted that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abundance would experience higher grazing by invertebrates in the interior of the meadow.</w:t>
      </w:r>
      <w:r w:rsidRPr="0059685B">
        <w:rPr>
          <w:rFonts w:ascii="Times New Roman" w:hAnsi="Times New Roman" w:cs="Times New Roman"/>
          <w:sz w:val="24"/>
          <w:szCs w:val="24"/>
          <w:lang w:val="en-CA"/>
        </w:rPr>
        <w:t xml:space="preserve"> </w:t>
      </w:r>
      <w:commentRangeStart w:id="20"/>
      <w:r w:rsidRPr="0059685B">
        <w:rPr>
          <w:rFonts w:ascii="Times New Roman" w:hAnsi="Times New Roman" w:cs="Times New Roman"/>
          <w:sz w:val="24"/>
          <w:szCs w:val="24"/>
          <w:lang w:val="en-CA"/>
        </w:rPr>
        <w:t xml:space="preserve">If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abundance d</w:t>
      </w:r>
      <w:r>
        <w:rPr>
          <w:rFonts w:ascii="Times New Roman" w:hAnsi="Times New Roman" w:cs="Times New Roman"/>
          <w:sz w:val="24"/>
          <w:szCs w:val="24"/>
          <w:lang w:val="en-CA"/>
        </w:rPr>
        <w:t xml:space="preserve">oes </w:t>
      </w:r>
      <w:r w:rsidRPr="0059685B">
        <w:rPr>
          <w:rFonts w:ascii="Times New Roman" w:hAnsi="Times New Roman" w:cs="Times New Roman"/>
          <w:sz w:val="24"/>
          <w:szCs w:val="24"/>
          <w:lang w:val="en-CA"/>
        </w:rPr>
        <w:t>not change following the transplant then a shoot level characteristic influenc</w:t>
      </w:r>
      <w:r>
        <w:rPr>
          <w:rFonts w:ascii="Times New Roman" w:hAnsi="Times New Roman" w:cs="Times New Roman"/>
          <w:sz w:val="24"/>
          <w:szCs w:val="24"/>
          <w:lang w:val="en-CA"/>
        </w:rPr>
        <w:t>es</w:t>
      </w:r>
      <w:r w:rsidRPr="0059685B">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59685B">
        <w:rPr>
          <w:rFonts w:ascii="Times New Roman" w:hAnsi="Times New Roman" w:cs="Times New Roman"/>
          <w:sz w:val="24"/>
          <w:szCs w:val="24"/>
          <w:lang w:val="en-CA"/>
        </w:rPr>
        <w:t xml:space="preserve"> cover.</w:t>
      </w:r>
      <w:r>
        <w:rPr>
          <w:rFonts w:ascii="Times New Roman" w:hAnsi="Times New Roman" w:cs="Times New Roman"/>
          <w:sz w:val="24"/>
          <w:szCs w:val="24"/>
          <w:lang w:val="en-CA"/>
        </w:rPr>
        <w:t xml:space="preserve"> </w:t>
      </w:r>
      <w:commentRangeEnd w:id="20"/>
      <w:r>
        <w:rPr>
          <w:rStyle w:val="CommentReference"/>
        </w:rPr>
        <w:commentReference w:id="20"/>
      </w:r>
      <w:r>
        <w:rPr>
          <w:rFonts w:ascii="Times New Roman" w:hAnsi="Times New Roman" w:cs="Times New Roman"/>
          <w:sz w:val="24"/>
          <w:szCs w:val="24"/>
          <w:lang w:val="en-CA"/>
        </w:rPr>
        <w:t xml:space="preserve">If the bacterial community is unique to a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shoot and important for facilitating spore attachment, then certain shoots could repel colonization of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even in a high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environment.</w:t>
      </w:r>
      <w:r w:rsidRPr="0059685B">
        <w:rPr>
          <w:rFonts w:ascii="Times New Roman" w:hAnsi="Times New Roman" w:cs="Times New Roman"/>
          <w:sz w:val="24"/>
          <w:szCs w:val="24"/>
          <w:lang w:val="en-CA"/>
        </w:rPr>
        <w:t xml:space="preserve"> Sin</w:t>
      </w:r>
      <w:r>
        <w:rPr>
          <w:rFonts w:ascii="Times New Roman" w:hAnsi="Times New Roman" w:cs="Times New Roman"/>
          <w:sz w:val="24"/>
          <w:szCs w:val="24"/>
          <w:lang w:val="en-CA"/>
        </w:rPr>
        <w:t>ce the transplant was reciprocal I was</w:t>
      </w:r>
      <w:r w:rsidRPr="0059685B">
        <w:rPr>
          <w:rFonts w:ascii="Times New Roman" w:hAnsi="Times New Roman" w:cs="Times New Roman"/>
          <w:sz w:val="24"/>
          <w:szCs w:val="24"/>
          <w:lang w:val="en-CA"/>
        </w:rPr>
        <w:t xml:space="preserve"> able to observe the </w:t>
      </w:r>
      <w:r>
        <w:rPr>
          <w:rFonts w:ascii="Times New Roman" w:hAnsi="Times New Roman" w:cs="Times New Roman"/>
          <w:sz w:val="24"/>
          <w:szCs w:val="24"/>
          <w:lang w:val="en-CA"/>
        </w:rPr>
        <w:t xml:space="preserve">interaction between </w:t>
      </w:r>
      <w:proofErr w:type="gramStart"/>
      <w:r>
        <w:rPr>
          <w:rFonts w:ascii="Times New Roman" w:hAnsi="Times New Roman" w:cs="Times New Roman"/>
          <w:sz w:val="24"/>
          <w:szCs w:val="24"/>
          <w:lang w:val="en-CA"/>
        </w:rPr>
        <w:t>location</w:t>
      </w:r>
      <w:proofErr w:type="gramEnd"/>
      <w:r>
        <w:rPr>
          <w:rFonts w:ascii="Times New Roman" w:hAnsi="Times New Roman" w:cs="Times New Roman"/>
          <w:sz w:val="24"/>
          <w:szCs w:val="24"/>
          <w:lang w:val="en-CA"/>
        </w:rPr>
        <w:t xml:space="preserve"> and shoot characteristics in both directions</w:t>
      </w:r>
      <w:r w:rsidRPr="0059685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The results of </w:t>
      </w:r>
      <w:commentRangeStart w:id="21"/>
      <w:r>
        <w:rPr>
          <w:rFonts w:ascii="Times New Roman" w:hAnsi="Times New Roman" w:cs="Times New Roman"/>
          <w:sz w:val="24"/>
          <w:szCs w:val="24"/>
          <w:lang w:val="en-CA"/>
        </w:rPr>
        <w:t xml:space="preserve">this experiment will further our understanding of the ecological processes that drive </w:t>
      </w:r>
      <w:proofErr w:type="spellStart"/>
      <w:r w:rsidR="00395E4A">
        <w:rPr>
          <w:rFonts w:ascii="Times New Roman" w:hAnsi="Times New Roman" w:cs="Times New Roman"/>
          <w:sz w:val="24"/>
          <w:szCs w:val="24"/>
          <w:lang w:val="en-CA"/>
        </w:rPr>
        <w:t>epifaunal</w:t>
      </w:r>
      <w:proofErr w:type="spellEnd"/>
      <w:r w:rsidR="00395E4A">
        <w:rPr>
          <w:rFonts w:ascii="Times New Roman" w:hAnsi="Times New Roman" w:cs="Times New Roman"/>
          <w:sz w:val="24"/>
          <w:szCs w:val="24"/>
          <w:lang w:val="en-CA"/>
        </w:rPr>
        <w:t xml:space="preserve"> community</w:t>
      </w:r>
      <w:r>
        <w:rPr>
          <w:rFonts w:ascii="Times New Roman" w:hAnsi="Times New Roman" w:cs="Times New Roman"/>
          <w:sz w:val="24"/>
          <w:szCs w:val="24"/>
          <w:lang w:val="en-CA"/>
        </w:rPr>
        <w:t xml:space="preserve"> structure and the spatial distribution of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t>
      </w:r>
      <w:commentRangeEnd w:id="21"/>
      <w:r w:rsidR="00672A86">
        <w:rPr>
          <w:rStyle w:val="CommentReference"/>
        </w:rPr>
        <w:commentReference w:id="21"/>
      </w:r>
    </w:p>
    <w:p w14:paraId="10A5BA87" w14:textId="77777777" w:rsidR="00672A86" w:rsidRDefault="00672A86">
      <w:pPr>
        <w:rPr>
          <w:ins w:id="22" w:author="Mary O'Connor" w:date="2016-11-27T09:50:00Z"/>
          <w:rFonts w:ascii="Times New Roman" w:hAnsi="Times New Roman" w:cs="Times New Roman"/>
          <w:b/>
          <w:sz w:val="24"/>
          <w:szCs w:val="24"/>
          <w:lang w:val="en-CA"/>
        </w:rPr>
      </w:pPr>
    </w:p>
    <w:p w14:paraId="653D5710" w14:textId="08B8124F" w:rsidR="005E65F2" w:rsidRPr="001741CC" w:rsidRDefault="0036143A">
      <w:pPr>
        <w:rPr>
          <w:rFonts w:ascii="Times New Roman" w:hAnsi="Times New Roman" w:cs="Times New Roman"/>
          <w:b/>
          <w:sz w:val="24"/>
          <w:szCs w:val="24"/>
          <w:lang w:val="en-CA"/>
        </w:rPr>
      </w:pPr>
      <w:r w:rsidRPr="001741CC">
        <w:rPr>
          <w:rFonts w:ascii="Times New Roman" w:hAnsi="Times New Roman" w:cs="Times New Roman"/>
          <w:b/>
          <w:sz w:val="24"/>
          <w:szCs w:val="24"/>
          <w:lang w:val="en-CA"/>
        </w:rPr>
        <w:t>Methods</w:t>
      </w:r>
    </w:p>
    <w:p w14:paraId="2A1BB498" w14:textId="77777777" w:rsidR="001741CC" w:rsidRPr="00390BBF" w:rsidRDefault="001741CC" w:rsidP="001741CC">
      <w:pPr>
        <w:rPr>
          <w:rFonts w:ascii="Times New Roman" w:hAnsi="Times New Roman" w:cs="Times New Roman"/>
          <w:b/>
          <w:sz w:val="28"/>
          <w:szCs w:val="28"/>
        </w:rPr>
      </w:pPr>
      <w:r>
        <w:rPr>
          <w:rFonts w:ascii="Times New Roman" w:hAnsi="Times New Roman" w:cs="Times New Roman"/>
          <w:b/>
          <w:sz w:val="28"/>
          <w:szCs w:val="28"/>
        </w:rPr>
        <w:t xml:space="preserve">Methods and Materials </w:t>
      </w:r>
    </w:p>
    <w:p w14:paraId="03EBE4C5" w14:textId="01AFE999" w:rsidR="001741CC" w:rsidRPr="00382662" w:rsidRDefault="001741CC" w:rsidP="001741CC">
      <w:pPr>
        <w:rPr>
          <w:rFonts w:ascii="Times New Roman" w:hAnsi="Times New Roman" w:cs="Times New Roman"/>
          <w:b/>
          <w:sz w:val="24"/>
          <w:szCs w:val="24"/>
        </w:rPr>
      </w:pPr>
      <w:r w:rsidRPr="00382662">
        <w:rPr>
          <w:rFonts w:ascii="Times New Roman" w:hAnsi="Times New Roman" w:cs="Times New Roman"/>
          <w:b/>
          <w:sz w:val="24"/>
          <w:szCs w:val="24"/>
        </w:rPr>
        <w:t>Study system and Organisms</w:t>
      </w:r>
    </w:p>
    <w:p w14:paraId="0BB3F9DD" w14:textId="6C413FD3" w:rsidR="001741CC" w:rsidRDefault="005A3E88" w:rsidP="001741CC">
      <w:pPr>
        <w:spacing w:line="480" w:lineRule="auto"/>
        <w:jc w:val="center"/>
        <w:rPr>
          <w:rFonts w:ascii="Times New Roman" w:hAnsi="Times New Roman" w:cs="Times New Roman"/>
          <w:sz w:val="24"/>
          <w:szCs w:val="24"/>
        </w:rPr>
      </w:pPr>
      <w:r w:rsidRPr="00884D02">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2578971F" wp14:editId="720D63DA">
            <wp:simplePos x="0" y="0"/>
            <wp:positionH relativeFrom="margin">
              <wp:posOffset>581025</wp:posOffset>
            </wp:positionH>
            <wp:positionV relativeFrom="paragraph">
              <wp:posOffset>9525</wp:posOffset>
            </wp:positionV>
            <wp:extent cx="3695700" cy="4776470"/>
            <wp:effectExtent l="0" t="0" r="0" b="508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95700" cy="4776470"/>
                    </a:xfrm>
                    <a:prstGeom prst="rect">
                      <a:avLst/>
                    </a:prstGeom>
                  </pic:spPr>
                </pic:pic>
              </a:graphicData>
            </a:graphic>
            <wp14:sizeRelH relativeFrom="margin">
              <wp14:pctWidth>0</wp14:pctWidth>
            </wp14:sizeRelH>
            <wp14:sizeRelV relativeFrom="margin">
              <wp14:pctHeight>0</wp14:pctHeight>
            </wp14:sizeRelV>
          </wp:anchor>
        </w:drawing>
      </w:r>
    </w:p>
    <w:p w14:paraId="128551C7" w14:textId="0B7A41F6" w:rsidR="001741CC" w:rsidRDefault="001741CC" w:rsidP="001741CC">
      <w:pPr>
        <w:spacing w:line="480" w:lineRule="auto"/>
        <w:rPr>
          <w:rFonts w:ascii="Times New Roman" w:hAnsi="Times New Roman" w:cs="Times New Roman"/>
          <w:b/>
          <w:sz w:val="24"/>
          <w:szCs w:val="24"/>
        </w:rPr>
      </w:pPr>
    </w:p>
    <w:p w14:paraId="1F9F0581" w14:textId="3AE1D1A2" w:rsidR="001741CC" w:rsidRDefault="001741CC" w:rsidP="001741CC">
      <w:pPr>
        <w:spacing w:line="480" w:lineRule="auto"/>
        <w:rPr>
          <w:rFonts w:ascii="Times New Roman" w:hAnsi="Times New Roman" w:cs="Times New Roman"/>
          <w:b/>
          <w:sz w:val="24"/>
          <w:szCs w:val="24"/>
        </w:rPr>
      </w:pPr>
    </w:p>
    <w:p w14:paraId="32A2E0E8" w14:textId="7186FCE6" w:rsidR="001741CC" w:rsidRDefault="001741CC" w:rsidP="001741CC">
      <w:pPr>
        <w:spacing w:line="480" w:lineRule="auto"/>
        <w:rPr>
          <w:rFonts w:ascii="Times New Roman" w:hAnsi="Times New Roman" w:cs="Times New Roman"/>
          <w:b/>
          <w:sz w:val="24"/>
          <w:szCs w:val="24"/>
        </w:rPr>
      </w:pPr>
    </w:p>
    <w:p w14:paraId="2D9B0338" w14:textId="580192A1" w:rsidR="001741CC" w:rsidRDefault="001741CC" w:rsidP="001741CC">
      <w:pPr>
        <w:spacing w:line="480" w:lineRule="auto"/>
        <w:rPr>
          <w:rFonts w:ascii="Times New Roman" w:hAnsi="Times New Roman" w:cs="Times New Roman"/>
          <w:b/>
          <w:sz w:val="24"/>
          <w:szCs w:val="24"/>
        </w:rPr>
      </w:pPr>
    </w:p>
    <w:p w14:paraId="2ED73424" w14:textId="6EDE11CB" w:rsidR="001741CC" w:rsidRDefault="001741CC" w:rsidP="001741CC">
      <w:pPr>
        <w:spacing w:line="480" w:lineRule="auto"/>
        <w:rPr>
          <w:rFonts w:ascii="Times New Roman" w:hAnsi="Times New Roman" w:cs="Times New Roman"/>
          <w:b/>
          <w:sz w:val="24"/>
          <w:szCs w:val="24"/>
        </w:rPr>
      </w:pPr>
      <w:r w:rsidRPr="00884D0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2252F03" wp14:editId="07894B54">
                <wp:simplePos x="0" y="0"/>
                <wp:positionH relativeFrom="page">
                  <wp:align>right</wp:align>
                </wp:positionH>
                <wp:positionV relativeFrom="paragraph">
                  <wp:posOffset>309245</wp:posOffset>
                </wp:positionV>
                <wp:extent cx="2377440" cy="375285"/>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75285"/>
                        </a:xfrm>
                        <a:prstGeom prst="rect">
                          <a:avLst/>
                        </a:prstGeom>
                        <a:solidFill>
                          <a:srgbClr val="FFFFFF"/>
                        </a:solidFill>
                        <a:ln w="9525">
                          <a:solidFill>
                            <a:schemeClr val="bg1"/>
                          </a:solidFill>
                          <a:miter lim="800000"/>
                          <a:headEnd/>
                          <a:tailEnd/>
                        </a:ln>
                      </wps:spPr>
                      <wps:txbx>
                        <w:txbxContent>
                          <w:p w14:paraId="339AE27F" w14:textId="77777777" w:rsidR="00AB4E2D" w:rsidRPr="000D2688" w:rsidRDefault="00AB4E2D" w:rsidP="001741CC">
                            <w:pPr>
                              <w:rPr>
                                <w:rFonts w:ascii="Times New Roman" w:hAnsi="Times New Roman" w:cs="Times New Roman"/>
                              </w:rPr>
                            </w:pPr>
                            <w:r w:rsidRPr="000D2688">
                              <w:rPr>
                                <w:rFonts w:ascii="Times New Roman" w:hAnsi="Times New Roman" w:cs="Times New Roman"/>
                              </w:rPr>
                              <w:t>Wolf beach study site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252F03" id="_x0000_t202" coordsize="21600,21600" o:spt="202" path="m,l,21600r21600,l21600,xe">
                <v:stroke joinstyle="miter"/>
                <v:path gradientshapeok="t" o:connecttype="rect"/>
              </v:shapetype>
              <v:shape id="Text Box 2" o:spid="_x0000_s1026" type="#_x0000_t202" style="position:absolute;margin-left:134.7pt;margin-top:24.35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" strokecolor="white [3212]">
                <v:textbox style="mso-fit-shape-to-text:t">
                  <w:txbxContent>
                    <w:p w14:paraId="339AE27F" w14:textId="77777777" w:rsidR="005A3E88" w:rsidRPr="000D2688" w:rsidRDefault="005A3E88" w:rsidP="001741CC">
                      <w:pPr>
                        <w:rPr>
                          <w:rFonts w:ascii="Times New Roman" w:hAnsi="Times New Roman" w:cs="Times New Roman"/>
                        </w:rPr>
                      </w:pPr>
                      <w:r w:rsidRPr="000D2688">
                        <w:rPr>
                          <w:rFonts w:ascii="Times New Roman" w:hAnsi="Times New Roman" w:cs="Times New Roman"/>
                        </w:rPr>
                        <w:t>Wolf beach study site</w:t>
                      </w:r>
                    </w:p>
                  </w:txbxContent>
                </v:textbox>
                <w10:wrap type="square" anchorx="page"/>
              </v:shape>
            </w:pict>
          </mc:Fallback>
        </mc:AlternateContent>
      </w:r>
    </w:p>
    <w:p w14:paraId="10F816C8" w14:textId="185ED491" w:rsidR="001741CC" w:rsidRDefault="001741CC" w:rsidP="001741CC">
      <w:pPr>
        <w:spacing w:line="48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91B82B3" wp14:editId="6F71D4CE">
                <wp:simplePos x="0" y="0"/>
                <wp:positionH relativeFrom="column">
                  <wp:posOffset>3209925</wp:posOffset>
                </wp:positionH>
                <wp:positionV relativeFrom="paragraph">
                  <wp:posOffset>19686</wp:posOffset>
                </wp:positionV>
                <wp:extent cx="1295400" cy="149860"/>
                <wp:effectExtent l="38100" t="0" r="19050" b="78740"/>
                <wp:wrapNone/>
                <wp:docPr id="295" name="Straight Arrow Connector 295"/>
                <wp:cNvGraphicFramePr/>
                <a:graphic xmlns:a="http://schemas.openxmlformats.org/drawingml/2006/main">
                  <a:graphicData uri="http://schemas.microsoft.com/office/word/2010/wordprocessingShape">
                    <wps:wsp>
                      <wps:cNvCnPr/>
                      <wps:spPr>
                        <a:xfrm flipH="1">
                          <a:off x="0" y="0"/>
                          <a:ext cx="1295400" cy="149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DDD74E" id="_x0000_t32" coordsize="21600,21600" o:spt="32" o:oned="t" path="m,l21600,21600e" filled="f">
                <v:path arrowok="t" fillok="f" o:connecttype="none"/>
                <o:lock v:ext="edit" shapetype="t"/>
              </v:shapetype>
              <v:shape id="Straight Arrow Connector 295" o:spid="_x0000_s1026" type="#_x0000_t32" style="position:absolute;margin-left:252.75pt;margin-top:1.55pt;width:102pt;height:1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" strokecolor="red" strokeweight=".5pt">
                <v:stroke endarrow="block" joinstyle="miter"/>
              </v:shape>
            </w:pict>
          </mc:Fallback>
        </mc:AlternateContent>
      </w:r>
    </w:p>
    <w:p w14:paraId="188EB7FF" w14:textId="19725B21" w:rsidR="001741CC" w:rsidRDefault="001741CC" w:rsidP="001741CC">
      <w:pPr>
        <w:spacing w:line="480" w:lineRule="auto"/>
        <w:rPr>
          <w:rFonts w:ascii="Times New Roman" w:hAnsi="Times New Roman" w:cs="Times New Roman"/>
          <w:b/>
          <w:sz w:val="24"/>
          <w:szCs w:val="24"/>
        </w:rPr>
      </w:pPr>
    </w:p>
    <w:p w14:paraId="36357419" w14:textId="77777777" w:rsidR="001741CC" w:rsidRDefault="001741CC" w:rsidP="001741CC">
      <w:pPr>
        <w:spacing w:line="480" w:lineRule="auto"/>
        <w:rPr>
          <w:rFonts w:ascii="Times New Roman" w:hAnsi="Times New Roman" w:cs="Times New Roman"/>
          <w:b/>
          <w:sz w:val="24"/>
          <w:szCs w:val="24"/>
        </w:rPr>
      </w:pPr>
    </w:p>
    <w:p w14:paraId="3BB3C158" w14:textId="77777777" w:rsidR="001741CC" w:rsidRDefault="001741CC" w:rsidP="001741CC">
      <w:pPr>
        <w:spacing w:line="480" w:lineRule="auto"/>
        <w:rPr>
          <w:rFonts w:ascii="Times New Roman" w:hAnsi="Times New Roman" w:cs="Times New Roman"/>
          <w:b/>
          <w:sz w:val="24"/>
          <w:szCs w:val="24"/>
        </w:rPr>
      </w:pPr>
    </w:p>
    <w:p w14:paraId="7A0D13C6" w14:textId="77777777" w:rsidR="001741CC" w:rsidRDefault="001741CC" w:rsidP="001741CC">
      <w:pPr>
        <w:spacing w:line="480" w:lineRule="auto"/>
        <w:rPr>
          <w:rFonts w:ascii="Times New Roman" w:hAnsi="Times New Roman" w:cs="Times New Roman"/>
          <w:b/>
          <w:sz w:val="24"/>
          <w:szCs w:val="24"/>
        </w:rPr>
      </w:pPr>
    </w:p>
    <w:p w14:paraId="62BC85B8" w14:textId="77777777" w:rsidR="001741CC" w:rsidRDefault="001741CC" w:rsidP="001741CC">
      <w:pPr>
        <w:spacing w:line="480" w:lineRule="auto"/>
        <w:rPr>
          <w:rFonts w:ascii="Times New Roman" w:hAnsi="Times New Roman" w:cs="Times New Roman"/>
          <w:sz w:val="24"/>
          <w:szCs w:val="24"/>
        </w:rPr>
      </w:pPr>
      <w:r w:rsidRPr="003B2272">
        <w:rPr>
          <w:rFonts w:ascii="Times New Roman" w:hAnsi="Times New Roman" w:cs="Times New Roman"/>
          <w:b/>
          <w:sz w:val="24"/>
          <w:szCs w:val="24"/>
        </w:rPr>
        <w:t>Figure 1.</w:t>
      </w:r>
      <w:r>
        <w:rPr>
          <w:rFonts w:ascii="Times New Roman" w:hAnsi="Times New Roman" w:cs="Times New Roman"/>
          <w:sz w:val="24"/>
          <w:szCs w:val="24"/>
        </w:rPr>
        <w:t xml:space="preserve"> </w:t>
      </w:r>
      <w:commentRangeStart w:id="23"/>
      <w:r>
        <w:rPr>
          <w:rFonts w:ascii="Times New Roman" w:hAnsi="Times New Roman" w:cs="Times New Roman"/>
          <w:sz w:val="24"/>
          <w:szCs w:val="24"/>
        </w:rPr>
        <w:t xml:space="preserve">A map of </w:t>
      </w:r>
      <w:commentRangeEnd w:id="23"/>
      <w:r w:rsidR="002F69AA">
        <w:rPr>
          <w:rStyle w:val="CommentReference"/>
        </w:rPr>
        <w:commentReference w:id="23"/>
      </w:r>
      <w:r>
        <w:rPr>
          <w:rFonts w:ascii="Times New Roman" w:hAnsi="Times New Roman" w:cs="Times New Roman"/>
          <w:sz w:val="24"/>
          <w:szCs w:val="24"/>
        </w:rPr>
        <w:t xml:space="preserve">Choked Pass </w:t>
      </w:r>
      <w:proofErr w:type="spellStart"/>
      <w:r>
        <w:rPr>
          <w:rFonts w:ascii="Times New Roman" w:hAnsi="Times New Roman" w:cs="Times New Roman"/>
          <w:sz w:val="24"/>
          <w:szCs w:val="24"/>
        </w:rPr>
        <w:t>seagrass</w:t>
      </w:r>
      <w:proofErr w:type="spellEnd"/>
      <w:r>
        <w:rPr>
          <w:rFonts w:ascii="Times New Roman" w:hAnsi="Times New Roman" w:cs="Times New Roman"/>
          <w:sz w:val="24"/>
          <w:szCs w:val="24"/>
        </w:rPr>
        <w:t xml:space="preserve"> meadow (outlined in red) on the west coast of Calvert Island red arrow indicates Wolf beach study site (</w:t>
      </w:r>
      <w:proofErr w:type="spellStart"/>
      <w:r>
        <w:rPr>
          <w:rFonts w:ascii="Times New Roman" w:hAnsi="Times New Roman" w:cs="Times New Roman"/>
          <w:sz w:val="24"/>
          <w:szCs w:val="24"/>
        </w:rPr>
        <w:t>Hakai</w:t>
      </w:r>
      <w:proofErr w:type="spellEnd"/>
      <w:r>
        <w:rPr>
          <w:rFonts w:ascii="Times New Roman" w:hAnsi="Times New Roman" w:cs="Times New Roman"/>
          <w:sz w:val="24"/>
          <w:szCs w:val="24"/>
        </w:rPr>
        <w:t xml:space="preserve"> geospatial team).</w:t>
      </w:r>
    </w:p>
    <w:p w14:paraId="7562C82B" w14:textId="77777777" w:rsidR="001741CC" w:rsidRDefault="001741CC" w:rsidP="001741CC">
      <w:pPr>
        <w:spacing w:line="480" w:lineRule="auto"/>
        <w:ind w:firstLine="720"/>
        <w:rPr>
          <w:rFonts w:ascii="Times New Roman" w:hAnsi="Times New Roman" w:cs="Times New Roman"/>
          <w:sz w:val="24"/>
          <w:szCs w:val="24"/>
        </w:rPr>
      </w:pPr>
      <w:r>
        <w:rPr>
          <w:rFonts w:ascii="Times New Roman" w:hAnsi="Times New Roman" w:cs="Times New Roman"/>
          <w:sz w:val="24"/>
          <w:szCs w:val="24"/>
        </w:rPr>
        <w:t>Choked P</w:t>
      </w:r>
      <w:r w:rsidRPr="003C4117">
        <w:rPr>
          <w:rFonts w:ascii="Times New Roman" w:hAnsi="Times New Roman" w:cs="Times New Roman"/>
          <w:sz w:val="24"/>
          <w:szCs w:val="24"/>
        </w:rPr>
        <w:t xml:space="preserve">ass (Figure 1) is a narrow pass on the western side of Calvert Island on the central coast of British Columbia. The local </w:t>
      </w:r>
      <w:proofErr w:type="spellStart"/>
      <w:r w:rsidRPr="003C4117">
        <w:rPr>
          <w:rFonts w:ascii="Times New Roman" w:hAnsi="Times New Roman" w:cs="Times New Roman"/>
          <w:sz w:val="24"/>
          <w:szCs w:val="24"/>
        </w:rPr>
        <w:t>seagrass</w:t>
      </w:r>
      <w:proofErr w:type="spellEnd"/>
      <w:r w:rsidRPr="003C4117">
        <w:rPr>
          <w:rFonts w:ascii="Times New Roman" w:hAnsi="Times New Roman" w:cs="Times New Roman"/>
          <w:sz w:val="24"/>
          <w:szCs w:val="24"/>
        </w:rPr>
        <w:t xml:space="preserve"> species </w:t>
      </w:r>
      <w:proofErr w:type="spellStart"/>
      <w:r w:rsidRPr="00655F30">
        <w:rPr>
          <w:rFonts w:ascii="Times New Roman" w:hAnsi="Times New Roman" w:cs="Times New Roman"/>
          <w:i/>
          <w:sz w:val="24"/>
          <w:szCs w:val="24"/>
        </w:rPr>
        <w:t>Zostera</w:t>
      </w:r>
      <w:proofErr w:type="spellEnd"/>
      <w:r w:rsidRPr="00655F30">
        <w:rPr>
          <w:rFonts w:ascii="Times New Roman" w:hAnsi="Times New Roman" w:cs="Times New Roman"/>
          <w:i/>
          <w:sz w:val="24"/>
          <w:szCs w:val="24"/>
        </w:rPr>
        <w:t xml:space="preserve"> marina</w:t>
      </w:r>
      <w:r w:rsidRPr="003C4117">
        <w:rPr>
          <w:rFonts w:ascii="Times New Roman" w:hAnsi="Times New Roman" w:cs="Times New Roman"/>
          <w:i/>
          <w:sz w:val="24"/>
          <w:szCs w:val="24"/>
        </w:rPr>
        <w:t xml:space="preserve"> </w:t>
      </w:r>
      <w:r>
        <w:rPr>
          <w:rFonts w:ascii="Times New Roman" w:hAnsi="Times New Roman" w:cs="Times New Roman"/>
          <w:sz w:val="24"/>
          <w:szCs w:val="24"/>
        </w:rPr>
        <w:t>(eelgrass) grows in Choked P</w:t>
      </w:r>
      <w:r w:rsidRPr="003C4117">
        <w:rPr>
          <w:rFonts w:ascii="Times New Roman" w:hAnsi="Times New Roman" w:cs="Times New Roman"/>
          <w:sz w:val="24"/>
          <w:szCs w:val="24"/>
        </w:rPr>
        <w:t>ass in a large continuous meadow</w:t>
      </w:r>
      <w:r>
        <w:rPr>
          <w:rFonts w:ascii="Times New Roman" w:hAnsi="Times New Roman" w:cs="Times New Roman"/>
          <w:sz w:val="24"/>
          <w:szCs w:val="24"/>
        </w:rPr>
        <w:t xml:space="preserve"> approximately </w:t>
      </w:r>
      <w:r w:rsidRPr="00FA07EE">
        <w:rPr>
          <w:rFonts w:ascii="Times New Roman" w:hAnsi="Times New Roman" w:cs="Times New Roman"/>
          <w:sz w:val="24"/>
          <w:szCs w:val="24"/>
        </w:rPr>
        <w:t>367,000 square meters</w:t>
      </w:r>
      <w:r>
        <w:rPr>
          <w:rFonts w:ascii="Times New Roman" w:hAnsi="Times New Roman" w:cs="Times New Roman"/>
          <w:sz w:val="24"/>
          <w:szCs w:val="24"/>
        </w:rPr>
        <w:t xml:space="preserve"> in area (</w:t>
      </w:r>
      <w:proofErr w:type="spellStart"/>
      <w:r>
        <w:rPr>
          <w:rFonts w:ascii="Times New Roman" w:hAnsi="Times New Roman" w:cs="Times New Roman"/>
          <w:sz w:val="24"/>
          <w:szCs w:val="24"/>
        </w:rPr>
        <w:t>Hakai</w:t>
      </w:r>
      <w:proofErr w:type="spellEnd"/>
      <w:r>
        <w:rPr>
          <w:rFonts w:ascii="Times New Roman" w:hAnsi="Times New Roman" w:cs="Times New Roman"/>
          <w:sz w:val="24"/>
          <w:szCs w:val="24"/>
        </w:rPr>
        <w:t xml:space="preserve"> geospatial team)</w:t>
      </w:r>
      <w:r w:rsidRPr="003C4117">
        <w:rPr>
          <w:rFonts w:ascii="Times New Roman" w:hAnsi="Times New Roman" w:cs="Times New Roman"/>
          <w:sz w:val="24"/>
          <w:szCs w:val="24"/>
        </w:rPr>
        <w:t xml:space="preserve">. A native red algal epiphyte species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proofErr w:type="spellStart"/>
      <w:r w:rsidRPr="003C4117">
        <w:rPr>
          <w:rFonts w:ascii="Times New Roman" w:hAnsi="Times New Roman" w:cs="Times New Roman"/>
          <w:i/>
          <w:sz w:val="24"/>
          <w:szCs w:val="24"/>
        </w:rPr>
        <w:t>naiadum</w:t>
      </w:r>
      <w:proofErr w:type="spellEnd"/>
      <w:r w:rsidRPr="003C4117">
        <w:rPr>
          <w:rFonts w:ascii="Times New Roman" w:hAnsi="Times New Roman" w:cs="Times New Roman"/>
          <w:i/>
          <w:sz w:val="24"/>
          <w:szCs w:val="24"/>
        </w:rPr>
        <w:t xml:space="preserve"> </w:t>
      </w:r>
      <w:r>
        <w:rPr>
          <w:rFonts w:ascii="Times New Roman" w:hAnsi="Times New Roman" w:cs="Times New Roman"/>
          <w:sz w:val="24"/>
          <w:szCs w:val="24"/>
        </w:rPr>
        <w:t>is abundant in Choked P</w:t>
      </w:r>
      <w:r w:rsidRPr="003C4117">
        <w:rPr>
          <w:rFonts w:ascii="Times New Roman" w:hAnsi="Times New Roman" w:cs="Times New Roman"/>
          <w:sz w:val="24"/>
          <w:szCs w:val="24"/>
        </w:rPr>
        <w:t xml:space="preserve">ass but its </w:t>
      </w:r>
      <w:r>
        <w:rPr>
          <w:rFonts w:ascii="Times New Roman" w:hAnsi="Times New Roman" w:cs="Times New Roman"/>
          <w:sz w:val="24"/>
          <w:szCs w:val="24"/>
        </w:rPr>
        <w:t>spatial distribution</w:t>
      </w:r>
      <w:r w:rsidRPr="003C4117">
        <w:rPr>
          <w:rFonts w:ascii="Times New Roman" w:hAnsi="Times New Roman" w:cs="Times New Roman"/>
          <w:sz w:val="24"/>
          <w:szCs w:val="24"/>
        </w:rPr>
        <w:t xml:space="preserve"> varies throughout the meadow. </w:t>
      </w:r>
      <w:r>
        <w:rPr>
          <w:rFonts w:ascii="Times New Roman" w:hAnsi="Times New Roman" w:cs="Times New Roman"/>
          <w:sz w:val="24"/>
          <w:szCs w:val="24"/>
        </w:rPr>
        <w:t xml:space="preserve">At the Wolf Beach sampling site abundance is high at the </w:t>
      </w:r>
      <w:commentRangeStart w:id="24"/>
      <w:r>
        <w:rPr>
          <w:rFonts w:ascii="Times New Roman" w:hAnsi="Times New Roman" w:cs="Times New Roman"/>
          <w:sz w:val="24"/>
          <w:szCs w:val="24"/>
        </w:rPr>
        <w:t xml:space="preserve">edge of the meadow facing the rocky shore </w:t>
      </w:r>
      <w:commentRangeEnd w:id="24"/>
      <w:r>
        <w:rPr>
          <w:rStyle w:val="CommentReference"/>
        </w:rPr>
        <w:commentReference w:id="24"/>
      </w:r>
      <w:r>
        <w:rPr>
          <w:rFonts w:ascii="Times New Roman" w:hAnsi="Times New Roman" w:cs="Times New Roman"/>
          <w:sz w:val="24"/>
          <w:szCs w:val="24"/>
        </w:rPr>
        <w:t xml:space="preserve">and then drops to 0 as you move into the meadow, sometimes in as little as 2m. </w:t>
      </w:r>
    </w:p>
    <w:p w14:paraId="69A62223" w14:textId="55FC12BD" w:rsidR="001741CC" w:rsidRPr="003C4117" w:rsidRDefault="001741CC" w:rsidP="001741CC">
      <w:pPr>
        <w:spacing w:line="480" w:lineRule="auto"/>
        <w:ind w:firstLine="720"/>
        <w:rPr>
          <w:rFonts w:ascii="Times New Roman" w:hAnsi="Times New Roman" w:cs="Times New Roman"/>
          <w:sz w:val="24"/>
          <w:szCs w:val="24"/>
        </w:rPr>
      </w:pPr>
      <w:r w:rsidRPr="00884D02">
        <w:rPr>
          <w:rFonts w:ascii="Times New Roman" w:hAnsi="Times New Roman" w:cs="Times New Roman"/>
          <w:sz w:val="24"/>
          <w:szCs w:val="24"/>
        </w:rPr>
        <w:lastRenderedPageBreak/>
        <w:t>Typically,</w:t>
      </w:r>
      <w:r>
        <w:rPr>
          <w:rFonts w:ascii="Times New Roman" w:hAnsi="Times New Roman" w:cs="Times New Roman"/>
          <w:i/>
          <w:sz w:val="24"/>
          <w:szCs w:val="24"/>
        </w:rPr>
        <w:t xml:space="preserve">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r w:rsidRPr="003C4117">
        <w:rPr>
          <w:rFonts w:ascii="Times New Roman" w:hAnsi="Times New Roman" w:cs="Times New Roman"/>
          <w:sz w:val="24"/>
          <w:szCs w:val="24"/>
        </w:rPr>
        <w:t xml:space="preserve">is more abundant at fringing sites and in high current areas but </w:t>
      </w:r>
      <w:r>
        <w:rPr>
          <w:rFonts w:ascii="Times New Roman" w:hAnsi="Times New Roman" w:cs="Times New Roman"/>
          <w:sz w:val="24"/>
          <w:szCs w:val="24"/>
        </w:rPr>
        <w:t xml:space="preserve">there are currently no maps of </w:t>
      </w:r>
      <w:proofErr w:type="spellStart"/>
      <w:r w:rsidRPr="00655F30">
        <w:rPr>
          <w:rFonts w:ascii="Times New Roman" w:hAnsi="Times New Roman" w:cs="Times New Roman"/>
          <w:i/>
          <w:sz w:val="24"/>
          <w:szCs w:val="24"/>
        </w:rPr>
        <w:t>Smithora</w:t>
      </w:r>
      <w:r>
        <w:rPr>
          <w:rFonts w:ascii="Times New Roman" w:hAnsi="Times New Roman" w:cs="Times New Roman"/>
          <w:sz w:val="24"/>
          <w:szCs w:val="24"/>
        </w:rPr>
        <w:t>’s</w:t>
      </w:r>
      <w:proofErr w:type="spellEnd"/>
      <w:r>
        <w:rPr>
          <w:rFonts w:ascii="Times New Roman" w:hAnsi="Times New Roman" w:cs="Times New Roman"/>
          <w:sz w:val="24"/>
          <w:szCs w:val="24"/>
        </w:rPr>
        <w:t xml:space="preserve"> distribution in Choked Pass</w:t>
      </w:r>
      <w:commentRangeStart w:id="25"/>
      <w:r w:rsidRPr="003C4117">
        <w:rPr>
          <w:rFonts w:ascii="Times New Roman" w:hAnsi="Times New Roman" w:cs="Times New Roman"/>
          <w:sz w:val="24"/>
          <w:szCs w:val="24"/>
        </w:rPr>
        <w:t xml:space="preserve">. </w:t>
      </w:r>
      <w:r>
        <w:rPr>
          <w:rFonts w:ascii="Times New Roman" w:hAnsi="Times New Roman" w:cs="Times New Roman"/>
          <w:sz w:val="24"/>
          <w:szCs w:val="24"/>
        </w:rPr>
        <w:t>Colonized blades</w:t>
      </w:r>
      <w:r w:rsidRPr="003C4117">
        <w:rPr>
          <w:rFonts w:ascii="Times New Roman" w:hAnsi="Times New Roman" w:cs="Times New Roman"/>
          <w:sz w:val="24"/>
          <w:szCs w:val="24"/>
        </w:rPr>
        <w:t xml:space="preserve"> can be 2m apart or 200m apart, but the distinction between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i/>
          <w:sz w:val="24"/>
          <w:szCs w:val="24"/>
        </w:rPr>
        <w:t xml:space="preserve"> </w:t>
      </w:r>
      <w:r w:rsidRPr="003C4117">
        <w:rPr>
          <w:rFonts w:ascii="Times New Roman" w:hAnsi="Times New Roman" w:cs="Times New Roman"/>
          <w:sz w:val="24"/>
          <w:szCs w:val="24"/>
        </w:rPr>
        <w:t>colonized blades and un-colonized blades is very clear, making this an ideal study orga</w:t>
      </w:r>
      <w:r>
        <w:rPr>
          <w:rFonts w:ascii="Times New Roman" w:hAnsi="Times New Roman" w:cs="Times New Roman"/>
          <w:sz w:val="24"/>
          <w:szCs w:val="24"/>
        </w:rPr>
        <w:t xml:space="preserve">nism for epiphyte load. </w:t>
      </w:r>
      <w:commentRangeEnd w:id="25"/>
      <w:r w:rsidR="00672A86">
        <w:rPr>
          <w:rStyle w:val="CommentReference"/>
        </w:rPr>
        <w:commentReference w:id="25"/>
      </w:r>
      <w:r>
        <w:rPr>
          <w:rFonts w:ascii="Times New Roman" w:hAnsi="Times New Roman" w:cs="Times New Roman"/>
          <w:sz w:val="24"/>
          <w:szCs w:val="24"/>
        </w:rPr>
        <w:t xml:space="preserve">Choked Pass is a continuous </w:t>
      </w:r>
      <w:proofErr w:type="spellStart"/>
      <w:r>
        <w:rPr>
          <w:rFonts w:ascii="Times New Roman" w:hAnsi="Times New Roman" w:cs="Times New Roman"/>
          <w:sz w:val="24"/>
          <w:szCs w:val="24"/>
        </w:rPr>
        <w:t>sea</w:t>
      </w:r>
      <w:r w:rsidRPr="003C4117">
        <w:rPr>
          <w:rFonts w:ascii="Times New Roman" w:hAnsi="Times New Roman" w:cs="Times New Roman"/>
          <w:sz w:val="24"/>
          <w:szCs w:val="24"/>
        </w:rPr>
        <w:t>grass</w:t>
      </w:r>
      <w:proofErr w:type="spellEnd"/>
      <w:r w:rsidRPr="003C4117">
        <w:rPr>
          <w:rFonts w:ascii="Times New Roman" w:hAnsi="Times New Roman" w:cs="Times New Roman"/>
          <w:sz w:val="24"/>
          <w:szCs w:val="24"/>
        </w:rPr>
        <w:t xml:space="preserve"> meadow with gradients of high to low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r w:rsidRPr="003C4117">
        <w:rPr>
          <w:rFonts w:ascii="Times New Roman" w:hAnsi="Times New Roman" w:cs="Times New Roman"/>
          <w:sz w:val="24"/>
          <w:szCs w:val="24"/>
        </w:rPr>
        <w:t xml:space="preserve">load, meaning that factors affecting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r w:rsidRPr="003C4117">
        <w:rPr>
          <w:rFonts w:ascii="Times New Roman" w:hAnsi="Times New Roman" w:cs="Times New Roman"/>
          <w:sz w:val="24"/>
          <w:szCs w:val="24"/>
        </w:rPr>
        <w:t xml:space="preserve">load must vary at small distances and within the meadow.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r w:rsidRPr="003C4117">
        <w:rPr>
          <w:rFonts w:ascii="Times New Roman" w:hAnsi="Times New Roman" w:cs="Times New Roman"/>
          <w:sz w:val="24"/>
          <w:szCs w:val="24"/>
        </w:rPr>
        <w:t xml:space="preserve">blades can grow on a surface in under 3 weeks, and due to their large size and stunning purple </w:t>
      </w:r>
      <w:proofErr w:type="spellStart"/>
      <w:r w:rsidRPr="003C4117">
        <w:rPr>
          <w:rFonts w:ascii="Times New Roman" w:hAnsi="Times New Roman" w:cs="Times New Roman"/>
          <w:sz w:val="24"/>
          <w:szCs w:val="24"/>
        </w:rPr>
        <w:t>colour</w:t>
      </w:r>
      <w:proofErr w:type="spellEnd"/>
      <w:r w:rsidRPr="003C4117">
        <w:rPr>
          <w:rFonts w:ascii="Times New Roman" w:hAnsi="Times New Roman" w:cs="Times New Roman"/>
          <w:sz w:val="24"/>
          <w:szCs w:val="24"/>
        </w:rPr>
        <w:t xml:space="preserve"> they can be easily spotted and quantified. </w:t>
      </w:r>
    </w:p>
    <w:p w14:paraId="44119F9F" w14:textId="3EA20964" w:rsidR="0036143A" w:rsidRPr="000F35EA" w:rsidRDefault="0036143A" w:rsidP="0036143A">
      <w:pPr>
        <w:rPr>
          <w:rFonts w:ascii="Times New Roman" w:hAnsi="Times New Roman" w:cs="Times New Roman"/>
          <w:b/>
          <w:sz w:val="24"/>
          <w:szCs w:val="24"/>
        </w:rPr>
      </w:pPr>
      <w:commentRangeStart w:id="26"/>
      <w:r w:rsidRPr="000F35EA">
        <w:rPr>
          <w:rFonts w:ascii="Times New Roman" w:hAnsi="Times New Roman" w:cs="Times New Roman"/>
          <w:b/>
          <w:sz w:val="24"/>
          <w:szCs w:val="24"/>
        </w:rPr>
        <w:t>Reciprocal transplant experiment</w:t>
      </w:r>
      <w:commentRangeEnd w:id="26"/>
      <w:r w:rsidR="002F69AA">
        <w:rPr>
          <w:rStyle w:val="CommentReference"/>
        </w:rPr>
        <w:commentReference w:id="26"/>
      </w:r>
    </w:p>
    <w:p w14:paraId="732578B1" w14:textId="3C272621" w:rsidR="0036143A" w:rsidRDefault="0036143A" w:rsidP="0036143A">
      <w:pPr>
        <w:spacing w:line="480" w:lineRule="auto"/>
        <w:ind w:firstLine="720"/>
        <w:rPr>
          <w:rFonts w:ascii="Times New Roman" w:hAnsi="Times New Roman" w:cs="Times New Roman"/>
          <w:sz w:val="24"/>
          <w:szCs w:val="24"/>
        </w:rPr>
      </w:pPr>
      <w:del w:id="27" w:author="Mary O'Connor" w:date="2016-11-27T09:56:00Z">
        <w:r w:rsidDel="00672A86">
          <w:rPr>
            <w:rFonts w:ascii="Times New Roman" w:hAnsi="Times New Roman" w:cs="Times New Roman"/>
            <w:sz w:val="24"/>
            <w:szCs w:val="24"/>
          </w:rPr>
          <w:delText>In order t</w:delText>
        </w:r>
      </w:del>
      <w:ins w:id="28" w:author="Mary O'Connor" w:date="2016-11-27T09:56:00Z">
        <w:r w:rsidR="00672A86">
          <w:rPr>
            <w:rFonts w:ascii="Times New Roman" w:hAnsi="Times New Roman" w:cs="Times New Roman"/>
            <w:sz w:val="24"/>
            <w:szCs w:val="24"/>
          </w:rPr>
          <w:t>T</w:t>
        </w:r>
      </w:ins>
      <w:r>
        <w:rPr>
          <w:rFonts w:ascii="Times New Roman" w:hAnsi="Times New Roman" w:cs="Times New Roman"/>
          <w:sz w:val="24"/>
          <w:szCs w:val="24"/>
        </w:rPr>
        <w:t xml:space="preserve">o test whether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colonization is a characteristic of the shoot or the environment, I conducted a</w:t>
      </w:r>
      <w:r w:rsidRPr="003C4117">
        <w:rPr>
          <w:rFonts w:ascii="Times New Roman" w:hAnsi="Times New Roman" w:cs="Times New Roman"/>
          <w:sz w:val="24"/>
          <w:szCs w:val="24"/>
        </w:rPr>
        <w:t xml:space="preserve"> reciprocal transplant </w:t>
      </w:r>
      <w:r>
        <w:rPr>
          <w:rFonts w:ascii="Times New Roman" w:hAnsi="Times New Roman" w:cs="Times New Roman"/>
          <w:sz w:val="24"/>
          <w:szCs w:val="24"/>
        </w:rPr>
        <w:t>experiment at the Wolf beach study site in Choked Pass</w:t>
      </w:r>
      <w:r w:rsidRPr="003C4117">
        <w:rPr>
          <w:rFonts w:ascii="Times New Roman" w:hAnsi="Times New Roman" w:cs="Times New Roman"/>
          <w:sz w:val="24"/>
          <w:szCs w:val="24"/>
        </w:rPr>
        <w:t xml:space="preserve">. </w:t>
      </w:r>
      <w:r>
        <w:rPr>
          <w:rFonts w:ascii="Times New Roman" w:hAnsi="Times New Roman" w:cs="Times New Roman"/>
          <w:sz w:val="24"/>
          <w:szCs w:val="24"/>
        </w:rPr>
        <w:t xml:space="preserve">I transplanted 6 experimental </w:t>
      </w:r>
      <w:proofErr w:type="spellStart"/>
      <w:r w:rsidRPr="00655F30">
        <w:rPr>
          <w:rFonts w:ascii="Times New Roman" w:hAnsi="Times New Roman" w:cs="Times New Roman"/>
          <w:i/>
          <w:sz w:val="24"/>
          <w:szCs w:val="24"/>
        </w:rPr>
        <w:t>Zostera</w:t>
      </w:r>
      <w:proofErr w:type="spellEnd"/>
      <w:r w:rsidRPr="00655F30">
        <w:rPr>
          <w:rFonts w:ascii="Times New Roman" w:hAnsi="Times New Roman" w:cs="Times New Roman"/>
          <w:i/>
          <w:sz w:val="24"/>
          <w:szCs w:val="24"/>
        </w:rPr>
        <w:t xml:space="preserve"> marina</w:t>
      </w:r>
      <w:r>
        <w:rPr>
          <w:rFonts w:ascii="Times New Roman" w:hAnsi="Times New Roman" w:cs="Times New Roman"/>
          <w:sz w:val="24"/>
          <w:szCs w:val="24"/>
        </w:rPr>
        <w:t xml:space="preserve"> shoots from the</w:t>
      </w:r>
      <w:r w:rsidRPr="003C4117">
        <w:rPr>
          <w:rFonts w:ascii="Times New Roman" w:hAnsi="Times New Roman" w:cs="Times New Roman"/>
          <w:sz w:val="24"/>
          <w:szCs w:val="24"/>
        </w:rPr>
        <w:t xml:space="preserve"> edge of the meadow</w:t>
      </w:r>
      <w:r>
        <w:rPr>
          <w:rFonts w:ascii="Times New Roman" w:hAnsi="Times New Roman" w:cs="Times New Roman"/>
          <w:sz w:val="24"/>
          <w:szCs w:val="24"/>
        </w:rPr>
        <w:t>,</w:t>
      </w:r>
      <w:r w:rsidRPr="003C4117">
        <w:rPr>
          <w:rFonts w:ascii="Times New Roman" w:hAnsi="Times New Roman" w:cs="Times New Roman"/>
          <w:sz w:val="24"/>
          <w:szCs w:val="24"/>
        </w:rPr>
        <w:t xml:space="preserve"> </w:t>
      </w:r>
      <w:r>
        <w:rPr>
          <w:rFonts w:ascii="Times New Roman" w:hAnsi="Times New Roman" w:cs="Times New Roman"/>
          <w:sz w:val="24"/>
          <w:szCs w:val="24"/>
        </w:rPr>
        <w:t>with</w:t>
      </w:r>
      <w:r w:rsidRPr="003C4117">
        <w:rPr>
          <w:rFonts w:ascii="Times New Roman" w:hAnsi="Times New Roman" w:cs="Times New Roman"/>
          <w:sz w:val="24"/>
          <w:szCs w:val="24"/>
        </w:rPr>
        <w:t xml:space="preserve"> high </w:t>
      </w:r>
      <w:proofErr w:type="spellStart"/>
      <w:r w:rsidRPr="00655F30">
        <w:rPr>
          <w:rFonts w:ascii="Times New Roman" w:hAnsi="Times New Roman" w:cs="Times New Roman"/>
          <w:i/>
          <w:sz w:val="24"/>
          <w:szCs w:val="24"/>
        </w:rPr>
        <w:t>Smithora</w:t>
      </w:r>
      <w:proofErr w:type="spellEnd"/>
      <w:r w:rsidRPr="003C4117">
        <w:rPr>
          <w:rFonts w:ascii="Times New Roman" w:hAnsi="Times New Roman" w:cs="Times New Roman"/>
          <w:i/>
          <w:sz w:val="24"/>
          <w:szCs w:val="24"/>
        </w:rPr>
        <w:t xml:space="preserve"> </w:t>
      </w:r>
      <w:proofErr w:type="spellStart"/>
      <w:r w:rsidRPr="003C4117">
        <w:rPr>
          <w:rFonts w:ascii="Times New Roman" w:hAnsi="Times New Roman" w:cs="Times New Roman"/>
          <w:i/>
          <w:sz w:val="24"/>
          <w:szCs w:val="24"/>
        </w:rPr>
        <w:t>naiadum</w:t>
      </w:r>
      <w:proofErr w:type="spellEnd"/>
      <w:r w:rsidRPr="003C4117">
        <w:rPr>
          <w:rFonts w:ascii="Times New Roman" w:hAnsi="Times New Roman" w:cs="Times New Roman"/>
          <w:sz w:val="24"/>
          <w:szCs w:val="24"/>
        </w:rPr>
        <w:t xml:space="preserve"> load </w:t>
      </w:r>
      <w:r>
        <w:rPr>
          <w:rFonts w:ascii="Times New Roman" w:hAnsi="Times New Roman" w:cs="Times New Roman"/>
          <w:sz w:val="24"/>
          <w:szCs w:val="24"/>
        </w:rPr>
        <w:t>(</w:t>
      </w:r>
      <w:r w:rsidRPr="003C4117">
        <w:rPr>
          <w:rFonts w:ascii="Times New Roman" w:hAnsi="Times New Roman" w:cs="Times New Roman"/>
          <w:sz w:val="24"/>
          <w:szCs w:val="24"/>
        </w:rPr>
        <w:t>approximately 80% cover</w:t>
      </w:r>
      <w:r>
        <w:rPr>
          <w:rFonts w:ascii="Times New Roman" w:hAnsi="Times New Roman" w:cs="Times New Roman"/>
          <w:sz w:val="24"/>
          <w:szCs w:val="24"/>
        </w:rPr>
        <w:t>) to the interior of the meadow (</w:t>
      </w:r>
      <w:r w:rsidRPr="003C4117">
        <w:rPr>
          <w:rFonts w:ascii="Times New Roman" w:hAnsi="Times New Roman" w:cs="Times New Roman"/>
          <w:sz w:val="24"/>
          <w:szCs w:val="24"/>
        </w:rPr>
        <w:t>0% cover</w:t>
      </w:r>
      <w:r>
        <w:rPr>
          <w:rFonts w:ascii="Times New Roman" w:hAnsi="Times New Roman" w:cs="Times New Roman"/>
          <w:sz w:val="24"/>
          <w:szCs w:val="24"/>
        </w:rPr>
        <w:t xml:space="preserve"> of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on eelgrass), as well as 6 shoots in the other direction. Herein I will refer to the shoots as edge or interior, edge shoots have high </w:t>
      </w:r>
      <w:proofErr w:type="spellStart"/>
      <w:r w:rsidRPr="00655F30">
        <w:rPr>
          <w:rFonts w:ascii="Times New Roman" w:hAnsi="Times New Roman" w:cs="Times New Roman"/>
          <w:i/>
          <w:sz w:val="24"/>
          <w:szCs w:val="24"/>
        </w:rPr>
        <w:t>Smithora</w:t>
      </w:r>
      <w:proofErr w:type="spellEnd"/>
      <w:r w:rsidRPr="003B2272">
        <w:rPr>
          <w:rFonts w:ascii="Times New Roman" w:hAnsi="Times New Roman" w:cs="Times New Roman"/>
          <w:i/>
          <w:sz w:val="24"/>
          <w:szCs w:val="24"/>
        </w:rPr>
        <w:t xml:space="preserve"> </w:t>
      </w:r>
      <w:r>
        <w:rPr>
          <w:rFonts w:ascii="Times New Roman" w:hAnsi="Times New Roman" w:cs="Times New Roman"/>
          <w:sz w:val="24"/>
          <w:szCs w:val="24"/>
        </w:rPr>
        <w:t xml:space="preserve">load and interior shoots </w:t>
      </w:r>
      <w:r w:rsidR="001741CC">
        <w:rPr>
          <w:rFonts w:ascii="Times New Roman" w:hAnsi="Times New Roman" w:cs="Times New Roman"/>
          <w:sz w:val="24"/>
          <w:szCs w:val="24"/>
        </w:rPr>
        <w:t xml:space="preserve">have </w:t>
      </w:r>
      <w:r>
        <w:rPr>
          <w:rFonts w:ascii="Times New Roman" w:hAnsi="Times New Roman" w:cs="Times New Roman"/>
          <w:sz w:val="24"/>
          <w:szCs w:val="24"/>
        </w:rPr>
        <w:t xml:space="preserve">no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This resulted in 12 shoots being moved to a new environment (Figure 2). The edge and interior sites are both at the same depth, and on the same sandy substrate. </w:t>
      </w:r>
      <w:commentRangeStart w:id="29"/>
      <w:r>
        <w:rPr>
          <w:rFonts w:ascii="Times New Roman" w:hAnsi="Times New Roman" w:cs="Times New Roman"/>
          <w:sz w:val="24"/>
          <w:szCs w:val="24"/>
        </w:rPr>
        <w:t xml:space="preserve">Additionally, at each site I removed 6 control shoots from the substrate and attached them to the experimental platform. This was done to control for the effect of uprooting on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abundance and bacterial community, herein these shoots are referred to as controls.</w:t>
      </w:r>
      <w:commentRangeEnd w:id="29"/>
      <w:r>
        <w:rPr>
          <w:rStyle w:val="CommentReference"/>
        </w:rPr>
        <w:commentReference w:id="29"/>
      </w:r>
    </w:p>
    <w:p w14:paraId="7F9407A5" w14:textId="77777777" w:rsidR="0036143A"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tab/>
        <w:t>All 24 shoots were collected on July 9</w:t>
      </w:r>
      <w:r w:rsidRPr="00F44405">
        <w:rPr>
          <w:rFonts w:ascii="Times New Roman" w:hAnsi="Times New Roman" w:cs="Times New Roman"/>
          <w:sz w:val="24"/>
          <w:szCs w:val="24"/>
          <w:vertAlign w:val="superscript"/>
        </w:rPr>
        <w:t>th</w:t>
      </w:r>
      <w:r>
        <w:rPr>
          <w:rFonts w:ascii="Times New Roman" w:hAnsi="Times New Roman" w:cs="Times New Roman"/>
          <w:sz w:val="24"/>
          <w:szCs w:val="24"/>
        </w:rPr>
        <w:t xml:space="preserve"> and brought back to the lab where they were photographed and swabbed for bacterial community analysis. They were given an ID using flagging tape so that each shoot could be re-swabbed at the end of the experiment. </w:t>
      </w:r>
    </w:p>
    <w:p w14:paraId="6CF65421" w14:textId="5761E16F" w:rsidR="0036143A"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C4117">
        <w:rPr>
          <w:rFonts w:ascii="Times New Roman" w:hAnsi="Times New Roman" w:cs="Times New Roman"/>
          <w:sz w:val="24"/>
          <w:szCs w:val="24"/>
        </w:rPr>
        <w:t xml:space="preserve"> </w:t>
      </w:r>
      <w:r>
        <w:rPr>
          <w:rFonts w:ascii="Times New Roman" w:hAnsi="Times New Roman" w:cs="Times New Roman"/>
          <w:sz w:val="24"/>
          <w:szCs w:val="24"/>
        </w:rPr>
        <w:t xml:space="preserve">All shoots were randomly </w:t>
      </w:r>
      <w:r w:rsidRPr="003C4117">
        <w:rPr>
          <w:rFonts w:ascii="Times New Roman" w:hAnsi="Times New Roman" w:cs="Times New Roman"/>
          <w:sz w:val="24"/>
          <w:szCs w:val="24"/>
        </w:rPr>
        <w:t xml:space="preserve">attached </w:t>
      </w:r>
      <w:r>
        <w:rPr>
          <w:rFonts w:ascii="Times New Roman" w:hAnsi="Times New Roman" w:cs="Times New Roman"/>
          <w:sz w:val="24"/>
          <w:szCs w:val="24"/>
        </w:rPr>
        <w:t>to</w:t>
      </w:r>
      <w:r w:rsidRPr="003C4117">
        <w:rPr>
          <w:rFonts w:ascii="Times New Roman" w:hAnsi="Times New Roman" w:cs="Times New Roman"/>
          <w:sz w:val="24"/>
          <w:szCs w:val="24"/>
        </w:rPr>
        <w:t xml:space="preserve"> </w:t>
      </w:r>
      <w:r>
        <w:rPr>
          <w:rFonts w:ascii="Times New Roman" w:hAnsi="Times New Roman" w:cs="Times New Roman"/>
          <w:sz w:val="24"/>
          <w:szCs w:val="24"/>
        </w:rPr>
        <w:t>one of two</w:t>
      </w:r>
      <w:r w:rsidRPr="003C4117">
        <w:rPr>
          <w:rFonts w:ascii="Times New Roman" w:hAnsi="Times New Roman" w:cs="Times New Roman"/>
          <w:sz w:val="24"/>
          <w:szCs w:val="24"/>
        </w:rPr>
        <w:t xml:space="preserve"> plastic netted platforms</w:t>
      </w:r>
      <w:r>
        <w:rPr>
          <w:rFonts w:ascii="Times New Roman" w:hAnsi="Times New Roman" w:cs="Times New Roman"/>
          <w:sz w:val="24"/>
          <w:szCs w:val="24"/>
        </w:rPr>
        <w:t xml:space="preserve"> for each treatment (4 in </w:t>
      </w:r>
      <w:commentRangeStart w:id="30"/>
      <w:r>
        <w:rPr>
          <w:rFonts w:ascii="Times New Roman" w:hAnsi="Times New Roman" w:cs="Times New Roman"/>
          <w:sz w:val="24"/>
          <w:szCs w:val="24"/>
        </w:rPr>
        <w:t>total</w:t>
      </w:r>
      <w:commentRangeEnd w:id="30"/>
      <w:r>
        <w:rPr>
          <w:rStyle w:val="CommentReference"/>
        </w:rPr>
        <w:commentReference w:id="30"/>
      </w:r>
      <w:r>
        <w:rPr>
          <w:rFonts w:ascii="Times New Roman" w:hAnsi="Times New Roman" w:cs="Times New Roman"/>
          <w:sz w:val="24"/>
          <w:szCs w:val="24"/>
        </w:rPr>
        <w:t>)</w:t>
      </w:r>
      <w:r w:rsidRPr="003C4117">
        <w:rPr>
          <w:rFonts w:ascii="Times New Roman" w:hAnsi="Times New Roman" w:cs="Times New Roman"/>
          <w:sz w:val="24"/>
          <w:szCs w:val="24"/>
        </w:rPr>
        <w:t xml:space="preserve">. </w:t>
      </w:r>
      <w:r>
        <w:rPr>
          <w:rFonts w:ascii="Times New Roman" w:hAnsi="Times New Roman" w:cs="Times New Roman"/>
          <w:sz w:val="24"/>
          <w:szCs w:val="24"/>
        </w:rPr>
        <w:t xml:space="preserve">The platforms were </w:t>
      </w:r>
      <w:r w:rsidRPr="003C4117">
        <w:rPr>
          <w:rFonts w:ascii="Times New Roman" w:hAnsi="Times New Roman" w:cs="Times New Roman"/>
          <w:sz w:val="24"/>
          <w:szCs w:val="24"/>
        </w:rPr>
        <w:t>attached to rocks to keep the shoots on the sandy substrate and floating upright</w:t>
      </w:r>
      <w:r>
        <w:rPr>
          <w:rFonts w:ascii="Times New Roman" w:hAnsi="Times New Roman" w:cs="Times New Roman"/>
          <w:sz w:val="24"/>
          <w:szCs w:val="24"/>
        </w:rPr>
        <w:t>. The transplants were deployed using SCUBA on July 10</w:t>
      </w:r>
      <w:r w:rsidRPr="00F44405">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2015 and collected on August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2015.  Two platforms were placed at the edge of the meadow surrounded by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covered </w:t>
      </w:r>
      <w:proofErr w:type="spellStart"/>
      <w:r w:rsidRPr="00655F30">
        <w:rPr>
          <w:rFonts w:ascii="Times New Roman" w:hAnsi="Times New Roman" w:cs="Times New Roman"/>
          <w:i/>
          <w:sz w:val="24"/>
          <w:szCs w:val="24"/>
        </w:rPr>
        <w:t>Zostera</w:t>
      </w:r>
      <w:proofErr w:type="spellEnd"/>
      <w:r w:rsidRPr="00655F30">
        <w:rPr>
          <w:rFonts w:ascii="Times New Roman" w:hAnsi="Times New Roman" w:cs="Times New Roman"/>
          <w:i/>
          <w:sz w:val="24"/>
          <w:szCs w:val="24"/>
        </w:rPr>
        <w:t xml:space="preserve"> marina</w:t>
      </w:r>
      <w:r>
        <w:rPr>
          <w:rFonts w:ascii="Times New Roman" w:hAnsi="Times New Roman" w:cs="Times New Roman"/>
          <w:sz w:val="24"/>
          <w:szCs w:val="24"/>
        </w:rPr>
        <w:t xml:space="preserve"> and two were placed in the interior of the meadow surrounded by </w:t>
      </w:r>
      <w:proofErr w:type="spellStart"/>
      <w:r w:rsidR="001741CC" w:rsidRPr="001741CC">
        <w:rPr>
          <w:rFonts w:ascii="Times New Roman" w:hAnsi="Times New Roman" w:cs="Times New Roman"/>
          <w:i/>
          <w:sz w:val="24"/>
          <w:szCs w:val="24"/>
        </w:rPr>
        <w:t>Smithora</w:t>
      </w:r>
      <w:proofErr w:type="spellEnd"/>
      <w:r w:rsidR="001741CC">
        <w:rPr>
          <w:rFonts w:ascii="Times New Roman" w:hAnsi="Times New Roman" w:cs="Times New Roman"/>
          <w:sz w:val="24"/>
          <w:szCs w:val="24"/>
        </w:rPr>
        <w:t>-free</w:t>
      </w:r>
      <w:r>
        <w:rPr>
          <w:rFonts w:ascii="Times New Roman" w:hAnsi="Times New Roman" w:cs="Times New Roman"/>
          <w:sz w:val="24"/>
          <w:szCs w:val="24"/>
        </w:rPr>
        <w:t xml:space="preserve"> </w:t>
      </w:r>
      <w:proofErr w:type="spellStart"/>
      <w:r w:rsidRPr="000F35EA">
        <w:rPr>
          <w:rFonts w:ascii="Times New Roman" w:hAnsi="Times New Roman" w:cs="Times New Roman"/>
          <w:i/>
          <w:sz w:val="24"/>
          <w:szCs w:val="24"/>
        </w:rPr>
        <w:t>Zostera</w:t>
      </w:r>
      <w:proofErr w:type="spellEnd"/>
      <w:r w:rsidRPr="000F35EA">
        <w:rPr>
          <w:rFonts w:ascii="Times New Roman" w:hAnsi="Times New Roman" w:cs="Times New Roman"/>
          <w:i/>
          <w:sz w:val="24"/>
          <w:szCs w:val="24"/>
        </w:rPr>
        <w:t xml:space="preserve"> marina</w:t>
      </w:r>
      <w:r>
        <w:rPr>
          <w:rFonts w:ascii="Times New Roman" w:hAnsi="Times New Roman" w:cs="Times New Roman"/>
          <w:sz w:val="24"/>
          <w:szCs w:val="24"/>
        </w:rPr>
        <w:t xml:space="preserve">. The interior platforms were approximately 5m into the meadow and perpendicular to the shore. Distances were counted using fin kicks. </w:t>
      </w:r>
    </w:p>
    <w:p w14:paraId="41065453" w14:textId="77777777" w:rsidR="0036143A" w:rsidRPr="003B2272" w:rsidRDefault="0036143A" w:rsidP="0036143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2AE8D" wp14:editId="65CF3CF9">
            <wp:extent cx="5943600" cy="2923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reciprocal transpla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2ADDC201" w14:textId="2976BE70" w:rsidR="0036143A" w:rsidRPr="003B2272" w:rsidRDefault="0036143A" w:rsidP="0036143A">
      <w:pPr>
        <w:spacing w:line="480" w:lineRule="auto"/>
        <w:rPr>
          <w:rFonts w:ascii="Times New Roman" w:hAnsi="Times New Roman" w:cs="Times New Roman"/>
          <w:sz w:val="24"/>
          <w:szCs w:val="24"/>
        </w:rPr>
      </w:pPr>
      <w:r w:rsidRPr="003B2272">
        <w:rPr>
          <w:rFonts w:ascii="Times New Roman" w:hAnsi="Times New Roman" w:cs="Times New Roman"/>
          <w:b/>
          <w:sz w:val="24"/>
          <w:szCs w:val="24"/>
        </w:rPr>
        <w:t>Figure 2.</w:t>
      </w:r>
      <w:r w:rsidRPr="003B2272">
        <w:rPr>
          <w:rFonts w:ascii="Times New Roman" w:hAnsi="Times New Roman" w:cs="Times New Roman"/>
          <w:sz w:val="24"/>
          <w:szCs w:val="24"/>
        </w:rPr>
        <w:t xml:space="preserve"> Basic design of the reciprocal transplant</w:t>
      </w:r>
      <w:r>
        <w:rPr>
          <w:rFonts w:ascii="Times New Roman" w:hAnsi="Times New Roman" w:cs="Times New Roman"/>
          <w:sz w:val="24"/>
          <w:szCs w:val="24"/>
        </w:rPr>
        <w:t>,</w:t>
      </w:r>
      <w:r w:rsidRPr="003B2272">
        <w:rPr>
          <w:rFonts w:ascii="Times New Roman" w:hAnsi="Times New Roman" w:cs="Times New Roman"/>
          <w:sz w:val="24"/>
          <w:szCs w:val="24"/>
        </w:rPr>
        <w:t xml:space="preserve"> red represents </w:t>
      </w:r>
      <w:proofErr w:type="spellStart"/>
      <w:r w:rsidRPr="00655F30">
        <w:rPr>
          <w:rFonts w:ascii="Times New Roman" w:hAnsi="Times New Roman" w:cs="Times New Roman"/>
          <w:i/>
          <w:sz w:val="24"/>
          <w:szCs w:val="24"/>
        </w:rPr>
        <w:t>Smithora</w:t>
      </w:r>
      <w:proofErr w:type="spellEnd"/>
      <w:r w:rsidRPr="003B2272">
        <w:rPr>
          <w:rFonts w:ascii="Times New Roman" w:hAnsi="Times New Roman" w:cs="Times New Roman"/>
          <w:sz w:val="24"/>
          <w:szCs w:val="24"/>
        </w:rPr>
        <w:t xml:space="preserve"> covered shoots, </w:t>
      </w:r>
      <w:r>
        <w:rPr>
          <w:rFonts w:ascii="Times New Roman" w:hAnsi="Times New Roman" w:cs="Times New Roman"/>
          <w:sz w:val="24"/>
          <w:szCs w:val="24"/>
        </w:rPr>
        <w:t xml:space="preserve">and green represents </w:t>
      </w:r>
      <w:proofErr w:type="spellStart"/>
      <w:r w:rsidR="001741CC" w:rsidRPr="001741CC">
        <w:rPr>
          <w:rFonts w:ascii="Times New Roman" w:hAnsi="Times New Roman" w:cs="Times New Roman"/>
          <w:i/>
          <w:sz w:val="24"/>
          <w:szCs w:val="24"/>
        </w:rPr>
        <w:t>Smithora</w:t>
      </w:r>
      <w:proofErr w:type="spellEnd"/>
      <w:r w:rsidR="001741CC">
        <w:rPr>
          <w:rFonts w:ascii="Times New Roman" w:hAnsi="Times New Roman" w:cs="Times New Roman"/>
          <w:sz w:val="24"/>
          <w:szCs w:val="24"/>
        </w:rPr>
        <w:t>-free</w:t>
      </w:r>
      <w:r w:rsidRPr="003B2272">
        <w:rPr>
          <w:rFonts w:ascii="Times New Roman" w:hAnsi="Times New Roman" w:cs="Times New Roman"/>
          <w:sz w:val="24"/>
          <w:szCs w:val="24"/>
        </w:rPr>
        <w:t xml:space="preserve"> shoots.</w:t>
      </w:r>
    </w:p>
    <w:p w14:paraId="18686FA4" w14:textId="5050034E" w:rsidR="0036143A" w:rsidRPr="003B2272" w:rsidRDefault="0036143A" w:rsidP="0036143A">
      <w:pPr>
        <w:spacing w:line="480" w:lineRule="auto"/>
        <w:rPr>
          <w:rFonts w:ascii="Times New Roman" w:hAnsi="Times New Roman" w:cs="Times New Roman"/>
          <w:sz w:val="24"/>
          <w:szCs w:val="24"/>
        </w:rPr>
      </w:pPr>
      <w:r w:rsidRPr="003B2272">
        <w:rPr>
          <w:rFonts w:ascii="Times New Roman" w:hAnsi="Times New Roman" w:cs="Times New Roman"/>
          <w:sz w:val="24"/>
          <w:szCs w:val="24"/>
        </w:rPr>
        <w:tab/>
        <w:t>Upon collection</w:t>
      </w:r>
      <w:r>
        <w:rPr>
          <w:rFonts w:ascii="Times New Roman" w:hAnsi="Times New Roman" w:cs="Times New Roman"/>
          <w:sz w:val="24"/>
          <w:szCs w:val="24"/>
        </w:rPr>
        <w:t xml:space="preserve"> (August 10</w:t>
      </w:r>
      <w:r w:rsidRPr="00556B42">
        <w:rPr>
          <w:rFonts w:ascii="Times New Roman" w:hAnsi="Times New Roman" w:cs="Times New Roman"/>
          <w:sz w:val="24"/>
          <w:szCs w:val="24"/>
          <w:vertAlign w:val="superscript"/>
        </w:rPr>
        <w:t>th</w:t>
      </w:r>
      <w:r>
        <w:rPr>
          <w:rFonts w:ascii="Times New Roman" w:hAnsi="Times New Roman" w:cs="Times New Roman"/>
          <w:sz w:val="24"/>
          <w:szCs w:val="24"/>
        </w:rPr>
        <w:t>)</w:t>
      </w:r>
      <w:r w:rsidRPr="003B2272">
        <w:rPr>
          <w:rFonts w:ascii="Times New Roman" w:hAnsi="Times New Roman" w:cs="Times New Roman"/>
          <w:sz w:val="24"/>
          <w:szCs w:val="24"/>
        </w:rPr>
        <w:t xml:space="preserve"> 2 ambient shoots were collected next to the transplant platforms. All shoots were brought back to the lab where they were processed and photographed. Processing of shoots involved scraping the blade with a mic</w:t>
      </w:r>
      <w:r>
        <w:rPr>
          <w:rFonts w:ascii="Times New Roman" w:hAnsi="Times New Roman" w:cs="Times New Roman"/>
          <w:sz w:val="24"/>
          <w:szCs w:val="24"/>
        </w:rPr>
        <w:t xml:space="preserve">roscope slide to remove all </w:t>
      </w:r>
      <w:r w:rsidRPr="003B2272">
        <w:rPr>
          <w:rFonts w:ascii="Times New Roman" w:hAnsi="Times New Roman" w:cs="Times New Roman"/>
          <w:sz w:val="24"/>
          <w:szCs w:val="24"/>
        </w:rPr>
        <w:t>epiphytes</w:t>
      </w:r>
      <w:r>
        <w:rPr>
          <w:rFonts w:ascii="Times New Roman" w:hAnsi="Times New Roman" w:cs="Times New Roman"/>
          <w:sz w:val="24"/>
          <w:szCs w:val="24"/>
        </w:rPr>
        <w:t>, and shoot length and width were measured</w:t>
      </w:r>
      <w:r w:rsidRPr="003B2272">
        <w:rPr>
          <w:rFonts w:ascii="Times New Roman" w:hAnsi="Times New Roman" w:cs="Times New Roman"/>
          <w:sz w:val="24"/>
          <w:szCs w:val="24"/>
        </w:rPr>
        <w:t xml:space="preserve">. Epiphytes were sorted into 2 categories: </w:t>
      </w:r>
      <w:r w:rsidRPr="003B2272">
        <w:rPr>
          <w:rFonts w:ascii="Times New Roman" w:hAnsi="Times New Roman" w:cs="Times New Roman"/>
          <w:sz w:val="24"/>
          <w:szCs w:val="24"/>
        </w:rPr>
        <w:lastRenderedPageBreak/>
        <w:t xml:space="preserve">bryozoans and </w:t>
      </w:r>
      <w:proofErr w:type="spellStart"/>
      <w:r w:rsidRPr="00655F30">
        <w:rPr>
          <w:rFonts w:ascii="Times New Roman" w:hAnsi="Times New Roman" w:cs="Times New Roman"/>
          <w:i/>
          <w:sz w:val="24"/>
          <w:szCs w:val="24"/>
        </w:rPr>
        <w:t>Smithora</w:t>
      </w:r>
      <w:proofErr w:type="spellEnd"/>
      <w:r w:rsidRPr="003B2272">
        <w:rPr>
          <w:rFonts w:ascii="Times New Roman" w:hAnsi="Times New Roman" w:cs="Times New Roman"/>
          <w:sz w:val="24"/>
          <w:szCs w:val="24"/>
        </w:rPr>
        <w:t>,</w:t>
      </w:r>
      <w:r>
        <w:rPr>
          <w:rFonts w:ascii="Times New Roman" w:hAnsi="Times New Roman" w:cs="Times New Roman"/>
          <w:sz w:val="24"/>
          <w:szCs w:val="24"/>
        </w:rPr>
        <w:t xml:space="preserve"> following which</w:t>
      </w:r>
      <w:r w:rsidRPr="003B2272">
        <w:rPr>
          <w:rFonts w:ascii="Times New Roman" w:hAnsi="Times New Roman" w:cs="Times New Roman"/>
          <w:sz w:val="24"/>
          <w:szCs w:val="24"/>
        </w:rPr>
        <w:t xml:space="preserve"> they were weighed wet </w:t>
      </w:r>
      <w:r>
        <w:rPr>
          <w:rFonts w:ascii="Times New Roman" w:hAnsi="Times New Roman" w:cs="Times New Roman"/>
          <w:sz w:val="24"/>
          <w:szCs w:val="24"/>
        </w:rPr>
        <w:t>and then dried for 48 hours in a drying oven at</w:t>
      </w:r>
      <w:r w:rsidRPr="003B2272">
        <w:rPr>
          <w:rFonts w:ascii="Times New Roman" w:hAnsi="Times New Roman" w:cs="Times New Roman"/>
          <w:sz w:val="24"/>
          <w:szCs w:val="24"/>
        </w:rPr>
        <w:t xml:space="preserve"> 60</w:t>
      </w:r>
      <w:r w:rsidRPr="003B2272">
        <w:rPr>
          <w:rFonts w:ascii="Calibri" w:hAnsi="Calibri" w:cs="Times New Roman"/>
          <w:sz w:val="24"/>
          <w:szCs w:val="24"/>
        </w:rPr>
        <w:t>°</w:t>
      </w:r>
      <w:r w:rsidRPr="003B2272">
        <w:rPr>
          <w:rFonts w:ascii="Times New Roman" w:hAnsi="Times New Roman" w:cs="Times New Roman"/>
          <w:sz w:val="24"/>
          <w:szCs w:val="24"/>
        </w:rPr>
        <w:t>C</w:t>
      </w:r>
      <w:r>
        <w:rPr>
          <w:rFonts w:ascii="Times New Roman" w:hAnsi="Times New Roman" w:cs="Times New Roman"/>
          <w:sz w:val="24"/>
          <w:szCs w:val="24"/>
        </w:rPr>
        <w:t>, and then weighed again</w:t>
      </w:r>
      <w:r w:rsidRPr="003B2272">
        <w:rPr>
          <w:rFonts w:ascii="Times New Roman" w:hAnsi="Times New Roman" w:cs="Times New Roman"/>
          <w:sz w:val="24"/>
          <w:szCs w:val="24"/>
        </w:rPr>
        <w:t xml:space="preserve">. </w:t>
      </w:r>
      <w:commentRangeStart w:id="31"/>
      <w:r w:rsidRPr="003B2272">
        <w:rPr>
          <w:rFonts w:ascii="Times New Roman" w:hAnsi="Times New Roman" w:cs="Times New Roman"/>
          <w:sz w:val="24"/>
          <w:szCs w:val="24"/>
        </w:rPr>
        <w:t xml:space="preserve">The </w:t>
      </w:r>
      <w:proofErr w:type="spellStart"/>
      <w:r w:rsidRPr="003B2272">
        <w:rPr>
          <w:rFonts w:ascii="Times New Roman" w:hAnsi="Times New Roman" w:cs="Times New Roman"/>
          <w:sz w:val="24"/>
          <w:szCs w:val="24"/>
        </w:rPr>
        <w:t>seagrass</w:t>
      </w:r>
      <w:proofErr w:type="spellEnd"/>
      <w:r w:rsidRPr="003B2272">
        <w:rPr>
          <w:rFonts w:ascii="Times New Roman" w:hAnsi="Times New Roman" w:cs="Times New Roman"/>
          <w:sz w:val="24"/>
          <w:szCs w:val="24"/>
        </w:rPr>
        <w:t xml:space="preserve"> shoots were cut </w:t>
      </w:r>
      <w:r>
        <w:rPr>
          <w:rFonts w:ascii="Times New Roman" w:hAnsi="Times New Roman" w:cs="Times New Roman"/>
          <w:sz w:val="24"/>
          <w:szCs w:val="24"/>
        </w:rPr>
        <w:t xml:space="preserve">above the </w:t>
      </w:r>
      <w:del w:id="32" w:author="Mary O'Connor" w:date="2016-11-27T10:01:00Z">
        <w:r w:rsidDel="00EE0F14">
          <w:rPr>
            <w:rFonts w:ascii="Times New Roman" w:hAnsi="Times New Roman" w:cs="Times New Roman"/>
            <w:sz w:val="24"/>
            <w:szCs w:val="24"/>
          </w:rPr>
          <w:delText>roots</w:delText>
        </w:r>
      </w:del>
      <w:ins w:id="33" w:author="Mary O'Connor" w:date="2016-11-27T10:01:00Z">
        <w:r w:rsidR="00EE0F14">
          <w:rPr>
            <w:rFonts w:ascii="Times New Roman" w:hAnsi="Times New Roman" w:cs="Times New Roman"/>
            <w:sz w:val="24"/>
            <w:szCs w:val="24"/>
          </w:rPr>
          <w:t>rhizomes</w:t>
        </w:r>
      </w:ins>
      <w:r>
        <w:rPr>
          <w:rFonts w:ascii="Times New Roman" w:hAnsi="Times New Roman" w:cs="Times New Roman"/>
          <w:sz w:val="24"/>
          <w:szCs w:val="24"/>
        </w:rPr>
        <w:t>, so that only the space for colonization was considered,</w:t>
      </w:r>
      <w:r w:rsidRPr="003B2272">
        <w:rPr>
          <w:rFonts w:ascii="Times New Roman" w:hAnsi="Times New Roman" w:cs="Times New Roman"/>
          <w:sz w:val="24"/>
          <w:szCs w:val="24"/>
        </w:rPr>
        <w:t xml:space="preserve"> and the length a</w:t>
      </w:r>
      <w:r>
        <w:rPr>
          <w:rFonts w:ascii="Times New Roman" w:hAnsi="Times New Roman" w:cs="Times New Roman"/>
          <w:sz w:val="24"/>
          <w:szCs w:val="24"/>
        </w:rPr>
        <w:t xml:space="preserve">nd width of each shoot was </w:t>
      </w:r>
      <w:r w:rsidRPr="003B2272">
        <w:rPr>
          <w:rFonts w:ascii="Times New Roman" w:hAnsi="Times New Roman" w:cs="Times New Roman"/>
          <w:sz w:val="24"/>
          <w:szCs w:val="24"/>
        </w:rPr>
        <w:t>measured.</w:t>
      </w:r>
      <w:commentRangeEnd w:id="31"/>
      <w:r w:rsidR="00EE0F14">
        <w:rPr>
          <w:rStyle w:val="CommentReference"/>
        </w:rPr>
        <w:commentReference w:id="31"/>
      </w:r>
      <w:r w:rsidRPr="003B2272">
        <w:rPr>
          <w:rFonts w:ascii="Times New Roman" w:hAnsi="Times New Roman" w:cs="Times New Roman"/>
          <w:sz w:val="24"/>
          <w:szCs w:val="24"/>
        </w:rPr>
        <w:t xml:space="preserve"> All invertebrate grazers were removed from the shoots</w:t>
      </w:r>
      <w:r>
        <w:rPr>
          <w:rFonts w:ascii="Times New Roman" w:hAnsi="Times New Roman" w:cs="Times New Roman"/>
          <w:sz w:val="24"/>
          <w:szCs w:val="24"/>
        </w:rPr>
        <w:t xml:space="preserve"> upon collection</w:t>
      </w:r>
      <w:r w:rsidRPr="003B2272">
        <w:rPr>
          <w:rFonts w:ascii="Times New Roman" w:hAnsi="Times New Roman" w:cs="Times New Roman"/>
          <w:sz w:val="24"/>
          <w:szCs w:val="24"/>
        </w:rPr>
        <w:t xml:space="preserve">. </w:t>
      </w:r>
    </w:p>
    <w:p w14:paraId="798FA0CB" w14:textId="77777777" w:rsidR="0036143A" w:rsidRPr="000F35EA" w:rsidRDefault="0036143A" w:rsidP="0036143A">
      <w:pPr>
        <w:spacing w:line="480" w:lineRule="auto"/>
        <w:rPr>
          <w:rFonts w:ascii="Times New Roman" w:hAnsi="Times New Roman" w:cs="Times New Roman"/>
          <w:b/>
          <w:sz w:val="24"/>
          <w:szCs w:val="24"/>
        </w:rPr>
      </w:pPr>
      <w:r w:rsidRPr="000F35EA">
        <w:rPr>
          <w:rFonts w:ascii="Times New Roman" w:hAnsi="Times New Roman" w:cs="Times New Roman"/>
          <w:b/>
          <w:sz w:val="24"/>
          <w:szCs w:val="24"/>
        </w:rPr>
        <w:t>Bacterial Community Analysis</w:t>
      </w:r>
    </w:p>
    <w:p w14:paraId="1618911F" w14:textId="77777777" w:rsidR="0036143A" w:rsidRDefault="0036143A" w:rsidP="0036143A">
      <w:pPr>
        <w:spacing w:line="480" w:lineRule="auto"/>
        <w:contextualSpacing/>
        <w:rPr>
          <w:rFonts w:ascii="Times New Roman" w:hAnsi="Times New Roman" w:cs="Times New Roman"/>
          <w:sz w:val="24"/>
          <w:szCs w:val="24"/>
        </w:rPr>
      </w:pPr>
      <w:r w:rsidRPr="003B2272">
        <w:rPr>
          <w:rFonts w:ascii="Times New Roman" w:hAnsi="Times New Roman" w:cs="Times New Roman"/>
          <w:sz w:val="24"/>
          <w:szCs w:val="24"/>
        </w:rPr>
        <w:tab/>
        <w:t xml:space="preserve">Swabs </w:t>
      </w:r>
      <w:r>
        <w:rPr>
          <w:rFonts w:ascii="Times New Roman" w:hAnsi="Times New Roman" w:cs="Times New Roman"/>
          <w:sz w:val="24"/>
          <w:szCs w:val="24"/>
        </w:rPr>
        <w:t xml:space="preserve">were taken </w:t>
      </w:r>
      <w:r w:rsidRPr="003B2272">
        <w:rPr>
          <w:rFonts w:ascii="Times New Roman" w:hAnsi="Times New Roman" w:cs="Times New Roman"/>
          <w:sz w:val="24"/>
          <w:szCs w:val="24"/>
        </w:rPr>
        <w:t>from each shoot</w:t>
      </w:r>
      <w:r>
        <w:rPr>
          <w:rFonts w:ascii="Times New Roman" w:hAnsi="Times New Roman" w:cs="Times New Roman"/>
          <w:sz w:val="24"/>
          <w:szCs w:val="24"/>
        </w:rPr>
        <w:t xml:space="preserve"> both</w:t>
      </w:r>
      <w:r w:rsidRPr="003B2272">
        <w:rPr>
          <w:rFonts w:ascii="Times New Roman" w:hAnsi="Times New Roman" w:cs="Times New Roman"/>
          <w:sz w:val="24"/>
          <w:szCs w:val="24"/>
        </w:rPr>
        <w:t xml:space="preserve"> before and after the transplant, as well as </w:t>
      </w:r>
      <w:r>
        <w:rPr>
          <w:rFonts w:ascii="Times New Roman" w:hAnsi="Times New Roman" w:cs="Times New Roman"/>
          <w:sz w:val="24"/>
          <w:szCs w:val="24"/>
        </w:rPr>
        <w:t>from</w:t>
      </w:r>
      <w:r w:rsidRPr="003B2272">
        <w:rPr>
          <w:rFonts w:ascii="Times New Roman" w:hAnsi="Times New Roman" w:cs="Times New Roman"/>
          <w:sz w:val="24"/>
          <w:szCs w:val="24"/>
        </w:rPr>
        <w:t xml:space="preserve"> ambient shoots collect</w:t>
      </w:r>
      <w:r>
        <w:rPr>
          <w:rFonts w:ascii="Times New Roman" w:hAnsi="Times New Roman" w:cs="Times New Roman"/>
          <w:sz w:val="24"/>
          <w:szCs w:val="24"/>
        </w:rPr>
        <w:t xml:space="preserve">ed at the time of transplant </w:t>
      </w:r>
      <w:r w:rsidRPr="003B2272">
        <w:rPr>
          <w:rFonts w:ascii="Times New Roman" w:hAnsi="Times New Roman" w:cs="Times New Roman"/>
          <w:sz w:val="24"/>
          <w:szCs w:val="24"/>
        </w:rPr>
        <w:t xml:space="preserve">retrieval. Shoots were rinsed with filtered </w:t>
      </w:r>
      <w:proofErr w:type="gramStart"/>
      <w:r w:rsidRPr="003B2272">
        <w:rPr>
          <w:rFonts w:ascii="Times New Roman" w:hAnsi="Times New Roman" w:cs="Times New Roman"/>
          <w:sz w:val="24"/>
          <w:szCs w:val="24"/>
        </w:rPr>
        <w:t>sea water</w:t>
      </w:r>
      <w:proofErr w:type="gramEnd"/>
      <w:r w:rsidRPr="003B2272">
        <w:rPr>
          <w:rFonts w:ascii="Times New Roman" w:hAnsi="Times New Roman" w:cs="Times New Roman"/>
          <w:sz w:val="24"/>
          <w:szCs w:val="24"/>
        </w:rPr>
        <w:t xml:space="preserve"> for 10 seconds before swabbing. Half way up the shoot</w:t>
      </w:r>
      <w:r>
        <w:rPr>
          <w:rFonts w:ascii="Times New Roman" w:hAnsi="Times New Roman" w:cs="Times New Roman"/>
          <w:sz w:val="24"/>
          <w:szCs w:val="24"/>
        </w:rPr>
        <w:t>,</w:t>
      </w:r>
      <w:r w:rsidRPr="003B2272">
        <w:rPr>
          <w:rFonts w:ascii="Times New Roman" w:hAnsi="Times New Roman" w:cs="Times New Roman"/>
          <w:sz w:val="24"/>
          <w:szCs w:val="24"/>
        </w:rPr>
        <w:t xml:space="preserve"> a place was chosen that was free of </w:t>
      </w:r>
      <w:proofErr w:type="spellStart"/>
      <w:r w:rsidRPr="00B02D8D">
        <w:rPr>
          <w:rFonts w:ascii="Times New Roman" w:hAnsi="Times New Roman" w:cs="Times New Roman"/>
          <w:i/>
          <w:sz w:val="24"/>
          <w:szCs w:val="24"/>
        </w:rPr>
        <w:t>Smithora</w:t>
      </w:r>
      <w:proofErr w:type="spellEnd"/>
      <w:r w:rsidRPr="003B2272">
        <w:rPr>
          <w:rFonts w:ascii="Times New Roman" w:hAnsi="Times New Roman" w:cs="Times New Roman"/>
          <w:i/>
          <w:sz w:val="24"/>
          <w:szCs w:val="24"/>
        </w:rPr>
        <w:t xml:space="preserve"> </w:t>
      </w:r>
      <w:r w:rsidRPr="003B2272">
        <w:rPr>
          <w:rFonts w:ascii="Times New Roman" w:hAnsi="Times New Roman" w:cs="Times New Roman"/>
          <w:sz w:val="24"/>
          <w:szCs w:val="24"/>
        </w:rPr>
        <w:t>cushions. A sterilized cotton swab with a wooden handle was used to wipe the shoot for ten seconds, avoiding any cushions. The swab was then placed in a sterile vile, the handle was broken off and the vial was placed in -80</w:t>
      </w:r>
      <w:r w:rsidRPr="003B2272">
        <w:rPr>
          <w:rFonts w:ascii="Calibri" w:hAnsi="Calibri" w:cs="Times New Roman"/>
          <w:sz w:val="24"/>
          <w:szCs w:val="24"/>
        </w:rPr>
        <w:t>°</w:t>
      </w:r>
      <w:r w:rsidRPr="003B2272">
        <w:rPr>
          <w:rFonts w:ascii="Times New Roman" w:hAnsi="Times New Roman" w:cs="Times New Roman"/>
          <w:sz w:val="24"/>
          <w:szCs w:val="24"/>
        </w:rPr>
        <w:t>C until the DNA could be isolated.</w:t>
      </w:r>
    </w:p>
    <w:p w14:paraId="47841207" w14:textId="77777777" w:rsidR="0036143A" w:rsidRPr="00152E0C" w:rsidRDefault="0036143A" w:rsidP="0036143A">
      <w:pPr>
        <w:spacing w:line="480" w:lineRule="auto"/>
        <w:ind w:firstLine="720"/>
        <w:contextualSpacing/>
        <w:rPr>
          <w:rFonts w:ascii="Times New Roman" w:hAnsi="Times New Roman" w:cs="Times New Roman"/>
          <w:sz w:val="24"/>
          <w:szCs w:val="24"/>
        </w:rPr>
      </w:pPr>
      <w:r w:rsidRPr="003B2272">
        <w:rPr>
          <w:rFonts w:ascii="Times New Roman" w:hAnsi="Times New Roman" w:cs="Times New Roman"/>
          <w:sz w:val="24"/>
          <w:szCs w:val="24"/>
        </w:rPr>
        <w:t>Similar to methods by Mejia et al. (2015)</w:t>
      </w:r>
      <w:r>
        <w:rPr>
          <w:rFonts w:ascii="Times New Roman" w:hAnsi="Times New Roman" w:cs="Times New Roman"/>
          <w:sz w:val="24"/>
          <w:szCs w:val="24"/>
        </w:rPr>
        <w:t>,</w:t>
      </w:r>
      <w:r w:rsidRPr="003B2272">
        <w:rPr>
          <w:rFonts w:ascii="Times New Roman" w:hAnsi="Times New Roman" w:cs="Times New Roman"/>
          <w:sz w:val="24"/>
          <w:szCs w:val="24"/>
        </w:rPr>
        <w:t xml:space="preserve"> DNA was isolated from these swabs using a </w:t>
      </w:r>
      <w:proofErr w:type="spellStart"/>
      <w:r w:rsidRPr="003B2272">
        <w:rPr>
          <w:rFonts w:ascii="Times New Roman" w:hAnsi="Times New Roman" w:cs="Times New Roman"/>
          <w:sz w:val="24"/>
          <w:szCs w:val="24"/>
        </w:rPr>
        <w:t>PowerSoil</w:t>
      </w:r>
      <w:proofErr w:type="spellEnd"/>
      <w:r w:rsidRPr="003B2272">
        <w:rPr>
          <w:rFonts w:ascii="Times New Roman" w:hAnsi="Times New Roman" w:cs="Times New Roman"/>
          <w:sz w:val="24"/>
          <w:szCs w:val="24"/>
        </w:rPr>
        <w:t xml:space="preserve"> DNA extraction kit. The 16s ribosomal DNA</w:t>
      </w:r>
      <w:r>
        <w:rPr>
          <w:rFonts w:ascii="Times New Roman" w:hAnsi="Times New Roman" w:cs="Times New Roman"/>
          <w:sz w:val="24"/>
          <w:szCs w:val="24"/>
        </w:rPr>
        <w:t>, unique to prokaryotes,</w:t>
      </w:r>
      <w:r w:rsidRPr="003B2272">
        <w:rPr>
          <w:rFonts w:ascii="Times New Roman" w:hAnsi="Times New Roman" w:cs="Times New Roman"/>
          <w:sz w:val="24"/>
          <w:szCs w:val="24"/>
        </w:rPr>
        <w:t xml:space="preserve"> was then amplified using PCR. Only bacterial DNA was isolated from the surface of the shoots. Amplified DNA samples were then sent to Dalhousie University where an </w:t>
      </w:r>
      <w:proofErr w:type="spellStart"/>
      <w:r w:rsidRPr="003B2272">
        <w:rPr>
          <w:rFonts w:ascii="Times New Roman" w:hAnsi="Times New Roman" w:cs="Times New Roman"/>
          <w:sz w:val="24"/>
          <w:szCs w:val="24"/>
        </w:rPr>
        <w:t>Illumina</w:t>
      </w:r>
      <w:proofErr w:type="spellEnd"/>
      <w:r w:rsidRPr="003B2272">
        <w:rPr>
          <w:rFonts w:ascii="Times New Roman" w:hAnsi="Times New Roman" w:cs="Times New Roman"/>
          <w:sz w:val="24"/>
          <w:szCs w:val="24"/>
        </w:rPr>
        <w:t xml:space="preserve"> sequencing machine determined what OTU’s (operation taxonomic units) were present. This determined the bacterial species richness on each </w:t>
      </w:r>
      <w:proofErr w:type="spellStart"/>
      <w:r w:rsidRPr="003B2272">
        <w:rPr>
          <w:rFonts w:ascii="Times New Roman" w:hAnsi="Times New Roman" w:cs="Times New Roman"/>
          <w:sz w:val="24"/>
          <w:szCs w:val="24"/>
        </w:rPr>
        <w:t>seagrass</w:t>
      </w:r>
      <w:proofErr w:type="spellEnd"/>
      <w:r w:rsidRPr="003B2272">
        <w:rPr>
          <w:rFonts w:ascii="Times New Roman" w:hAnsi="Times New Roman" w:cs="Times New Roman"/>
          <w:sz w:val="24"/>
          <w:szCs w:val="24"/>
        </w:rPr>
        <w:t xml:space="preserve"> shoot. In addition to swabs from experiment,</w:t>
      </w:r>
      <w:r>
        <w:rPr>
          <w:rFonts w:ascii="Times New Roman" w:hAnsi="Times New Roman" w:cs="Times New Roman"/>
          <w:sz w:val="24"/>
          <w:szCs w:val="24"/>
        </w:rPr>
        <w:t xml:space="preserve"> control, and ambient shoots, </w:t>
      </w:r>
      <w:r w:rsidRPr="003B2272">
        <w:rPr>
          <w:rFonts w:ascii="Times New Roman" w:hAnsi="Times New Roman" w:cs="Times New Roman"/>
          <w:sz w:val="24"/>
          <w:szCs w:val="24"/>
        </w:rPr>
        <w:t xml:space="preserve">swabs from </w:t>
      </w:r>
      <w:r>
        <w:rPr>
          <w:rFonts w:ascii="Times New Roman" w:hAnsi="Times New Roman" w:cs="Times New Roman"/>
          <w:sz w:val="24"/>
          <w:szCs w:val="24"/>
        </w:rPr>
        <w:t>4 different</w:t>
      </w:r>
      <w:r w:rsidRPr="003B2272">
        <w:rPr>
          <w:rFonts w:ascii="Times New Roman" w:hAnsi="Times New Roman" w:cs="Times New Roman"/>
          <w:sz w:val="24"/>
          <w:szCs w:val="24"/>
        </w:rPr>
        <w:t xml:space="preserve"> </w:t>
      </w:r>
      <w:proofErr w:type="spellStart"/>
      <w:r w:rsidRPr="00655F30">
        <w:rPr>
          <w:rFonts w:ascii="Times New Roman" w:hAnsi="Times New Roman" w:cs="Times New Roman"/>
          <w:i/>
          <w:sz w:val="24"/>
          <w:szCs w:val="24"/>
        </w:rPr>
        <w:t>Smithora</w:t>
      </w:r>
      <w:proofErr w:type="spellEnd"/>
      <w:r w:rsidRPr="003B2272">
        <w:rPr>
          <w:rFonts w:ascii="Times New Roman" w:hAnsi="Times New Roman" w:cs="Times New Roman"/>
          <w:sz w:val="24"/>
          <w:szCs w:val="24"/>
        </w:rPr>
        <w:t xml:space="preserve"> </w:t>
      </w:r>
      <w:r>
        <w:rPr>
          <w:rFonts w:ascii="Times New Roman" w:hAnsi="Times New Roman" w:cs="Times New Roman"/>
          <w:sz w:val="24"/>
          <w:szCs w:val="24"/>
        </w:rPr>
        <w:t xml:space="preserve">blades </w:t>
      </w:r>
      <w:r w:rsidRPr="003B2272">
        <w:rPr>
          <w:rFonts w:ascii="Times New Roman" w:hAnsi="Times New Roman" w:cs="Times New Roman"/>
          <w:sz w:val="24"/>
          <w:szCs w:val="24"/>
        </w:rPr>
        <w:t xml:space="preserve">were included in the analysis. </w:t>
      </w:r>
    </w:p>
    <w:p w14:paraId="079B3A7A" w14:textId="77777777" w:rsidR="00EE0F14" w:rsidRDefault="00EE0F14" w:rsidP="0036143A">
      <w:pPr>
        <w:spacing w:line="480" w:lineRule="auto"/>
        <w:rPr>
          <w:ins w:id="34" w:author="Mary O'Connor" w:date="2016-11-27T10:02:00Z"/>
          <w:rFonts w:ascii="Times New Roman" w:hAnsi="Times New Roman" w:cs="Times New Roman"/>
          <w:b/>
          <w:sz w:val="24"/>
          <w:szCs w:val="24"/>
        </w:rPr>
      </w:pPr>
    </w:p>
    <w:p w14:paraId="30B46020" w14:textId="64E2F97D" w:rsidR="0036143A" w:rsidRPr="000F35EA" w:rsidRDefault="00EE0F14" w:rsidP="0036143A">
      <w:pPr>
        <w:spacing w:line="480" w:lineRule="auto"/>
        <w:rPr>
          <w:rFonts w:ascii="Times New Roman" w:hAnsi="Times New Roman" w:cs="Times New Roman"/>
          <w:b/>
          <w:sz w:val="24"/>
          <w:szCs w:val="24"/>
        </w:rPr>
      </w:pPr>
      <w:proofErr w:type="spellStart"/>
      <w:ins w:id="35" w:author="Mary O'Connor" w:date="2016-11-27T10:02:00Z">
        <w:r>
          <w:rPr>
            <w:rFonts w:ascii="Times New Roman" w:hAnsi="Times New Roman" w:cs="Times New Roman"/>
            <w:b/>
            <w:sz w:val="24"/>
            <w:szCs w:val="24"/>
          </w:rPr>
          <w:t>Epifaunal</w:t>
        </w:r>
        <w:proofErr w:type="spellEnd"/>
        <w:r>
          <w:rPr>
            <w:rFonts w:ascii="Times New Roman" w:hAnsi="Times New Roman" w:cs="Times New Roman"/>
            <w:b/>
            <w:sz w:val="24"/>
            <w:szCs w:val="24"/>
          </w:rPr>
          <w:t xml:space="preserve"> </w:t>
        </w:r>
      </w:ins>
      <w:r w:rsidR="0036143A" w:rsidRPr="000F35EA">
        <w:rPr>
          <w:rFonts w:ascii="Times New Roman" w:hAnsi="Times New Roman" w:cs="Times New Roman"/>
          <w:b/>
          <w:sz w:val="24"/>
          <w:szCs w:val="24"/>
        </w:rPr>
        <w:t xml:space="preserve">Invertebrate </w:t>
      </w:r>
      <w:del w:id="36" w:author="Mary O'Connor" w:date="2016-11-27T10:02:00Z">
        <w:r w:rsidR="0036143A" w:rsidRPr="000F35EA" w:rsidDel="00EE0F14">
          <w:rPr>
            <w:rFonts w:ascii="Times New Roman" w:hAnsi="Times New Roman" w:cs="Times New Roman"/>
            <w:b/>
            <w:sz w:val="24"/>
            <w:szCs w:val="24"/>
          </w:rPr>
          <w:delText xml:space="preserve">Grazer </w:delText>
        </w:r>
      </w:del>
      <w:r w:rsidR="0036143A" w:rsidRPr="000F35EA">
        <w:rPr>
          <w:rFonts w:ascii="Times New Roman" w:hAnsi="Times New Roman" w:cs="Times New Roman"/>
          <w:b/>
          <w:sz w:val="24"/>
          <w:szCs w:val="24"/>
        </w:rPr>
        <w:t>Community Analysis</w:t>
      </w:r>
    </w:p>
    <w:p w14:paraId="12D86D57" w14:textId="613D4560" w:rsidR="0036143A" w:rsidRPr="003B2272"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ins w:id="37" w:author="Mary O'Connor" w:date="2016-11-27T10:03:00Z">
        <w:r w:rsidR="00EE0F14">
          <w:rPr>
            <w:rFonts w:ascii="Times New Roman" w:hAnsi="Times New Roman" w:cs="Times New Roman"/>
            <w:sz w:val="24"/>
            <w:szCs w:val="24"/>
          </w:rPr>
          <w:t>To quantify potential grazer pressure in the edge and interior environm</w:t>
        </w:r>
      </w:ins>
      <w:ins w:id="38" w:author="Mary O'Connor" w:date="2016-11-27T10:04:00Z">
        <w:r w:rsidR="00EE0F14">
          <w:rPr>
            <w:rFonts w:ascii="Times New Roman" w:hAnsi="Times New Roman" w:cs="Times New Roman"/>
            <w:sz w:val="24"/>
            <w:szCs w:val="24"/>
          </w:rPr>
          <w:t>e</w:t>
        </w:r>
      </w:ins>
      <w:ins w:id="39" w:author="Mary O'Connor" w:date="2016-11-27T10:03:00Z">
        <w:r w:rsidR="00EE0F14">
          <w:rPr>
            <w:rFonts w:ascii="Times New Roman" w:hAnsi="Times New Roman" w:cs="Times New Roman"/>
            <w:sz w:val="24"/>
            <w:szCs w:val="24"/>
          </w:rPr>
          <w:t xml:space="preserve">nts, we collected </w:t>
        </w:r>
        <w:proofErr w:type="spellStart"/>
        <w:r w:rsidR="00EE0F14">
          <w:rPr>
            <w:rFonts w:ascii="Times New Roman" w:hAnsi="Times New Roman" w:cs="Times New Roman"/>
            <w:sz w:val="24"/>
            <w:szCs w:val="24"/>
          </w:rPr>
          <w:t>seagrass</w:t>
        </w:r>
        <w:proofErr w:type="spellEnd"/>
        <w:r w:rsidR="00EE0F14">
          <w:rPr>
            <w:rFonts w:ascii="Times New Roman" w:hAnsi="Times New Roman" w:cs="Times New Roman"/>
            <w:sz w:val="24"/>
            <w:szCs w:val="24"/>
          </w:rPr>
          <w:t xml:space="preserve"> samples and identified </w:t>
        </w:r>
        <w:proofErr w:type="spellStart"/>
        <w:r w:rsidR="00EE0F14">
          <w:rPr>
            <w:rFonts w:ascii="Times New Roman" w:hAnsi="Times New Roman" w:cs="Times New Roman"/>
            <w:sz w:val="24"/>
            <w:szCs w:val="24"/>
          </w:rPr>
          <w:t>epiflora</w:t>
        </w:r>
        <w:proofErr w:type="spellEnd"/>
        <w:r w:rsidR="00EE0F14">
          <w:rPr>
            <w:rFonts w:ascii="Times New Roman" w:hAnsi="Times New Roman" w:cs="Times New Roman"/>
            <w:sz w:val="24"/>
            <w:szCs w:val="24"/>
          </w:rPr>
          <w:t xml:space="preserve"> and </w:t>
        </w:r>
        <w:proofErr w:type="spellStart"/>
        <w:r w:rsidR="00EE0F14">
          <w:rPr>
            <w:rFonts w:ascii="Times New Roman" w:hAnsi="Times New Roman" w:cs="Times New Roman"/>
            <w:sz w:val="24"/>
            <w:szCs w:val="24"/>
          </w:rPr>
          <w:t>epifauna</w:t>
        </w:r>
        <w:proofErr w:type="spellEnd"/>
        <w:r w:rsidR="00EE0F14">
          <w:rPr>
            <w:rFonts w:ascii="Times New Roman" w:hAnsi="Times New Roman" w:cs="Times New Roman"/>
            <w:sz w:val="24"/>
            <w:szCs w:val="24"/>
          </w:rPr>
          <w:t xml:space="preserve"> from both habitats. </w:t>
        </w:r>
      </w:ins>
      <w:r>
        <w:rPr>
          <w:rFonts w:ascii="Times New Roman" w:hAnsi="Times New Roman" w:cs="Times New Roman"/>
          <w:sz w:val="24"/>
          <w:szCs w:val="24"/>
        </w:rPr>
        <w:t xml:space="preserve">Three </w:t>
      </w:r>
      <w:r w:rsidRPr="003B2272">
        <w:rPr>
          <w:rFonts w:ascii="Times New Roman" w:hAnsi="Times New Roman" w:cs="Times New Roman"/>
          <w:sz w:val="24"/>
          <w:szCs w:val="24"/>
        </w:rPr>
        <w:t>0.25m</w:t>
      </w:r>
      <w:r>
        <w:rPr>
          <w:rFonts w:ascii="Times New Roman" w:hAnsi="Times New Roman" w:cs="Times New Roman"/>
          <w:sz w:val="24"/>
          <w:szCs w:val="24"/>
        </w:rPr>
        <w:t xml:space="preserve"> </w:t>
      </w:r>
      <w:r w:rsidRPr="003B2272">
        <w:rPr>
          <w:rFonts w:ascii="Times New Roman" w:hAnsi="Times New Roman" w:cs="Times New Roman"/>
          <w:sz w:val="24"/>
          <w:szCs w:val="24"/>
        </w:rPr>
        <w:t>X</w:t>
      </w:r>
      <w:r>
        <w:rPr>
          <w:rFonts w:ascii="Times New Roman" w:hAnsi="Times New Roman" w:cs="Times New Roman"/>
          <w:sz w:val="24"/>
          <w:szCs w:val="24"/>
        </w:rPr>
        <w:t xml:space="preserve"> 0.25m </w:t>
      </w:r>
      <w:proofErr w:type="spellStart"/>
      <w:r w:rsidRPr="003A163D">
        <w:rPr>
          <w:rFonts w:ascii="Times New Roman" w:hAnsi="Times New Roman" w:cs="Times New Roman"/>
          <w:i/>
          <w:sz w:val="24"/>
          <w:szCs w:val="24"/>
        </w:rPr>
        <w:t>Zostera</w:t>
      </w:r>
      <w:proofErr w:type="spellEnd"/>
      <w:r w:rsidRPr="003A163D">
        <w:rPr>
          <w:rFonts w:ascii="Times New Roman" w:hAnsi="Times New Roman" w:cs="Times New Roman"/>
          <w:i/>
          <w:sz w:val="24"/>
          <w:szCs w:val="24"/>
        </w:rPr>
        <w:t xml:space="preserve"> marina</w:t>
      </w:r>
      <w:r>
        <w:rPr>
          <w:rFonts w:ascii="Times New Roman" w:hAnsi="Times New Roman" w:cs="Times New Roman"/>
          <w:sz w:val="24"/>
          <w:szCs w:val="24"/>
        </w:rPr>
        <w:t xml:space="preserve"> quadrats were </w:t>
      </w:r>
      <w:r w:rsidRPr="003B2272">
        <w:rPr>
          <w:rFonts w:ascii="Times New Roman" w:hAnsi="Times New Roman" w:cs="Times New Roman"/>
          <w:sz w:val="24"/>
          <w:szCs w:val="24"/>
        </w:rPr>
        <w:t>collected from</w:t>
      </w:r>
      <w:r>
        <w:rPr>
          <w:rFonts w:ascii="Times New Roman" w:hAnsi="Times New Roman" w:cs="Times New Roman"/>
          <w:sz w:val="24"/>
          <w:szCs w:val="24"/>
        </w:rPr>
        <w:t xml:space="preserve"> the</w:t>
      </w:r>
      <w:r w:rsidRPr="003B2272">
        <w:rPr>
          <w:rFonts w:ascii="Times New Roman" w:hAnsi="Times New Roman" w:cs="Times New Roman"/>
          <w:sz w:val="24"/>
          <w:szCs w:val="24"/>
        </w:rPr>
        <w:t xml:space="preserve"> </w:t>
      </w:r>
      <w:r>
        <w:rPr>
          <w:rFonts w:ascii="Times New Roman" w:hAnsi="Times New Roman" w:cs="Times New Roman"/>
          <w:sz w:val="24"/>
          <w:szCs w:val="24"/>
        </w:rPr>
        <w:t>interior and edge at the Wolf Beach study site in early June</w:t>
      </w:r>
      <w:r w:rsidRPr="003B2272">
        <w:rPr>
          <w:rFonts w:ascii="Times New Roman" w:hAnsi="Times New Roman" w:cs="Times New Roman"/>
          <w:sz w:val="24"/>
          <w:szCs w:val="24"/>
        </w:rPr>
        <w:t xml:space="preserve">. </w:t>
      </w:r>
      <w:r>
        <w:rPr>
          <w:rFonts w:ascii="Times New Roman" w:hAnsi="Times New Roman" w:cs="Times New Roman"/>
          <w:sz w:val="24"/>
          <w:szCs w:val="24"/>
        </w:rPr>
        <w:t>Three</w:t>
      </w:r>
      <w:r w:rsidRPr="003B2272">
        <w:rPr>
          <w:rFonts w:ascii="Times New Roman" w:hAnsi="Times New Roman" w:cs="Times New Roman"/>
          <w:sz w:val="24"/>
          <w:szCs w:val="24"/>
        </w:rPr>
        <w:t xml:space="preserve"> quadrat</w:t>
      </w:r>
      <w:r>
        <w:rPr>
          <w:rFonts w:ascii="Times New Roman" w:hAnsi="Times New Roman" w:cs="Times New Roman"/>
          <w:sz w:val="24"/>
          <w:szCs w:val="24"/>
        </w:rPr>
        <w:t>s were</w:t>
      </w:r>
      <w:r w:rsidRPr="003B2272">
        <w:rPr>
          <w:rFonts w:ascii="Times New Roman" w:hAnsi="Times New Roman" w:cs="Times New Roman"/>
          <w:sz w:val="24"/>
          <w:szCs w:val="24"/>
        </w:rPr>
        <w:t xml:space="preserve"> heavy with </w:t>
      </w:r>
      <w:proofErr w:type="spellStart"/>
      <w:r w:rsidRPr="00B02D8D">
        <w:rPr>
          <w:rFonts w:ascii="Times New Roman" w:hAnsi="Times New Roman" w:cs="Times New Roman"/>
          <w:i/>
          <w:sz w:val="24"/>
          <w:szCs w:val="24"/>
        </w:rPr>
        <w:t>Smithora</w:t>
      </w:r>
      <w:proofErr w:type="spellEnd"/>
      <w:r w:rsidRPr="003B2272">
        <w:rPr>
          <w:rFonts w:ascii="Times New Roman" w:hAnsi="Times New Roman" w:cs="Times New Roman"/>
          <w:sz w:val="24"/>
          <w:szCs w:val="24"/>
        </w:rPr>
        <w:t xml:space="preserve"> (on the edge)</w:t>
      </w:r>
      <w:r>
        <w:rPr>
          <w:rFonts w:ascii="Times New Roman" w:hAnsi="Times New Roman" w:cs="Times New Roman"/>
          <w:sz w:val="24"/>
          <w:szCs w:val="24"/>
        </w:rPr>
        <w:t xml:space="preserve"> while</w:t>
      </w:r>
      <w:r w:rsidRPr="003B2272">
        <w:rPr>
          <w:rFonts w:ascii="Times New Roman" w:hAnsi="Times New Roman" w:cs="Times New Roman"/>
          <w:sz w:val="24"/>
          <w:szCs w:val="24"/>
        </w:rPr>
        <w:t xml:space="preserve"> the other </w:t>
      </w:r>
      <w:r>
        <w:rPr>
          <w:rFonts w:ascii="Times New Roman" w:hAnsi="Times New Roman" w:cs="Times New Roman"/>
          <w:sz w:val="24"/>
          <w:szCs w:val="24"/>
        </w:rPr>
        <w:t xml:space="preserve">three </w:t>
      </w:r>
      <w:r w:rsidRPr="003B2272">
        <w:rPr>
          <w:rFonts w:ascii="Times New Roman" w:hAnsi="Times New Roman" w:cs="Times New Roman"/>
          <w:sz w:val="24"/>
          <w:szCs w:val="24"/>
        </w:rPr>
        <w:t xml:space="preserve">had </w:t>
      </w:r>
      <w:r>
        <w:rPr>
          <w:rFonts w:ascii="Times New Roman" w:hAnsi="Times New Roman" w:cs="Times New Roman"/>
          <w:sz w:val="24"/>
          <w:szCs w:val="24"/>
        </w:rPr>
        <w:t>no</w:t>
      </w:r>
      <w:r w:rsidRPr="003B2272">
        <w:rPr>
          <w:rFonts w:ascii="Times New Roman" w:hAnsi="Times New Roman" w:cs="Times New Roman"/>
          <w:sz w:val="24"/>
          <w:szCs w:val="24"/>
        </w:rPr>
        <w:t xml:space="preserve"> </w:t>
      </w:r>
      <w:proofErr w:type="spellStart"/>
      <w:r w:rsidRPr="00B02D8D">
        <w:rPr>
          <w:rFonts w:ascii="Times New Roman" w:hAnsi="Times New Roman" w:cs="Times New Roman"/>
          <w:i/>
          <w:sz w:val="24"/>
          <w:szCs w:val="24"/>
        </w:rPr>
        <w:t>Smithora</w:t>
      </w:r>
      <w:proofErr w:type="spellEnd"/>
      <w:r w:rsidRPr="003B2272">
        <w:rPr>
          <w:rFonts w:ascii="Times New Roman" w:hAnsi="Times New Roman" w:cs="Times New Roman"/>
          <w:sz w:val="24"/>
          <w:szCs w:val="24"/>
        </w:rPr>
        <w:t xml:space="preserve"> load</w:t>
      </w:r>
      <w:r>
        <w:rPr>
          <w:rFonts w:ascii="Times New Roman" w:hAnsi="Times New Roman" w:cs="Times New Roman"/>
          <w:sz w:val="24"/>
          <w:szCs w:val="24"/>
        </w:rPr>
        <w:t xml:space="preserve"> (from the interior)</w:t>
      </w:r>
      <w:r w:rsidRPr="003B2272">
        <w:rPr>
          <w:rFonts w:ascii="Times New Roman" w:hAnsi="Times New Roman" w:cs="Times New Roman"/>
          <w:sz w:val="24"/>
          <w:szCs w:val="24"/>
        </w:rPr>
        <w:t xml:space="preserve">. These quadrats were processed by a standardized processing protocol similar to </w:t>
      </w:r>
      <w:proofErr w:type="spellStart"/>
      <w:r w:rsidRPr="003B2272">
        <w:rPr>
          <w:rFonts w:ascii="Times New Roman" w:hAnsi="Times New Roman" w:cs="Times New Roman"/>
          <w:sz w:val="24"/>
          <w:szCs w:val="24"/>
        </w:rPr>
        <w:t>Whippo</w:t>
      </w:r>
      <w:proofErr w:type="spellEnd"/>
      <w:r>
        <w:rPr>
          <w:rFonts w:ascii="Times New Roman" w:hAnsi="Times New Roman" w:cs="Times New Roman"/>
          <w:sz w:val="24"/>
          <w:szCs w:val="24"/>
        </w:rPr>
        <w:t>, the only difference being that diatoms were filtered out of the water and weighed</w:t>
      </w:r>
      <w:r w:rsidRPr="003B2272">
        <w:rPr>
          <w:rFonts w:ascii="Times New Roman" w:hAnsi="Times New Roman" w:cs="Times New Roman"/>
          <w:sz w:val="24"/>
          <w:szCs w:val="24"/>
        </w:rPr>
        <w:t xml:space="preserve"> (2013). All </w:t>
      </w:r>
      <w:r>
        <w:rPr>
          <w:rFonts w:ascii="Times New Roman" w:hAnsi="Times New Roman" w:cs="Times New Roman"/>
          <w:sz w:val="24"/>
          <w:szCs w:val="24"/>
        </w:rPr>
        <w:t>shoots</w:t>
      </w:r>
      <w:r w:rsidRPr="003B2272">
        <w:rPr>
          <w:rFonts w:ascii="Times New Roman" w:hAnsi="Times New Roman" w:cs="Times New Roman"/>
          <w:sz w:val="24"/>
          <w:szCs w:val="24"/>
        </w:rPr>
        <w:t xml:space="preserve"> were </w:t>
      </w:r>
      <w:r>
        <w:rPr>
          <w:rFonts w:ascii="Times New Roman" w:hAnsi="Times New Roman" w:cs="Times New Roman"/>
          <w:sz w:val="24"/>
          <w:szCs w:val="24"/>
        </w:rPr>
        <w:t>scraped, removing all macro epiphytes, and the number of shoots in the quadrat was counted. A</w:t>
      </w:r>
      <w:r w:rsidRPr="003B2272">
        <w:rPr>
          <w:rFonts w:ascii="Times New Roman" w:hAnsi="Times New Roman" w:cs="Times New Roman"/>
          <w:sz w:val="24"/>
          <w:szCs w:val="24"/>
        </w:rPr>
        <w:t>lgal species</w:t>
      </w:r>
      <w:r>
        <w:rPr>
          <w:rFonts w:ascii="Times New Roman" w:hAnsi="Times New Roman" w:cs="Times New Roman"/>
          <w:sz w:val="24"/>
          <w:szCs w:val="24"/>
        </w:rPr>
        <w:t xml:space="preserve"> and bryozoans were weighed separately</w:t>
      </w:r>
      <w:r w:rsidRPr="003B22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74AAD">
        <w:rPr>
          <w:rFonts w:ascii="Times New Roman" w:hAnsi="Times New Roman" w:cs="Times New Roman"/>
          <w:i/>
          <w:sz w:val="24"/>
          <w:szCs w:val="24"/>
        </w:rPr>
        <w:t>Zostera</w:t>
      </w:r>
      <w:proofErr w:type="spellEnd"/>
      <w:r w:rsidRPr="00874AAD">
        <w:rPr>
          <w:rFonts w:ascii="Times New Roman" w:hAnsi="Times New Roman" w:cs="Times New Roman"/>
          <w:i/>
          <w:sz w:val="24"/>
          <w:szCs w:val="24"/>
        </w:rPr>
        <w:t xml:space="preserve"> marina</w:t>
      </w:r>
      <w:r>
        <w:rPr>
          <w:rFonts w:ascii="Times New Roman" w:hAnsi="Times New Roman" w:cs="Times New Roman"/>
          <w:sz w:val="24"/>
          <w:szCs w:val="24"/>
        </w:rPr>
        <w:t xml:space="preserve"> shoots were measured, and weighed wet and dry.</w:t>
      </w:r>
      <w:r w:rsidRPr="003B2272">
        <w:rPr>
          <w:rFonts w:ascii="Times New Roman" w:hAnsi="Times New Roman" w:cs="Times New Roman"/>
          <w:sz w:val="24"/>
          <w:szCs w:val="24"/>
        </w:rPr>
        <w:t xml:space="preserve"> All invertebrates found on the shoots were </w:t>
      </w:r>
      <w:r>
        <w:rPr>
          <w:rFonts w:ascii="Times New Roman" w:hAnsi="Times New Roman" w:cs="Times New Roman"/>
          <w:sz w:val="24"/>
          <w:szCs w:val="24"/>
        </w:rPr>
        <w:t xml:space="preserve">removed and </w:t>
      </w:r>
      <w:r w:rsidRPr="003B2272">
        <w:rPr>
          <w:rFonts w:ascii="Times New Roman" w:hAnsi="Times New Roman" w:cs="Times New Roman"/>
          <w:sz w:val="24"/>
          <w:szCs w:val="24"/>
        </w:rPr>
        <w:t>preserved with 95% ethanol for diversity analysis. All grazers from one quadrat were placed in the same ethanol tube.</w:t>
      </w:r>
    </w:p>
    <w:p w14:paraId="13E7618C" w14:textId="2F2169ED" w:rsidR="0036143A" w:rsidRPr="003B2272"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tab/>
        <w:t>Invertebrate samples were</w:t>
      </w:r>
      <w:r w:rsidRPr="003B2272">
        <w:rPr>
          <w:rFonts w:ascii="Times New Roman" w:hAnsi="Times New Roman" w:cs="Times New Roman"/>
          <w:sz w:val="24"/>
          <w:szCs w:val="24"/>
        </w:rPr>
        <w:t xml:space="preserve"> filtered through multiple mesh sizes to isolate the different size classes, and then classified to the closest possible taxonomic grouping. Every invertebrate from the ethanol tube was recorded.</w:t>
      </w:r>
      <w:r>
        <w:rPr>
          <w:rFonts w:ascii="Times New Roman" w:hAnsi="Times New Roman" w:cs="Times New Roman"/>
          <w:sz w:val="24"/>
          <w:szCs w:val="24"/>
        </w:rPr>
        <w:t xml:space="preserve"> Due to the cryptic diversity of </w:t>
      </w:r>
      <w:proofErr w:type="spellStart"/>
      <w:r>
        <w:rPr>
          <w:rFonts w:ascii="Times New Roman" w:hAnsi="Times New Roman" w:cs="Times New Roman"/>
          <w:sz w:val="24"/>
          <w:szCs w:val="24"/>
        </w:rPr>
        <w:t>gammaridian</w:t>
      </w:r>
      <w:proofErr w:type="spellEnd"/>
      <w:r>
        <w:rPr>
          <w:rFonts w:ascii="Times New Roman" w:hAnsi="Times New Roman" w:cs="Times New Roman"/>
          <w:sz w:val="24"/>
          <w:szCs w:val="24"/>
        </w:rPr>
        <w:t xml:space="preserve"> amphipods these organisms were only identified to order. Anemones found were also difficult to identify to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 therefore, they were also identified to order. Otherwise, every invertebrate in each quadrat was classified to as specific a grouping as possible, see Appendix 1 for exact groupings. </w:t>
      </w:r>
    </w:p>
    <w:p w14:paraId="2E960184" w14:textId="77777777" w:rsidR="0036143A" w:rsidRPr="003B2272" w:rsidRDefault="0036143A" w:rsidP="0036143A">
      <w:pPr>
        <w:spacing w:line="480" w:lineRule="auto"/>
        <w:rPr>
          <w:rFonts w:ascii="Times New Roman" w:hAnsi="Times New Roman" w:cs="Times New Roman"/>
          <w:sz w:val="24"/>
          <w:szCs w:val="24"/>
        </w:rPr>
      </w:pPr>
      <w:r w:rsidRPr="003B2272">
        <w:rPr>
          <w:rFonts w:ascii="Times New Roman" w:eastAsia="Times New Roman" w:hAnsi="Times New Roman" w:cs="Times New Roman"/>
          <w:b/>
          <w:color w:val="000000"/>
          <w:sz w:val="24"/>
          <w:szCs w:val="24"/>
          <w:lang w:eastAsia="en-CA"/>
        </w:rPr>
        <w:t>Table 1.</w:t>
      </w:r>
      <w:r>
        <w:rPr>
          <w:rFonts w:ascii="Times New Roman" w:eastAsia="Times New Roman" w:hAnsi="Times New Roman" w:cs="Times New Roman"/>
          <w:color w:val="000000"/>
          <w:sz w:val="24"/>
          <w:szCs w:val="24"/>
          <w:lang w:eastAsia="en-CA"/>
        </w:rPr>
        <w:t xml:space="preserve"> S</w:t>
      </w:r>
      <w:r w:rsidRPr="003B2272">
        <w:rPr>
          <w:rFonts w:ascii="Times New Roman" w:eastAsia="Times New Roman" w:hAnsi="Times New Roman" w:cs="Times New Roman"/>
          <w:color w:val="000000"/>
          <w:sz w:val="24"/>
          <w:szCs w:val="24"/>
          <w:lang w:eastAsia="en-CA"/>
        </w:rPr>
        <w:t xml:space="preserve">howing sample sizes for the experiments and treatment levels. Please note Edge and Interior refer to high and low </w:t>
      </w:r>
      <w:proofErr w:type="spellStart"/>
      <w:r w:rsidRPr="00655F30">
        <w:rPr>
          <w:rFonts w:ascii="Times New Roman" w:eastAsia="Times New Roman" w:hAnsi="Times New Roman" w:cs="Times New Roman"/>
          <w:i/>
          <w:color w:val="000000"/>
          <w:sz w:val="24"/>
          <w:szCs w:val="24"/>
          <w:lang w:eastAsia="en-CA"/>
        </w:rPr>
        <w:t>Smithora</w:t>
      </w:r>
      <w:proofErr w:type="spellEnd"/>
      <w:r w:rsidRPr="003B2272">
        <w:rPr>
          <w:rFonts w:ascii="Times New Roman" w:eastAsia="Times New Roman" w:hAnsi="Times New Roman" w:cs="Times New Roman"/>
          <w:color w:val="000000"/>
          <w:sz w:val="24"/>
          <w:szCs w:val="24"/>
          <w:lang w:eastAsia="en-CA"/>
        </w:rPr>
        <w:t xml:space="preserve"> load respectively, as well as their position in the </w:t>
      </w:r>
      <w:proofErr w:type="spellStart"/>
      <w:r w:rsidRPr="003B2272">
        <w:rPr>
          <w:rFonts w:ascii="Times New Roman" w:eastAsia="Times New Roman" w:hAnsi="Times New Roman" w:cs="Times New Roman"/>
          <w:color w:val="000000"/>
          <w:sz w:val="24"/>
          <w:szCs w:val="24"/>
          <w:lang w:eastAsia="en-CA"/>
        </w:rPr>
        <w:t>seagrass</w:t>
      </w:r>
      <w:proofErr w:type="spellEnd"/>
      <w:r w:rsidRPr="003B2272">
        <w:rPr>
          <w:rFonts w:ascii="Times New Roman" w:eastAsia="Times New Roman" w:hAnsi="Times New Roman" w:cs="Times New Roman"/>
          <w:color w:val="000000"/>
          <w:sz w:val="24"/>
          <w:szCs w:val="24"/>
          <w:lang w:eastAsia="en-CA"/>
        </w:rPr>
        <w:t xml:space="preserve"> meadow. </w:t>
      </w:r>
    </w:p>
    <w:p w14:paraId="4BC4EDA2" w14:textId="77777777" w:rsidR="0036143A" w:rsidRPr="003B2272" w:rsidRDefault="0036143A" w:rsidP="0036143A">
      <w:pPr>
        <w:spacing w:after="0" w:line="240" w:lineRule="auto"/>
        <w:rPr>
          <w:rFonts w:ascii="Times New Roman" w:eastAsia="Times New Roman" w:hAnsi="Times New Roman" w:cs="Times New Roman"/>
          <w:sz w:val="24"/>
          <w:szCs w:val="24"/>
          <w:lang w:eastAsia="en-CA"/>
        </w:rPr>
      </w:pPr>
    </w:p>
    <w:p w14:paraId="5CDD4108" w14:textId="77777777" w:rsidR="0036143A" w:rsidRPr="003B2272" w:rsidRDefault="0036143A" w:rsidP="0036143A">
      <w:pPr>
        <w:spacing w:after="0" w:line="240" w:lineRule="auto"/>
        <w:rPr>
          <w:rFonts w:ascii="Times New Roman" w:eastAsia="Times New Roman" w:hAnsi="Times New Roman" w:cs="Times New Roman"/>
          <w:b/>
          <w:color w:val="000000"/>
          <w:sz w:val="24"/>
          <w:szCs w:val="24"/>
          <w:lang w:eastAsia="en-CA"/>
        </w:rPr>
      </w:pPr>
      <w:r w:rsidRPr="003B2272">
        <w:rPr>
          <w:rFonts w:ascii="Times New Roman" w:eastAsia="Times New Roman" w:hAnsi="Times New Roman" w:cs="Times New Roman"/>
          <w:b/>
          <w:color w:val="000000"/>
          <w:sz w:val="24"/>
          <w:szCs w:val="24"/>
          <w:lang w:eastAsia="en-CA"/>
        </w:rPr>
        <w:t>Test and Treatments</w:t>
      </w:r>
      <w:r w:rsidRPr="003B2272">
        <w:rPr>
          <w:rFonts w:ascii="Times New Roman" w:eastAsia="Times New Roman" w:hAnsi="Times New Roman" w:cs="Times New Roman"/>
          <w:b/>
          <w:color w:val="000000"/>
          <w:sz w:val="24"/>
          <w:szCs w:val="24"/>
          <w:lang w:eastAsia="en-CA"/>
        </w:rPr>
        <w:tab/>
      </w:r>
      <w:r w:rsidRPr="003B2272">
        <w:rPr>
          <w:rFonts w:ascii="Times New Roman" w:eastAsia="Times New Roman" w:hAnsi="Times New Roman" w:cs="Times New Roman"/>
          <w:b/>
          <w:color w:val="000000"/>
          <w:sz w:val="24"/>
          <w:szCs w:val="24"/>
          <w:lang w:eastAsia="en-CA"/>
        </w:rPr>
        <w:tab/>
      </w:r>
      <w:r w:rsidRPr="003B2272">
        <w:rPr>
          <w:rFonts w:ascii="Times New Roman" w:eastAsia="Times New Roman" w:hAnsi="Times New Roman" w:cs="Times New Roman"/>
          <w:b/>
          <w:color w:val="000000"/>
          <w:sz w:val="24"/>
          <w:szCs w:val="24"/>
          <w:lang w:eastAsia="en-CA"/>
        </w:rPr>
        <w:tab/>
        <w:t>Measurement level</w:t>
      </w:r>
      <w:r w:rsidRPr="003B2272">
        <w:rPr>
          <w:rFonts w:ascii="Times New Roman" w:eastAsia="Times New Roman" w:hAnsi="Times New Roman" w:cs="Times New Roman"/>
          <w:b/>
          <w:color w:val="000000"/>
          <w:sz w:val="24"/>
          <w:szCs w:val="24"/>
          <w:lang w:eastAsia="en-CA"/>
        </w:rPr>
        <w:tab/>
      </w:r>
      <w:r w:rsidRPr="003B2272">
        <w:rPr>
          <w:rFonts w:ascii="Times New Roman" w:eastAsia="Times New Roman" w:hAnsi="Times New Roman" w:cs="Times New Roman"/>
          <w:b/>
          <w:color w:val="000000"/>
          <w:sz w:val="24"/>
          <w:szCs w:val="24"/>
          <w:lang w:eastAsia="en-CA"/>
        </w:rPr>
        <w:tab/>
      </w:r>
      <w:r w:rsidRPr="003B2272">
        <w:rPr>
          <w:rFonts w:ascii="Times New Roman" w:eastAsia="Times New Roman" w:hAnsi="Times New Roman" w:cs="Times New Roman"/>
          <w:b/>
          <w:color w:val="000000"/>
          <w:sz w:val="24"/>
          <w:szCs w:val="24"/>
          <w:lang w:eastAsia="en-CA"/>
        </w:rPr>
        <w:tab/>
        <w:t>Sample Size</w:t>
      </w:r>
      <w:r w:rsidRPr="003B2272">
        <w:rPr>
          <w:rFonts w:ascii="Times New Roman" w:eastAsia="Times New Roman" w:hAnsi="Times New Roman" w:cs="Times New Roman"/>
          <w:b/>
          <w:color w:val="000000"/>
          <w:sz w:val="24"/>
          <w:szCs w:val="24"/>
          <w:lang w:eastAsia="en-CA"/>
        </w:rPr>
        <w:tab/>
      </w:r>
    </w:p>
    <w:p w14:paraId="2F14C04D" w14:textId="77777777" w:rsidR="0036143A" w:rsidRPr="003B2272" w:rsidRDefault="00672A86" w:rsidP="0036143A">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pict w14:anchorId="56D244BF">
          <v:rect id="_x0000_i1025" style="width:0;height:1.5pt" o:hralign="center" o:hrstd="t" o:hr="t" fillcolor="#a0a0a0" stroked="f"/>
        </w:pict>
      </w:r>
    </w:p>
    <w:p w14:paraId="4A220F22" w14:textId="77777777" w:rsidR="0036143A" w:rsidRPr="003B2272" w:rsidRDefault="0036143A" w:rsidP="0036143A">
      <w:pPr>
        <w:spacing w:after="0" w:line="240" w:lineRule="auto"/>
        <w:rPr>
          <w:rFonts w:ascii="Times New Roman" w:eastAsia="Times New Roman" w:hAnsi="Times New Roman" w:cs="Times New Roman"/>
          <w:i/>
          <w:iCs/>
          <w:color w:val="000000"/>
          <w:sz w:val="24"/>
          <w:szCs w:val="24"/>
          <w:lang w:eastAsia="en-CA"/>
        </w:rPr>
      </w:pPr>
      <w:proofErr w:type="spellStart"/>
      <w:r w:rsidRPr="00655F30">
        <w:rPr>
          <w:rFonts w:ascii="Times New Roman" w:eastAsia="Times New Roman" w:hAnsi="Times New Roman" w:cs="Times New Roman"/>
          <w:i/>
          <w:iCs/>
          <w:color w:val="000000"/>
          <w:sz w:val="24"/>
          <w:szCs w:val="24"/>
          <w:lang w:eastAsia="en-CA"/>
        </w:rPr>
        <w:t>Smithora</w:t>
      </w:r>
      <w:proofErr w:type="spellEnd"/>
      <w:r w:rsidRPr="003B2272">
        <w:rPr>
          <w:rFonts w:ascii="Times New Roman" w:eastAsia="Times New Roman" w:hAnsi="Times New Roman" w:cs="Times New Roman"/>
          <w:i/>
          <w:iCs/>
          <w:color w:val="000000"/>
          <w:sz w:val="24"/>
          <w:szCs w:val="24"/>
          <w:lang w:eastAsia="en-CA"/>
        </w:rPr>
        <w:t xml:space="preserve"> Biomass</w:t>
      </w:r>
      <w:r>
        <w:rPr>
          <w:rFonts w:ascii="Times New Roman" w:eastAsia="Times New Roman" w:hAnsi="Times New Roman" w:cs="Times New Roman"/>
          <w:i/>
          <w:iCs/>
          <w:color w:val="000000"/>
          <w:sz w:val="24"/>
          <w:szCs w:val="24"/>
          <w:lang w:eastAsia="en-CA"/>
        </w:rPr>
        <w:t xml:space="preserve"> &amp; Microbial Community</w:t>
      </w:r>
    </w:p>
    <w:p w14:paraId="17AB57EE"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lastRenderedPageBreak/>
        <w:t>Edge Experiment After</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Shoot</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3</w:t>
      </w:r>
    </w:p>
    <w:p w14:paraId="2359115E"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Interior Experiment After</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Shoot</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3</w:t>
      </w:r>
    </w:p>
    <w:p w14:paraId="2AFBF6B3"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Edge Control After</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5</w:t>
      </w:r>
    </w:p>
    <w:p w14:paraId="1F3409AB"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Interior Control After</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4</w:t>
      </w:r>
    </w:p>
    <w:p w14:paraId="2A63BA64"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E</w:t>
      </w:r>
      <w:r>
        <w:rPr>
          <w:rFonts w:ascii="Times New Roman" w:eastAsia="Times New Roman" w:hAnsi="Times New Roman" w:cs="Times New Roman"/>
          <w:iCs/>
          <w:color w:val="000000"/>
          <w:sz w:val="24"/>
          <w:szCs w:val="24"/>
          <w:lang w:eastAsia="en-CA"/>
        </w:rPr>
        <w:t>dge Ambient After</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2</w:t>
      </w:r>
    </w:p>
    <w:p w14:paraId="4EF25CED"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Inte</w:t>
      </w:r>
      <w:r>
        <w:rPr>
          <w:rFonts w:ascii="Times New Roman" w:eastAsia="Times New Roman" w:hAnsi="Times New Roman" w:cs="Times New Roman"/>
          <w:iCs/>
          <w:color w:val="000000"/>
          <w:sz w:val="24"/>
          <w:szCs w:val="24"/>
          <w:lang w:eastAsia="en-CA"/>
        </w:rPr>
        <w:t>rior Ambient After</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2</w:t>
      </w:r>
    </w:p>
    <w:p w14:paraId="42E3DEB1" w14:textId="77777777" w:rsidR="0036143A" w:rsidRPr="003B2272" w:rsidRDefault="0036143A" w:rsidP="0036143A">
      <w:pPr>
        <w:spacing w:after="0" w:line="240" w:lineRule="auto"/>
        <w:rPr>
          <w:rFonts w:ascii="Times New Roman" w:eastAsia="Times New Roman" w:hAnsi="Times New Roman" w:cs="Times New Roman"/>
          <w:i/>
          <w:iCs/>
          <w:color w:val="000000"/>
          <w:sz w:val="24"/>
          <w:szCs w:val="24"/>
          <w:lang w:eastAsia="en-CA"/>
        </w:rPr>
      </w:pPr>
      <w:r>
        <w:rPr>
          <w:rFonts w:ascii="Times New Roman" w:eastAsia="Times New Roman" w:hAnsi="Times New Roman" w:cs="Times New Roman"/>
          <w:i/>
          <w:iCs/>
          <w:color w:val="000000"/>
          <w:sz w:val="24"/>
          <w:szCs w:val="24"/>
          <w:lang w:eastAsia="en-CA"/>
        </w:rPr>
        <w:t xml:space="preserve">Just </w:t>
      </w:r>
      <w:r w:rsidRPr="003B2272">
        <w:rPr>
          <w:rFonts w:ascii="Times New Roman" w:eastAsia="Times New Roman" w:hAnsi="Times New Roman" w:cs="Times New Roman"/>
          <w:i/>
          <w:iCs/>
          <w:color w:val="000000"/>
          <w:sz w:val="24"/>
          <w:szCs w:val="24"/>
          <w:lang w:eastAsia="en-CA"/>
        </w:rPr>
        <w:t>Microbial Community</w:t>
      </w:r>
    </w:p>
    <w:p w14:paraId="3AE30A09"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Edge Experiment Before</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Shoot</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3</w:t>
      </w:r>
    </w:p>
    <w:p w14:paraId="3304DE07"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sidRPr="003B2272">
        <w:rPr>
          <w:rFonts w:ascii="Times New Roman" w:eastAsia="Times New Roman" w:hAnsi="Times New Roman" w:cs="Times New Roman"/>
          <w:iCs/>
          <w:color w:val="000000"/>
          <w:sz w:val="24"/>
          <w:szCs w:val="24"/>
          <w:lang w:eastAsia="en-CA"/>
        </w:rPr>
        <w:t>Interior Experiment Before</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Shoot</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t>3</w:t>
      </w:r>
    </w:p>
    <w:p w14:paraId="5CC67574"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r>
        <w:rPr>
          <w:rFonts w:ascii="Times New Roman" w:eastAsia="Times New Roman" w:hAnsi="Times New Roman" w:cs="Times New Roman"/>
          <w:iCs/>
          <w:color w:val="000000"/>
          <w:sz w:val="24"/>
          <w:szCs w:val="24"/>
          <w:lang w:eastAsia="en-CA"/>
        </w:rPr>
        <w:t xml:space="preserve">Edge Control </w:t>
      </w:r>
      <w:r w:rsidRPr="003B2272">
        <w:rPr>
          <w:rFonts w:ascii="Times New Roman" w:eastAsia="Times New Roman" w:hAnsi="Times New Roman" w:cs="Times New Roman"/>
          <w:iCs/>
          <w:color w:val="000000"/>
          <w:sz w:val="24"/>
          <w:szCs w:val="24"/>
          <w:lang w:eastAsia="en-CA"/>
        </w:rPr>
        <w:t>Before</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5</w:t>
      </w:r>
    </w:p>
    <w:p w14:paraId="4494C4D9" w14:textId="77777777" w:rsidR="0036143A" w:rsidRDefault="0036143A" w:rsidP="0036143A">
      <w:pPr>
        <w:spacing w:after="0" w:line="240" w:lineRule="auto"/>
        <w:rPr>
          <w:rFonts w:ascii="Times New Roman" w:eastAsia="Times New Roman" w:hAnsi="Times New Roman" w:cs="Times New Roman"/>
          <w:iCs/>
          <w:color w:val="000000"/>
          <w:sz w:val="24"/>
          <w:szCs w:val="24"/>
          <w:lang w:eastAsia="en-CA"/>
        </w:rPr>
      </w:pPr>
      <w:r>
        <w:rPr>
          <w:rFonts w:ascii="Times New Roman" w:eastAsia="Times New Roman" w:hAnsi="Times New Roman" w:cs="Times New Roman"/>
          <w:iCs/>
          <w:color w:val="000000"/>
          <w:sz w:val="24"/>
          <w:szCs w:val="24"/>
          <w:lang w:eastAsia="en-CA"/>
        </w:rPr>
        <w:t xml:space="preserve">Interior Control </w:t>
      </w:r>
      <w:r w:rsidRPr="003B2272">
        <w:rPr>
          <w:rFonts w:ascii="Times New Roman" w:eastAsia="Times New Roman" w:hAnsi="Times New Roman" w:cs="Times New Roman"/>
          <w:iCs/>
          <w:color w:val="000000"/>
          <w:sz w:val="24"/>
          <w:szCs w:val="24"/>
          <w:lang w:eastAsia="en-CA"/>
        </w:rPr>
        <w:t>Before</w:t>
      </w:r>
      <w:r w:rsidRPr="003B2272">
        <w:rPr>
          <w:rFonts w:ascii="Times New Roman" w:eastAsia="Times New Roman" w:hAnsi="Times New Roman" w:cs="Times New Roman"/>
          <w:iCs/>
          <w:color w:val="000000"/>
          <w:sz w:val="24"/>
          <w:szCs w:val="24"/>
          <w:lang w:eastAsia="en-CA"/>
        </w:rPr>
        <w:tab/>
      </w:r>
      <w:r w:rsidRPr="003B2272">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Shoot</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4</w:t>
      </w:r>
    </w:p>
    <w:p w14:paraId="1A508D47" w14:textId="77777777" w:rsidR="0036143A" w:rsidRPr="003B2272" w:rsidRDefault="0036143A" w:rsidP="0036143A">
      <w:pPr>
        <w:spacing w:after="0" w:line="240" w:lineRule="auto"/>
        <w:rPr>
          <w:rFonts w:ascii="Times New Roman" w:eastAsia="Times New Roman" w:hAnsi="Times New Roman" w:cs="Times New Roman"/>
          <w:iCs/>
          <w:color w:val="000000"/>
          <w:sz w:val="24"/>
          <w:szCs w:val="24"/>
          <w:lang w:eastAsia="en-CA"/>
        </w:rPr>
      </w:pPr>
      <w:proofErr w:type="spellStart"/>
      <w:r w:rsidRPr="00655F30">
        <w:rPr>
          <w:rFonts w:ascii="Times New Roman" w:eastAsia="Times New Roman" w:hAnsi="Times New Roman" w:cs="Times New Roman"/>
          <w:i/>
          <w:iCs/>
          <w:color w:val="000000"/>
          <w:sz w:val="24"/>
          <w:szCs w:val="24"/>
          <w:lang w:eastAsia="en-CA"/>
        </w:rPr>
        <w:t>Smithora</w:t>
      </w:r>
      <w:proofErr w:type="spellEnd"/>
      <w:r>
        <w:rPr>
          <w:rFonts w:ascii="Times New Roman" w:eastAsia="Times New Roman" w:hAnsi="Times New Roman" w:cs="Times New Roman"/>
          <w:iCs/>
          <w:color w:val="000000"/>
          <w:sz w:val="24"/>
          <w:szCs w:val="24"/>
          <w:lang w:eastAsia="en-CA"/>
        </w:rPr>
        <w:t xml:space="preserve"> blades</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Blades</w:t>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r>
      <w:r>
        <w:rPr>
          <w:rFonts w:ascii="Times New Roman" w:eastAsia="Times New Roman" w:hAnsi="Times New Roman" w:cs="Times New Roman"/>
          <w:iCs/>
          <w:color w:val="000000"/>
          <w:sz w:val="24"/>
          <w:szCs w:val="24"/>
          <w:lang w:eastAsia="en-CA"/>
        </w:rPr>
        <w:tab/>
        <w:t>4</w:t>
      </w:r>
    </w:p>
    <w:p w14:paraId="069B52D0" w14:textId="77777777" w:rsidR="00EE0F14" w:rsidRDefault="00EE0F14" w:rsidP="0036143A">
      <w:pPr>
        <w:spacing w:after="0" w:line="240" w:lineRule="auto"/>
        <w:rPr>
          <w:ins w:id="40" w:author="Mary O'Connor" w:date="2016-11-27T10:04:00Z"/>
          <w:rFonts w:ascii="Times New Roman" w:eastAsia="Times New Roman" w:hAnsi="Times New Roman" w:cs="Times New Roman"/>
          <w:i/>
          <w:iCs/>
          <w:color w:val="000000"/>
          <w:sz w:val="24"/>
          <w:szCs w:val="24"/>
          <w:lang w:eastAsia="en-CA"/>
        </w:rPr>
      </w:pPr>
    </w:p>
    <w:p w14:paraId="1F48AB78" w14:textId="77777777" w:rsidR="0036143A" w:rsidRPr="003B2272" w:rsidRDefault="0036143A" w:rsidP="0036143A">
      <w:pPr>
        <w:spacing w:after="0" w:line="240" w:lineRule="auto"/>
        <w:rPr>
          <w:rFonts w:ascii="Times New Roman" w:eastAsia="Times New Roman" w:hAnsi="Times New Roman" w:cs="Times New Roman"/>
          <w:sz w:val="24"/>
          <w:szCs w:val="24"/>
          <w:lang w:eastAsia="en-CA"/>
        </w:rPr>
      </w:pPr>
      <w:r w:rsidRPr="003B2272">
        <w:rPr>
          <w:rFonts w:ascii="Times New Roman" w:eastAsia="Times New Roman" w:hAnsi="Times New Roman" w:cs="Times New Roman"/>
          <w:i/>
          <w:iCs/>
          <w:color w:val="000000"/>
          <w:sz w:val="24"/>
          <w:szCs w:val="24"/>
          <w:lang w:eastAsia="en-CA"/>
        </w:rPr>
        <w:t>Grazer Community</w:t>
      </w:r>
    </w:p>
    <w:p w14:paraId="41E6E9CB" w14:textId="77777777" w:rsidR="0036143A" w:rsidRPr="003B2272" w:rsidRDefault="0036143A" w:rsidP="0036143A">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Interior June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Quadrat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commentRangeStart w:id="41"/>
      <w:r>
        <w:rPr>
          <w:rFonts w:ascii="Times New Roman" w:hAnsi="Times New Roman" w:cs="Times New Roman"/>
          <w:sz w:val="24"/>
          <w:szCs w:val="24"/>
        </w:rPr>
        <w:t>3</w:t>
      </w:r>
      <w:commentRangeEnd w:id="41"/>
      <w:r w:rsidR="00EE0F14">
        <w:rPr>
          <w:rStyle w:val="CommentReference"/>
        </w:rPr>
        <w:commentReference w:id="41"/>
      </w:r>
    </w:p>
    <w:p w14:paraId="52A3EA5C" w14:textId="77777777" w:rsidR="0036143A" w:rsidRPr="003B2272" w:rsidRDefault="0036143A" w:rsidP="0036143A">
      <w:pPr>
        <w:spacing w:line="240" w:lineRule="auto"/>
        <w:contextualSpacing/>
        <w:rPr>
          <w:rFonts w:ascii="Times New Roman" w:hAnsi="Times New Roman" w:cs="Times New Roman"/>
          <w:sz w:val="24"/>
          <w:szCs w:val="24"/>
        </w:rPr>
      </w:pPr>
      <w:r>
        <w:rPr>
          <w:rFonts w:ascii="Times New Roman" w:hAnsi="Times New Roman" w:cs="Times New Roman"/>
          <w:sz w:val="24"/>
          <w:szCs w:val="24"/>
        </w:rPr>
        <w:t>Edge June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Quadrat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8A31B5F" w14:textId="77777777" w:rsidR="0036143A" w:rsidRDefault="0036143A">
      <w:pPr>
        <w:rPr>
          <w:rFonts w:ascii="Times New Roman" w:hAnsi="Times New Roman" w:cs="Times New Roman"/>
          <w:sz w:val="24"/>
          <w:szCs w:val="24"/>
          <w:lang w:val="en-CA"/>
        </w:rPr>
      </w:pPr>
    </w:p>
    <w:p w14:paraId="26035B24" w14:textId="77777777" w:rsidR="0036143A" w:rsidRPr="000F35EA" w:rsidRDefault="0036143A" w:rsidP="0036143A">
      <w:pPr>
        <w:spacing w:line="480" w:lineRule="auto"/>
        <w:rPr>
          <w:rFonts w:ascii="Times New Roman" w:hAnsi="Times New Roman" w:cs="Times New Roman"/>
          <w:b/>
          <w:sz w:val="24"/>
          <w:szCs w:val="24"/>
        </w:rPr>
      </w:pPr>
      <w:r w:rsidRPr="000F35EA">
        <w:rPr>
          <w:rFonts w:ascii="Times New Roman" w:hAnsi="Times New Roman" w:cs="Times New Roman"/>
          <w:b/>
          <w:sz w:val="24"/>
          <w:szCs w:val="24"/>
        </w:rPr>
        <w:t>Statistical Analysis</w:t>
      </w:r>
    </w:p>
    <w:p w14:paraId="69CC3424" w14:textId="77777777" w:rsidR="0036143A" w:rsidRDefault="0036143A" w:rsidP="0036143A">
      <w:pPr>
        <w:spacing w:line="480" w:lineRule="auto"/>
        <w:rPr>
          <w:rFonts w:ascii="Times New Roman" w:hAnsi="Times New Roman" w:cs="Times New Roman"/>
          <w:sz w:val="24"/>
          <w:szCs w:val="24"/>
        </w:rPr>
      </w:pPr>
      <w:r w:rsidRPr="003B2272">
        <w:rPr>
          <w:rFonts w:ascii="Times New Roman" w:hAnsi="Times New Roman" w:cs="Times New Roman"/>
          <w:sz w:val="24"/>
          <w:szCs w:val="24"/>
        </w:rPr>
        <w:tab/>
      </w:r>
      <w:r>
        <w:rPr>
          <w:rFonts w:ascii="Times New Roman" w:hAnsi="Times New Roman" w:cs="Times New Roman"/>
          <w:sz w:val="24"/>
          <w:szCs w:val="24"/>
        </w:rPr>
        <w:t xml:space="preserve">To analyze the results from the reciprocal transplant experiment a log linear analysis was done using a three variable contingency table (Appendix 1). Since the absence or presence of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was the primary question, frequency counts of present/absence on control/experiment shoots, at the two locations were used as counts in the table. The table was analyzed in VASSAR stats (Lowry R). </w:t>
      </w:r>
    </w:p>
    <w:p w14:paraId="59F92E88" w14:textId="1052F065" w:rsidR="0036143A"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tab/>
        <w:t>In order to compare bacterial community data, the computing package, Vegan 2.3-4, in R 3.2.4 was used (</w:t>
      </w:r>
      <w:proofErr w:type="spellStart"/>
      <w:r>
        <w:rPr>
          <w:rFonts w:ascii="Times New Roman" w:hAnsi="Times New Roman" w:cs="Times New Roman"/>
          <w:sz w:val="24"/>
          <w:szCs w:val="24"/>
        </w:rPr>
        <w:t>Okansen</w:t>
      </w:r>
      <w:proofErr w:type="spellEnd"/>
      <w:r>
        <w:rPr>
          <w:rFonts w:ascii="Times New Roman" w:hAnsi="Times New Roman" w:cs="Times New Roman"/>
          <w:sz w:val="24"/>
          <w:szCs w:val="24"/>
        </w:rPr>
        <w:t xml:space="preserve"> et al. 2016). All community comparisons were comparing communities before and after transplant and with and without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Each different </w:t>
      </w:r>
      <w:r w:rsidR="005A3E88">
        <w:rPr>
          <w:rFonts w:ascii="Times New Roman" w:hAnsi="Times New Roman" w:cs="Times New Roman"/>
          <w:sz w:val="24"/>
          <w:szCs w:val="24"/>
        </w:rPr>
        <w:t>O</w:t>
      </w:r>
      <w:r w:rsidR="001741CC">
        <w:rPr>
          <w:rFonts w:ascii="Times New Roman" w:hAnsi="Times New Roman" w:cs="Times New Roman"/>
          <w:sz w:val="24"/>
          <w:szCs w:val="24"/>
        </w:rPr>
        <w:t>T</w:t>
      </w:r>
      <w:r w:rsidR="005A3E88">
        <w:rPr>
          <w:rFonts w:ascii="Times New Roman" w:hAnsi="Times New Roman" w:cs="Times New Roman"/>
          <w:sz w:val="24"/>
          <w:szCs w:val="24"/>
        </w:rPr>
        <w:t>U</w:t>
      </w:r>
      <w:r w:rsidR="001741CC">
        <w:rPr>
          <w:rFonts w:ascii="Times New Roman" w:hAnsi="Times New Roman" w:cs="Times New Roman"/>
          <w:sz w:val="24"/>
          <w:szCs w:val="24"/>
        </w:rPr>
        <w:t xml:space="preserve"> (operational taxonomic unit)</w:t>
      </w:r>
      <w:r>
        <w:rPr>
          <w:rFonts w:ascii="Times New Roman" w:hAnsi="Times New Roman" w:cs="Times New Roman"/>
          <w:sz w:val="24"/>
          <w:szCs w:val="24"/>
        </w:rPr>
        <w:t xml:space="preserve"> that was identified using </w:t>
      </w:r>
      <w:proofErr w:type="spellStart"/>
      <w:r>
        <w:rPr>
          <w:rFonts w:ascii="Times New Roman" w:hAnsi="Times New Roman" w:cs="Times New Roman"/>
          <w:sz w:val="24"/>
          <w:szCs w:val="24"/>
        </w:rPr>
        <w:t>illumina</w:t>
      </w:r>
      <w:proofErr w:type="spellEnd"/>
      <w:r>
        <w:rPr>
          <w:rFonts w:ascii="Times New Roman" w:hAnsi="Times New Roman" w:cs="Times New Roman"/>
          <w:sz w:val="24"/>
          <w:szCs w:val="24"/>
        </w:rPr>
        <w:t xml:space="preserve"> sequencing was counted as a distinct species that was checked using BLAST (Basic Local Alignment Search Tool). A sample from the interior controls that had extremely low sequence reads was removed from the analysis. Fisher-alpha diversity was calculated for each shoot bacterial community</w:t>
      </w:r>
      <w:r w:rsidR="009A264F">
        <w:rPr>
          <w:rFonts w:ascii="Times New Roman" w:hAnsi="Times New Roman" w:cs="Times New Roman"/>
          <w:sz w:val="24"/>
          <w:szCs w:val="24"/>
        </w:rPr>
        <w:t xml:space="preserve">. </w:t>
      </w:r>
      <w:r>
        <w:rPr>
          <w:rFonts w:ascii="Times New Roman" w:hAnsi="Times New Roman" w:cs="Times New Roman"/>
          <w:sz w:val="24"/>
          <w:szCs w:val="24"/>
        </w:rPr>
        <w:t>Fisher-alpha values for control and experiment shoots were analyzed sep</w:t>
      </w:r>
      <w:r w:rsidR="009A264F">
        <w:rPr>
          <w:rFonts w:ascii="Times New Roman" w:hAnsi="Times New Roman" w:cs="Times New Roman"/>
          <w:sz w:val="24"/>
          <w:szCs w:val="24"/>
        </w:rPr>
        <w:t xml:space="preserve">arately. A </w:t>
      </w:r>
      <w:proofErr w:type="spellStart"/>
      <w:r w:rsidR="009A264F">
        <w:rPr>
          <w:rFonts w:ascii="Times New Roman" w:hAnsi="Times New Roman" w:cs="Times New Roman"/>
          <w:sz w:val="24"/>
          <w:szCs w:val="24"/>
        </w:rPr>
        <w:t>shapiro-wilks</w:t>
      </w:r>
      <w:proofErr w:type="spellEnd"/>
      <w:r w:rsidR="009A264F">
        <w:rPr>
          <w:rFonts w:ascii="Times New Roman" w:hAnsi="Times New Roman" w:cs="Times New Roman"/>
          <w:sz w:val="24"/>
          <w:szCs w:val="24"/>
        </w:rPr>
        <w:t xml:space="preserve"> test showed that the </w:t>
      </w:r>
      <w:r w:rsidR="009A264F">
        <w:rPr>
          <w:rFonts w:ascii="Times New Roman" w:hAnsi="Times New Roman" w:cs="Times New Roman"/>
          <w:sz w:val="24"/>
          <w:szCs w:val="24"/>
        </w:rPr>
        <w:lastRenderedPageBreak/>
        <w:t>data fit a normal distribution</w:t>
      </w:r>
      <w:r>
        <w:rPr>
          <w:rFonts w:ascii="Times New Roman" w:hAnsi="Times New Roman" w:cs="Times New Roman"/>
          <w:sz w:val="24"/>
          <w:szCs w:val="24"/>
        </w:rPr>
        <w:t xml:space="preserve">. A paired t-test was used to compare shoot level diversity before and after transplant </w:t>
      </w:r>
    </w:p>
    <w:p w14:paraId="477AEEFF" w14:textId="02C79CAF" w:rsidR="0036143A"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NMDS (Non-metric Multi Dimensional Scaling) plots were used to show </w:t>
      </w:r>
      <w:r w:rsidR="009A264F">
        <w:rPr>
          <w:rFonts w:ascii="Times New Roman" w:hAnsi="Times New Roman" w:cs="Times New Roman"/>
          <w:sz w:val="24"/>
          <w:szCs w:val="24"/>
        </w:rPr>
        <w:t xml:space="preserve">bacterial </w:t>
      </w:r>
      <w:r>
        <w:rPr>
          <w:rFonts w:ascii="Times New Roman" w:hAnsi="Times New Roman" w:cs="Times New Roman"/>
          <w:sz w:val="24"/>
          <w:szCs w:val="24"/>
        </w:rPr>
        <w:t xml:space="preserve">community space. Similarity indices were calculated using the Bray-Curtis method because of its focus on community dissimilarity and its emphasis of compositional changes within a community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{"citationID":"GDISLpNF","properties":{"formattedCitation":"(Anderson and Santana-Garcon, 2015)","plainCitation":"(Anderson and Santana-Garcon, 2015)"},"citationItems":[{"id":49,"uris":["http://zotero.org/users/local/9uD8JBXK/items/ARE9UHPW"],"uri":["http://zotero.org/users/local/9uD8JBXK/items/ARE9UHPW"],"itemData":{"id":49,"type":"article-journal","title":"Measures of precision for dissimilarity-based multivariate analysis of ecological communities","container-title":"Ecology Letters","page":"66-73","volume":"18","issue":"1","source":"PubMed Central","abstract":"Ecological studies require key decisions regarding the appropriate size and number of sampling units. No methods currently exist to measure precision for multivariate assemblage data when dissimilarity-based analyses are intended to follow. Here, we propose a pseudo multivariate dissimilarity-based standard error (MultSE) as a useful quantity for assessing sample-size adequacy in studies of ecological communities. Based on sums of squared dissimilarities, MultSE measures variability in the position of the centroid in the space of a chosen dissimilarity measure under repeated sampling for a given sample size. We describe a novel double resampling method to quantify uncertainty in MultSE values with increasing sample size. For more complex designs, values of MultSE can be calculated from the pseudo residual mean square of a permanova model, with the double resampling done within appropriate cells in the design. R code functions for implementing these techniques, along with ecological examples, are provided.","DOI":"10.1111/ele.12385","ISSN":"1461-023X","note":"PMID: 25438826\nPMCID: PMC4311441","journalAbbreviation":"Ecol Lett","author":[{"family":"Anderson","given":"Marti J"},{"family":"Santana-Garcon","given":"Julia"}],"issued":{"date-parts":[["2015",1]]},"PMID":"25438826","PMCID":"PMC4311441"}}],"schema":"https://github.com/citation-style-language/schema/raw/master/csl-citation.json"} </w:instrText>
      </w:r>
      <w:r>
        <w:rPr>
          <w:rFonts w:ascii="Times New Roman" w:hAnsi="Times New Roman" w:cs="Times New Roman"/>
          <w:sz w:val="24"/>
          <w:szCs w:val="24"/>
        </w:rPr>
        <w:fldChar w:fldCharType="separate"/>
      </w:r>
      <w:r w:rsidRPr="008633CF">
        <w:rPr>
          <w:rFonts w:ascii="Times New Roman" w:hAnsi="Times New Roman" w:cs="Times New Roman"/>
          <w:sz w:val="24"/>
        </w:rPr>
        <w:t>(Anderson and Santana-Garcon, 2015)</w:t>
      </w:r>
      <w:r>
        <w:rPr>
          <w:rFonts w:ascii="Times New Roman" w:hAnsi="Times New Roman" w:cs="Times New Roman"/>
          <w:sz w:val="24"/>
          <w:szCs w:val="24"/>
        </w:rPr>
        <w:fldChar w:fldCharType="end"/>
      </w:r>
      <w:r>
        <w:rPr>
          <w:rFonts w:ascii="Times New Roman" w:hAnsi="Times New Roman" w:cs="Times New Roman"/>
          <w:sz w:val="24"/>
          <w:szCs w:val="24"/>
        </w:rPr>
        <w:t>. A PERMANOVA (</w:t>
      </w:r>
      <w:proofErr w:type="spellStart"/>
      <w:r>
        <w:rPr>
          <w:rFonts w:ascii="Times New Roman" w:hAnsi="Times New Roman" w:cs="Times New Roman"/>
          <w:sz w:val="24"/>
          <w:szCs w:val="24"/>
        </w:rPr>
        <w:t>Permutational</w:t>
      </w:r>
      <w:proofErr w:type="spellEnd"/>
      <w:r>
        <w:rPr>
          <w:rFonts w:ascii="Times New Roman" w:hAnsi="Times New Roman" w:cs="Times New Roman"/>
          <w:sz w:val="24"/>
          <w:szCs w:val="24"/>
        </w:rPr>
        <w:t xml:space="preserve"> Analysis of Variance) was used to test the effect of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presence (with transplant time as a block), and transplant on community composition (with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presence as a block). This was to account for the fact that both transplant and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presence could have altered bacterial community composition co-currently. </w:t>
      </w:r>
    </w:p>
    <w:p w14:paraId="522F9370" w14:textId="4C0A3081" w:rsidR="0036143A" w:rsidRDefault="0036143A" w:rsidP="003614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invertebrate grazer analyses: community rank abundance plots fit a log distribution and there was variation in sample size which made the fisher alpha diversity calculation the best choice for comparing diversity between shoots. </w:t>
      </w:r>
      <w:r w:rsidR="009A264F">
        <w:rPr>
          <w:rFonts w:ascii="Times New Roman" w:hAnsi="Times New Roman" w:cs="Times New Roman"/>
          <w:sz w:val="24"/>
          <w:szCs w:val="24"/>
        </w:rPr>
        <w:t xml:space="preserve">A </w:t>
      </w:r>
      <w:proofErr w:type="spellStart"/>
      <w:r w:rsidR="009A264F">
        <w:rPr>
          <w:rFonts w:ascii="Times New Roman" w:hAnsi="Times New Roman" w:cs="Times New Roman"/>
          <w:sz w:val="24"/>
          <w:szCs w:val="24"/>
        </w:rPr>
        <w:t>shapiro-wilks</w:t>
      </w:r>
      <w:proofErr w:type="spellEnd"/>
      <w:r w:rsidR="009A264F">
        <w:rPr>
          <w:rFonts w:ascii="Times New Roman" w:hAnsi="Times New Roman" w:cs="Times New Roman"/>
          <w:sz w:val="24"/>
          <w:szCs w:val="24"/>
        </w:rPr>
        <w:t xml:space="preserve"> test showed that t</w:t>
      </w:r>
      <w:r>
        <w:rPr>
          <w:rFonts w:ascii="Times New Roman" w:hAnsi="Times New Roman" w:cs="Times New Roman"/>
          <w:sz w:val="24"/>
          <w:szCs w:val="24"/>
        </w:rPr>
        <w:t>he diversity values we</w:t>
      </w:r>
      <w:r w:rsidR="009A264F">
        <w:rPr>
          <w:rFonts w:ascii="Times New Roman" w:hAnsi="Times New Roman" w:cs="Times New Roman"/>
          <w:sz w:val="24"/>
          <w:szCs w:val="24"/>
        </w:rPr>
        <w:t>re normally distributed a one-way</w:t>
      </w:r>
      <w:r>
        <w:rPr>
          <w:rFonts w:ascii="Times New Roman" w:hAnsi="Times New Roman" w:cs="Times New Roman"/>
          <w:sz w:val="24"/>
          <w:szCs w:val="24"/>
        </w:rPr>
        <w:t xml:space="preserve"> linear model was used to make comparisons between sites with high and low </w:t>
      </w:r>
      <w:proofErr w:type="spellStart"/>
      <w:r w:rsidRPr="00655F30">
        <w:rPr>
          <w:rFonts w:ascii="Times New Roman" w:hAnsi="Times New Roman" w:cs="Times New Roman"/>
          <w:i/>
          <w:sz w:val="24"/>
          <w:szCs w:val="24"/>
        </w:rPr>
        <w:t>Smithora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Gammaridian</w:t>
      </w:r>
      <w:proofErr w:type="spellEnd"/>
      <w:r>
        <w:rPr>
          <w:rFonts w:ascii="Times New Roman" w:hAnsi="Times New Roman" w:cs="Times New Roman"/>
          <w:sz w:val="24"/>
          <w:szCs w:val="24"/>
        </w:rPr>
        <w:t xml:space="preserve"> amphipod abundance was compared between sites using a linear model. </w:t>
      </w:r>
    </w:p>
    <w:p w14:paraId="242098A0" w14:textId="77777777" w:rsidR="009A264F" w:rsidRPr="00BD4A3A" w:rsidRDefault="009A264F" w:rsidP="009A264F">
      <w:pPr>
        <w:spacing w:line="480" w:lineRule="auto"/>
        <w:contextualSpacing/>
        <w:rPr>
          <w:rFonts w:ascii="Times New Roman" w:hAnsi="Times New Roman" w:cs="Times New Roman"/>
          <w:b/>
          <w:sz w:val="28"/>
          <w:szCs w:val="28"/>
          <w:lang w:val="en-CA"/>
        </w:rPr>
      </w:pPr>
      <w:r w:rsidRPr="00BD4A3A">
        <w:rPr>
          <w:rFonts w:ascii="Times New Roman" w:hAnsi="Times New Roman" w:cs="Times New Roman"/>
          <w:b/>
          <w:sz w:val="28"/>
          <w:szCs w:val="28"/>
          <w:lang w:val="en-CA"/>
        </w:rPr>
        <w:t>Results</w:t>
      </w:r>
    </w:p>
    <w:p w14:paraId="118C07D9" w14:textId="77777777" w:rsidR="009A264F" w:rsidRPr="000F35EA" w:rsidRDefault="009A264F" w:rsidP="009A264F">
      <w:pPr>
        <w:spacing w:line="480" w:lineRule="auto"/>
        <w:contextualSpacing/>
        <w:rPr>
          <w:rFonts w:ascii="Times New Roman" w:hAnsi="Times New Roman" w:cs="Times New Roman"/>
          <w:b/>
          <w:sz w:val="24"/>
          <w:szCs w:val="24"/>
          <w:lang w:val="en-CA"/>
        </w:rPr>
      </w:pPr>
      <w:r w:rsidRPr="000F35EA">
        <w:rPr>
          <w:rFonts w:ascii="Times New Roman" w:hAnsi="Times New Roman" w:cs="Times New Roman"/>
          <w:b/>
          <w:sz w:val="24"/>
          <w:szCs w:val="24"/>
          <w:lang w:val="en-CA"/>
        </w:rPr>
        <w:t>Reciprocal Transplant</w:t>
      </w:r>
    </w:p>
    <w:p w14:paraId="4415C9E7" w14:textId="5FD30291" w:rsidR="009A264F" w:rsidRDefault="009A264F" w:rsidP="009A264F">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ab/>
        <w:t>From the three-</w:t>
      </w:r>
      <w:r w:rsidRPr="00C62994">
        <w:rPr>
          <w:rFonts w:ascii="Times New Roman" w:hAnsi="Times New Roman" w:cs="Times New Roman"/>
          <w:sz w:val="24"/>
          <w:szCs w:val="24"/>
          <w:lang w:val="en-CA"/>
        </w:rPr>
        <w:t xml:space="preserve">way contingency table of </w:t>
      </w:r>
      <w:proofErr w:type="spellStart"/>
      <w:r w:rsidRPr="00655F30">
        <w:rPr>
          <w:rFonts w:ascii="Times New Roman" w:hAnsi="Times New Roman" w:cs="Times New Roman"/>
          <w:i/>
          <w:sz w:val="24"/>
          <w:szCs w:val="24"/>
          <w:lang w:val="en-CA"/>
        </w:rPr>
        <w:t>Smithora</w:t>
      </w:r>
      <w:proofErr w:type="spellEnd"/>
      <w:r w:rsidRPr="00C62994">
        <w:rPr>
          <w:rFonts w:ascii="Times New Roman" w:hAnsi="Times New Roman" w:cs="Times New Roman"/>
          <w:sz w:val="24"/>
          <w:szCs w:val="24"/>
          <w:lang w:val="en-CA"/>
        </w:rPr>
        <w:t xml:space="preserve"> presence vs. absence I found a significant interaction between source</w:t>
      </w:r>
      <w:r>
        <w:rPr>
          <w:rFonts w:ascii="Times New Roman" w:hAnsi="Times New Roman" w:cs="Times New Roman"/>
          <w:sz w:val="24"/>
          <w:szCs w:val="24"/>
          <w:lang w:val="en-CA"/>
        </w:rPr>
        <w:t xml:space="preserve"> (where the transplant came from)</w:t>
      </w:r>
      <w:r w:rsidRPr="00C62994">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final </w:t>
      </w:r>
      <w:r w:rsidRPr="00C62994">
        <w:rPr>
          <w:rFonts w:ascii="Times New Roman" w:hAnsi="Times New Roman" w:cs="Times New Roman"/>
          <w:sz w:val="24"/>
          <w:szCs w:val="24"/>
          <w:lang w:val="en-CA"/>
        </w:rPr>
        <w:t>location</w:t>
      </w:r>
      <w:r>
        <w:rPr>
          <w:rFonts w:ascii="Times New Roman" w:hAnsi="Times New Roman" w:cs="Times New Roman"/>
          <w:sz w:val="24"/>
          <w:szCs w:val="24"/>
          <w:lang w:val="en-CA"/>
        </w:rPr>
        <w:t xml:space="preserve"> (where it was relocated to)</w:t>
      </w:r>
      <w:r w:rsidRPr="00C62994">
        <w:rPr>
          <w:rFonts w:ascii="Times New Roman" w:hAnsi="Times New Roman" w:cs="Times New Roman"/>
          <w:sz w:val="24"/>
          <w:szCs w:val="24"/>
          <w:lang w:val="en-CA"/>
        </w:rPr>
        <w:t xml:space="preserve"> on </w:t>
      </w:r>
      <w:proofErr w:type="spellStart"/>
      <w:r w:rsidRPr="00655F30">
        <w:rPr>
          <w:rFonts w:ascii="Times New Roman" w:hAnsi="Times New Roman" w:cs="Times New Roman"/>
          <w:i/>
          <w:sz w:val="24"/>
          <w:szCs w:val="24"/>
          <w:lang w:val="en-CA"/>
        </w:rPr>
        <w:t>Smithora</w:t>
      </w:r>
      <w:proofErr w:type="spellEnd"/>
      <w:r w:rsidRPr="00C62994">
        <w:rPr>
          <w:rFonts w:ascii="Times New Roman" w:hAnsi="Times New Roman" w:cs="Times New Roman"/>
          <w:sz w:val="24"/>
          <w:szCs w:val="24"/>
          <w:lang w:val="en-CA"/>
        </w:rPr>
        <w:t xml:space="preserve"> colonization</w:t>
      </w:r>
      <w:ins w:id="42" w:author="Mary O'Connor" w:date="2016-11-27T10:07:00Z">
        <w:r w:rsidR="002F69AA">
          <w:rPr>
            <w:rFonts w:ascii="Times New Roman" w:hAnsi="Times New Roman" w:cs="Times New Roman"/>
            <w:sz w:val="24"/>
            <w:szCs w:val="24"/>
            <w:lang w:val="en-CA"/>
          </w:rPr>
          <w:t xml:space="preserve"> (Figure 3, </w:t>
        </w:r>
        <w:commentRangeStart w:id="43"/>
        <w:r w:rsidR="002F69AA">
          <w:rPr>
            <w:rFonts w:ascii="Times New Roman" w:hAnsi="Times New Roman" w:cs="Times New Roman"/>
            <w:sz w:val="24"/>
            <w:szCs w:val="24"/>
            <w:lang w:val="en-CA"/>
          </w:rPr>
          <w:t>Table X</w:t>
        </w:r>
        <w:commentRangeEnd w:id="43"/>
        <w:r w:rsidR="002F69AA">
          <w:rPr>
            <w:rStyle w:val="CommentReference"/>
          </w:rPr>
          <w:commentReference w:id="43"/>
        </w:r>
        <w:r w:rsidR="002F69AA">
          <w:rPr>
            <w:rFonts w:ascii="Times New Roman" w:hAnsi="Times New Roman" w:cs="Times New Roman"/>
            <w:sz w:val="24"/>
            <w:szCs w:val="24"/>
            <w:lang w:val="en-CA"/>
          </w:rPr>
          <w:t>)</w:t>
        </w:r>
      </w:ins>
      <w:r>
        <w:rPr>
          <w:rFonts w:ascii="Times New Roman" w:hAnsi="Times New Roman" w:cs="Times New Roman"/>
          <w:sz w:val="24"/>
          <w:szCs w:val="24"/>
          <w:lang w:val="en-CA"/>
        </w:rPr>
        <w:t xml:space="preserve">. </w:t>
      </w:r>
      <w:del w:id="45" w:author="Mary O'Connor" w:date="2016-11-27T10:07:00Z">
        <w:r w:rsidDel="002F69AA">
          <w:rPr>
            <w:rFonts w:ascii="Times New Roman" w:hAnsi="Times New Roman" w:cs="Times New Roman"/>
            <w:sz w:val="24"/>
            <w:szCs w:val="24"/>
            <w:lang w:val="en-CA"/>
          </w:rPr>
          <w:delText xml:space="preserve">Figure 3 </w:delText>
        </w:r>
        <w:r w:rsidRPr="00C62994" w:rsidDel="002F69AA">
          <w:rPr>
            <w:rFonts w:ascii="Times New Roman" w:hAnsi="Times New Roman" w:cs="Times New Roman"/>
            <w:sz w:val="24"/>
            <w:szCs w:val="24"/>
            <w:lang w:val="en-CA"/>
          </w:rPr>
          <w:delText>is used to illustrate the interaction, but does not represent the way the interaction was proven</w:delText>
        </w:r>
        <w:r w:rsidDel="002F69AA">
          <w:rPr>
            <w:rFonts w:ascii="Times New Roman" w:hAnsi="Times New Roman" w:cs="Times New Roman"/>
            <w:sz w:val="24"/>
            <w:szCs w:val="24"/>
            <w:lang w:val="en-CA"/>
          </w:rPr>
          <w:delText xml:space="preserve">, the contingency table used to calculate the log linear analysis can be found in the attached appendix. </w:delText>
        </w:r>
      </w:del>
      <w:r>
        <w:rPr>
          <w:rFonts w:ascii="Times New Roman" w:hAnsi="Times New Roman" w:cs="Times New Roman"/>
          <w:sz w:val="24"/>
          <w:szCs w:val="24"/>
          <w:lang w:val="en-CA"/>
        </w:rPr>
        <w:t xml:space="preserve">Since frequencies (N = 15) were used to analyze the results, Table 2 shows the effect of the three variables in the </w:t>
      </w:r>
      <w:r>
        <w:rPr>
          <w:rFonts w:ascii="Times New Roman" w:hAnsi="Times New Roman" w:cs="Times New Roman"/>
          <w:sz w:val="24"/>
          <w:szCs w:val="24"/>
          <w:lang w:val="en-CA"/>
        </w:rPr>
        <w:lastRenderedPageBreak/>
        <w:t xml:space="preserve">contingency table on these frequencies. For a more detailed explanation of this statistical test please see the appendix. </w:t>
      </w:r>
    </w:p>
    <w:p w14:paraId="12EF73FE" w14:textId="77777777" w:rsidR="009A264F" w:rsidRDefault="009A264F" w:rsidP="009A264F">
      <w:pPr>
        <w:spacing w:line="480" w:lineRule="auto"/>
        <w:contextualSpacing/>
        <w:rPr>
          <w:rFonts w:ascii="Times New Roman" w:hAnsi="Times New Roman" w:cs="Times New Roman"/>
          <w:sz w:val="24"/>
          <w:szCs w:val="24"/>
          <w:lang w:val="en-CA"/>
        </w:rPr>
      </w:pPr>
      <w:r w:rsidRPr="00635391">
        <w:rPr>
          <w:rFonts w:ascii="Times New Roman" w:hAnsi="Times New Roman" w:cs="Times New Roman"/>
          <w:b/>
          <w:sz w:val="24"/>
          <w:szCs w:val="24"/>
          <w:lang w:val="en-CA"/>
        </w:rPr>
        <w:t>Table 2.</w:t>
      </w:r>
      <w:r>
        <w:rPr>
          <w:rFonts w:ascii="Times New Roman" w:hAnsi="Times New Roman" w:cs="Times New Roman"/>
          <w:sz w:val="24"/>
          <w:szCs w:val="24"/>
          <w:lang w:val="en-CA"/>
        </w:rPr>
        <w:t xml:space="preserve"> Breakdown of summary statistics for log linear analysis of the three-way contingency table. Type refers to experiment or control shoot,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refers to presence or absence of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and location refers to the final location of the transplant. </w:t>
      </w:r>
    </w:p>
    <w:tbl>
      <w:tblPr>
        <w:tblStyle w:val="TableGrid"/>
        <w:tblW w:w="0" w:type="auto"/>
        <w:tblLook w:val="04A0" w:firstRow="1" w:lastRow="0" w:firstColumn="1" w:lastColumn="0" w:noHBand="0" w:noVBand="1"/>
      </w:tblPr>
      <w:tblGrid>
        <w:gridCol w:w="2337"/>
        <w:gridCol w:w="2337"/>
        <w:gridCol w:w="2338"/>
        <w:gridCol w:w="2338"/>
      </w:tblGrid>
      <w:tr w:rsidR="009A264F" w14:paraId="3BD3386D" w14:textId="77777777" w:rsidTr="00307EF7">
        <w:tc>
          <w:tcPr>
            <w:tcW w:w="2337" w:type="dxa"/>
          </w:tcPr>
          <w:p w14:paraId="07419F49"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Test</w:t>
            </w:r>
          </w:p>
        </w:tc>
        <w:tc>
          <w:tcPr>
            <w:tcW w:w="2337" w:type="dxa"/>
          </w:tcPr>
          <w:p w14:paraId="7B8855FC" w14:textId="77777777" w:rsidR="009A264F" w:rsidRPr="00165647"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G</w:t>
            </w:r>
            <w:r>
              <w:rPr>
                <w:rFonts w:ascii="Times New Roman" w:hAnsi="Times New Roman" w:cs="Times New Roman"/>
                <w:sz w:val="24"/>
                <w:szCs w:val="24"/>
                <w:vertAlign w:val="superscript"/>
                <w:lang w:val="en-CA"/>
              </w:rPr>
              <w:t>2</w:t>
            </w:r>
          </w:p>
        </w:tc>
        <w:tc>
          <w:tcPr>
            <w:tcW w:w="2338" w:type="dxa"/>
          </w:tcPr>
          <w:p w14:paraId="385793AB" w14:textId="1EB57B91" w:rsidR="009A264F" w:rsidRDefault="00E53C53" w:rsidP="00307EF7">
            <w:pPr>
              <w:spacing w:line="480" w:lineRule="auto"/>
              <w:contextualSpacing/>
              <w:jc w:val="center"/>
              <w:rPr>
                <w:rFonts w:ascii="Times New Roman" w:hAnsi="Times New Roman" w:cs="Times New Roman"/>
                <w:sz w:val="24"/>
                <w:szCs w:val="24"/>
                <w:lang w:val="en-CA"/>
              </w:rPr>
            </w:pPr>
            <w:proofErr w:type="spellStart"/>
            <w:r>
              <w:rPr>
                <w:rFonts w:ascii="Times New Roman" w:hAnsi="Times New Roman" w:cs="Times New Roman"/>
                <w:sz w:val="24"/>
                <w:szCs w:val="24"/>
                <w:lang w:val="en-CA"/>
              </w:rPr>
              <w:t>D</w:t>
            </w:r>
            <w:r w:rsidR="009A264F">
              <w:rPr>
                <w:rFonts w:ascii="Times New Roman" w:hAnsi="Times New Roman" w:cs="Times New Roman"/>
                <w:sz w:val="24"/>
                <w:szCs w:val="24"/>
                <w:lang w:val="en-CA"/>
              </w:rPr>
              <w:t>f</w:t>
            </w:r>
            <w:proofErr w:type="spellEnd"/>
          </w:p>
        </w:tc>
        <w:tc>
          <w:tcPr>
            <w:tcW w:w="2338" w:type="dxa"/>
          </w:tcPr>
          <w:p w14:paraId="12C8C8FC"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P</w:t>
            </w:r>
          </w:p>
        </w:tc>
      </w:tr>
      <w:tr w:rsidR="009A264F" w14:paraId="46198EB7" w14:textId="77777777" w:rsidTr="00307EF7">
        <w:tc>
          <w:tcPr>
            <w:tcW w:w="2337" w:type="dxa"/>
          </w:tcPr>
          <w:p w14:paraId="31286F03" w14:textId="77777777" w:rsidR="009A264F" w:rsidRPr="00874AAD" w:rsidRDefault="009A264F" w:rsidP="00307EF7">
            <w:pPr>
              <w:spacing w:line="480" w:lineRule="auto"/>
              <w:contextualSpacing/>
              <w:jc w:val="center"/>
              <w:rPr>
                <w:rFonts w:ascii="Times New Roman" w:hAnsi="Times New Roman" w:cs="Times New Roman"/>
                <w:sz w:val="20"/>
                <w:szCs w:val="20"/>
                <w:lang w:val="en-CA"/>
              </w:rPr>
            </w:pPr>
            <w:r w:rsidRPr="00874AAD">
              <w:rPr>
                <w:rFonts w:ascii="Times New Roman" w:hAnsi="Times New Roman" w:cs="Times New Roman"/>
                <w:sz w:val="20"/>
                <w:szCs w:val="20"/>
                <w:lang w:val="en-CA"/>
              </w:rPr>
              <w:t>Type*</w:t>
            </w:r>
            <w:proofErr w:type="spellStart"/>
            <w:r w:rsidRPr="00655F30">
              <w:rPr>
                <w:rFonts w:ascii="Times New Roman" w:hAnsi="Times New Roman" w:cs="Times New Roman"/>
                <w:i/>
                <w:sz w:val="20"/>
                <w:szCs w:val="20"/>
                <w:lang w:val="en-CA"/>
              </w:rPr>
              <w:t>Smithora</w:t>
            </w:r>
            <w:proofErr w:type="spellEnd"/>
            <w:r w:rsidRPr="00874AAD">
              <w:rPr>
                <w:rFonts w:ascii="Times New Roman" w:hAnsi="Times New Roman" w:cs="Times New Roman"/>
                <w:sz w:val="20"/>
                <w:szCs w:val="20"/>
                <w:lang w:val="en-CA"/>
              </w:rPr>
              <w:t>* Location</w:t>
            </w:r>
          </w:p>
        </w:tc>
        <w:tc>
          <w:tcPr>
            <w:tcW w:w="2337" w:type="dxa"/>
          </w:tcPr>
          <w:p w14:paraId="77378F84"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17.42</w:t>
            </w:r>
          </w:p>
        </w:tc>
        <w:tc>
          <w:tcPr>
            <w:tcW w:w="2338" w:type="dxa"/>
          </w:tcPr>
          <w:p w14:paraId="2989BB75"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2338" w:type="dxa"/>
          </w:tcPr>
          <w:p w14:paraId="23E93EC3"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0.0016**</w:t>
            </w:r>
          </w:p>
        </w:tc>
      </w:tr>
      <w:tr w:rsidR="009A264F" w14:paraId="665153AF" w14:textId="77777777" w:rsidTr="00307EF7">
        <w:tc>
          <w:tcPr>
            <w:tcW w:w="2337" w:type="dxa"/>
          </w:tcPr>
          <w:p w14:paraId="5D84CE15"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Type*</w:t>
            </w:r>
            <w:proofErr w:type="spellStart"/>
            <w:r w:rsidRPr="00655F30">
              <w:rPr>
                <w:rFonts w:ascii="Times New Roman" w:hAnsi="Times New Roman" w:cs="Times New Roman"/>
                <w:i/>
                <w:sz w:val="24"/>
                <w:szCs w:val="24"/>
                <w:lang w:val="en-CA"/>
              </w:rPr>
              <w:t>Smithora</w:t>
            </w:r>
            <w:proofErr w:type="spellEnd"/>
          </w:p>
        </w:tc>
        <w:tc>
          <w:tcPr>
            <w:tcW w:w="2337" w:type="dxa"/>
          </w:tcPr>
          <w:p w14:paraId="4AE2E008"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5.02</w:t>
            </w:r>
          </w:p>
        </w:tc>
        <w:tc>
          <w:tcPr>
            <w:tcW w:w="2338" w:type="dxa"/>
          </w:tcPr>
          <w:p w14:paraId="7CB97C07"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72D812AC"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0.0251**</w:t>
            </w:r>
          </w:p>
        </w:tc>
      </w:tr>
      <w:tr w:rsidR="009A264F" w14:paraId="2C203392" w14:textId="77777777" w:rsidTr="00307EF7">
        <w:tc>
          <w:tcPr>
            <w:tcW w:w="2337" w:type="dxa"/>
          </w:tcPr>
          <w:p w14:paraId="59043C83"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Type *Location</w:t>
            </w:r>
          </w:p>
        </w:tc>
        <w:tc>
          <w:tcPr>
            <w:tcW w:w="2337" w:type="dxa"/>
          </w:tcPr>
          <w:p w14:paraId="12924290"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0.02</w:t>
            </w:r>
          </w:p>
        </w:tc>
        <w:tc>
          <w:tcPr>
            <w:tcW w:w="2338" w:type="dxa"/>
          </w:tcPr>
          <w:p w14:paraId="1010410B"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5A9BF559"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0.8875</w:t>
            </w:r>
          </w:p>
        </w:tc>
      </w:tr>
      <w:tr w:rsidR="009A264F" w14:paraId="7FF627BE" w14:textId="77777777" w:rsidTr="00307EF7">
        <w:tc>
          <w:tcPr>
            <w:tcW w:w="2337" w:type="dxa"/>
          </w:tcPr>
          <w:p w14:paraId="6A673284"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Location*</w:t>
            </w:r>
            <w:proofErr w:type="spellStart"/>
            <w:r w:rsidRPr="00655F30">
              <w:rPr>
                <w:rFonts w:ascii="Times New Roman" w:hAnsi="Times New Roman" w:cs="Times New Roman"/>
                <w:i/>
                <w:sz w:val="24"/>
                <w:szCs w:val="24"/>
                <w:lang w:val="en-CA"/>
              </w:rPr>
              <w:t>Smithora</w:t>
            </w:r>
            <w:proofErr w:type="spellEnd"/>
          </w:p>
        </w:tc>
        <w:tc>
          <w:tcPr>
            <w:tcW w:w="2337" w:type="dxa"/>
          </w:tcPr>
          <w:p w14:paraId="1409E0ED"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7.84</w:t>
            </w:r>
          </w:p>
        </w:tc>
        <w:tc>
          <w:tcPr>
            <w:tcW w:w="2338" w:type="dxa"/>
          </w:tcPr>
          <w:p w14:paraId="5A0697F2"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4A00136D"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0.0051</w:t>
            </w:r>
          </w:p>
        </w:tc>
      </w:tr>
      <w:tr w:rsidR="009A264F" w14:paraId="145BAA49" w14:textId="77777777" w:rsidTr="00307EF7">
        <w:tc>
          <w:tcPr>
            <w:tcW w:w="2337" w:type="dxa"/>
          </w:tcPr>
          <w:p w14:paraId="215F9A7D"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Type*</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with location removed</w:t>
            </w:r>
          </w:p>
        </w:tc>
        <w:tc>
          <w:tcPr>
            <w:tcW w:w="2337" w:type="dxa"/>
          </w:tcPr>
          <w:p w14:paraId="6BB667A1"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9.56</w:t>
            </w:r>
          </w:p>
        </w:tc>
        <w:tc>
          <w:tcPr>
            <w:tcW w:w="2338" w:type="dxa"/>
          </w:tcPr>
          <w:p w14:paraId="4FB26A7F"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2338" w:type="dxa"/>
          </w:tcPr>
          <w:p w14:paraId="0AAC7044"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0.0084**</w:t>
            </w:r>
          </w:p>
        </w:tc>
      </w:tr>
      <w:tr w:rsidR="009A264F" w14:paraId="4A13E4DC" w14:textId="77777777" w:rsidTr="00307EF7">
        <w:tc>
          <w:tcPr>
            <w:tcW w:w="2337" w:type="dxa"/>
          </w:tcPr>
          <w:p w14:paraId="1BA0743C"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Type*Location with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removed</w:t>
            </w:r>
          </w:p>
        </w:tc>
        <w:tc>
          <w:tcPr>
            <w:tcW w:w="2337" w:type="dxa"/>
          </w:tcPr>
          <w:p w14:paraId="7597E0BC"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4.56</w:t>
            </w:r>
          </w:p>
        </w:tc>
        <w:tc>
          <w:tcPr>
            <w:tcW w:w="2338" w:type="dxa"/>
          </w:tcPr>
          <w:p w14:paraId="5E957C50"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2338" w:type="dxa"/>
          </w:tcPr>
          <w:p w14:paraId="27CEF82F"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0.1023</w:t>
            </w:r>
          </w:p>
        </w:tc>
      </w:tr>
      <w:tr w:rsidR="009A264F" w14:paraId="286B0CAC" w14:textId="77777777" w:rsidTr="00307EF7">
        <w:tc>
          <w:tcPr>
            <w:tcW w:w="2337" w:type="dxa"/>
          </w:tcPr>
          <w:p w14:paraId="783FB831"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Location*</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with type removed</w:t>
            </w:r>
          </w:p>
        </w:tc>
        <w:tc>
          <w:tcPr>
            <w:tcW w:w="2337" w:type="dxa"/>
          </w:tcPr>
          <w:p w14:paraId="3F8A1BB3"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12.38</w:t>
            </w:r>
          </w:p>
        </w:tc>
        <w:tc>
          <w:tcPr>
            <w:tcW w:w="2338" w:type="dxa"/>
          </w:tcPr>
          <w:p w14:paraId="30556B15"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2338" w:type="dxa"/>
          </w:tcPr>
          <w:p w14:paraId="57F9E24A" w14:textId="77777777" w:rsidR="009A264F" w:rsidRDefault="009A264F" w:rsidP="00307EF7">
            <w:pPr>
              <w:spacing w:line="480" w:lineRule="auto"/>
              <w:contextualSpacing/>
              <w:jc w:val="center"/>
              <w:rPr>
                <w:rFonts w:ascii="Times New Roman" w:hAnsi="Times New Roman" w:cs="Times New Roman"/>
                <w:sz w:val="24"/>
                <w:szCs w:val="24"/>
                <w:lang w:val="en-CA"/>
              </w:rPr>
            </w:pPr>
            <w:r>
              <w:rPr>
                <w:rFonts w:ascii="Times New Roman" w:hAnsi="Times New Roman" w:cs="Times New Roman"/>
                <w:sz w:val="24"/>
                <w:szCs w:val="24"/>
                <w:lang w:val="en-CA"/>
              </w:rPr>
              <w:t>0.002**</w:t>
            </w:r>
          </w:p>
        </w:tc>
      </w:tr>
    </w:tbl>
    <w:p w14:paraId="2DD1E985" w14:textId="77777777" w:rsidR="009A264F" w:rsidRDefault="009A264F" w:rsidP="009A264F">
      <w:pPr>
        <w:spacing w:line="480" w:lineRule="auto"/>
        <w:contextualSpacing/>
        <w:rPr>
          <w:rFonts w:ascii="Times New Roman" w:hAnsi="Times New Roman" w:cs="Times New Roman"/>
          <w:sz w:val="24"/>
          <w:szCs w:val="24"/>
          <w:lang w:val="en-CA"/>
        </w:rPr>
      </w:pPr>
    </w:p>
    <w:p w14:paraId="68F84E48" w14:textId="77777777" w:rsidR="009A264F" w:rsidRDefault="009A264F" w:rsidP="009A264F">
      <w:pPr>
        <w:spacing w:line="480" w:lineRule="auto"/>
        <w:contextualSpacing/>
        <w:rPr>
          <w:rFonts w:ascii="Times New Roman" w:hAnsi="Times New Roman" w:cs="Times New Roman"/>
          <w:sz w:val="24"/>
          <w:szCs w:val="24"/>
          <w:lang w:val="en-CA"/>
        </w:rPr>
      </w:pPr>
    </w:p>
    <w:p w14:paraId="18E01E7D" w14:textId="77777777" w:rsidR="009A264F" w:rsidRPr="00C62994" w:rsidRDefault="009A264F" w:rsidP="009A264F">
      <w:pPr>
        <w:spacing w:line="480" w:lineRule="auto"/>
        <w:contextualSpacing/>
        <w:rPr>
          <w:rFonts w:ascii="Times New Roman" w:hAnsi="Times New Roman" w:cs="Times New Roman"/>
          <w:sz w:val="24"/>
          <w:szCs w:val="24"/>
          <w:lang w:val="en-CA"/>
        </w:rPr>
      </w:pPr>
    </w:p>
    <w:p w14:paraId="68FE5E53" w14:textId="01B5D933" w:rsidR="009A264F" w:rsidRDefault="009A264F" w:rsidP="009A264F">
      <w:pPr>
        <w:spacing w:line="480" w:lineRule="auto"/>
        <w:contextualSpacing/>
        <w:rPr>
          <w:lang w:val="en-CA"/>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11FB1997" wp14:editId="6911606A">
                <wp:simplePos x="0" y="0"/>
                <wp:positionH relativeFrom="column">
                  <wp:posOffset>685800</wp:posOffset>
                </wp:positionH>
                <wp:positionV relativeFrom="paragraph">
                  <wp:posOffset>1213485</wp:posOffset>
                </wp:positionV>
                <wp:extent cx="4552950" cy="6572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4552950" cy="657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DE992" id="Straight Arrow Connector 3" o:spid="_x0000_s1026" type="#_x0000_t32" style="position:absolute;margin-left:54pt;margin-top:95.55pt;width:358.5pt;height:51.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ACA2F0" wp14:editId="2BF3C8A0">
                <wp:simplePos x="0" y="0"/>
                <wp:positionH relativeFrom="column">
                  <wp:posOffset>933450</wp:posOffset>
                </wp:positionH>
                <wp:positionV relativeFrom="paragraph">
                  <wp:posOffset>756285</wp:posOffset>
                </wp:positionV>
                <wp:extent cx="4791075" cy="1981200"/>
                <wp:effectExtent l="0" t="38100" r="47625" b="19050"/>
                <wp:wrapNone/>
                <wp:docPr id="2" name="Straight Arrow Connector 2"/>
                <wp:cNvGraphicFramePr/>
                <a:graphic xmlns:a="http://schemas.openxmlformats.org/drawingml/2006/main">
                  <a:graphicData uri="http://schemas.microsoft.com/office/word/2010/wordprocessingShape">
                    <wps:wsp>
                      <wps:cNvCnPr/>
                      <wps:spPr>
                        <a:xfrm flipV="1">
                          <a:off x="0" y="0"/>
                          <a:ext cx="4791075"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FEC972" id="Straight Arrow Connector 2" o:spid="_x0000_s1026" type="#_x0000_t32" style="position:absolute;margin-left:73.5pt;margin-top:59.55pt;width:377.25pt;height:15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w:drawing>
          <wp:inline distT="0" distB="0" distL="0" distR="0" wp14:anchorId="323997B0" wp14:editId="2EBC1D1E">
            <wp:extent cx="5943600" cy="3276600"/>
            <wp:effectExtent l="0" t="0" r="0" b="0"/>
            <wp:docPr id="1" name="Picture 1" descr="transplant graph with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lant graph with col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r>
        <w:rPr>
          <w:lang w:val="en-CA"/>
        </w:rPr>
        <w:t xml:space="preserve"> </w:t>
      </w:r>
    </w:p>
    <w:p w14:paraId="017589D9" w14:textId="4AD2AE1C" w:rsidR="009A264F" w:rsidRPr="00C62994" w:rsidRDefault="009A264F" w:rsidP="009A264F">
      <w:pPr>
        <w:spacing w:line="480" w:lineRule="auto"/>
        <w:contextualSpacing/>
        <w:rPr>
          <w:rFonts w:ascii="Times New Roman" w:hAnsi="Times New Roman" w:cs="Times New Roman"/>
          <w:sz w:val="24"/>
          <w:szCs w:val="24"/>
          <w:lang w:val="en-CA"/>
        </w:rPr>
      </w:pPr>
      <w:commentRangeStart w:id="46"/>
      <w:r w:rsidRPr="00C76E6F">
        <w:rPr>
          <w:rFonts w:ascii="Times New Roman" w:hAnsi="Times New Roman" w:cs="Times New Roman"/>
          <w:b/>
          <w:sz w:val="24"/>
          <w:szCs w:val="24"/>
          <w:lang w:val="en-CA"/>
        </w:rPr>
        <w:t>Figure 3</w:t>
      </w:r>
      <w:r w:rsidRPr="00C62994">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xml:space="preserve">Reciprocal </w:t>
      </w:r>
      <w:commentRangeEnd w:id="46"/>
      <w:r w:rsidR="002F69AA">
        <w:rPr>
          <w:rStyle w:val="CommentReference"/>
        </w:rPr>
        <w:commentReference w:id="46"/>
      </w:r>
      <w:r>
        <w:rPr>
          <w:rFonts w:ascii="Times New Roman" w:hAnsi="Times New Roman" w:cs="Times New Roman"/>
          <w:sz w:val="24"/>
          <w:szCs w:val="24"/>
          <w:lang w:val="en-CA"/>
        </w:rPr>
        <w:t>transplant graph illustrating t</w:t>
      </w:r>
      <w:r w:rsidRPr="00C62994">
        <w:rPr>
          <w:rFonts w:ascii="Times New Roman" w:hAnsi="Times New Roman" w:cs="Times New Roman"/>
          <w:sz w:val="24"/>
          <w:szCs w:val="24"/>
          <w:lang w:val="en-CA"/>
        </w:rPr>
        <w:t xml:space="preserve">he effect of transplant on </w:t>
      </w:r>
      <w:proofErr w:type="spellStart"/>
      <w:r w:rsidRPr="00655F30">
        <w:rPr>
          <w:rFonts w:ascii="Times New Roman" w:hAnsi="Times New Roman" w:cs="Times New Roman"/>
          <w:i/>
          <w:sz w:val="24"/>
          <w:szCs w:val="24"/>
          <w:lang w:val="en-CA"/>
        </w:rPr>
        <w:t>Smithora</w:t>
      </w:r>
      <w:proofErr w:type="spellEnd"/>
      <w:r w:rsidRPr="00C62994">
        <w:rPr>
          <w:rFonts w:ascii="Times New Roman" w:hAnsi="Times New Roman" w:cs="Times New Roman"/>
          <w:sz w:val="24"/>
          <w:szCs w:val="24"/>
          <w:lang w:val="en-CA"/>
        </w:rPr>
        <w:t xml:space="preserve"> biomass</w:t>
      </w:r>
      <w:r>
        <w:rPr>
          <w:rFonts w:ascii="Times New Roman" w:hAnsi="Times New Roman" w:cs="Times New Roman"/>
          <w:sz w:val="24"/>
          <w:szCs w:val="24"/>
          <w:lang w:val="en-CA"/>
        </w:rPr>
        <w:t xml:space="preserve"> (g).</w:t>
      </w:r>
      <w:proofErr w:type="gramEnd"/>
      <w:r>
        <w:rPr>
          <w:rFonts w:ascii="Times New Roman" w:hAnsi="Times New Roman" w:cs="Times New Roman"/>
          <w:sz w:val="24"/>
          <w:szCs w:val="24"/>
          <w:lang w:val="en-CA"/>
        </w:rPr>
        <w:t xml:space="preserve"> The blue</w:t>
      </w:r>
      <w:r w:rsidRPr="00C62994">
        <w:rPr>
          <w:rFonts w:ascii="Times New Roman" w:hAnsi="Times New Roman" w:cs="Times New Roman"/>
          <w:sz w:val="24"/>
          <w:szCs w:val="24"/>
          <w:lang w:val="en-CA"/>
        </w:rPr>
        <w:t xml:space="preserve"> line represents shoots that were moved from the interior to the edge. The red line represents shoots that were moved from the edge to the interior. Circles indicate biomass</w:t>
      </w:r>
      <w:ins w:id="47" w:author="Mary O'Connor" w:date="2016-11-27T10:17:00Z">
        <w:r w:rsidR="00AB4E2D">
          <w:rPr>
            <w:rFonts w:ascii="Times New Roman" w:hAnsi="Times New Roman" w:cs="Times New Roman"/>
            <w:sz w:val="24"/>
            <w:szCs w:val="24"/>
            <w:lang w:val="en-CA"/>
          </w:rPr>
          <w:t xml:space="preserve"> (units)</w:t>
        </w:r>
      </w:ins>
      <w:r w:rsidRPr="00C62994">
        <w:rPr>
          <w:rFonts w:ascii="Times New Roman" w:hAnsi="Times New Roman" w:cs="Times New Roman"/>
          <w:sz w:val="24"/>
          <w:szCs w:val="24"/>
          <w:lang w:val="en-CA"/>
        </w:rPr>
        <w:t xml:space="preserve"> from shoots that were collected from the meadow when the transplants were collected</w:t>
      </w:r>
      <w:r>
        <w:rPr>
          <w:rFonts w:ascii="Times New Roman" w:hAnsi="Times New Roman" w:cs="Times New Roman"/>
          <w:sz w:val="24"/>
          <w:szCs w:val="24"/>
          <w:lang w:val="en-CA"/>
        </w:rPr>
        <w:t xml:space="preserve">, representing ambient </w:t>
      </w:r>
      <w:proofErr w:type="spellStart"/>
      <w:r w:rsidRPr="00655F30">
        <w:rPr>
          <w:rFonts w:ascii="Times New Roman" w:hAnsi="Times New Roman" w:cs="Times New Roman"/>
          <w:i/>
          <w:sz w:val="24"/>
          <w:szCs w:val="24"/>
          <w:lang w:val="en-CA"/>
        </w:rPr>
        <w:t>Smithora</w:t>
      </w:r>
      <w:proofErr w:type="spellEnd"/>
      <w:r w:rsidRPr="00874AAD">
        <w:rPr>
          <w:rFonts w:ascii="Times New Roman" w:hAnsi="Times New Roman" w:cs="Times New Roman"/>
          <w:i/>
          <w:sz w:val="24"/>
          <w:szCs w:val="24"/>
          <w:lang w:val="en-CA"/>
        </w:rPr>
        <w:t xml:space="preserve"> </w:t>
      </w:r>
      <w:r>
        <w:rPr>
          <w:rFonts w:ascii="Times New Roman" w:hAnsi="Times New Roman" w:cs="Times New Roman"/>
          <w:sz w:val="24"/>
          <w:szCs w:val="24"/>
          <w:lang w:val="en-CA"/>
        </w:rPr>
        <w:t>biomass</w:t>
      </w:r>
      <w:ins w:id="48" w:author="Mary O'Connor" w:date="2016-11-27T10:17:00Z">
        <w:r w:rsidR="00AB4E2D">
          <w:rPr>
            <w:rFonts w:ascii="Times New Roman" w:hAnsi="Times New Roman" w:cs="Times New Roman"/>
            <w:sz w:val="24"/>
            <w:szCs w:val="24"/>
            <w:lang w:val="en-CA"/>
          </w:rPr>
          <w:t xml:space="preserve"> (units)</w:t>
        </w:r>
      </w:ins>
      <w:bookmarkStart w:id="49" w:name="_GoBack"/>
      <w:bookmarkEnd w:id="49"/>
      <w:r w:rsidRPr="00C62994">
        <w:rPr>
          <w:rFonts w:ascii="Times New Roman" w:hAnsi="Times New Roman" w:cs="Times New Roman"/>
          <w:sz w:val="24"/>
          <w:szCs w:val="24"/>
          <w:lang w:val="en-CA"/>
        </w:rPr>
        <w:t xml:space="preserve">. Triangles represent </w:t>
      </w:r>
      <w:r>
        <w:rPr>
          <w:rFonts w:ascii="Times New Roman" w:hAnsi="Times New Roman" w:cs="Times New Roman"/>
          <w:sz w:val="24"/>
          <w:szCs w:val="24"/>
          <w:lang w:val="en-CA"/>
        </w:rPr>
        <w:t xml:space="preserve">final </w:t>
      </w:r>
      <w:r w:rsidRPr="00C62994">
        <w:rPr>
          <w:rFonts w:ascii="Times New Roman" w:hAnsi="Times New Roman" w:cs="Times New Roman"/>
          <w:sz w:val="24"/>
          <w:szCs w:val="24"/>
          <w:lang w:val="en-CA"/>
        </w:rPr>
        <w:t xml:space="preserve">biomass from transplanted shoots. </w:t>
      </w:r>
      <w:r>
        <w:rPr>
          <w:rFonts w:ascii="Times New Roman" w:hAnsi="Times New Roman" w:cs="Times New Roman"/>
          <w:sz w:val="24"/>
          <w:szCs w:val="24"/>
          <w:lang w:val="en-CA"/>
        </w:rPr>
        <w:t xml:space="preserve">The colour blue represents from the interior and the colour red represents from the edge. </w:t>
      </w:r>
    </w:p>
    <w:p w14:paraId="1535E855" w14:textId="77777777" w:rsidR="009A264F" w:rsidRPr="009007C1" w:rsidRDefault="009A264F" w:rsidP="009A264F">
      <w:pPr>
        <w:spacing w:line="240" w:lineRule="auto"/>
        <w:contextualSpacing/>
        <w:rPr>
          <w:lang w:val="en-CA"/>
        </w:rPr>
      </w:pPr>
    </w:p>
    <w:p w14:paraId="501EB595" w14:textId="77777777" w:rsidR="009A264F" w:rsidRPr="009007C1" w:rsidRDefault="009A264F" w:rsidP="009A264F">
      <w:pPr>
        <w:spacing w:line="240" w:lineRule="auto"/>
        <w:contextualSpacing/>
        <w:rPr>
          <w:rFonts w:ascii="Times New Roman" w:hAnsi="Times New Roman" w:cs="Times New Roman"/>
          <w:b/>
          <w:sz w:val="24"/>
          <w:szCs w:val="24"/>
          <w:lang w:val="en-CA"/>
        </w:rPr>
      </w:pPr>
      <w:r w:rsidRPr="009007C1">
        <w:rPr>
          <w:rFonts w:ascii="Times New Roman" w:hAnsi="Times New Roman" w:cs="Times New Roman"/>
          <w:b/>
          <w:sz w:val="24"/>
          <w:szCs w:val="24"/>
          <w:lang w:val="en-CA"/>
        </w:rPr>
        <w:t>Bacterial Community</w:t>
      </w:r>
    </w:p>
    <w:p w14:paraId="4528FD04" w14:textId="77777777" w:rsidR="009A264F" w:rsidRPr="00C62994" w:rsidRDefault="009A264F" w:rsidP="009A264F">
      <w:pPr>
        <w:spacing w:line="240" w:lineRule="auto"/>
        <w:contextualSpacing/>
        <w:rPr>
          <w:rFonts w:ascii="Times New Roman" w:hAnsi="Times New Roman" w:cs="Times New Roman"/>
          <w:sz w:val="24"/>
          <w:szCs w:val="24"/>
          <w:lang w:val="en-CA"/>
        </w:rPr>
      </w:pPr>
    </w:p>
    <w:p w14:paraId="507F698E" w14:textId="77777777" w:rsidR="009A264F" w:rsidRPr="00C62994" w:rsidRDefault="009A264F" w:rsidP="009A264F">
      <w:pPr>
        <w:spacing w:line="480" w:lineRule="auto"/>
        <w:ind w:firstLine="720"/>
        <w:contextualSpacing/>
        <w:rPr>
          <w:rFonts w:ascii="Times New Roman" w:hAnsi="Times New Roman" w:cs="Times New Roman"/>
          <w:sz w:val="24"/>
          <w:szCs w:val="24"/>
          <w:lang w:val="en-CA"/>
        </w:rPr>
      </w:pPr>
      <w:r>
        <w:rPr>
          <w:rFonts w:ascii="Times New Roman" w:hAnsi="Times New Roman" w:cs="Times New Roman"/>
          <w:sz w:val="24"/>
          <w:szCs w:val="24"/>
          <w:lang w:val="en-CA"/>
        </w:rPr>
        <w:t xml:space="preserve">A total of 307 bacterial OTU’s were identified. </w:t>
      </w:r>
      <w:r w:rsidRPr="00C62994">
        <w:rPr>
          <w:rFonts w:ascii="Times New Roman" w:hAnsi="Times New Roman" w:cs="Times New Roman"/>
          <w:sz w:val="24"/>
          <w:szCs w:val="24"/>
          <w:lang w:val="en-CA"/>
        </w:rPr>
        <w:t>Fisher’s alpha diversity values were calculated for every shoot community. A paired t-test showed that transplanting the shoot increase</w:t>
      </w:r>
      <w:r>
        <w:rPr>
          <w:rFonts w:ascii="Times New Roman" w:hAnsi="Times New Roman" w:cs="Times New Roman"/>
          <w:sz w:val="24"/>
          <w:szCs w:val="24"/>
          <w:lang w:val="en-CA"/>
        </w:rPr>
        <w:t xml:space="preserve">d </w:t>
      </w:r>
      <w:r w:rsidRPr="00C62994">
        <w:rPr>
          <w:rFonts w:ascii="Times New Roman" w:hAnsi="Times New Roman" w:cs="Times New Roman"/>
          <w:sz w:val="24"/>
          <w:szCs w:val="24"/>
          <w:lang w:val="en-CA"/>
        </w:rPr>
        <w:t>fisher</w:t>
      </w:r>
      <w:r>
        <w:rPr>
          <w:rFonts w:ascii="Times New Roman" w:hAnsi="Times New Roman" w:cs="Times New Roman"/>
          <w:sz w:val="24"/>
          <w:szCs w:val="24"/>
          <w:lang w:val="en-CA"/>
        </w:rPr>
        <w:t>’</w:t>
      </w:r>
      <w:r w:rsidRPr="00C62994">
        <w:rPr>
          <w:rFonts w:ascii="Times New Roman" w:hAnsi="Times New Roman" w:cs="Times New Roman"/>
          <w:sz w:val="24"/>
          <w:szCs w:val="24"/>
          <w:lang w:val="en-CA"/>
        </w:rPr>
        <w:t xml:space="preserve">s alpha diversity within controls (t = -3.2414, </w:t>
      </w:r>
      <w:proofErr w:type="spellStart"/>
      <w:r w:rsidRPr="00C62994">
        <w:rPr>
          <w:rFonts w:ascii="Times New Roman" w:hAnsi="Times New Roman" w:cs="Times New Roman"/>
          <w:sz w:val="24"/>
          <w:szCs w:val="24"/>
          <w:lang w:val="en-CA"/>
        </w:rPr>
        <w:t>df</w:t>
      </w:r>
      <w:proofErr w:type="spellEnd"/>
      <w:r w:rsidRPr="00C62994">
        <w:rPr>
          <w:rFonts w:ascii="Times New Roman" w:hAnsi="Times New Roman" w:cs="Times New Roman"/>
          <w:sz w:val="24"/>
          <w:szCs w:val="24"/>
          <w:lang w:val="en-CA"/>
        </w:rPr>
        <w:t xml:space="preserve"> = 4, p-value = 0.032</w:t>
      </w:r>
      <w:r>
        <w:rPr>
          <w:rFonts w:ascii="Times New Roman" w:hAnsi="Times New Roman" w:cs="Times New Roman"/>
          <w:sz w:val="24"/>
          <w:szCs w:val="24"/>
          <w:lang w:val="en-CA"/>
        </w:rPr>
        <w:t>, N = 9</w:t>
      </w:r>
      <w:r w:rsidRPr="00C62994">
        <w:rPr>
          <w:rFonts w:ascii="Times New Roman" w:hAnsi="Times New Roman" w:cs="Times New Roman"/>
          <w:sz w:val="24"/>
          <w:szCs w:val="24"/>
          <w:lang w:val="en-CA"/>
        </w:rPr>
        <w:t xml:space="preserve">) and within shoots that were transplanted to new locations (t = -4.4887, </w:t>
      </w:r>
      <w:proofErr w:type="spellStart"/>
      <w:r w:rsidRPr="00C62994">
        <w:rPr>
          <w:rFonts w:ascii="Times New Roman" w:hAnsi="Times New Roman" w:cs="Times New Roman"/>
          <w:sz w:val="24"/>
          <w:szCs w:val="24"/>
          <w:lang w:val="en-CA"/>
        </w:rPr>
        <w:t>df</w:t>
      </w:r>
      <w:proofErr w:type="spellEnd"/>
      <w:r w:rsidRPr="00C62994">
        <w:rPr>
          <w:rFonts w:ascii="Times New Roman" w:hAnsi="Times New Roman" w:cs="Times New Roman"/>
          <w:sz w:val="24"/>
          <w:szCs w:val="24"/>
          <w:lang w:val="en-CA"/>
        </w:rPr>
        <w:t xml:space="preserve"> = 5, p-value = 0.0065</w:t>
      </w:r>
      <w:r>
        <w:rPr>
          <w:rFonts w:ascii="Times New Roman" w:hAnsi="Times New Roman" w:cs="Times New Roman"/>
          <w:sz w:val="24"/>
          <w:szCs w:val="24"/>
          <w:lang w:val="en-CA"/>
        </w:rPr>
        <w:t>, N = 6</w:t>
      </w:r>
      <w:r w:rsidRPr="00C62994">
        <w:rPr>
          <w:rFonts w:ascii="Times New Roman" w:hAnsi="Times New Roman" w:cs="Times New Roman"/>
          <w:sz w:val="24"/>
          <w:szCs w:val="24"/>
          <w:lang w:val="en-CA"/>
        </w:rPr>
        <w:t>)</w:t>
      </w:r>
    </w:p>
    <w:p w14:paraId="43014407" w14:textId="77777777" w:rsidR="009A264F" w:rsidRDefault="009A264F" w:rsidP="009A264F">
      <w:pPr>
        <w:spacing w:line="240" w:lineRule="auto"/>
        <w:contextualSpacing/>
        <w:rPr>
          <w:lang w:val="en-CA"/>
        </w:rPr>
      </w:pPr>
    </w:p>
    <w:p w14:paraId="229B9969" w14:textId="77777777" w:rsidR="009A264F" w:rsidRDefault="009A264F" w:rsidP="009A264F">
      <w:pPr>
        <w:spacing w:line="240" w:lineRule="auto"/>
        <w:contextualSpacing/>
        <w:rPr>
          <w:lang w:val="en-CA"/>
        </w:rPr>
      </w:pPr>
      <w:r>
        <w:rPr>
          <w:noProof/>
        </w:rPr>
        <w:drawing>
          <wp:anchor distT="0" distB="0" distL="114300" distR="114300" simplePos="0" relativeHeight="251668480" behindDoc="0" locked="0" layoutInCell="1" allowOverlap="1" wp14:anchorId="42646A22" wp14:editId="2148632F">
            <wp:simplePos x="0" y="0"/>
            <wp:positionH relativeFrom="margin">
              <wp:posOffset>-635</wp:posOffset>
            </wp:positionH>
            <wp:positionV relativeFrom="paragraph">
              <wp:posOffset>0</wp:posOffset>
            </wp:positionV>
            <wp:extent cx="6409055" cy="35388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MIcrobial diversity paired t-tests.png"/>
                    <pic:cNvPicPr/>
                  </pic:nvPicPr>
                  <pic:blipFill>
                    <a:blip r:embed="rId13">
                      <a:extLst>
                        <a:ext uri="{28A0092B-C50C-407E-A947-70E740481C1C}">
                          <a14:useLocalDpi xmlns:a14="http://schemas.microsoft.com/office/drawing/2010/main" val="0"/>
                        </a:ext>
                      </a:extLst>
                    </a:blip>
                    <a:stretch>
                      <a:fillRect/>
                    </a:stretch>
                  </pic:blipFill>
                  <pic:spPr>
                    <a:xfrm>
                      <a:off x="0" y="0"/>
                      <a:ext cx="6409055" cy="3538855"/>
                    </a:xfrm>
                    <a:prstGeom prst="rect">
                      <a:avLst/>
                    </a:prstGeom>
                  </pic:spPr>
                </pic:pic>
              </a:graphicData>
            </a:graphic>
            <wp14:sizeRelH relativeFrom="margin">
              <wp14:pctWidth>0</wp14:pctWidth>
            </wp14:sizeRelH>
            <wp14:sizeRelV relativeFrom="margin">
              <wp14:pctHeight>0</wp14:pctHeight>
            </wp14:sizeRelV>
          </wp:anchor>
        </w:drawing>
      </w:r>
    </w:p>
    <w:p w14:paraId="465914F4" w14:textId="77777777" w:rsidR="009A264F" w:rsidRDefault="009A264F" w:rsidP="009A264F">
      <w:pPr>
        <w:spacing w:line="240" w:lineRule="auto"/>
        <w:contextualSpacing/>
        <w:rPr>
          <w:lang w:val="en-CA"/>
        </w:rPr>
      </w:pPr>
    </w:p>
    <w:p w14:paraId="6285BD3D" w14:textId="77777777" w:rsidR="009A264F" w:rsidRDefault="009A264F" w:rsidP="009A264F">
      <w:pPr>
        <w:spacing w:line="480" w:lineRule="auto"/>
        <w:contextualSpacing/>
        <w:rPr>
          <w:rFonts w:ascii="Times New Roman" w:hAnsi="Times New Roman" w:cs="Times New Roman"/>
          <w:sz w:val="24"/>
          <w:szCs w:val="24"/>
          <w:lang w:val="en-CA"/>
        </w:rPr>
      </w:pPr>
      <w:r w:rsidRPr="006678B1">
        <w:rPr>
          <w:rFonts w:ascii="Times New Roman" w:hAnsi="Times New Roman" w:cs="Times New Roman"/>
          <w:b/>
          <w:sz w:val="24"/>
          <w:szCs w:val="24"/>
          <w:lang w:val="en-CA"/>
        </w:rPr>
        <w:t>Figure 4</w:t>
      </w:r>
      <w:r w:rsidRPr="006678B1">
        <w:rPr>
          <w:rFonts w:ascii="Times New Roman" w:hAnsi="Times New Roman" w:cs="Times New Roman"/>
          <w:sz w:val="24"/>
          <w:szCs w:val="24"/>
          <w:lang w:val="en-CA"/>
        </w:rPr>
        <w:t xml:space="preserve">. </w:t>
      </w:r>
      <w:r w:rsidRPr="008B0B3A">
        <w:rPr>
          <w:rFonts w:ascii="Times New Roman" w:hAnsi="Times New Roman" w:cs="Times New Roman"/>
          <w:sz w:val="24"/>
          <w:szCs w:val="24"/>
          <w:lang w:val="en-CA"/>
        </w:rPr>
        <w:t xml:space="preserve">Box plots of fisher alpha diversity values for control and experiment shoots before and after transplant. </w:t>
      </w:r>
      <w:r w:rsidRPr="00874AAD">
        <w:rPr>
          <w:rFonts w:ascii="Times New Roman" w:hAnsi="Times New Roman" w:cs="Times New Roman"/>
          <w:sz w:val="24"/>
          <w:szCs w:val="24"/>
          <w:lang w:val="en-CA"/>
        </w:rPr>
        <w:t xml:space="preserve">This illustrates that bacterial communities changed on each shoot after it was transplanted, even when it did not change location. </w:t>
      </w:r>
    </w:p>
    <w:p w14:paraId="3FB9BCE1" w14:textId="77777777" w:rsidR="009A264F" w:rsidRDefault="009A264F" w:rsidP="009A264F">
      <w:pPr>
        <w:spacing w:line="480" w:lineRule="auto"/>
        <w:contextualSpacing/>
        <w:rPr>
          <w:rFonts w:ascii="Times New Roman" w:hAnsi="Times New Roman" w:cs="Times New Roman"/>
          <w:sz w:val="24"/>
          <w:szCs w:val="24"/>
          <w:lang w:val="en-CA"/>
        </w:rPr>
      </w:pPr>
    </w:p>
    <w:p w14:paraId="538FD6E8" w14:textId="77777777" w:rsidR="009A264F" w:rsidRPr="00874AAD" w:rsidRDefault="009A264F" w:rsidP="009A264F">
      <w:pPr>
        <w:spacing w:line="480" w:lineRule="auto"/>
        <w:ind w:firstLine="720"/>
        <w:contextualSpacing/>
        <w:rPr>
          <w:lang w:val="en-CA"/>
        </w:rPr>
      </w:pPr>
      <w:r w:rsidRPr="006678B1">
        <w:rPr>
          <w:rFonts w:ascii="Times New Roman" w:hAnsi="Times New Roman" w:cs="Times New Roman"/>
          <w:sz w:val="24"/>
          <w:szCs w:val="24"/>
          <w:lang w:val="en-CA"/>
        </w:rPr>
        <w:t xml:space="preserve">Additionally, bacterial community composition differed significantly between shoots with and without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presence </w:t>
      </w:r>
      <w:r>
        <w:rPr>
          <w:rFonts w:ascii="Times New Roman" w:hAnsi="Times New Roman" w:cs="Times New Roman"/>
          <w:sz w:val="24"/>
          <w:szCs w:val="24"/>
          <w:lang w:val="en-CA"/>
        </w:rPr>
        <w:t>was</w:t>
      </w:r>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correlated with a particular</w:t>
      </w:r>
      <w:r w:rsidRPr="006678B1">
        <w:rPr>
          <w:rFonts w:ascii="Times New Roman" w:hAnsi="Times New Roman" w:cs="Times New Roman"/>
          <w:sz w:val="24"/>
          <w:szCs w:val="24"/>
          <w:lang w:val="en-CA"/>
        </w:rPr>
        <w:t xml:space="preserve"> com</w:t>
      </w:r>
      <w:r>
        <w:rPr>
          <w:rFonts w:ascii="Times New Roman" w:hAnsi="Times New Roman" w:cs="Times New Roman"/>
          <w:sz w:val="24"/>
          <w:szCs w:val="24"/>
          <w:lang w:val="en-CA"/>
        </w:rPr>
        <w:t>munity composition where</w:t>
      </w:r>
      <w:r w:rsidRPr="006678B1">
        <w:rPr>
          <w:rFonts w:ascii="Times New Roman" w:hAnsi="Times New Roman" w:cs="Times New Roman"/>
          <w:sz w:val="24"/>
          <w:szCs w:val="24"/>
          <w:lang w:val="en-CA"/>
        </w:rPr>
        <w:t xml:space="preserve">as final location and the interaction between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and final location had no significant effect</w:t>
      </w:r>
      <w:r>
        <w:rPr>
          <w:rFonts w:ascii="Times New Roman" w:hAnsi="Times New Roman" w:cs="Times New Roman"/>
          <w:sz w:val="24"/>
          <w:szCs w:val="24"/>
          <w:lang w:val="en-CA"/>
        </w:rPr>
        <w:t xml:space="preserve"> (Table 1). Please note the PERMANOVA that was used to analyze the effect of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presence on bacterial community looked within shoots before and after transplant, a total of 27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shoots were used in this analysis. </w:t>
      </w:r>
    </w:p>
    <w:p w14:paraId="503473F2" w14:textId="77777777" w:rsidR="009A264F" w:rsidRDefault="009A264F" w:rsidP="009A264F">
      <w:pPr>
        <w:spacing w:line="480" w:lineRule="auto"/>
        <w:contextualSpacing/>
        <w:rPr>
          <w:rFonts w:ascii="Times New Roman" w:hAnsi="Times New Roman" w:cs="Times New Roman"/>
          <w:sz w:val="24"/>
          <w:szCs w:val="24"/>
          <w:lang w:val="en-CA"/>
        </w:rPr>
      </w:pPr>
    </w:p>
    <w:p w14:paraId="0750F9D0" w14:textId="77777777" w:rsidR="009A264F" w:rsidRDefault="009A264F" w:rsidP="009A264F">
      <w:pPr>
        <w:spacing w:line="480" w:lineRule="auto"/>
        <w:contextualSpacing/>
        <w:rPr>
          <w:rFonts w:ascii="Times New Roman" w:hAnsi="Times New Roman" w:cs="Times New Roman"/>
          <w:sz w:val="24"/>
          <w:szCs w:val="24"/>
          <w:lang w:val="en-CA"/>
        </w:rPr>
      </w:pPr>
      <w:r w:rsidRPr="001B531D">
        <w:rPr>
          <w:rFonts w:ascii="Times New Roman" w:hAnsi="Times New Roman" w:cs="Times New Roman"/>
          <w:b/>
          <w:sz w:val="24"/>
          <w:szCs w:val="24"/>
          <w:lang w:val="en-CA"/>
        </w:rPr>
        <w:lastRenderedPageBreak/>
        <w:t>Table 3</w:t>
      </w:r>
      <w:r>
        <w:rPr>
          <w:rFonts w:ascii="Times New Roman" w:hAnsi="Times New Roman" w:cs="Times New Roman"/>
          <w:sz w:val="24"/>
          <w:szCs w:val="24"/>
          <w:lang w:val="en-CA"/>
        </w:rPr>
        <w:t xml:space="preserve">. Summary of PERMANOVA results for the test of significance of variables on bacterial community composition on transplanted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blades when communities were blocked within before and after transplant. </w:t>
      </w:r>
    </w:p>
    <w:tbl>
      <w:tblPr>
        <w:tblStyle w:val="TableGrid"/>
        <w:tblW w:w="0" w:type="auto"/>
        <w:tblLook w:val="04A0" w:firstRow="1" w:lastRow="0" w:firstColumn="1" w:lastColumn="0" w:noHBand="0" w:noVBand="1"/>
      </w:tblPr>
      <w:tblGrid>
        <w:gridCol w:w="2337"/>
        <w:gridCol w:w="2337"/>
        <w:gridCol w:w="2338"/>
        <w:gridCol w:w="2338"/>
      </w:tblGrid>
      <w:tr w:rsidR="009A264F" w14:paraId="7FAAE863" w14:textId="77777777" w:rsidTr="00307EF7">
        <w:tc>
          <w:tcPr>
            <w:tcW w:w="2337" w:type="dxa"/>
          </w:tcPr>
          <w:p w14:paraId="488C4D72"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Test</w:t>
            </w:r>
          </w:p>
        </w:tc>
        <w:tc>
          <w:tcPr>
            <w:tcW w:w="2337" w:type="dxa"/>
          </w:tcPr>
          <w:p w14:paraId="4983E0AF"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Degrees of freedom</w:t>
            </w:r>
          </w:p>
        </w:tc>
        <w:tc>
          <w:tcPr>
            <w:tcW w:w="2338" w:type="dxa"/>
          </w:tcPr>
          <w:p w14:paraId="634F8458"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F-value</w:t>
            </w:r>
          </w:p>
        </w:tc>
        <w:tc>
          <w:tcPr>
            <w:tcW w:w="2338" w:type="dxa"/>
          </w:tcPr>
          <w:p w14:paraId="7C951DF3"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P value</w:t>
            </w:r>
          </w:p>
        </w:tc>
      </w:tr>
      <w:tr w:rsidR="009A264F" w14:paraId="00D62B4C" w14:textId="77777777" w:rsidTr="00307EF7">
        <w:tc>
          <w:tcPr>
            <w:tcW w:w="2337" w:type="dxa"/>
          </w:tcPr>
          <w:p w14:paraId="5AA21A92" w14:textId="77777777" w:rsidR="009A264F" w:rsidRDefault="009A264F" w:rsidP="00307EF7">
            <w:pPr>
              <w:spacing w:line="480" w:lineRule="auto"/>
              <w:contextualSpacing/>
              <w:rPr>
                <w:rFonts w:ascii="Times New Roman" w:hAnsi="Times New Roman" w:cs="Times New Roman"/>
                <w:sz w:val="24"/>
                <w:szCs w:val="24"/>
                <w:lang w:val="en-CA"/>
              </w:rPr>
            </w:pP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(presence/absence)</w:t>
            </w:r>
          </w:p>
        </w:tc>
        <w:tc>
          <w:tcPr>
            <w:tcW w:w="2337" w:type="dxa"/>
          </w:tcPr>
          <w:p w14:paraId="17E22F94"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5B4800C1" w14:textId="37A75662" w:rsidR="009A264F" w:rsidRDefault="00F460DC"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2.95</w:t>
            </w:r>
          </w:p>
        </w:tc>
        <w:tc>
          <w:tcPr>
            <w:tcW w:w="2338" w:type="dxa"/>
          </w:tcPr>
          <w:p w14:paraId="7451CA98" w14:textId="0D9AAA07" w:rsidR="009A264F" w:rsidRDefault="00F460DC"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0.0050</w:t>
            </w:r>
            <w:r w:rsidR="009A264F">
              <w:rPr>
                <w:rFonts w:ascii="Times New Roman" w:hAnsi="Times New Roman" w:cs="Times New Roman"/>
                <w:sz w:val="24"/>
                <w:szCs w:val="24"/>
                <w:lang w:val="en-CA"/>
              </w:rPr>
              <w:t>**</w:t>
            </w:r>
          </w:p>
        </w:tc>
      </w:tr>
      <w:tr w:rsidR="009A264F" w14:paraId="2EAA14CE" w14:textId="77777777" w:rsidTr="00307EF7">
        <w:tc>
          <w:tcPr>
            <w:tcW w:w="2337" w:type="dxa"/>
          </w:tcPr>
          <w:p w14:paraId="3347C2AD"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Location</w:t>
            </w:r>
          </w:p>
        </w:tc>
        <w:tc>
          <w:tcPr>
            <w:tcW w:w="2337" w:type="dxa"/>
          </w:tcPr>
          <w:p w14:paraId="630425F0"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31304B48" w14:textId="1F506C7F" w:rsidR="009A264F" w:rsidRDefault="00F460DC"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1.16</w:t>
            </w:r>
          </w:p>
        </w:tc>
        <w:tc>
          <w:tcPr>
            <w:tcW w:w="2338" w:type="dxa"/>
          </w:tcPr>
          <w:p w14:paraId="24C4D848" w14:textId="3F1175B5" w:rsidR="009A264F" w:rsidRPr="00F460DC" w:rsidRDefault="00F460DC" w:rsidP="00307EF7">
            <w:pPr>
              <w:spacing w:line="480" w:lineRule="auto"/>
              <w:contextualSpacing/>
              <w:rPr>
                <w:rFonts w:ascii="Times New Roman" w:hAnsi="Times New Roman" w:cs="Times New Roman"/>
                <w:sz w:val="24"/>
                <w:szCs w:val="24"/>
                <w:lang w:val="en-CA"/>
              </w:rPr>
            </w:pPr>
            <w:r w:rsidRPr="00F460DC">
              <w:rPr>
                <w:rFonts w:ascii="Times New Roman" w:eastAsia="Times New Roman" w:hAnsi="Times New Roman" w:cs="Times New Roman"/>
                <w:color w:val="000000"/>
                <w:sz w:val="24"/>
                <w:szCs w:val="24"/>
                <w:lang w:val="en-CA" w:eastAsia="en-CA"/>
              </w:rPr>
              <w:t xml:space="preserve">0.1568   </w:t>
            </w:r>
          </w:p>
        </w:tc>
      </w:tr>
      <w:tr w:rsidR="009A264F" w14:paraId="1D600D23" w14:textId="77777777" w:rsidTr="00307EF7">
        <w:tc>
          <w:tcPr>
            <w:tcW w:w="2337" w:type="dxa"/>
          </w:tcPr>
          <w:p w14:paraId="4DECE3B9"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Source</w:t>
            </w:r>
          </w:p>
        </w:tc>
        <w:tc>
          <w:tcPr>
            <w:tcW w:w="2337" w:type="dxa"/>
          </w:tcPr>
          <w:p w14:paraId="13E91597"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6FEDEC1D" w14:textId="19A27B47" w:rsidR="009A264F" w:rsidRDefault="00F460DC"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0.71</w:t>
            </w:r>
          </w:p>
        </w:tc>
        <w:tc>
          <w:tcPr>
            <w:tcW w:w="2338" w:type="dxa"/>
          </w:tcPr>
          <w:p w14:paraId="1587FF76" w14:textId="13CE0FDE" w:rsidR="009A264F" w:rsidRPr="00F460DC" w:rsidRDefault="00F460DC" w:rsidP="00307EF7">
            <w:pPr>
              <w:spacing w:line="480" w:lineRule="auto"/>
              <w:contextualSpacing/>
              <w:rPr>
                <w:rFonts w:ascii="Times New Roman" w:hAnsi="Times New Roman" w:cs="Times New Roman"/>
                <w:sz w:val="24"/>
                <w:szCs w:val="24"/>
                <w:lang w:val="en-CA"/>
              </w:rPr>
            </w:pPr>
            <w:r w:rsidRPr="00F460DC">
              <w:rPr>
                <w:rFonts w:ascii="Times New Roman" w:eastAsia="Times New Roman" w:hAnsi="Times New Roman" w:cs="Times New Roman"/>
                <w:color w:val="000000"/>
                <w:sz w:val="24"/>
                <w:szCs w:val="24"/>
                <w:lang w:val="en-CA" w:eastAsia="en-CA"/>
              </w:rPr>
              <w:t xml:space="preserve">0.7081   </w:t>
            </w:r>
          </w:p>
        </w:tc>
      </w:tr>
      <w:tr w:rsidR="009A264F" w14:paraId="7688B5BD" w14:textId="77777777" w:rsidTr="00307EF7">
        <w:tc>
          <w:tcPr>
            <w:tcW w:w="2337" w:type="dxa"/>
          </w:tcPr>
          <w:p w14:paraId="08E4C532" w14:textId="77777777" w:rsidR="009A264F" w:rsidRDefault="009A264F" w:rsidP="00307EF7">
            <w:pPr>
              <w:spacing w:line="480" w:lineRule="auto"/>
              <w:contextualSpacing/>
              <w:rPr>
                <w:rFonts w:ascii="Times New Roman" w:hAnsi="Times New Roman" w:cs="Times New Roman"/>
                <w:sz w:val="24"/>
                <w:szCs w:val="24"/>
                <w:lang w:val="en-CA"/>
              </w:rPr>
            </w:pP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*Location</w:t>
            </w:r>
          </w:p>
        </w:tc>
        <w:tc>
          <w:tcPr>
            <w:tcW w:w="2337" w:type="dxa"/>
          </w:tcPr>
          <w:p w14:paraId="4B6DBB99" w14:textId="77777777" w:rsidR="009A264F" w:rsidRDefault="009A264F"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2338" w:type="dxa"/>
          </w:tcPr>
          <w:p w14:paraId="4BC2AB68" w14:textId="7FBE0857" w:rsidR="009A264F" w:rsidRDefault="00F460DC" w:rsidP="00307EF7">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0.4854</w:t>
            </w:r>
          </w:p>
        </w:tc>
        <w:tc>
          <w:tcPr>
            <w:tcW w:w="2338" w:type="dxa"/>
          </w:tcPr>
          <w:p w14:paraId="063691EC" w14:textId="18E85FC2" w:rsidR="009A264F" w:rsidRPr="00F460DC" w:rsidRDefault="00F460DC" w:rsidP="00307EF7">
            <w:pPr>
              <w:spacing w:line="480" w:lineRule="auto"/>
              <w:contextualSpacing/>
              <w:rPr>
                <w:rFonts w:ascii="Times New Roman" w:hAnsi="Times New Roman" w:cs="Times New Roman"/>
                <w:sz w:val="24"/>
                <w:szCs w:val="24"/>
                <w:lang w:val="en-CA"/>
              </w:rPr>
            </w:pPr>
            <w:r w:rsidRPr="00F460DC">
              <w:rPr>
                <w:rFonts w:ascii="Times New Roman" w:eastAsia="Times New Roman" w:hAnsi="Times New Roman" w:cs="Times New Roman"/>
                <w:color w:val="000000"/>
                <w:sz w:val="24"/>
                <w:szCs w:val="24"/>
                <w:lang w:val="en-CA" w:eastAsia="en-CA"/>
              </w:rPr>
              <w:t xml:space="preserve">0.4854  </w:t>
            </w:r>
          </w:p>
        </w:tc>
      </w:tr>
    </w:tbl>
    <w:p w14:paraId="75B11DE6" w14:textId="77777777" w:rsidR="009A264F" w:rsidRDefault="009A264F" w:rsidP="009A264F">
      <w:pPr>
        <w:spacing w:line="480" w:lineRule="auto"/>
        <w:contextualSpacing/>
        <w:rPr>
          <w:rFonts w:ascii="Times New Roman" w:hAnsi="Times New Roman" w:cs="Times New Roman"/>
          <w:sz w:val="24"/>
          <w:szCs w:val="24"/>
          <w:lang w:val="en-CA"/>
        </w:rPr>
      </w:pPr>
    </w:p>
    <w:p w14:paraId="55489BB0" w14:textId="0473CFA5" w:rsidR="009A264F" w:rsidRPr="00F460DC" w:rsidRDefault="009A264F" w:rsidP="00F46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D6F45">
        <w:rPr>
          <w:rFonts w:ascii="Lucida Console" w:eastAsia="Times New Roman" w:hAnsi="Lucida Console" w:cs="Courier New"/>
          <w:color w:val="000000"/>
          <w:sz w:val="20"/>
          <w:szCs w:val="20"/>
          <w:lang w:val="en-CA" w:eastAsia="en-CA"/>
        </w:rPr>
        <w:t xml:space="preserve">  </w:t>
      </w:r>
      <w:r>
        <w:rPr>
          <w:rFonts w:ascii="Lucida Console" w:eastAsia="Times New Roman" w:hAnsi="Lucida Console" w:cs="Courier New"/>
          <w:color w:val="000000"/>
          <w:sz w:val="20"/>
          <w:szCs w:val="20"/>
          <w:lang w:val="en-CA" w:eastAsia="en-CA"/>
        </w:rPr>
        <w:tab/>
      </w:r>
      <w:r w:rsidRPr="00FD6F45">
        <w:rPr>
          <w:rFonts w:ascii="Lucida Console" w:eastAsia="Times New Roman" w:hAnsi="Lucida Console" w:cs="Courier New"/>
          <w:color w:val="000000"/>
          <w:sz w:val="20"/>
          <w:szCs w:val="20"/>
          <w:lang w:val="en-CA" w:eastAsia="en-CA"/>
        </w:rPr>
        <w:t xml:space="preserve"> </w:t>
      </w:r>
      <w:r>
        <w:rPr>
          <w:lang w:val="en-CA"/>
        </w:rPr>
        <w:tab/>
      </w:r>
    </w:p>
    <w:p w14:paraId="5D898BD9" w14:textId="5F88EA16" w:rsidR="009A264F" w:rsidRDefault="00F460DC" w:rsidP="009A264F">
      <w:pPr>
        <w:spacing w:line="240" w:lineRule="auto"/>
        <w:contextualSpacing/>
        <w:jc w:val="right"/>
        <w:rPr>
          <w:lang w:val="en-CA"/>
        </w:rPr>
      </w:pPr>
      <w:r>
        <w:rPr>
          <w:noProof/>
        </w:rPr>
        <mc:AlternateContent>
          <mc:Choice Requires="wpg">
            <w:drawing>
              <wp:anchor distT="0" distB="0" distL="114300" distR="114300" simplePos="0" relativeHeight="251664384" behindDoc="0" locked="0" layoutInCell="1" allowOverlap="1" wp14:anchorId="7111CAD4" wp14:editId="6E2A79D1">
                <wp:simplePos x="0" y="0"/>
                <wp:positionH relativeFrom="margin">
                  <wp:posOffset>1238250</wp:posOffset>
                </wp:positionH>
                <wp:positionV relativeFrom="paragraph">
                  <wp:posOffset>1181100</wp:posOffset>
                </wp:positionV>
                <wp:extent cx="4210685" cy="89090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4210685" cy="890905"/>
                          <a:chOff x="1581150" y="1123950"/>
                          <a:chExt cx="4210685" cy="890905"/>
                        </a:xfrm>
                      </wpg:grpSpPr>
                      <wps:wsp>
                        <wps:cNvPr id="291" name="TextBox 12"/>
                        <wps:cNvSpPr txBox="1"/>
                        <wps:spPr>
                          <a:xfrm>
                            <a:off x="3343275" y="1181100"/>
                            <a:ext cx="2448560" cy="262255"/>
                          </a:xfrm>
                          <a:prstGeom prst="rect">
                            <a:avLst/>
                          </a:prstGeom>
                          <a:noFill/>
                        </wps:spPr>
                        <wps:txbx>
                          <w:txbxContent>
                            <w:p w14:paraId="667CF7ED" w14:textId="77777777" w:rsidR="00AB4E2D" w:rsidRPr="002A4817" w:rsidRDefault="00AB4E2D" w:rsidP="009A264F">
                              <w:pPr>
                                <w:pStyle w:val="NormalWeb"/>
                                <w:spacing w:before="0" w:beforeAutospacing="0" w:after="0" w:afterAutospacing="0"/>
                                <w:rPr>
                                  <w:sz w:val="22"/>
                                  <w:szCs w:val="22"/>
                                </w:rPr>
                              </w:pPr>
                              <w:proofErr w:type="spellStart"/>
                              <w:r w:rsidRPr="002A4817">
                                <w:rPr>
                                  <w:rFonts w:asciiTheme="minorHAnsi" w:hAnsi="Calibri" w:cstheme="minorBidi"/>
                                  <w:b/>
                                  <w:bCs/>
                                  <w:color w:val="000000" w:themeColor="text1"/>
                                  <w:kern w:val="24"/>
                                  <w:sz w:val="22"/>
                                  <w:szCs w:val="22"/>
                                </w:rPr>
                                <w:t>Seagrass</w:t>
                              </w:r>
                              <w:proofErr w:type="spellEnd"/>
                              <w:r w:rsidRPr="002A4817">
                                <w:rPr>
                                  <w:rFonts w:asciiTheme="minorHAnsi" w:hAnsi="Calibri" w:cstheme="minorBidi"/>
                                  <w:b/>
                                  <w:bCs/>
                                  <w:color w:val="000000" w:themeColor="text1"/>
                                  <w:kern w:val="24"/>
                                  <w:sz w:val="22"/>
                                  <w:szCs w:val="22"/>
                                </w:rPr>
                                <w:t xml:space="preserve"> with </w:t>
                              </w:r>
                              <w:proofErr w:type="spellStart"/>
                              <w:r w:rsidRPr="00655F30">
                                <w:rPr>
                                  <w:rFonts w:asciiTheme="minorHAnsi" w:hAnsi="Calibri" w:cstheme="minorBidi"/>
                                  <w:b/>
                                  <w:bCs/>
                                  <w:i/>
                                  <w:iCs/>
                                  <w:color w:val="000000" w:themeColor="text1"/>
                                  <w:kern w:val="24"/>
                                  <w:sz w:val="22"/>
                                  <w:szCs w:val="22"/>
                                </w:rPr>
                                <w:t>Smithora</w:t>
                              </w:r>
                              <w:proofErr w:type="spellEnd"/>
                            </w:p>
                          </w:txbxContent>
                        </wps:txbx>
                        <wps:bodyPr wrap="square" rtlCol="0">
                          <a:spAutoFit/>
                        </wps:bodyPr>
                      </wps:wsp>
                      <wps:wsp>
                        <wps:cNvPr id="293" name="TextBox 13"/>
                        <wps:cNvSpPr txBox="1"/>
                        <wps:spPr>
                          <a:xfrm>
                            <a:off x="1581150" y="1123950"/>
                            <a:ext cx="1738630" cy="262255"/>
                          </a:xfrm>
                          <a:prstGeom prst="rect">
                            <a:avLst/>
                          </a:prstGeom>
                          <a:noFill/>
                        </wps:spPr>
                        <wps:txbx>
                          <w:txbxContent>
                            <w:p w14:paraId="31F48837" w14:textId="77777777" w:rsidR="00AB4E2D" w:rsidRPr="002A4817" w:rsidRDefault="00AB4E2D" w:rsidP="009A264F">
                              <w:pPr>
                                <w:pStyle w:val="NormalWeb"/>
                                <w:spacing w:before="0" w:beforeAutospacing="0" w:after="0" w:afterAutospacing="0"/>
                                <w:rPr>
                                  <w:sz w:val="22"/>
                                  <w:szCs w:val="22"/>
                                </w:rPr>
                              </w:pPr>
                              <w:proofErr w:type="spellStart"/>
                              <w:r w:rsidRPr="002A4817">
                                <w:rPr>
                                  <w:rFonts w:asciiTheme="minorHAnsi" w:hAnsi="Calibri" w:cstheme="minorBidi"/>
                                  <w:b/>
                                  <w:bCs/>
                                  <w:color w:val="000000" w:themeColor="text1"/>
                                  <w:kern w:val="24"/>
                                  <w:sz w:val="22"/>
                                  <w:szCs w:val="22"/>
                                </w:rPr>
                                <w:t>Seagrass</w:t>
                              </w:r>
                              <w:proofErr w:type="spellEnd"/>
                              <w:r w:rsidRPr="002A4817">
                                <w:rPr>
                                  <w:rFonts w:asciiTheme="minorHAnsi" w:hAnsi="Calibri" w:cstheme="minorBidi"/>
                                  <w:b/>
                                  <w:bCs/>
                                  <w:color w:val="000000" w:themeColor="text1"/>
                                  <w:kern w:val="24"/>
                                  <w:sz w:val="22"/>
                                  <w:szCs w:val="22"/>
                                </w:rPr>
                                <w:t xml:space="preserve"> without </w:t>
                              </w:r>
                              <w:proofErr w:type="spellStart"/>
                              <w:r w:rsidRPr="00655F30">
                                <w:rPr>
                                  <w:rFonts w:asciiTheme="minorHAnsi" w:hAnsi="Calibri" w:cstheme="minorBidi"/>
                                  <w:b/>
                                  <w:bCs/>
                                  <w:i/>
                                  <w:iCs/>
                                  <w:color w:val="000000" w:themeColor="text1"/>
                                  <w:kern w:val="24"/>
                                  <w:sz w:val="22"/>
                                  <w:szCs w:val="22"/>
                                </w:rPr>
                                <w:t>Smithora</w:t>
                              </w:r>
                              <w:proofErr w:type="spellEnd"/>
                            </w:p>
                          </w:txbxContent>
                        </wps:txbx>
                        <wps:bodyPr wrap="none" rtlCol="0">
                          <a:spAutoFit/>
                        </wps:bodyPr>
                      </wps:wsp>
                      <wps:wsp>
                        <wps:cNvPr id="294" name="TextBox 11"/>
                        <wps:cNvSpPr txBox="1"/>
                        <wps:spPr>
                          <a:xfrm>
                            <a:off x="3448050" y="1752600"/>
                            <a:ext cx="713740" cy="262255"/>
                          </a:xfrm>
                          <a:prstGeom prst="rect">
                            <a:avLst/>
                          </a:prstGeom>
                          <a:noFill/>
                        </wps:spPr>
                        <wps:txbx>
                          <w:txbxContent>
                            <w:p w14:paraId="4C4A7119" w14:textId="77777777" w:rsidR="00AB4E2D" w:rsidRPr="002A4817" w:rsidRDefault="00AB4E2D" w:rsidP="009A264F">
                              <w:pPr>
                                <w:pStyle w:val="NormalWeb"/>
                                <w:spacing w:before="0" w:beforeAutospacing="0" w:after="0" w:afterAutospacing="0"/>
                                <w:rPr>
                                  <w:sz w:val="22"/>
                                  <w:szCs w:val="22"/>
                                </w:rPr>
                              </w:pPr>
                              <w:proofErr w:type="spellStart"/>
                              <w:r w:rsidRPr="00655F30">
                                <w:rPr>
                                  <w:rFonts w:asciiTheme="minorHAnsi" w:hAnsi="Calibri" w:cstheme="minorBidi"/>
                                  <w:b/>
                                  <w:bCs/>
                                  <w:i/>
                                  <w:iCs/>
                                  <w:color w:val="000000" w:themeColor="text1"/>
                                  <w:kern w:val="24"/>
                                  <w:sz w:val="22"/>
                                  <w:szCs w:val="22"/>
                                </w:rPr>
                                <w:t>Smithora</w:t>
                              </w:r>
                              <w:proofErr w:type="spellEnd"/>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11CAD4" id="Group 20" o:spid="_x0000_s1027" style="position:absolute;left:0;text-align:left;margin-left:97.5pt;margin-top:93pt;width:331.55pt;height:70.15pt;z-index:251664384;mso-position-horizontal-relative:margin;mso-width-relative:margin;mso-height-relative:margin" coordorigin="15811,11239" coordsize="42106,8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">
                <v:shape id="_x0000_s1028" type="#_x0000_t202" style="position:absolute;left:33432;top:11811;width:2448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" filled="f" stroked="f">
                  <v:textbox style="mso-fit-shape-to-text:t">
                    <w:txbxContent>
                      <w:p w14:paraId="667CF7ED" w14:textId="77777777" w:rsidR="005A3E88" w:rsidRPr="002A4817" w:rsidRDefault="005A3E88" w:rsidP="009A264F">
                        <w:pPr>
                          <w:pStyle w:val="NormalWeb"/>
                          <w:spacing w:before="0" w:beforeAutospacing="0" w:after="0" w:afterAutospacing="0"/>
                          <w:rPr>
                            <w:sz w:val="22"/>
                            <w:szCs w:val="22"/>
                          </w:rPr>
                        </w:pPr>
                        <w:r w:rsidRPr="002A4817">
                          <w:rPr>
                            <w:rFonts w:asciiTheme="minorHAnsi" w:hAnsi="Calibri" w:cstheme="minorBidi"/>
                            <w:b/>
                            <w:bCs/>
                            <w:color w:val="000000" w:themeColor="text1"/>
                            <w:kern w:val="24"/>
                            <w:sz w:val="22"/>
                            <w:szCs w:val="22"/>
                          </w:rPr>
                          <w:t xml:space="preserve">Seagrass with </w:t>
                        </w:r>
                        <w:r w:rsidRPr="00655F30">
                          <w:rPr>
                            <w:rFonts w:asciiTheme="minorHAnsi" w:hAnsi="Calibri" w:cstheme="minorBidi"/>
                            <w:b/>
                            <w:bCs/>
                            <w:i/>
                            <w:iCs/>
                            <w:color w:val="000000" w:themeColor="text1"/>
                            <w:kern w:val="24"/>
                            <w:sz w:val="22"/>
                            <w:szCs w:val="22"/>
                          </w:rPr>
                          <w:t>Smithora</w:t>
                        </w:r>
                      </w:p>
                    </w:txbxContent>
                  </v:textbox>
                </v:shape>
                <v:shape id="TextBox 13" o:spid="_x0000_s1029" type="#_x0000_t202" style="position:absolute;left:15811;top:11239;width:17386;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" filled="f" stroked="f">
                  <v:textbox style="mso-fit-shape-to-text:t">
                    <w:txbxContent>
                      <w:p w14:paraId="31F48837" w14:textId="77777777" w:rsidR="005A3E88" w:rsidRPr="002A4817" w:rsidRDefault="005A3E88" w:rsidP="009A264F">
                        <w:pPr>
                          <w:pStyle w:val="NormalWeb"/>
                          <w:spacing w:before="0" w:beforeAutospacing="0" w:after="0" w:afterAutospacing="0"/>
                          <w:rPr>
                            <w:sz w:val="22"/>
                            <w:szCs w:val="22"/>
                          </w:rPr>
                        </w:pPr>
                        <w:r w:rsidRPr="002A4817">
                          <w:rPr>
                            <w:rFonts w:asciiTheme="minorHAnsi" w:hAnsi="Calibri" w:cstheme="minorBidi"/>
                            <w:b/>
                            <w:bCs/>
                            <w:color w:val="000000" w:themeColor="text1"/>
                            <w:kern w:val="24"/>
                            <w:sz w:val="22"/>
                            <w:szCs w:val="22"/>
                          </w:rPr>
                          <w:t xml:space="preserve">Seagrass without </w:t>
                        </w:r>
                        <w:r w:rsidRPr="00655F30">
                          <w:rPr>
                            <w:rFonts w:asciiTheme="minorHAnsi" w:hAnsi="Calibri" w:cstheme="minorBidi"/>
                            <w:b/>
                            <w:bCs/>
                            <w:i/>
                            <w:iCs/>
                            <w:color w:val="000000" w:themeColor="text1"/>
                            <w:kern w:val="24"/>
                            <w:sz w:val="22"/>
                            <w:szCs w:val="22"/>
                          </w:rPr>
                          <w:t>Smithora</w:t>
                        </w:r>
                      </w:p>
                    </w:txbxContent>
                  </v:textbox>
                </v:shape>
                <v:shape id="TextBox 11" o:spid="_x0000_s1030" type="#_x0000_t202" style="position:absolute;left:34480;top:17526;width:7137;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" filled="f" stroked="f">
                  <v:textbox style="mso-fit-shape-to-text:t">
                    <w:txbxContent>
                      <w:p w14:paraId="4C4A7119" w14:textId="77777777" w:rsidR="005A3E88" w:rsidRPr="002A4817" w:rsidRDefault="005A3E88" w:rsidP="009A264F">
                        <w:pPr>
                          <w:pStyle w:val="NormalWeb"/>
                          <w:spacing w:before="0" w:beforeAutospacing="0" w:after="0" w:afterAutospacing="0"/>
                          <w:rPr>
                            <w:sz w:val="22"/>
                            <w:szCs w:val="22"/>
                          </w:rPr>
                        </w:pPr>
                        <w:r w:rsidRPr="00655F30">
                          <w:rPr>
                            <w:rFonts w:asciiTheme="minorHAnsi" w:hAnsi="Calibri" w:cstheme="minorBidi"/>
                            <w:b/>
                            <w:bCs/>
                            <w:i/>
                            <w:iCs/>
                            <w:color w:val="000000" w:themeColor="text1"/>
                            <w:kern w:val="24"/>
                            <w:sz w:val="22"/>
                            <w:szCs w:val="22"/>
                          </w:rPr>
                          <w:t>Smithora</w:t>
                        </w:r>
                      </w:p>
                    </w:txbxContent>
                  </v:textbox>
                </v:shape>
                <w10:wrap type="square" anchorx="margin"/>
              </v:group>
            </w:pict>
          </mc:Fallback>
        </mc:AlternateContent>
      </w:r>
      <w:r>
        <w:rPr>
          <w:noProof/>
        </w:rPr>
        <w:drawing>
          <wp:anchor distT="0" distB="0" distL="114300" distR="114300" simplePos="0" relativeHeight="251658239" behindDoc="1" locked="0" layoutInCell="1" allowOverlap="1" wp14:anchorId="724A64AC" wp14:editId="37700B74">
            <wp:simplePos x="0" y="0"/>
            <wp:positionH relativeFrom="margin">
              <wp:align>right</wp:align>
            </wp:positionH>
            <wp:positionV relativeFrom="paragraph">
              <wp:posOffset>219075</wp:posOffset>
            </wp:positionV>
            <wp:extent cx="5943600" cy="2805430"/>
            <wp:effectExtent l="0" t="0" r="0" b="0"/>
            <wp:wrapTight wrapText="bothSides">
              <wp:wrapPolygon edited="0">
                <wp:start x="0" y="0"/>
                <wp:lineTo x="0" y="21414"/>
                <wp:lineTo x="21531" y="2141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teria_smithora_aug.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anchor>
        </w:drawing>
      </w:r>
    </w:p>
    <w:p w14:paraId="00C6E6AB" w14:textId="61B1AD6F" w:rsidR="009A264F" w:rsidRDefault="009A264F" w:rsidP="009A264F">
      <w:pPr>
        <w:spacing w:line="240" w:lineRule="auto"/>
        <w:contextualSpacing/>
        <w:rPr>
          <w:lang w:val="en-CA"/>
        </w:rPr>
      </w:pPr>
    </w:p>
    <w:p w14:paraId="698BD1A3" w14:textId="4AAF14CE" w:rsidR="009A264F" w:rsidRDefault="009A264F" w:rsidP="009A264F">
      <w:pPr>
        <w:spacing w:line="240" w:lineRule="auto"/>
        <w:contextualSpacing/>
        <w:rPr>
          <w:lang w:val="en-CA"/>
        </w:rPr>
      </w:pPr>
    </w:p>
    <w:p w14:paraId="412E8C5B" w14:textId="790BE3ED" w:rsidR="009A264F" w:rsidRPr="00F460DC" w:rsidRDefault="00395E4A" w:rsidP="00F460DC">
      <w:pPr>
        <w:tabs>
          <w:tab w:val="left" w:pos="7515"/>
        </w:tabs>
        <w:spacing w:line="480" w:lineRule="auto"/>
        <w:contextualSpacing/>
      </w:pPr>
      <w:r w:rsidRPr="002A4817">
        <w:rPr>
          <w:noProof/>
        </w:rPr>
        <mc:AlternateContent>
          <mc:Choice Requires="wps">
            <w:drawing>
              <wp:anchor distT="0" distB="0" distL="114300" distR="114300" simplePos="0" relativeHeight="251671552" behindDoc="0" locked="0" layoutInCell="1" allowOverlap="1" wp14:anchorId="3B15AAAE" wp14:editId="35039BE7">
                <wp:simplePos x="0" y="0"/>
                <wp:positionH relativeFrom="column">
                  <wp:posOffset>4286250</wp:posOffset>
                </wp:positionH>
                <wp:positionV relativeFrom="paragraph">
                  <wp:posOffset>2354580</wp:posOffset>
                </wp:positionV>
                <wp:extent cx="914400" cy="175260"/>
                <wp:effectExtent l="0" t="0" r="0" b="635"/>
                <wp:wrapNone/>
                <wp:docPr id="2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526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419C437" w14:textId="77777777" w:rsidR="00AB4E2D" w:rsidRPr="00874AAD" w:rsidRDefault="00AB4E2D" w:rsidP="009A264F">
                            <w:pPr>
                              <w:pStyle w:val="NormalWeb"/>
                              <w:kinsoku w:val="0"/>
                              <w:overflowPunct w:val="0"/>
                              <w:spacing w:before="0" w:beforeAutospacing="0" w:after="0" w:afterAutospacing="0"/>
                              <w:textAlignment w:val="baseline"/>
                            </w:pPr>
                            <w:r w:rsidRPr="00874AAD">
                              <w:rPr>
                                <w:color w:val="000000"/>
                                <w:kern w:val="24"/>
                                <w:lang w:val="en-US"/>
                              </w:rPr>
                              <w:t>Stress =</w:t>
                            </w:r>
                            <w:r>
                              <w:rPr>
                                <w:color w:val="000000"/>
                                <w:kern w:val="24"/>
                                <w:lang w:val="en-US"/>
                              </w:rPr>
                              <w:t xml:space="preserve"> </w:t>
                            </w:r>
                            <w:r w:rsidRPr="00874AAD">
                              <w:rPr>
                                <w:color w:val="000000"/>
                                <w:kern w:val="24"/>
                                <w:lang w:val="en-US"/>
                              </w:rPr>
                              <w:t>0.065</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15AAAE" id="Rectangle 2" o:spid="_x0000_s1031" style="position:absolute;margin-left:337.5pt;margin-top:185.4pt;width:1in;height:1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" stroked="f" strokecolor="black [3213]">
                <v:shadow color="#e7e6e6 [3214]"/>
                <v:textbox style="mso-fit-shape-to-text:t" inset="0,0,0,0">
                  <w:txbxContent>
                    <w:p w14:paraId="1419C437" w14:textId="77777777" w:rsidR="005A3E88" w:rsidRPr="00874AAD" w:rsidRDefault="005A3E88" w:rsidP="009A264F">
                      <w:pPr>
                        <w:pStyle w:val="NormalWeb"/>
                        <w:kinsoku w:val="0"/>
                        <w:overflowPunct w:val="0"/>
                        <w:spacing w:before="0" w:beforeAutospacing="0" w:after="0" w:afterAutospacing="0"/>
                        <w:textAlignment w:val="baseline"/>
                      </w:pPr>
                      <w:r w:rsidRPr="00874AAD">
                        <w:rPr>
                          <w:color w:val="000000"/>
                          <w:kern w:val="24"/>
                          <w:lang w:val="en-US"/>
                        </w:rPr>
                        <w:t>Stress =</w:t>
                      </w:r>
                      <w:r>
                        <w:rPr>
                          <w:color w:val="000000"/>
                          <w:kern w:val="24"/>
                          <w:lang w:val="en-US"/>
                        </w:rPr>
                        <w:t xml:space="preserve"> </w:t>
                      </w:r>
                      <w:r w:rsidRPr="00874AAD">
                        <w:rPr>
                          <w:color w:val="000000"/>
                          <w:kern w:val="24"/>
                          <w:lang w:val="en-US"/>
                        </w:rPr>
                        <w:t>0.065</w:t>
                      </w:r>
                    </w:p>
                  </w:txbxContent>
                </v:textbox>
              </v:rect>
            </w:pict>
          </mc:Fallback>
        </mc:AlternateContent>
      </w:r>
      <w:r w:rsidR="00F460DC">
        <w:tab/>
      </w:r>
    </w:p>
    <w:p w14:paraId="31CB565A" w14:textId="77777777" w:rsidR="009A264F" w:rsidRPr="006678B1" w:rsidRDefault="009A264F" w:rsidP="009A264F">
      <w:pPr>
        <w:spacing w:line="480" w:lineRule="auto"/>
        <w:contextualSpacing/>
        <w:rPr>
          <w:rFonts w:ascii="Times New Roman" w:hAnsi="Times New Roman" w:cs="Times New Roman"/>
          <w:sz w:val="24"/>
          <w:szCs w:val="24"/>
        </w:rPr>
      </w:pPr>
      <w:r w:rsidRPr="006678B1">
        <w:rPr>
          <w:rFonts w:ascii="Times New Roman" w:hAnsi="Times New Roman" w:cs="Times New Roman"/>
          <w:b/>
          <w:sz w:val="24"/>
          <w:szCs w:val="24"/>
        </w:rPr>
        <w:t>Figure 5</w:t>
      </w:r>
      <w:r w:rsidRPr="006678B1">
        <w:rPr>
          <w:rFonts w:ascii="Times New Roman" w:hAnsi="Times New Roman" w:cs="Times New Roman"/>
          <w:sz w:val="24"/>
          <w:szCs w:val="24"/>
        </w:rPr>
        <w:t>. NMDS plot displaying the higher similarity between bacterial communit</w:t>
      </w:r>
      <w:r>
        <w:rPr>
          <w:rFonts w:ascii="Times New Roman" w:hAnsi="Times New Roman" w:cs="Times New Roman"/>
          <w:sz w:val="24"/>
          <w:szCs w:val="24"/>
        </w:rPr>
        <w:t>i</w:t>
      </w:r>
      <w:r w:rsidRPr="006678B1">
        <w:rPr>
          <w:rFonts w:ascii="Times New Roman" w:hAnsi="Times New Roman" w:cs="Times New Roman"/>
          <w:sz w:val="24"/>
          <w:szCs w:val="24"/>
        </w:rPr>
        <w:t xml:space="preserve">es from shoots with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vs. without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and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itself, </w:t>
      </w:r>
      <w:commentRangeStart w:id="50"/>
      <w:r w:rsidRPr="006678B1">
        <w:rPr>
          <w:rFonts w:ascii="Times New Roman" w:hAnsi="Times New Roman" w:cs="Times New Roman"/>
          <w:sz w:val="24"/>
          <w:szCs w:val="24"/>
        </w:rPr>
        <w:t>stress is displayed on the plot</w:t>
      </w:r>
      <w:commentRangeEnd w:id="50"/>
      <w:r w:rsidR="002F69AA">
        <w:rPr>
          <w:rStyle w:val="CommentReference"/>
        </w:rPr>
        <w:commentReference w:id="50"/>
      </w:r>
      <w:r w:rsidRPr="006678B1">
        <w:rPr>
          <w:rFonts w:ascii="Times New Roman" w:hAnsi="Times New Roman" w:cs="Times New Roman"/>
          <w:sz w:val="24"/>
          <w:szCs w:val="24"/>
        </w:rPr>
        <w:t xml:space="preserve">. </w:t>
      </w:r>
    </w:p>
    <w:p w14:paraId="60BC859F" w14:textId="77777777" w:rsidR="009A264F" w:rsidRPr="006678B1" w:rsidRDefault="009A264F" w:rsidP="009A264F">
      <w:pPr>
        <w:spacing w:line="480" w:lineRule="auto"/>
        <w:contextualSpacing/>
        <w:rPr>
          <w:rFonts w:ascii="Times New Roman" w:hAnsi="Times New Roman" w:cs="Times New Roman"/>
          <w:sz w:val="24"/>
          <w:szCs w:val="24"/>
        </w:rPr>
      </w:pPr>
    </w:p>
    <w:p w14:paraId="3B5F172E" w14:textId="77777777" w:rsidR="009A264F" w:rsidRDefault="009A264F" w:rsidP="009A264F">
      <w:pPr>
        <w:spacing w:line="480" w:lineRule="auto"/>
        <w:ind w:firstLine="720"/>
        <w:contextualSpacing/>
        <w:rPr>
          <w:rFonts w:ascii="Times New Roman" w:hAnsi="Times New Roman" w:cs="Times New Roman"/>
          <w:sz w:val="24"/>
          <w:szCs w:val="24"/>
          <w:lang w:val="en-CA"/>
        </w:rPr>
      </w:pPr>
      <w:r w:rsidRPr="006678B1">
        <w:rPr>
          <w:rFonts w:ascii="Times New Roman" w:hAnsi="Times New Roman" w:cs="Times New Roman"/>
          <w:sz w:val="24"/>
          <w:szCs w:val="24"/>
        </w:rPr>
        <w:t xml:space="preserve">The action of transplanting the </w:t>
      </w:r>
      <w:proofErr w:type="spellStart"/>
      <w:r w:rsidRPr="006678B1">
        <w:rPr>
          <w:rFonts w:ascii="Times New Roman" w:hAnsi="Times New Roman" w:cs="Times New Roman"/>
          <w:sz w:val="24"/>
          <w:szCs w:val="24"/>
        </w:rPr>
        <w:t>seagrass</w:t>
      </w:r>
      <w:proofErr w:type="spellEnd"/>
      <w:r w:rsidRPr="006678B1">
        <w:rPr>
          <w:rFonts w:ascii="Times New Roman" w:hAnsi="Times New Roman" w:cs="Times New Roman"/>
          <w:sz w:val="24"/>
          <w:szCs w:val="24"/>
        </w:rPr>
        <w:t xml:space="preserve"> itself also had a</w:t>
      </w:r>
      <w:r>
        <w:rPr>
          <w:rFonts w:ascii="Times New Roman" w:hAnsi="Times New Roman" w:cs="Times New Roman"/>
          <w:sz w:val="24"/>
          <w:szCs w:val="24"/>
        </w:rPr>
        <w:t xml:space="preserve">n effect on bacterial community, </w:t>
      </w:r>
      <w:r w:rsidRPr="006678B1">
        <w:rPr>
          <w:rFonts w:ascii="Times New Roman" w:hAnsi="Times New Roman" w:cs="Times New Roman"/>
          <w:sz w:val="24"/>
          <w:szCs w:val="24"/>
        </w:rPr>
        <w:t xml:space="preserve">as well as the interaction between </w:t>
      </w:r>
      <w:r>
        <w:rPr>
          <w:rFonts w:ascii="Times New Roman" w:hAnsi="Times New Roman" w:cs="Times New Roman"/>
          <w:sz w:val="24"/>
          <w:szCs w:val="24"/>
        </w:rPr>
        <w:t xml:space="preserve">source location </w:t>
      </w:r>
      <w:r w:rsidRPr="006678B1">
        <w:rPr>
          <w:rFonts w:ascii="Times New Roman" w:hAnsi="Times New Roman" w:cs="Times New Roman"/>
          <w:sz w:val="24"/>
          <w:szCs w:val="24"/>
        </w:rPr>
        <w:t>and transplanting</w:t>
      </w:r>
      <w:r>
        <w:rPr>
          <w:rFonts w:ascii="Times New Roman" w:hAnsi="Times New Roman" w:cs="Times New Roman"/>
          <w:sz w:val="24"/>
          <w:szCs w:val="24"/>
        </w:rPr>
        <w:t xml:space="preserve">. </w:t>
      </w:r>
    </w:p>
    <w:p w14:paraId="4A090133" w14:textId="77777777" w:rsidR="009A264F" w:rsidRPr="00874AAD" w:rsidRDefault="009A264F" w:rsidP="009A264F">
      <w:pPr>
        <w:spacing w:line="480" w:lineRule="auto"/>
        <w:contextualSpacing/>
        <w:rPr>
          <w:rFonts w:ascii="Times New Roman" w:hAnsi="Times New Roman" w:cs="Times New Roman"/>
          <w:sz w:val="24"/>
          <w:szCs w:val="24"/>
          <w:lang w:val="en-CA"/>
        </w:rPr>
      </w:pPr>
      <w:r w:rsidRPr="001B531D">
        <w:rPr>
          <w:rFonts w:ascii="Times New Roman" w:hAnsi="Times New Roman" w:cs="Times New Roman"/>
          <w:b/>
          <w:sz w:val="24"/>
          <w:szCs w:val="24"/>
          <w:lang w:val="en-CA"/>
        </w:rPr>
        <w:t>Table 4</w:t>
      </w:r>
      <w:r>
        <w:rPr>
          <w:rFonts w:ascii="Times New Roman" w:hAnsi="Times New Roman" w:cs="Times New Roman"/>
          <w:sz w:val="24"/>
          <w:szCs w:val="24"/>
          <w:lang w:val="en-CA"/>
        </w:rPr>
        <w:t xml:space="preserve">. Summary of PERMANOVA results Time refers to whether the community was before or after transplant. Shoot communities were blocked by </w:t>
      </w:r>
      <w:proofErr w:type="spellStart"/>
      <w:r w:rsidRPr="00516C31">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presence/absence (N = 27). </w:t>
      </w:r>
    </w:p>
    <w:tbl>
      <w:tblPr>
        <w:tblStyle w:val="TableGrid"/>
        <w:tblW w:w="0" w:type="auto"/>
        <w:tblLook w:val="04A0" w:firstRow="1" w:lastRow="0" w:firstColumn="1" w:lastColumn="0" w:noHBand="0" w:noVBand="1"/>
      </w:tblPr>
      <w:tblGrid>
        <w:gridCol w:w="2337"/>
        <w:gridCol w:w="2337"/>
        <w:gridCol w:w="2338"/>
        <w:gridCol w:w="2338"/>
      </w:tblGrid>
      <w:tr w:rsidR="009A264F" w14:paraId="578F4369" w14:textId="77777777" w:rsidTr="00307EF7">
        <w:tc>
          <w:tcPr>
            <w:tcW w:w="2337" w:type="dxa"/>
          </w:tcPr>
          <w:p w14:paraId="567FD1ED"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c>
          <w:tcPr>
            <w:tcW w:w="2337" w:type="dxa"/>
          </w:tcPr>
          <w:p w14:paraId="00A5471F"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Degrees of freedom</w:t>
            </w:r>
          </w:p>
        </w:tc>
        <w:tc>
          <w:tcPr>
            <w:tcW w:w="2338" w:type="dxa"/>
          </w:tcPr>
          <w:p w14:paraId="5FA61174"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F-value</w:t>
            </w:r>
          </w:p>
        </w:tc>
        <w:tc>
          <w:tcPr>
            <w:tcW w:w="2338" w:type="dxa"/>
          </w:tcPr>
          <w:p w14:paraId="00F87AE5"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P value</w:t>
            </w:r>
          </w:p>
        </w:tc>
      </w:tr>
      <w:tr w:rsidR="009A264F" w14:paraId="4DE18961" w14:textId="77777777" w:rsidTr="00307EF7">
        <w:tc>
          <w:tcPr>
            <w:tcW w:w="2337" w:type="dxa"/>
          </w:tcPr>
          <w:p w14:paraId="2E19F108"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Time</w:t>
            </w:r>
          </w:p>
        </w:tc>
        <w:tc>
          <w:tcPr>
            <w:tcW w:w="2337" w:type="dxa"/>
          </w:tcPr>
          <w:p w14:paraId="344095B3"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CBBCD0B" w14:textId="7267D8B3"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5.17</w:t>
            </w:r>
          </w:p>
        </w:tc>
        <w:tc>
          <w:tcPr>
            <w:tcW w:w="2338" w:type="dxa"/>
          </w:tcPr>
          <w:p w14:paraId="3BB5F0BE"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0.0001**</w:t>
            </w:r>
          </w:p>
        </w:tc>
      </w:tr>
      <w:tr w:rsidR="009A264F" w14:paraId="3D332477" w14:textId="77777777" w:rsidTr="00307EF7">
        <w:tc>
          <w:tcPr>
            <w:tcW w:w="2337" w:type="dxa"/>
          </w:tcPr>
          <w:p w14:paraId="60603EB4"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Location</w:t>
            </w:r>
          </w:p>
        </w:tc>
        <w:tc>
          <w:tcPr>
            <w:tcW w:w="2337" w:type="dxa"/>
          </w:tcPr>
          <w:p w14:paraId="675271E1"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0E7B38E" w14:textId="4ABC885A"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2.12</w:t>
            </w:r>
          </w:p>
        </w:tc>
        <w:tc>
          <w:tcPr>
            <w:tcW w:w="2338" w:type="dxa"/>
          </w:tcPr>
          <w:p w14:paraId="33E0413A" w14:textId="1EAAFC6F"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0.0685</w:t>
            </w:r>
          </w:p>
        </w:tc>
      </w:tr>
      <w:tr w:rsidR="009A264F" w14:paraId="4C4B67E8" w14:textId="77777777" w:rsidTr="00307EF7">
        <w:tc>
          <w:tcPr>
            <w:tcW w:w="2337" w:type="dxa"/>
          </w:tcPr>
          <w:p w14:paraId="6E0AAD43"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Source</w:t>
            </w:r>
          </w:p>
        </w:tc>
        <w:tc>
          <w:tcPr>
            <w:tcW w:w="2337" w:type="dxa"/>
          </w:tcPr>
          <w:p w14:paraId="2AA5E0D9"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AFA1E6" w14:textId="30FE63FA"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2.35</w:t>
            </w:r>
          </w:p>
        </w:tc>
        <w:tc>
          <w:tcPr>
            <w:tcW w:w="2338" w:type="dxa"/>
          </w:tcPr>
          <w:p w14:paraId="44E2CFD1" w14:textId="3782077C"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0.3468</w:t>
            </w:r>
          </w:p>
        </w:tc>
      </w:tr>
      <w:tr w:rsidR="009A264F" w14:paraId="06B442CA" w14:textId="77777777" w:rsidTr="00307EF7">
        <w:tc>
          <w:tcPr>
            <w:tcW w:w="2337" w:type="dxa"/>
          </w:tcPr>
          <w:p w14:paraId="03DE071A"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Time*Source</w:t>
            </w:r>
          </w:p>
        </w:tc>
        <w:tc>
          <w:tcPr>
            <w:tcW w:w="2337" w:type="dxa"/>
          </w:tcPr>
          <w:p w14:paraId="77C31F6C"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3996E2B" w14:textId="0E1E5650"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3.92</w:t>
            </w:r>
          </w:p>
        </w:tc>
        <w:tc>
          <w:tcPr>
            <w:tcW w:w="2338" w:type="dxa"/>
          </w:tcPr>
          <w:p w14:paraId="00242BE3" w14:textId="21463AF4" w:rsidR="009A264F" w:rsidRDefault="00F460DC"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0.0008</w:t>
            </w:r>
            <w:r w:rsidR="009A264F">
              <w:rPr>
                <w:rFonts w:ascii="Times New Roman" w:hAnsi="Times New Roman" w:cs="Times New Roman"/>
                <w:sz w:val="24"/>
                <w:szCs w:val="24"/>
              </w:rPr>
              <w:t>**</w:t>
            </w:r>
          </w:p>
        </w:tc>
      </w:tr>
      <w:tr w:rsidR="009A264F" w14:paraId="36FE355B" w14:textId="77777777" w:rsidTr="00307EF7">
        <w:tc>
          <w:tcPr>
            <w:tcW w:w="2337" w:type="dxa"/>
          </w:tcPr>
          <w:p w14:paraId="4C72F003"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Time*Location</w:t>
            </w:r>
          </w:p>
        </w:tc>
        <w:tc>
          <w:tcPr>
            <w:tcW w:w="2337" w:type="dxa"/>
          </w:tcPr>
          <w:p w14:paraId="706E86E2"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B397AEB" w14:textId="7EF636F7"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2338" w:type="dxa"/>
          </w:tcPr>
          <w:p w14:paraId="472D7C16" w14:textId="3160C272"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0.5222</w:t>
            </w:r>
          </w:p>
        </w:tc>
      </w:tr>
      <w:tr w:rsidR="009A264F" w14:paraId="31D4CBCD" w14:textId="77777777" w:rsidTr="00307EF7">
        <w:tc>
          <w:tcPr>
            <w:tcW w:w="2337" w:type="dxa"/>
          </w:tcPr>
          <w:p w14:paraId="5151A3F9" w14:textId="77777777" w:rsidR="009A264F" w:rsidRDefault="009A264F" w:rsidP="00307EF7">
            <w:pPr>
              <w:spacing w:line="480" w:lineRule="auto"/>
              <w:contextualSpacing/>
              <w:rPr>
                <w:rFonts w:ascii="Times New Roman" w:hAnsi="Times New Roman" w:cs="Times New Roman"/>
                <w:sz w:val="24"/>
                <w:szCs w:val="24"/>
              </w:rPr>
            </w:pPr>
            <w:r>
              <w:rPr>
                <w:rFonts w:ascii="Times New Roman" w:hAnsi="Times New Roman" w:cs="Times New Roman"/>
                <w:sz w:val="24"/>
                <w:szCs w:val="24"/>
              </w:rPr>
              <w:t>Location*Source</w:t>
            </w:r>
          </w:p>
        </w:tc>
        <w:tc>
          <w:tcPr>
            <w:tcW w:w="2337" w:type="dxa"/>
          </w:tcPr>
          <w:p w14:paraId="440C5EF9" w14:textId="77777777"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9A4564B" w14:textId="78E05C1C" w:rsidR="009A264F" w:rsidRDefault="009A264F"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72B7E">
              <w:rPr>
                <w:rFonts w:ascii="Times New Roman" w:hAnsi="Times New Roman" w:cs="Times New Roman"/>
                <w:sz w:val="24"/>
                <w:szCs w:val="24"/>
              </w:rPr>
              <w:t>02</w:t>
            </w:r>
          </w:p>
        </w:tc>
        <w:tc>
          <w:tcPr>
            <w:tcW w:w="2338" w:type="dxa"/>
          </w:tcPr>
          <w:p w14:paraId="208F3AF0" w14:textId="2045099E" w:rsidR="009A264F" w:rsidRDefault="00672B7E" w:rsidP="00307EF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0.5780</w:t>
            </w:r>
          </w:p>
        </w:tc>
      </w:tr>
    </w:tbl>
    <w:p w14:paraId="4B9B3D4E" w14:textId="774A51C7" w:rsidR="009A264F" w:rsidRPr="006678B1" w:rsidRDefault="009A264F" w:rsidP="009A264F">
      <w:pPr>
        <w:spacing w:line="480" w:lineRule="auto"/>
        <w:ind w:firstLine="720"/>
        <w:contextualSpacing/>
        <w:rPr>
          <w:rFonts w:ascii="Times New Roman" w:hAnsi="Times New Roman" w:cs="Times New Roman"/>
          <w:sz w:val="24"/>
          <w:szCs w:val="24"/>
        </w:rPr>
      </w:pPr>
    </w:p>
    <w:p w14:paraId="1D8BBE44" w14:textId="43C2648C" w:rsidR="009A264F" w:rsidRDefault="00F460DC" w:rsidP="009A264F">
      <w:pPr>
        <w:spacing w:line="480" w:lineRule="auto"/>
        <w:contextualSpacing/>
      </w:pPr>
      <w:r w:rsidRPr="002A4817">
        <w:rPr>
          <w:noProof/>
        </w:rPr>
        <mc:AlternateContent>
          <mc:Choice Requires="wps">
            <w:drawing>
              <wp:anchor distT="0" distB="0" distL="114300" distR="114300" simplePos="0" relativeHeight="251667456" behindDoc="0" locked="0" layoutInCell="1" allowOverlap="1" wp14:anchorId="76F10262" wp14:editId="0D39CB06">
                <wp:simplePos x="0" y="0"/>
                <wp:positionH relativeFrom="column">
                  <wp:posOffset>4610100</wp:posOffset>
                </wp:positionH>
                <wp:positionV relativeFrom="paragraph">
                  <wp:posOffset>1704975</wp:posOffset>
                </wp:positionV>
                <wp:extent cx="914400" cy="170815"/>
                <wp:effectExtent l="0" t="0" r="0" b="635"/>
                <wp:wrapNone/>
                <wp:docPr id="3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B6256A" w14:textId="77777777" w:rsidR="00AB4E2D" w:rsidRPr="002A4817" w:rsidRDefault="00AB4E2D" w:rsidP="009A264F">
                            <w:pPr>
                              <w:pStyle w:val="NormalWeb"/>
                              <w:kinsoku w:val="0"/>
                              <w:overflowPunct w:val="0"/>
                              <w:spacing w:before="0" w:beforeAutospacing="0" w:after="0" w:afterAutospacing="0"/>
                              <w:textAlignment w:val="baseline"/>
                              <w:rPr>
                                <w:rFonts w:asciiTheme="minorHAnsi" w:hAnsiTheme="minorHAnsi"/>
                                <w:sz w:val="22"/>
                                <w:szCs w:val="22"/>
                              </w:rPr>
                            </w:pPr>
                            <w:r w:rsidRPr="002A4817">
                              <w:rPr>
                                <w:rFonts w:asciiTheme="minorHAnsi" w:hAnsiTheme="minorHAnsi" w:cstheme="minorBidi"/>
                                <w:color w:val="000000"/>
                                <w:kern w:val="24"/>
                                <w:sz w:val="22"/>
                                <w:szCs w:val="22"/>
                                <w:lang w:val="en-US"/>
                              </w:rPr>
                              <w:t>Stress =</w:t>
                            </w:r>
                            <w:r>
                              <w:rPr>
                                <w:rFonts w:asciiTheme="minorHAnsi" w:hAnsiTheme="minorHAnsi" w:cstheme="minorBidi"/>
                                <w:color w:val="000000"/>
                                <w:kern w:val="24"/>
                                <w:sz w:val="22"/>
                                <w:szCs w:val="22"/>
                                <w:lang w:val="en-US"/>
                              </w:rPr>
                              <w:t>0.065</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F10262" id="_x0000_s1032" style="position:absolute;margin-left:363pt;margin-top:134.25pt;width:1in;height:1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" stroked="f" strokecolor="black [3213]">
                <v:shadow color="#e7e6e6 [3214]"/>
                <v:textbox style="mso-fit-shape-to-text:t" inset="0,0,0,0">
                  <w:txbxContent>
                    <w:p w14:paraId="1AB6256A" w14:textId="77777777" w:rsidR="005A3E88" w:rsidRPr="002A4817" w:rsidRDefault="005A3E88" w:rsidP="009A264F">
                      <w:pPr>
                        <w:pStyle w:val="NormalWeb"/>
                        <w:kinsoku w:val="0"/>
                        <w:overflowPunct w:val="0"/>
                        <w:spacing w:before="0" w:beforeAutospacing="0" w:after="0" w:afterAutospacing="0"/>
                        <w:textAlignment w:val="baseline"/>
                        <w:rPr>
                          <w:rFonts w:asciiTheme="minorHAnsi" w:hAnsiTheme="minorHAnsi"/>
                          <w:sz w:val="22"/>
                          <w:szCs w:val="22"/>
                        </w:rPr>
                      </w:pPr>
                      <w:r w:rsidRPr="002A4817">
                        <w:rPr>
                          <w:rFonts w:asciiTheme="minorHAnsi" w:hAnsiTheme="minorHAnsi" w:cstheme="minorBidi"/>
                          <w:color w:val="000000"/>
                          <w:kern w:val="24"/>
                          <w:sz w:val="22"/>
                          <w:szCs w:val="22"/>
                          <w:lang w:val="en-US"/>
                        </w:rPr>
                        <w:t>Stress =</w:t>
                      </w:r>
                      <w:r>
                        <w:rPr>
                          <w:rFonts w:asciiTheme="minorHAnsi" w:hAnsiTheme="minorHAnsi" w:cstheme="minorBidi"/>
                          <w:color w:val="000000"/>
                          <w:kern w:val="24"/>
                          <w:sz w:val="22"/>
                          <w:szCs w:val="22"/>
                          <w:lang w:val="en-US"/>
                        </w:rPr>
                        <w:t>0.065</w:t>
                      </w:r>
                    </w:p>
                  </w:txbxContent>
                </v:textbox>
              </v:rect>
            </w:pict>
          </mc:Fallback>
        </mc:AlternateContent>
      </w:r>
      <w:r w:rsidRPr="002A4817">
        <w:rPr>
          <w:noProof/>
        </w:rPr>
        <mc:AlternateContent>
          <mc:Choice Requires="wps">
            <w:drawing>
              <wp:anchor distT="0" distB="0" distL="114300" distR="114300" simplePos="0" relativeHeight="251666432" behindDoc="0" locked="0" layoutInCell="1" allowOverlap="1" wp14:anchorId="60982D9E" wp14:editId="69A67FE5">
                <wp:simplePos x="0" y="0"/>
                <wp:positionH relativeFrom="column">
                  <wp:posOffset>3190875</wp:posOffset>
                </wp:positionH>
                <wp:positionV relativeFrom="paragraph">
                  <wp:posOffset>885825</wp:posOffset>
                </wp:positionV>
                <wp:extent cx="2447925" cy="262255"/>
                <wp:effectExtent l="0" t="0" r="0" b="0"/>
                <wp:wrapNone/>
                <wp:docPr id="299" name="TextBox 12"/>
                <wp:cNvGraphicFramePr/>
                <a:graphic xmlns:a="http://schemas.openxmlformats.org/drawingml/2006/main">
                  <a:graphicData uri="http://schemas.microsoft.com/office/word/2010/wordprocessingShape">
                    <wps:wsp>
                      <wps:cNvSpPr txBox="1"/>
                      <wps:spPr>
                        <a:xfrm>
                          <a:off x="0" y="0"/>
                          <a:ext cx="2447925" cy="262255"/>
                        </a:xfrm>
                        <a:prstGeom prst="rect">
                          <a:avLst/>
                        </a:prstGeom>
                        <a:noFill/>
                      </wps:spPr>
                      <wps:txbx>
                        <w:txbxContent>
                          <w:p w14:paraId="4398DA18" w14:textId="77777777" w:rsidR="00AB4E2D" w:rsidRPr="002A4817" w:rsidRDefault="00AB4E2D" w:rsidP="009A264F">
                            <w:pPr>
                              <w:pStyle w:val="NormalWeb"/>
                              <w:spacing w:before="0" w:beforeAutospacing="0" w:after="0" w:afterAutospacing="0"/>
                              <w:rPr>
                                <w:sz w:val="22"/>
                                <w:szCs w:val="22"/>
                              </w:rPr>
                            </w:pPr>
                            <w:r>
                              <w:rPr>
                                <w:rFonts w:asciiTheme="minorHAnsi" w:hAnsi="Calibri" w:cstheme="minorBidi"/>
                                <w:b/>
                                <w:bCs/>
                                <w:color w:val="000000" w:themeColor="text1"/>
                                <w:kern w:val="24"/>
                                <w:sz w:val="22"/>
                                <w:szCs w:val="22"/>
                              </w:rPr>
                              <w:t>Before transplant</w:t>
                            </w:r>
                          </w:p>
                        </w:txbxContent>
                      </wps:txbx>
                      <wps:bodyPr wrap="square" rtlCol="0">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82D9E" id="TextBox 12" o:spid="_x0000_s1033" type="#_x0000_t202" style="position:absolute;margin-left:251.25pt;margin-top:69.75pt;width:192.8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" filled="f" stroked="f">
                <v:textbox style="mso-fit-shape-to-text:t">
                  <w:txbxContent>
                    <w:p w14:paraId="4398DA18" w14:textId="77777777" w:rsidR="005A3E88" w:rsidRPr="002A4817" w:rsidRDefault="005A3E88" w:rsidP="009A264F">
                      <w:pPr>
                        <w:pStyle w:val="NormalWeb"/>
                        <w:spacing w:before="0" w:beforeAutospacing="0" w:after="0" w:afterAutospacing="0"/>
                        <w:rPr>
                          <w:sz w:val="22"/>
                          <w:szCs w:val="22"/>
                        </w:rPr>
                      </w:pPr>
                      <w:r>
                        <w:rPr>
                          <w:rFonts w:asciiTheme="minorHAnsi" w:hAnsi="Calibri" w:cstheme="minorBidi"/>
                          <w:b/>
                          <w:bCs/>
                          <w:color w:val="000000" w:themeColor="text1"/>
                          <w:kern w:val="24"/>
                          <w:sz w:val="22"/>
                          <w:szCs w:val="22"/>
                        </w:rPr>
                        <w:t>Before transplant</w:t>
                      </w:r>
                    </w:p>
                  </w:txbxContent>
                </v:textbox>
              </v:shape>
            </w:pict>
          </mc:Fallback>
        </mc:AlternateContent>
      </w:r>
      <w:r w:rsidRPr="002A4817">
        <w:rPr>
          <w:noProof/>
        </w:rPr>
        <mc:AlternateContent>
          <mc:Choice Requires="wps">
            <w:drawing>
              <wp:anchor distT="0" distB="0" distL="114300" distR="114300" simplePos="0" relativeHeight="251665408" behindDoc="0" locked="0" layoutInCell="1" allowOverlap="1" wp14:anchorId="299A58FE" wp14:editId="0D16EF95">
                <wp:simplePos x="0" y="0"/>
                <wp:positionH relativeFrom="margin">
                  <wp:align>center</wp:align>
                </wp:positionH>
                <wp:positionV relativeFrom="paragraph">
                  <wp:posOffset>1304925</wp:posOffset>
                </wp:positionV>
                <wp:extent cx="2447925" cy="262255"/>
                <wp:effectExtent l="0" t="0" r="0" b="0"/>
                <wp:wrapNone/>
                <wp:docPr id="298" name="TextBox 12"/>
                <wp:cNvGraphicFramePr/>
                <a:graphic xmlns:a="http://schemas.openxmlformats.org/drawingml/2006/main">
                  <a:graphicData uri="http://schemas.microsoft.com/office/word/2010/wordprocessingShape">
                    <wps:wsp>
                      <wps:cNvSpPr txBox="1"/>
                      <wps:spPr>
                        <a:xfrm>
                          <a:off x="0" y="0"/>
                          <a:ext cx="2447925" cy="262255"/>
                        </a:xfrm>
                        <a:prstGeom prst="rect">
                          <a:avLst/>
                        </a:prstGeom>
                        <a:noFill/>
                      </wps:spPr>
                      <wps:txbx>
                        <w:txbxContent>
                          <w:p w14:paraId="71FFDF00" w14:textId="77777777" w:rsidR="00AB4E2D" w:rsidRPr="002A4817" w:rsidRDefault="00AB4E2D" w:rsidP="009A264F">
                            <w:pPr>
                              <w:pStyle w:val="NormalWeb"/>
                              <w:spacing w:before="0" w:beforeAutospacing="0" w:after="0" w:afterAutospacing="0"/>
                              <w:rPr>
                                <w:sz w:val="22"/>
                                <w:szCs w:val="22"/>
                              </w:rPr>
                            </w:pPr>
                            <w:r>
                              <w:rPr>
                                <w:rFonts w:asciiTheme="minorHAnsi" w:hAnsi="Calibri" w:cstheme="minorBidi"/>
                                <w:b/>
                                <w:bCs/>
                                <w:color w:val="000000" w:themeColor="text1"/>
                                <w:kern w:val="24"/>
                                <w:sz w:val="22"/>
                                <w:szCs w:val="22"/>
                              </w:rPr>
                              <w:t>After transplant</w:t>
                            </w:r>
                          </w:p>
                        </w:txbxContent>
                      </wps:txbx>
                      <wps:bodyPr wrap="square" rtlCol="0">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A58FE" id="_x0000_s1034" type="#_x0000_t202" style="position:absolute;margin-left:0;margin-top:102.75pt;width:192.8pt;height:24.2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" filled="f" stroked="f">
                <v:textbox style="mso-fit-shape-to-text:t">
                  <w:txbxContent>
                    <w:p w14:paraId="71FFDF00" w14:textId="77777777" w:rsidR="005A3E88" w:rsidRPr="002A4817" w:rsidRDefault="005A3E88" w:rsidP="009A264F">
                      <w:pPr>
                        <w:pStyle w:val="NormalWeb"/>
                        <w:spacing w:before="0" w:beforeAutospacing="0" w:after="0" w:afterAutospacing="0"/>
                        <w:rPr>
                          <w:sz w:val="22"/>
                          <w:szCs w:val="22"/>
                        </w:rPr>
                      </w:pPr>
                      <w:r>
                        <w:rPr>
                          <w:rFonts w:asciiTheme="minorHAnsi" w:hAnsi="Calibri" w:cstheme="minorBidi"/>
                          <w:b/>
                          <w:bCs/>
                          <w:color w:val="000000" w:themeColor="text1"/>
                          <w:kern w:val="24"/>
                          <w:sz w:val="22"/>
                          <w:szCs w:val="22"/>
                        </w:rPr>
                        <w:t>After transplant</w:t>
                      </w:r>
                    </w:p>
                  </w:txbxContent>
                </v:textbox>
                <w10:wrap anchorx="margin"/>
              </v:shape>
            </w:pict>
          </mc:Fallback>
        </mc:AlternateContent>
      </w:r>
      <w:r>
        <w:rPr>
          <w:noProof/>
        </w:rPr>
        <w:drawing>
          <wp:inline distT="0" distB="0" distL="0" distR="0" wp14:anchorId="6C60C88E" wp14:editId="52E71ADD">
            <wp:extent cx="5943600" cy="2805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grass_before_or_after_aug.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7C14AC05" w14:textId="5EBC0F3F" w:rsidR="009A264F" w:rsidRPr="005F2A31" w:rsidRDefault="009A264F" w:rsidP="009A264F">
      <w:pPr>
        <w:spacing w:line="480" w:lineRule="auto"/>
        <w:contextualSpacing/>
        <w:rPr>
          <w:rFonts w:ascii="Times New Roman" w:hAnsi="Times New Roman" w:cs="Times New Roman"/>
          <w:sz w:val="24"/>
          <w:szCs w:val="24"/>
        </w:rPr>
      </w:pPr>
      <w:r w:rsidRPr="006678B1">
        <w:rPr>
          <w:rFonts w:ascii="Times New Roman" w:hAnsi="Times New Roman" w:cs="Times New Roman"/>
          <w:b/>
          <w:sz w:val="24"/>
          <w:szCs w:val="24"/>
        </w:rPr>
        <w:t>F</w:t>
      </w:r>
      <w:r>
        <w:rPr>
          <w:rFonts w:ascii="Times New Roman" w:hAnsi="Times New Roman" w:cs="Times New Roman"/>
          <w:b/>
          <w:sz w:val="24"/>
          <w:szCs w:val="24"/>
        </w:rPr>
        <w:t>igure 6</w:t>
      </w:r>
      <w:r w:rsidRPr="006678B1">
        <w:rPr>
          <w:rFonts w:ascii="Times New Roman" w:hAnsi="Times New Roman" w:cs="Times New Roman"/>
          <w:b/>
          <w:sz w:val="24"/>
          <w:szCs w:val="24"/>
        </w:rPr>
        <w:t>.</w:t>
      </w:r>
      <w:r w:rsidRPr="006678B1">
        <w:rPr>
          <w:rFonts w:ascii="Times New Roman" w:hAnsi="Times New Roman" w:cs="Times New Roman"/>
          <w:sz w:val="24"/>
          <w:szCs w:val="24"/>
        </w:rPr>
        <w:t xml:space="preserve"> NMDS plot demonstrating the higher similarity between bacterial communities after transplant vs. before </w:t>
      </w:r>
      <w:proofErr w:type="gramStart"/>
      <w:r w:rsidRPr="006678B1">
        <w:rPr>
          <w:rFonts w:ascii="Times New Roman" w:hAnsi="Times New Roman" w:cs="Times New Roman"/>
          <w:sz w:val="24"/>
          <w:szCs w:val="24"/>
        </w:rPr>
        <w:t>transplant,</w:t>
      </w:r>
      <w:proofErr w:type="gramEnd"/>
      <w:r w:rsidRPr="006678B1">
        <w:rPr>
          <w:rFonts w:ascii="Times New Roman" w:hAnsi="Times New Roman" w:cs="Times New Roman"/>
          <w:sz w:val="24"/>
          <w:szCs w:val="24"/>
        </w:rPr>
        <w:t xml:space="preserve"> s</w:t>
      </w:r>
      <w:r w:rsidR="005F2A31">
        <w:rPr>
          <w:rFonts w:ascii="Times New Roman" w:hAnsi="Times New Roman" w:cs="Times New Roman"/>
          <w:sz w:val="24"/>
          <w:szCs w:val="24"/>
        </w:rPr>
        <w:t>tress is displayed on the plot.</w:t>
      </w:r>
    </w:p>
    <w:p w14:paraId="4018417D" w14:textId="77777777" w:rsidR="009A264F" w:rsidRPr="001B531D" w:rsidRDefault="009A264F" w:rsidP="009A264F">
      <w:pPr>
        <w:spacing w:line="480" w:lineRule="auto"/>
        <w:contextualSpacing/>
        <w:rPr>
          <w:rFonts w:ascii="Times New Roman" w:hAnsi="Times New Roman" w:cs="Times New Roman"/>
          <w:b/>
          <w:sz w:val="24"/>
          <w:szCs w:val="24"/>
        </w:rPr>
      </w:pPr>
      <w:r w:rsidRPr="001B531D">
        <w:rPr>
          <w:rFonts w:ascii="Times New Roman" w:hAnsi="Times New Roman" w:cs="Times New Roman"/>
          <w:b/>
          <w:sz w:val="24"/>
          <w:szCs w:val="24"/>
        </w:rPr>
        <w:lastRenderedPageBreak/>
        <w:t>Grazer Community Analysis</w:t>
      </w:r>
    </w:p>
    <w:p w14:paraId="7D95340B" w14:textId="77777777" w:rsidR="009A264F" w:rsidRPr="006678B1" w:rsidRDefault="009A264F" w:rsidP="009A264F">
      <w:pPr>
        <w:spacing w:line="480" w:lineRule="auto"/>
        <w:contextualSpacing/>
        <w:rPr>
          <w:rFonts w:ascii="Times New Roman" w:hAnsi="Times New Roman" w:cs="Times New Roman"/>
          <w:sz w:val="24"/>
          <w:szCs w:val="24"/>
        </w:rPr>
      </w:pPr>
      <w:r>
        <w:tab/>
      </w:r>
      <w:r>
        <w:rPr>
          <w:rFonts w:ascii="Times New Roman" w:hAnsi="Times New Roman" w:cs="Times New Roman"/>
          <w:sz w:val="24"/>
          <w:szCs w:val="24"/>
        </w:rPr>
        <w:t xml:space="preserve">From the 6 </w:t>
      </w:r>
      <w:proofErr w:type="spellStart"/>
      <w:r w:rsidRPr="00655F30">
        <w:rPr>
          <w:rFonts w:ascii="Times New Roman" w:hAnsi="Times New Roman" w:cs="Times New Roman"/>
          <w:i/>
          <w:sz w:val="24"/>
          <w:szCs w:val="24"/>
        </w:rPr>
        <w:t>Zostera</w:t>
      </w:r>
      <w:proofErr w:type="spellEnd"/>
      <w:r w:rsidRPr="00655F30">
        <w:rPr>
          <w:rFonts w:ascii="Times New Roman" w:hAnsi="Times New Roman" w:cs="Times New Roman"/>
          <w:i/>
          <w:sz w:val="24"/>
          <w:szCs w:val="24"/>
        </w:rPr>
        <w:t xml:space="preserve"> marina</w:t>
      </w:r>
      <w:r>
        <w:rPr>
          <w:rFonts w:ascii="Times New Roman" w:hAnsi="Times New Roman" w:cs="Times New Roman"/>
          <w:sz w:val="24"/>
          <w:szCs w:val="24"/>
        </w:rPr>
        <w:t xml:space="preserve"> quadrats I analyzed </w:t>
      </w:r>
      <w:r w:rsidRPr="006678B1">
        <w:rPr>
          <w:rFonts w:ascii="Times New Roman" w:hAnsi="Times New Roman" w:cs="Times New Roman"/>
          <w:sz w:val="24"/>
          <w:szCs w:val="24"/>
        </w:rPr>
        <w:t xml:space="preserve">I found that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presence was correlated with higher grazer diversity when </w:t>
      </w:r>
      <w:proofErr w:type="spellStart"/>
      <w:r w:rsidRPr="006678B1">
        <w:rPr>
          <w:rFonts w:ascii="Times New Roman" w:hAnsi="Times New Roman" w:cs="Times New Roman"/>
          <w:sz w:val="24"/>
          <w:szCs w:val="24"/>
        </w:rPr>
        <w:t>gammaridian</w:t>
      </w:r>
      <w:proofErr w:type="spellEnd"/>
      <w:r w:rsidRPr="006678B1">
        <w:rPr>
          <w:rFonts w:ascii="Times New Roman" w:hAnsi="Times New Roman" w:cs="Times New Roman"/>
          <w:sz w:val="24"/>
          <w:szCs w:val="24"/>
        </w:rPr>
        <w:t xml:space="preserve"> amphipods were removed</w:t>
      </w:r>
      <w:r>
        <w:rPr>
          <w:rFonts w:ascii="Times New Roman" w:hAnsi="Times New Roman" w:cs="Times New Roman"/>
          <w:sz w:val="24"/>
          <w:szCs w:val="24"/>
        </w:rPr>
        <w:t xml:space="preserve"> from the analysis</w:t>
      </w:r>
      <w:r w:rsidRPr="006678B1">
        <w:rPr>
          <w:rFonts w:ascii="Times New Roman" w:hAnsi="Times New Roman" w:cs="Times New Roman"/>
          <w:sz w:val="24"/>
          <w:szCs w:val="24"/>
        </w:rPr>
        <w:t xml:space="preserve"> (p = </w:t>
      </w:r>
      <w:proofErr w:type="gramStart"/>
      <w:r w:rsidRPr="006678B1">
        <w:rPr>
          <w:rFonts w:ascii="Times New Roman" w:hAnsi="Times New Roman" w:cs="Times New Roman"/>
          <w:sz w:val="24"/>
          <w:szCs w:val="24"/>
        </w:rPr>
        <w:t>0.03854 ,</w:t>
      </w:r>
      <w:proofErr w:type="gramEnd"/>
      <w:r w:rsidRPr="006678B1">
        <w:rPr>
          <w:rFonts w:ascii="Times New Roman" w:hAnsi="Times New Roman" w:cs="Times New Roman"/>
          <w:sz w:val="24"/>
          <w:szCs w:val="24"/>
        </w:rPr>
        <w:t xml:space="preserve"> </w:t>
      </w:r>
      <w:proofErr w:type="spellStart"/>
      <w:r w:rsidRPr="006678B1">
        <w:rPr>
          <w:rFonts w:ascii="Times New Roman" w:hAnsi="Times New Roman" w:cs="Times New Roman"/>
          <w:sz w:val="24"/>
          <w:szCs w:val="24"/>
        </w:rPr>
        <w:t>df</w:t>
      </w:r>
      <w:proofErr w:type="spellEnd"/>
      <w:r w:rsidRPr="006678B1">
        <w:rPr>
          <w:rFonts w:ascii="Times New Roman" w:hAnsi="Times New Roman" w:cs="Times New Roman"/>
          <w:sz w:val="24"/>
          <w:szCs w:val="24"/>
        </w:rPr>
        <w:t xml:space="preserve"> = 1 , F = 9.2198). As well as </w:t>
      </w:r>
      <w:proofErr w:type="gramStart"/>
      <w:r w:rsidRPr="006678B1">
        <w:rPr>
          <w:rFonts w:ascii="Times New Roman" w:hAnsi="Times New Roman" w:cs="Times New Roman"/>
          <w:sz w:val="24"/>
          <w:szCs w:val="24"/>
        </w:rPr>
        <w:t>a higher</w:t>
      </w:r>
      <w:proofErr w:type="gramEnd"/>
      <w:r w:rsidRPr="006678B1">
        <w:rPr>
          <w:rFonts w:ascii="Times New Roman" w:hAnsi="Times New Roman" w:cs="Times New Roman"/>
          <w:sz w:val="24"/>
          <w:szCs w:val="24"/>
        </w:rPr>
        <w:t xml:space="preserve"> </w:t>
      </w:r>
      <w:proofErr w:type="spellStart"/>
      <w:r>
        <w:rPr>
          <w:rFonts w:ascii="Times New Roman" w:hAnsi="Times New Roman" w:cs="Times New Roman"/>
          <w:sz w:val="24"/>
          <w:szCs w:val="24"/>
        </w:rPr>
        <w:t>gammaridian</w:t>
      </w:r>
      <w:proofErr w:type="spellEnd"/>
      <w:r>
        <w:rPr>
          <w:rFonts w:ascii="Times New Roman" w:hAnsi="Times New Roman" w:cs="Times New Roman"/>
          <w:sz w:val="24"/>
          <w:szCs w:val="24"/>
        </w:rPr>
        <w:t xml:space="preserve"> </w:t>
      </w:r>
      <w:r w:rsidRPr="006678B1">
        <w:rPr>
          <w:rFonts w:ascii="Times New Roman" w:hAnsi="Times New Roman" w:cs="Times New Roman"/>
          <w:sz w:val="24"/>
          <w:szCs w:val="24"/>
        </w:rPr>
        <w:t xml:space="preserve">amphipod abundance </w:t>
      </w:r>
      <w:r>
        <w:rPr>
          <w:rFonts w:ascii="Times New Roman" w:hAnsi="Times New Roman" w:cs="Times New Roman"/>
          <w:sz w:val="24"/>
          <w:szCs w:val="24"/>
        </w:rPr>
        <w:t xml:space="preserve">at edge sites </w:t>
      </w:r>
      <w:r w:rsidRPr="006678B1">
        <w:rPr>
          <w:rFonts w:ascii="Times New Roman" w:hAnsi="Times New Roman" w:cs="Times New Roman"/>
          <w:sz w:val="24"/>
          <w:szCs w:val="24"/>
        </w:rPr>
        <w:t xml:space="preserve">(p = 0.0005631, </w:t>
      </w:r>
      <w:proofErr w:type="spellStart"/>
      <w:r w:rsidRPr="006678B1">
        <w:rPr>
          <w:rFonts w:ascii="Times New Roman" w:hAnsi="Times New Roman" w:cs="Times New Roman"/>
          <w:sz w:val="24"/>
          <w:szCs w:val="24"/>
        </w:rPr>
        <w:t>df</w:t>
      </w:r>
      <w:proofErr w:type="spellEnd"/>
      <w:r w:rsidRPr="006678B1">
        <w:rPr>
          <w:rFonts w:ascii="Times New Roman" w:hAnsi="Times New Roman" w:cs="Times New Roman"/>
          <w:sz w:val="24"/>
          <w:szCs w:val="24"/>
        </w:rPr>
        <w:t xml:space="preserve"> = 1, F = 99.898). </w:t>
      </w:r>
    </w:p>
    <w:p w14:paraId="5FFA8FD1" w14:textId="77777777" w:rsidR="009A264F" w:rsidRDefault="009A264F" w:rsidP="009A264F">
      <w:pPr>
        <w:spacing w:line="480" w:lineRule="auto"/>
        <w:contextualSpacing/>
        <w:jc w:val="center"/>
      </w:pPr>
      <w:r>
        <w:rPr>
          <w:noProof/>
        </w:rPr>
        <w:drawing>
          <wp:inline distT="0" distB="0" distL="0" distR="0" wp14:anchorId="3F74A19D" wp14:editId="7868E0A5">
            <wp:extent cx="4764532" cy="361819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amphipod abundance.png"/>
                    <pic:cNvPicPr/>
                  </pic:nvPicPr>
                  <pic:blipFill>
                    <a:blip r:embed="rId16">
                      <a:extLst>
                        <a:ext uri="{28A0092B-C50C-407E-A947-70E740481C1C}">
                          <a14:useLocalDpi xmlns:a14="http://schemas.microsoft.com/office/drawing/2010/main" val="0"/>
                        </a:ext>
                      </a:extLst>
                    </a:blip>
                    <a:stretch>
                      <a:fillRect/>
                    </a:stretch>
                  </pic:blipFill>
                  <pic:spPr>
                    <a:xfrm>
                      <a:off x="0" y="0"/>
                      <a:ext cx="4776000" cy="3626902"/>
                    </a:xfrm>
                    <a:prstGeom prst="rect">
                      <a:avLst/>
                    </a:prstGeom>
                  </pic:spPr>
                </pic:pic>
              </a:graphicData>
            </a:graphic>
          </wp:inline>
        </w:drawing>
      </w:r>
    </w:p>
    <w:p w14:paraId="2A6C2EA7" w14:textId="77777777" w:rsidR="009A264F" w:rsidRDefault="009A264F" w:rsidP="009A264F">
      <w:pPr>
        <w:spacing w:line="480" w:lineRule="auto"/>
        <w:contextualSpacing/>
        <w:rPr>
          <w:rFonts w:ascii="Times New Roman" w:hAnsi="Times New Roman" w:cs="Times New Roman"/>
          <w:sz w:val="24"/>
          <w:szCs w:val="24"/>
        </w:rPr>
      </w:pPr>
      <w:r w:rsidRPr="006678B1">
        <w:rPr>
          <w:rFonts w:ascii="Times New Roman" w:hAnsi="Times New Roman" w:cs="Times New Roman"/>
          <w:b/>
          <w:sz w:val="24"/>
          <w:szCs w:val="24"/>
        </w:rPr>
        <w:t>Figure 7.</w:t>
      </w:r>
      <w:r w:rsidRPr="006678B1">
        <w:rPr>
          <w:rFonts w:ascii="Times New Roman" w:hAnsi="Times New Roman" w:cs="Times New Roman"/>
          <w:sz w:val="24"/>
          <w:szCs w:val="24"/>
        </w:rPr>
        <w:t xml:space="preserve"> A comparison of average </w:t>
      </w:r>
      <w:commentRangeStart w:id="51"/>
      <w:r w:rsidRPr="006678B1">
        <w:rPr>
          <w:rFonts w:ascii="Times New Roman" w:hAnsi="Times New Roman" w:cs="Times New Roman"/>
          <w:sz w:val="24"/>
          <w:szCs w:val="24"/>
        </w:rPr>
        <w:t xml:space="preserve">amphipod abundance </w:t>
      </w:r>
      <w:commentRangeEnd w:id="51"/>
      <w:r w:rsidR="002F69AA">
        <w:rPr>
          <w:rStyle w:val="CommentReference"/>
        </w:rPr>
        <w:commentReference w:id="51"/>
      </w:r>
      <w:r w:rsidRPr="006678B1">
        <w:rPr>
          <w:rFonts w:ascii="Times New Roman" w:hAnsi="Times New Roman" w:cs="Times New Roman"/>
          <w:sz w:val="24"/>
          <w:szCs w:val="24"/>
        </w:rPr>
        <w:t xml:space="preserve">of quadrats from the two transplant locations (Edge = high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Interior = no </w:t>
      </w:r>
      <w:proofErr w:type="spellStart"/>
      <w:r w:rsidRPr="00655F30">
        <w:rPr>
          <w:rFonts w:ascii="Times New Roman" w:hAnsi="Times New Roman" w:cs="Times New Roman"/>
          <w:i/>
          <w:sz w:val="24"/>
          <w:szCs w:val="24"/>
        </w:rPr>
        <w:t>Smithora</w:t>
      </w:r>
      <w:proofErr w:type="spellEnd"/>
      <w:r w:rsidRPr="006678B1">
        <w:rPr>
          <w:rFonts w:ascii="Times New Roman" w:hAnsi="Times New Roman" w:cs="Times New Roman"/>
          <w:sz w:val="24"/>
          <w:szCs w:val="24"/>
        </w:rPr>
        <w:t xml:space="preserve">), error bars show standard error. </w:t>
      </w:r>
    </w:p>
    <w:p w14:paraId="3DF39A82" w14:textId="1D34A2D2" w:rsidR="009A264F" w:rsidRDefault="009A264F" w:rsidP="0036143A">
      <w:pPr>
        <w:spacing w:line="480" w:lineRule="auto"/>
        <w:rPr>
          <w:rFonts w:ascii="Times New Roman" w:hAnsi="Times New Roman" w:cs="Times New Roman"/>
          <w:sz w:val="24"/>
          <w:szCs w:val="24"/>
        </w:rPr>
      </w:pPr>
    </w:p>
    <w:p w14:paraId="60BE6098" w14:textId="77777777" w:rsidR="0066469B" w:rsidRPr="009007C1" w:rsidRDefault="0066469B" w:rsidP="0066469B">
      <w:pPr>
        <w:spacing w:line="480" w:lineRule="auto"/>
        <w:contextualSpacing/>
        <w:rPr>
          <w:rFonts w:ascii="Times New Roman" w:hAnsi="Times New Roman" w:cs="Times New Roman"/>
          <w:b/>
          <w:sz w:val="28"/>
          <w:szCs w:val="28"/>
          <w:lang w:val="en-CA"/>
        </w:rPr>
      </w:pPr>
      <w:r w:rsidRPr="009007C1">
        <w:rPr>
          <w:rFonts w:ascii="Times New Roman" w:hAnsi="Times New Roman" w:cs="Times New Roman"/>
          <w:b/>
          <w:sz w:val="28"/>
          <w:szCs w:val="28"/>
          <w:lang w:val="en-CA"/>
        </w:rPr>
        <w:t xml:space="preserve">Discussion </w:t>
      </w:r>
    </w:p>
    <w:p w14:paraId="028C9871" w14:textId="77777777" w:rsidR="0066469B" w:rsidRPr="001B531D" w:rsidRDefault="0066469B" w:rsidP="0066469B">
      <w:pPr>
        <w:spacing w:line="480" w:lineRule="auto"/>
        <w:contextualSpacing/>
        <w:rPr>
          <w:rFonts w:ascii="Times New Roman" w:hAnsi="Times New Roman" w:cs="Times New Roman"/>
          <w:b/>
          <w:sz w:val="24"/>
          <w:szCs w:val="24"/>
          <w:lang w:val="en-CA"/>
        </w:rPr>
      </w:pPr>
      <w:r w:rsidRPr="001B531D">
        <w:rPr>
          <w:rFonts w:ascii="Times New Roman" w:hAnsi="Times New Roman" w:cs="Times New Roman"/>
          <w:b/>
          <w:sz w:val="24"/>
          <w:szCs w:val="24"/>
          <w:lang w:val="en-CA"/>
        </w:rPr>
        <w:t>Summary of results for reciprocal transplant</w:t>
      </w:r>
    </w:p>
    <w:p w14:paraId="66C0C5C5" w14:textId="6897B3EE" w:rsidR="0066469B" w:rsidRPr="006678B1" w:rsidRDefault="0066469B" w:rsidP="0066469B">
      <w:pPr>
        <w:spacing w:line="480" w:lineRule="auto"/>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tab/>
        <w:t xml:space="preserve">Since there was no loss of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when shoots were moved to a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free zone I </w:t>
      </w:r>
      <w:proofErr w:type="gramStart"/>
      <w:r w:rsidRPr="006678B1">
        <w:rPr>
          <w:rFonts w:ascii="Times New Roman" w:hAnsi="Times New Roman" w:cs="Times New Roman"/>
          <w:sz w:val="24"/>
          <w:szCs w:val="24"/>
          <w:lang w:val="en-CA"/>
        </w:rPr>
        <w:t>can</w:t>
      </w:r>
      <w:proofErr w:type="gramEnd"/>
      <w:r w:rsidRPr="006678B1">
        <w:rPr>
          <w:rFonts w:ascii="Times New Roman" w:hAnsi="Times New Roman" w:cs="Times New Roman"/>
          <w:sz w:val="24"/>
          <w:szCs w:val="24"/>
          <w:lang w:val="en-CA"/>
        </w:rPr>
        <w:t xml:space="preserve"> infer that </w:t>
      </w:r>
      <w:proofErr w:type="spellStart"/>
      <w:r w:rsidRPr="00655F30">
        <w:rPr>
          <w:rFonts w:ascii="Times New Roman" w:hAnsi="Times New Roman" w:cs="Times New Roman"/>
          <w:i/>
          <w:sz w:val="24"/>
          <w:szCs w:val="24"/>
          <w:lang w:val="en-CA"/>
        </w:rPr>
        <w:t>Smithora</w:t>
      </w:r>
      <w:r w:rsidRPr="006678B1">
        <w:rPr>
          <w:rFonts w:ascii="Times New Roman" w:hAnsi="Times New Roman" w:cs="Times New Roman"/>
          <w:sz w:val="24"/>
          <w:szCs w:val="24"/>
          <w:lang w:val="en-CA"/>
        </w:rPr>
        <w:t>’s</w:t>
      </w:r>
      <w:proofErr w:type="spellEnd"/>
      <w:r w:rsidRPr="006678B1">
        <w:rPr>
          <w:rFonts w:ascii="Times New Roman" w:hAnsi="Times New Roman" w:cs="Times New Roman"/>
          <w:sz w:val="24"/>
          <w:szCs w:val="24"/>
          <w:lang w:val="en-CA"/>
        </w:rPr>
        <w:t xml:space="preserve"> absence in the interior of the meadow is </w:t>
      </w:r>
      <w:r>
        <w:rPr>
          <w:rFonts w:ascii="Times New Roman" w:hAnsi="Times New Roman" w:cs="Times New Roman"/>
          <w:sz w:val="24"/>
          <w:szCs w:val="24"/>
          <w:lang w:val="en-CA"/>
        </w:rPr>
        <w:t xml:space="preserve">likely </w:t>
      </w:r>
      <w:r w:rsidRPr="006678B1">
        <w:rPr>
          <w:rFonts w:ascii="Times New Roman" w:hAnsi="Times New Roman" w:cs="Times New Roman"/>
          <w:sz w:val="24"/>
          <w:szCs w:val="24"/>
          <w:lang w:val="en-CA"/>
        </w:rPr>
        <w:t xml:space="preserve">not due to </w:t>
      </w:r>
      <w:r>
        <w:rPr>
          <w:rFonts w:ascii="Times New Roman" w:hAnsi="Times New Roman" w:cs="Times New Roman"/>
          <w:sz w:val="24"/>
          <w:szCs w:val="24"/>
          <w:lang w:val="en-CA"/>
        </w:rPr>
        <w:t xml:space="preserve">grazing </w:t>
      </w:r>
      <w:r>
        <w:rPr>
          <w:rFonts w:ascii="Times New Roman" w:hAnsi="Times New Roman" w:cs="Times New Roman"/>
          <w:sz w:val="24"/>
          <w:szCs w:val="24"/>
          <w:lang w:val="en-CA"/>
        </w:rPr>
        <w:lastRenderedPageBreak/>
        <w:t>pressures by the invertebrates I identified</w:t>
      </w:r>
      <w:r w:rsidRPr="006678B1">
        <w:rPr>
          <w:rFonts w:ascii="Times New Roman" w:hAnsi="Times New Roman" w:cs="Times New Roman"/>
          <w:sz w:val="24"/>
          <w:szCs w:val="24"/>
          <w:lang w:val="en-CA"/>
        </w:rPr>
        <w:t xml:space="preserve">. Shoots did not lose their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after </w:t>
      </w:r>
      <w:r>
        <w:rPr>
          <w:rFonts w:ascii="Times New Roman" w:hAnsi="Times New Roman" w:cs="Times New Roman"/>
          <w:sz w:val="24"/>
          <w:szCs w:val="24"/>
          <w:lang w:val="en-CA"/>
        </w:rPr>
        <w:t>1 month</w:t>
      </w:r>
      <w:r w:rsidRPr="006678B1">
        <w:rPr>
          <w:rFonts w:ascii="Times New Roman" w:hAnsi="Times New Roman" w:cs="Times New Roman"/>
          <w:sz w:val="24"/>
          <w:szCs w:val="24"/>
          <w:lang w:val="en-CA"/>
        </w:rPr>
        <w:t xml:space="preserve"> of being in a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free environment. This indicates strongly that there is no change in </w:t>
      </w:r>
      <w:r>
        <w:rPr>
          <w:rFonts w:ascii="Times New Roman" w:hAnsi="Times New Roman" w:cs="Times New Roman"/>
          <w:sz w:val="24"/>
          <w:szCs w:val="24"/>
          <w:lang w:val="en-CA"/>
        </w:rPr>
        <w:t>an</w:t>
      </w:r>
      <w:r w:rsidRPr="006678B1">
        <w:rPr>
          <w:rFonts w:ascii="Times New Roman" w:hAnsi="Times New Roman" w:cs="Times New Roman"/>
          <w:sz w:val="24"/>
          <w:szCs w:val="24"/>
          <w:lang w:val="en-CA"/>
        </w:rPr>
        <w:t xml:space="preserve"> </w:t>
      </w:r>
      <w:commentRangeStart w:id="52"/>
      <w:r w:rsidRPr="006678B1">
        <w:rPr>
          <w:rFonts w:ascii="Times New Roman" w:hAnsi="Times New Roman" w:cs="Times New Roman"/>
          <w:sz w:val="24"/>
          <w:szCs w:val="24"/>
          <w:lang w:val="en-CA"/>
        </w:rPr>
        <w:t xml:space="preserve">environmental variable </w:t>
      </w:r>
      <w:commentRangeEnd w:id="52"/>
      <w:r>
        <w:rPr>
          <w:rStyle w:val="CommentReference"/>
        </w:rPr>
        <w:commentReference w:id="52"/>
      </w:r>
      <w:r w:rsidRPr="006678B1">
        <w:rPr>
          <w:rFonts w:ascii="Times New Roman" w:hAnsi="Times New Roman" w:cs="Times New Roman"/>
          <w:sz w:val="24"/>
          <w:szCs w:val="24"/>
          <w:lang w:val="en-CA"/>
        </w:rPr>
        <w:t xml:space="preserve">between the </w:t>
      </w:r>
      <w:proofErr w:type="gramStart"/>
      <w:r w:rsidRPr="006678B1">
        <w:rPr>
          <w:rFonts w:ascii="Times New Roman" w:hAnsi="Times New Roman" w:cs="Times New Roman"/>
          <w:sz w:val="24"/>
          <w:szCs w:val="24"/>
          <w:lang w:val="en-CA"/>
        </w:rPr>
        <w:t>edge</w:t>
      </w:r>
      <w:proofErr w:type="gramEnd"/>
      <w:r w:rsidRPr="006678B1">
        <w:rPr>
          <w:rFonts w:ascii="Times New Roman" w:hAnsi="Times New Roman" w:cs="Times New Roman"/>
          <w:sz w:val="24"/>
          <w:szCs w:val="24"/>
          <w:lang w:val="en-CA"/>
        </w:rPr>
        <w:t xml:space="preserve"> and interior that prevents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growth. Conditions may or may not be better at the edge for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but it can survive in the interior even though </w:t>
      </w:r>
      <w:r w:rsidR="0063524C">
        <w:rPr>
          <w:rFonts w:ascii="Times New Roman" w:hAnsi="Times New Roman" w:cs="Times New Roman"/>
          <w:sz w:val="24"/>
          <w:szCs w:val="24"/>
          <w:lang w:val="en-CA"/>
        </w:rPr>
        <w:t>it is not present at</w:t>
      </w:r>
      <w:r w:rsidRPr="006678B1">
        <w:rPr>
          <w:rFonts w:ascii="Times New Roman" w:hAnsi="Times New Roman" w:cs="Times New Roman"/>
          <w:sz w:val="24"/>
          <w:szCs w:val="24"/>
          <w:lang w:val="en-CA"/>
        </w:rPr>
        <w:t xml:space="preserve"> that location. The ability of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to grow in new locations when it </w:t>
      </w:r>
      <w:r>
        <w:rPr>
          <w:rFonts w:ascii="Times New Roman" w:hAnsi="Times New Roman" w:cs="Times New Roman"/>
          <w:sz w:val="24"/>
          <w:szCs w:val="24"/>
          <w:lang w:val="en-CA"/>
        </w:rPr>
        <w:t xml:space="preserve">is </w:t>
      </w:r>
      <w:r w:rsidRPr="006678B1">
        <w:rPr>
          <w:rFonts w:ascii="Times New Roman" w:hAnsi="Times New Roman" w:cs="Times New Roman"/>
          <w:sz w:val="24"/>
          <w:szCs w:val="24"/>
          <w:lang w:val="en-CA"/>
        </w:rPr>
        <w:t xml:space="preserve">manually transplanted indicates that it could be </w:t>
      </w:r>
      <w:r>
        <w:rPr>
          <w:rFonts w:ascii="Times New Roman" w:hAnsi="Times New Roman" w:cs="Times New Roman"/>
          <w:sz w:val="24"/>
          <w:szCs w:val="24"/>
          <w:lang w:val="en-CA"/>
        </w:rPr>
        <w:t>experiencing dispersal limitation in Choked Pass</w:t>
      </w:r>
      <w:r w:rsidRPr="006678B1">
        <w:rPr>
          <w:rFonts w:ascii="Times New Roman" w:hAnsi="Times New Roman" w:cs="Times New Roman"/>
          <w:sz w:val="24"/>
          <w:szCs w:val="24"/>
          <w:lang w:val="en-CA"/>
        </w:rPr>
        <w:t xml:space="preserve">.  </w:t>
      </w:r>
    </w:p>
    <w:p w14:paraId="0C70028B" w14:textId="1CA9F2F5" w:rsidR="0066469B" w:rsidRPr="006678B1" w:rsidRDefault="0066469B" w:rsidP="0066469B">
      <w:pPr>
        <w:spacing w:line="480" w:lineRule="auto"/>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tab/>
        <w:t>When shoots were moved to the edge f</w:t>
      </w:r>
      <w:r>
        <w:rPr>
          <w:rFonts w:ascii="Times New Roman" w:hAnsi="Times New Roman" w:cs="Times New Roman"/>
          <w:sz w:val="24"/>
          <w:szCs w:val="24"/>
          <w:lang w:val="en-CA"/>
        </w:rPr>
        <w:t>ro</w:t>
      </w:r>
      <w:r w:rsidRPr="006678B1">
        <w:rPr>
          <w:rFonts w:ascii="Times New Roman" w:hAnsi="Times New Roman" w:cs="Times New Roman"/>
          <w:sz w:val="24"/>
          <w:szCs w:val="24"/>
          <w:lang w:val="en-CA"/>
        </w:rPr>
        <w:t xml:space="preserve">m the interior they were colonized with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This is likely due to </w:t>
      </w:r>
      <w:proofErr w:type="spellStart"/>
      <w:r w:rsidRPr="00655F30">
        <w:rPr>
          <w:rFonts w:ascii="Times New Roman" w:hAnsi="Times New Roman" w:cs="Times New Roman"/>
          <w:i/>
          <w:sz w:val="24"/>
          <w:szCs w:val="24"/>
          <w:lang w:val="en-CA"/>
        </w:rPr>
        <w:t>Smithora</w:t>
      </w:r>
      <w:r w:rsidRPr="006678B1">
        <w:rPr>
          <w:rFonts w:ascii="Times New Roman" w:hAnsi="Times New Roman" w:cs="Times New Roman"/>
          <w:sz w:val="24"/>
          <w:szCs w:val="24"/>
          <w:lang w:val="en-CA"/>
        </w:rPr>
        <w:t>’s</w:t>
      </w:r>
      <w:proofErr w:type="spellEnd"/>
      <w:r w:rsidRPr="006678B1">
        <w:rPr>
          <w:rFonts w:ascii="Times New Roman" w:hAnsi="Times New Roman" w:cs="Times New Roman"/>
          <w:sz w:val="24"/>
          <w:szCs w:val="24"/>
          <w:lang w:val="en-CA"/>
        </w:rPr>
        <w:t xml:space="preserve"> continual release of spores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{"citationID":"hDxq3LNs","properties":{"formattedCitation":"(Hawkes, 1988b)","plainCitation":"(Hawkes, 1988b)"},"citationItems":[{"id":112,"uris":["http://zotero.org/users/local/9uD8JBXK/items/EW2MGNVV"],"uri":["http://zotero.org/users/local/9uD8JBXK/items/EW2MGNVV"],"itemData":{"id":112,"type":"article-journal","title":"Evidence of sexual reproduction in Smithora naiadum (Erythropeltidales, Rhodophyta) and its evolutionary significance","container-title":"British Phycological Journal","page":"327-336","volume":"23","issue":"4","source":"Taylor and Francis+NEJM","abstract":"Smithora naiadum blades, which grow epiphytically on seagrasses, are monoecious gametophytes. Previous reports of male gametes are confirmed using light and electron microscopy. Spermatogenesis is initiated when vegetative cells of the monostromatic thallus divide anticlinally twice to give an associated group of four cells. Each of these cells then divides periclinally producing a distromatic thallus. A subsequent, unequal periclinal division of each of these cells forms a small cell that becomes the spermatangium and a larger cell that becomes the carpogonium. Abundant fibrous vesicles are produced during spermatogenesis. Female gametes and fertilization are reported for the first time. The fate of the zygote remains unresolved, but available evidence suggests germination into a diminutive, as yet unknown, life history stage. Because of its systematic placement, near the root of the red algal phylogenetic tree, the occurrence of sexual reproduction in Smithora has significant evolutionary implications.","DOI":"10.1080/00071618800650361","ISSN":"0007-1617","author":[{"family":"Hawkes","given":"Michael W."}],"issued":{"date-parts":[["1988",12,1]]}}}],"schema":"https://github.com/citation-style-language/schema/raw/master/csl-citation.json"}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(Hawkes, 1988b)</w:t>
      </w:r>
      <w:r w:rsidRPr="006678B1">
        <w:rPr>
          <w:rFonts w:ascii="Times New Roman" w:hAnsi="Times New Roman" w:cs="Times New Roman"/>
          <w:sz w:val="24"/>
          <w:szCs w:val="24"/>
          <w:lang w:val="en-CA"/>
        </w:rPr>
        <w:fldChar w:fldCharType="end"/>
      </w:r>
      <w:r>
        <w:rPr>
          <w:rFonts w:ascii="Times New Roman" w:hAnsi="Times New Roman" w:cs="Times New Roman"/>
          <w:sz w:val="24"/>
          <w:szCs w:val="24"/>
          <w:lang w:val="en-CA"/>
        </w:rPr>
        <w:t>. The blades grow from a basal cushion</w:t>
      </w:r>
      <w:r w:rsidRPr="006678B1">
        <w:rPr>
          <w:rFonts w:ascii="Times New Roman" w:hAnsi="Times New Roman" w:cs="Times New Roman"/>
          <w:sz w:val="24"/>
          <w:szCs w:val="24"/>
          <w:lang w:val="en-CA"/>
        </w:rPr>
        <w:t xml:space="preserve"> and produce haploid spores from </w:t>
      </w:r>
      <w:proofErr w:type="spellStart"/>
      <w:r w:rsidRPr="006678B1">
        <w:rPr>
          <w:rFonts w:ascii="Times New Roman" w:hAnsi="Times New Roman" w:cs="Times New Roman"/>
          <w:sz w:val="24"/>
          <w:szCs w:val="24"/>
          <w:lang w:val="en-CA"/>
        </w:rPr>
        <w:t>monostromatic</w:t>
      </w:r>
      <w:proofErr w:type="spellEnd"/>
      <w:r w:rsidRPr="006678B1">
        <w:rPr>
          <w:rFonts w:ascii="Times New Roman" w:hAnsi="Times New Roman" w:cs="Times New Roman"/>
          <w:sz w:val="24"/>
          <w:szCs w:val="24"/>
          <w:lang w:val="en-CA"/>
        </w:rPr>
        <w:t xml:space="preserve"> tissue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{"citationID":"VC96KKbt","properties":{"formattedCitation":"(Hawkes, 1988b)","plainCitation":"(Hawkes, 1988b)"},"citationItems":[{"id":112,"uris":["http://zotero.org/users/local/9uD8JBXK/items/EW2MGNVV"],"uri":["http://zotero.org/users/local/9uD8JBXK/items/EW2MGNVV"],"itemData":{"id":112,"type":"article-journal","title":"Evidence of sexual reproduction in Smithora naiadum (Erythropeltidales, Rhodophyta) and its evolutionary significance","container-title":"British Phycological Journal","page":"327-336","volume":"23","issue":"4","source":"Taylor and Francis+NEJM","abstract":"Smithora naiadum blades, which grow epiphytically on seagrasses, are monoecious gametophytes. Previous reports of male gametes are confirmed using light and electron microscopy. Spermatogenesis is initiated when vegetative cells of the monostromatic thallus divide anticlinally twice to give an associated group of four cells. Each of these cells then divides periclinally producing a distromatic thallus. A subsequent, unequal periclinal division of each of these cells forms a small cell that becomes the spermatangium and a larger cell that becomes the carpogonium. Abundant fibrous vesicles are produced during spermatogenesis. Female gametes and fertilization are reported for the first time. The fate of the zygote remains unresolved, but available evidence suggests germination into a diminutive, as yet unknown, life history stage. Because of its systematic placement, near the root of the red algal phylogenetic tree, the occurrence of sexual reproduction in Smithora has significant evolutionary implications.","DOI":"10.1080/00071618800650361","ISSN":"0007-1617","author":[{"family":"Hawkes","given":"Michael W."}],"issued":{"date-parts":[["1988",12,1]]}}}],"schema":"https://github.com/citation-style-language/schema/raw/master/csl-citation.json"}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(Hawkes, 1988b)</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is known as a prolific colonizer and its high growth and colonization in a three-week time frame is not surprising. The fact that clean tran</w:t>
      </w:r>
      <w:r>
        <w:rPr>
          <w:rFonts w:ascii="Times New Roman" w:hAnsi="Times New Roman" w:cs="Times New Roman"/>
          <w:sz w:val="24"/>
          <w:szCs w:val="24"/>
          <w:lang w:val="en-CA"/>
        </w:rPr>
        <w:t>s</w:t>
      </w:r>
      <w:r w:rsidRPr="006678B1">
        <w:rPr>
          <w:rFonts w:ascii="Times New Roman" w:hAnsi="Times New Roman" w:cs="Times New Roman"/>
          <w:sz w:val="24"/>
          <w:szCs w:val="24"/>
          <w:lang w:val="en-CA"/>
        </w:rPr>
        <w:t xml:space="preserve">plants were colonized indicates that shoots were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free because of a lack of spores rather tha</w:t>
      </w:r>
      <w:r>
        <w:rPr>
          <w:rFonts w:ascii="Times New Roman" w:hAnsi="Times New Roman" w:cs="Times New Roman"/>
          <w:sz w:val="24"/>
          <w:szCs w:val="24"/>
          <w:lang w:val="en-CA"/>
        </w:rPr>
        <w:t xml:space="preserve">n a shoot level characteristic-and this could mean that </w:t>
      </w:r>
      <w:proofErr w:type="spellStart"/>
      <w:r w:rsidRPr="0066469B">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is experiencing dispersal limitation. </w:t>
      </w:r>
    </w:p>
    <w:p w14:paraId="65CFA85E" w14:textId="2ACB93BF" w:rsidR="0066469B" w:rsidRDefault="0066469B" w:rsidP="0066469B">
      <w:pPr>
        <w:spacing w:line="480" w:lineRule="auto"/>
        <w:ind w:firstLine="720"/>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t xml:space="preserve">Many models exist for explaining how currents and wave motions drive dispersal of algal spores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{"citationID":"Y8kZdLw7","properties":{"formattedCitation":"(Gaylord et al., 2002)","plainCitation":"(Gaylord et al., 2002)"},"citationItems":[{"id":239,"uris":["http://zotero.org/users/local/9uD8JBXK/items/DE5JFFBR"],"uri":["http://zotero.org/users/local/9uD8JBXK/items/DE5JFFBR"],"itemData":{"id":239,"type":"article-journal","title":"A Physically Based Model of Macroalgal Spore Dispersal in the Wave and Current-Dominated Nearshore","container-title":"Ecology","page":"1239-1251","volume":"83","issue":"5","source":"Wiley Online Library","abstract":"Propagule dispersal in seaweeds is a process influenced by a variety of biological and physical factors, the complexity of which has hindered efforts to understand colonization, persistence, post-disturbance recovery, and dynamics of algal populations in general. In view of this limitation, we employ here modifications to an existing turbulent-transport model to explore the mechanics of nearshore macroalgal spore dispersal and its relationship to coastal hydrodynamic conditions. Our modeling efforts focus on four example species of seaweed whose reproductive propagules span a wide range in sinking speed and height of release above the sea floor: the giant kelp Macrocystis pyrifera, the erect fucoid Sargassum muticum, the small filamentous brown alga Ectocarpus siliculosus, and the flaccid red alga Sarcodiotheca gaudichaudii. Results indicate that both propagule sinking speed and release height can affect dispersal distance substantially, but that the influence of these biological parameters is modulated strongly by the intensity of turbulence as dictated by waves and currents. In rapid flows with larger waves, it is primarily fluid dynamic processes, in particular current velocities, that determine dispersal distance. Additional simulations suggest that patterns of spore dispersal are highly skewed, with most propagules encountering the sea floor within a few meters to hundreds of meters of their parents, but with a sizeable fraction of spores also dispersing as far as kilometers. Such model predictions imply a much greater potential for longer range dispersal than has typically been assumed, a finding with important implications for understanding the demographics of algal populations and for predicting levels of connectivity among them.","DOI":"10.1890/0012-9658(2002)083[1239:APBMOM]2.0.CO;2","ISSN":"1939-9170","language":"en","author":[{"family":"Gaylord","given":"Brian"},{"family":"Reed","given":"Daniel C."},{"family":"Raimondi","given":"Peter T."},{"family":"Washburn","given":"Libe"},{"family":"McLean","given":"Stephen R."}],"issued":{"date-parts":[["2002",5,1]]}}}],"schema":"https://github.com/citation-style-language/schema/raw/master/csl-citation.json"}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(Gaylord et al., 2002)</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However in general these models show that there is huge variation in dispersal distances of species, and they are difficult to predict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{"citationID":"5vlp2VkE","properties":{"formattedCitation":"(Gaylord et al., 2002)","plainCitation":"(Gaylord et al., 2002)"},"citationItems":[{"id":239,"uris":["http://zotero.org/users/local/9uD8JBXK/items/DE5JFFBR"],"uri":["http://zotero.org/users/local/9uD8JBXK/items/DE5JFFBR"],"itemData":{"id":239,"type":"article-journal","title":"A Physically Based Model of Macroalgal Spore Dispersal in the Wave and Current-Dominated Nearshore","container-title":"Ecology","page":"1239-1251","volume":"83","issue":"5","source":"Wiley Online Library","abstract":"Propagule dispersal in seaweeds is a process influenced by a variety of biological and physical factors, the complexity of which has hindered efforts to understand colonization, persistence, post-disturbance recovery, and dynamics of algal populations in general. In view of this limitation, we employ here modifications to an existing turbulent-transport model to explore the mechanics of nearshore macroalgal spore dispersal and its relationship to coastal hydrodynamic conditions. Our modeling efforts focus on four example species of seaweed whose reproductive propagules span a wide range in sinking speed and height of release above the sea floor: the giant kelp Macrocystis pyrifera, the erect fucoid Sargassum muticum, the small filamentous brown alga Ectocarpus siliculosus, and the flaccid red alga Sarcodiotheca gaudichaudii. Results indicate that both propagule sinking speed and release height can affect dispersal distance substantially, but that the influence of these biological parameters is modulated strongly by the intensity of turbulence as dictated by waves and currents. In rapid flows with larger waves, it is primarily fluid dynamic processes, in particular current velocities, that determine dispersal distance. Additional simulations suggest that patterns of spore dispersal are highly skewed, with most propagules encountering the sea floor within a few meters to hundreds of meters of their parents, but with a sizeable fraction of spores also dispersing as far as kilometers. Such model predictions imply a much greater potential for longer range dispersal than has typically been assumed, a finding with important implications for understanding the demographics of algal populations and for predicting levels of connectivity among them.","DOI":"10.1890/0012-9658(2002)083[1239:APBMOM]2.0.CO;2","ISSN":"1939-9170","language":"en","author":[{"family":"Gaylord","given":"Brian"},{"family":"Reed","given":"Daniel C."},{"family":"Raimondi","given":"Peter T."},{"family":"Washburn","given":"Libe"},{"family":"McLean","given":"Stephen R."}],"issued":{"date-parts":[["2002",5,1]]}}}],"schema":"https://github.com/citation-style-language/schema/raw/master/csl-citation.json"}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(Gaylord et al., 2002)</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Choked pass </w:t>
      </w:r>
      <w:r>
        <w:rPr>
          <w:rFonts w:ascii="Times New Roman" w:hAnsi="Times New Roman" w:cs="Times New Roman"/>
          <w:sz w:val="24"/>
          <w:szCs w:val="24"/>
          <w:lang w:val="en-CA"/>
        </w:rPr>
        <w:t>is a high current area</w:t>
      </w:r>
      <w:r w:rsidRPr="006678B1">
        <w:rPr>
          <w:rFonts w:ascii="Times New Roman" w:hAnsi="Times New Roman" w:cs="Times New Roman"/>
          <w:sz w:val="24"/>
          <w:szCs w:val="24"/>
          <w:lang w:val="en-CA"/>
        </w:rPr>
        <w:t xml:space="preserve">, it could be that the current is so strong that spores drift at an angle, and are just swept off the meadow entirely. The speed of spreading is also related to the generation time of the species, as species can disperse small distances, grow and </w:t>
      </w:r>
      <w:r>
        <w:rPr>
          <w:rFonts w:ascii="Times New Roman" w:hAnsi="Times New Roman" w:cs="Times New Roman"/>
          <w:sz w:val="24"/>
          <w:szCs w:val="24"/>
          <w:lang w:val="en-CA"/>
        </w:rPr>
        <w:t>then r</w:t>
      </w:r>
      <w:r w:rsidRPr="006678B1">
        <w:rPr>
          <w:rFonts w:ascii="Times New Roman" w:hAnsi="Times New Roman" w:cs="Times New Roman"/>
          <w:sz w:val="24"/>
          <w:szCs w:val="24"/>
          <w:lang w:val="en-CA"/>
        </w:rPr>
        <w:t xml:space="preserve">elease spores again (Norton 1992).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individuals might take a while to develop before they can release spores, and the blades from which the spores release die back in the summer, limiting the dispersal of </w:t>
      </w:r>
      <w:proofErr w:type="spellStart"/>
      <w:r w:rsidRPr="00655F30">
        <w:rPr>
          <w:rFonts w:ascii="Times New Roman" w:hAnsi="Times New Roman" w:cs="Times New Roman"/>
          <w:i/>
          <w:sz w:val="24"/>
          <w:szCs w:val="24"/>
          <w:lang w:val="en-CA"/>
        </w:rPr>
        <w:t>Smithora</w:t>
      </w:r>
      <w:proofErr w:type="spellEnd"/>
      <w:r w:rsidR="0063524C">
        <w:rPr>
          <w:rFonts w:ascii="Times New Roman" w:hAnsi="Times New Roman" w:cs="Times New Roman"/>
          <w:sz w:val="24"/>
          <w:szCs w:val="24"/>
          <w:lang w:val="en-CA"/>
        </w:rPr>
        <w:t xml:space="preserve"> </w:t>
      </w:r>
      <w:r w:rsidRPr="006678B1">
        <w:rPr>
          <w:rFonts w:ascii="Times New Roman" w:hAnsi="Times New Roman" w:cs="Times New Roman"/>
          <w:sz w:val="24"/>
          <w:szCs w:val="24"/>
          <w:lang w:val="en-CA"/>
        </w:rPr>
        <w:t xml:space="preserve">deeper into the meadow. </w:t>
      </w:r>
      <w:r>
        <w:rPr>
          <w:rFonts w:ascii="Times New Roman" w:hAnsi="Times New Roman" w:cs="Times New Roman"/>
          <w:sz w:val="24"/>
          <w:szCs w:val="24"/>
          <w:lang w:val="en-CA"/>
        </w:rPr>
        <w:t xml:space="preserve">A combination of life history and wave action could be limiting </w:t>
      </w:r>
      <w:proofErr w:type="spellStart"/>
      <w:r w:rsidRPr="0066469B">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spread in Choked Pass</w:t>
      </w:r>
      <w:r w:rsidRPr="006678B1">
        <w:rPr>
          <w:rFonts w:ascii="Times New Roman" w:hAnsi="Times New Roman" w:cs="Times New Roman"/>
          <w:sz w:val="24"/>
          <w:szCs w:val="24"/>
          <w:lang w:val="en-CA"/>
        </w:rPr>
        <w:t xml:space="preserve">. </w:t>
      </w:r>
    </w:p>
    <w:p w14:paraId="0B013127" w14:textId="4CD15455" w:rsidR="0066469B" w:rsidRDefault="0066469B" w:rsidP="0066469B">
      <w:pPr>
        <w:spacing w:line="480" w:lineRule="auto"/>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lastRenderedPageBreak/>
        <w:tab/>
        <w:t xml:space="preserve">The sexual stage of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is unknown. However there is evidence for its existence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{"citationID":"OtvnVx6u","properties":{"formattedCitation":"(Hawkes, 1988b)","plainCitation":"(Hawkes, 1988b)"},"citationItems":[{"id":112,"uris":["http://zotero.org/users/local/9uD8JBXK/items/EW2MGNVV"],"uri":["http://zotero.org/users/local/9uD8JBXK/items/EW2MGNVV"],"itemData":{"id":112,"type":"article-journal","title":"Evidence of sexual reproduction in Smithora naiadum (Erythropeltidales, Rhodophyta) and its evolutionary significance","container-title":"British Phycological Journal","page":"327-336","volume":"23","issue":"4","source":"Taylor and Francis+NEJM","abstract":"Smithora naiadum blades, which grow epiphytically on seagrasses, are monoecious gametophytes. Previous reports of male gametes are confirmed using light and electron microscopy. Spermatogenesis is initiated when vegetative cells of the monostromatic thallus divide anticlinally twice to give an associated group of four cells. Each of these cells then divides periclinally producing a distromatic thallus. A subsequent, unequal periclinal division of each of these cells forms a small cell that becomes the spermatangium and a larger cell that becomes the carpogonium. Abundant fibrous vesicles are produced during spermatogenesis. Female gametes and fertilization are reported for the first time. The fate of the zygote remains unresolved, but available evidence suggests germination into a diminutive, as yet unknown, life history stage. Because of its systematic placement, near the root of the red algal phylogenetic tree, the occurrence of sexual reproduction in Smithora has significant evolutionary implications.","DOI":"10.1080/00071618800650361","ISSN":"0007-1617","author":[{"family":"Hawkes","given":"Michael W."}],"issued":{"date-parts":[["1988",12,1]]}}}],"schema":"https://github.com/citation-style-language/schema/raw/master/csl-citation.json"}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(Hawkes, 1988b)</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The </w:t>
      </w:r>
      <w:proofErr w:type="spellStart"/>
      <w:r w:rsidRPr="00655F30">
        <w:rPr>
          <w:rFonts w:ascii="Times New Roman" w:hAnsi="Times New Roman" w:cs="Times New Roman"/>
          <w:i/>
          <w:sz w:val="24"/>
          <w:szCs w:val="24"/>
          <w:lang w:val="en-CA"/>
        </w:rPr>
        <w:t>Zostera</w:t>
      </w:r>
      <w:proofErr w:type="spellEnd"/>
      <w:r w:rsidRPr="00655F30">
        <w:rPr>
          <w:rFonts w:ascii="Times New Roman" w:hAnsi="Times New Roman" w:cs="Times New Roman"/>
          <w:i/>
          <w:sz w:val="24"/>
          <w:szCs w:val="24"/>
          <w:lang w:val="en-CA"/>
        </w:rPr>
        <w:t xml:space="preserve"> marina</w:t>
      </w:r>
      <w:r w:rsidRPr="006678B1">
        <w:rPr>
          <w:rFonts w:ascii="Times New Roman" w:hAnsi="Times New Roman" w:cs="Times New Roman"/>
          <w:sz w:val="24"/>
          <w:szCs w:val="24"/>
          <w:lang w:val="en-CA"/>
        </w:rPr>
        <w:t xml:space="preserve"> meadow is </w:t>
      </w:r>
      <w:r>
        <w:rPr>
          <w:rFonts w:ascii="Times New Roman" w:hAnsi="Times New Roman" w:cs="Times New Roman"/>
          <w:sz w:val="24"/>
          <w:szCs w:val="24"/>
          <w:lang w:val="en-CA"/>
        </w:rPr>
        <w:t>adjacent to a</w:t>
      </w:r>
      <w:r w:rsidRPr="006678B1">
        <w:rPr>
          <w:rFonts w:ascii="Times New Roman" w:hAnsi="Times New Roman" w:cs="Times New Roman"/>
          <w:sz w:val="24"/>
          <w:szCs w:val="24"/>
          <w:lang w:val="en-CA"/>
        </w:rPr>
        <w:t xml:space="preserve"> rocky intertidal</w:t>
      </w:r>
      <w:r>
        <w:rPr>
          <w:rFonts w:ascii="Times New Roman" w:hAnsi="Times New Roman" w:cs="Times New Roman"/>
          <w:sz w:val="24"/>
          <w:szCs w:val="24"/>
          <w:lang w:val="en-CA"/>
        </w:rPr>
        <w:t xml:space="preserve"> habitat at the Wolf Beach site</w:t>
      </w:r>
      <w:r w:rsidRPr="006678B1">
        <w:rPr>
          <w:rFonts w:ascii="Times New Roman" w:hAnsi="Times New Roman" w:cs="Times New Roman"/>
          <w:sz w:val="24"/>
          <w:szCs w:val="24"/>
          <w:lang w:val="en-CA"/>
        </w:rPr>
        <w:t xml:space="preserv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is often found in the intertidal on </w:t>
      </w:r>
      <w:proofErr w:type="spellStart"/>
      <w:r w:rsidRPr="00FF28B4">
        <w:rPr>
          <w:rFonts w:ascii="Times New Roman" w:hAnsi="Times New Roman" w:cs="Times New Roman"/>
          <w:i/>
          <w:sz w:val="24"/>
          <w:szCs w:val="24"/>
          <w:lang w:val="en-CA"/>
        </w:rPr>
        <w:t>Phyllospadix</w:t>
      </w:r>
      <w:proofErr w:type="spellEnd"/>
      <w:r w:rsidRPr="00FF28B4">
        <w:rPr>
          <w:rFonts w:ascii="Times New Roman" w:hAnsi="Times New Roman" w:cs="Times New Roman"/>
          <w:i/>
          <w:sz w:val="24"/>
          <w:szCs w:val="24"/>
          <w:lang w:val="en-CA"/>
        </w:rPr>
        <w:t xml:space="preserve"> spp</w:t>
      </w:r>
      <w:r>
        <w:rPr>
          <w:rFonts w:ascii="Times New Roman" w:hAnsi="Times New Roman" w:cs="Times New Roman"/>
          <w:sz w:val="24"/>
          <w:szCs w:val="24"/>
          <w:lang w:val="en-CA"/>
        </w:rPr>
        <w:t>.</w:t>
      </w:r>
      <w:r w:rsidRPr="006678B1">
        <w:rPr>
          <w:rFonts w:ascii="Times New Roman" w:hAnsi="Times New Roman" w:cs="Times New Roman"/>
          <w:sz w:val="24"/>
          <w:szCs w:val="24"/>
          <w:lang w:val="en-CA"/>
        </w:rPr>
        <w:t xml:space="preserve"> and this </w:t>
      </w:r>
      <w:r>
        <w:rPr>
          <w:rFonts w:ascii="Times New Roman" w:hAnsi="Times New Roman" w:cs="Times New Roman"/>
          <w:sz w:val="24"/>
          <w:szCs w:val="24"/>
          <w:lang w:val="en-CA"/>
        </w:rPr>
        <w:t xml:space="preserve">plant </w:t>
      </w:r>
      <w:r w:rsidRPr="006678B1">
        <w:rPr>
          <w:rFonts w:ascii="Times New Roman" w:hAnsi="Times New Roman" w:cs="Times New Roman"/>
          <w:sz w:val="24"/>
          <w:szCs w:val="24"/>
          <w:lang w:val="en-CA"/>
        </w:rPr>
        <w:t xml:space="preserve">has drifted into samples with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attached. We also found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on artificial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units that were placed along </w:t>
      </w:r>
      <w:r>
        <w:rPr>
          <w:rFonts w:ascii="Times New Roman" w:hAnsi="Times New Roman" w:cs="Times New Roman"/>
          <w:sz w:val="24"/>
          <w:szCs w:val="24"/>
          <w:lang w:val="en-CA"/>
        </w:rPr>
        <w:t xml:space="preserve">the edge of </w:t>
      </w:r>
      <w:r w:rsidRPr="006678B1">
        <w:rPr>
          <w:rFonts w:ascii="Times New Roman" w:hAnsi="Times New Roman" w:cs="Times New Roman"/>
          <w:sz w:val="24"/>
          <w:szCs w:val="24"/>
          <w:lang w:val="en-CA"/>
        </w:rPr>
        <w:t xml:space="preserve">the site.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individuals</w:t>
      </w:r>
      <w:r w:rsidRPr="006678B1">
        <w:rPr>
          <w:rFonts w:ascii="Times New Roman" w:hAnsi="Times New Roman" w:cs="Times New Roman"/>
          <w:sz w:val="24"/>
          <w:szCs w:val="24"/>
          <w:lang w:val="en-CA"/>
        </w:rPr>
        <w:t xml:space="preserve"> are coming from somewhere, and it could be</w:t>
      </w:r>
      <w:r>
        <w:rPr>
          <w:rFonts w:ascii="Times New Roman" w:hAnsi="Times New Roman" w:cs="Times New Roman"/>
          <w:sz w:val="24"/>
          <w:szCs w:val="24"/>
          <w:lang w:val="en-CA"/>
        </w:rPr>
        <w:t xml:space="preserve"> other haploid individuals or</w:t>
      </w:r>
      <w:r w:rsidRPr="006678B1">
        <w:rPr>
          <w:rFonts w:ascii="Times New Roman" w:hAnsi="Times New Roman" w:cs="Times New Roman"/>
          <w:sz w:val="24"/>
          <w:szCs w:val="24"/>
          <w:lang w:val="en-CA"/>
        </w:rPr>
        <w:t xml:space="preserve"> the diploid stage of the algae. Whether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is</w:t>
      </w:r>
      <w:r w:rsidRPr="006678B1">
        <w:rPr>
          <w:rFonts w:ascii="Times New Roman" w:hAnsi="Times New Roman" w:cs="Times New Roman"/>
          <w:sz w:val="24"/>
          <w:szCs w:val="24"/>
          <w:lang w:val="en-CA"/>
        </w:rPr>
        <w:t xml:space="preserve"> dispersing as spores from a diploid crust or from blades already growing, limited dispersal from the rocky shore </w:t>
      </w:r>
      <w:r>
        <w:rPr>
          <w:rFonts w:ascii="Times New Roman" w:hAnsi="Times New Roman" w:cs="Times New Roman"/>
          <w:sz w:val="24"/>
          <w:szCs w:val="24"/>
          <w:lang w:val="en-CA"/>
        </w:rPr>
        <w:t>could be occurring</w:t>
      </w:r>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This suggests</w:t>
      </w:r>
      <w:r w:rsidRPr="006678B1">
        <w:rPr>
          <w:rFonts w:ascii="Times New Roman" w:hAnsi="Times New Roman" w:cs="Times New Roman"/>
          <w:sz w:val="24"/>
          <w:szCs w:val="24"/>
          <w:lang w:val="en-CA"/>
        </w:rPr>
        <w:t xml:space="preserve"> that </w:t>
      </w:r>
      <w:commentRangeStart w:id="53"/>
      <w:r>
        <w:rPr>
          <w:rFonts w:ascii="Times New Roman" w:hAnsi="Times New Roman" w:cs="Times New Roman"/>
          <w:sz w:val="24"/>
          <w:szCs w:val="24"/>
          <w:lang w:val="en-CA"/>
        </w:rPr>
        <w:t>dispersal</w:t>
      </w:r>
      <w:r w:rsidRPr="006678B1">
        <w:rPr>
          <w:rFonts w:ascii="Times New Roman" w:hAnsi="Times New Roman" w:cs="Times New Roman"/>
          <w:sz w:val="24"/>
          <w:szCs w:val="24"/>
          <w:lang w:val="en-CA"/>
        </w:rPr>
        <w:t xml:space="preserve"> </w:t>
      </w:r>
      <w:commentRangeEnd w:id="53"/>
      <w:r>
        <w:rPr>
          <w:rStyle w:val="CommentReference"/>
        </w:rPr>
        <w:commentReference w:id="53"/>
      </w:r>
      <w:r>
        <w:rPr>
          <w:rFonts w:ascii="Times New Roman" w:hAnsi="Times New Roman" w:cs="Times New Roman"/>
          <w:sz w:val="24"/>
          <w:szCs w:val="24"/>
          <w:lang w:val="en-CA"/>
        </w:rPr>
        <w:t>could be highly</w:t>
      </w:r>
      <w:r w:rsidRPr="006678B1">
        <w:rPr>
          <w:rFonts w:ascii="Times New Roman" w:hAnsi="Times New Roman" w:cs="Times New Roman"/>
          <w:sz w:val="24"/>
          <w:szCs w:val="24"/>
          <w:lang w:val="en-CA"/>
        </w:rPr>
        <w:t xml:space="preserve"> important in dictating epiphyte community structure. Due to </w:t>
      </w:r>
      <w:proofErr w:type="spellStart"/>
      <w:r w:rsidRPr="00655F30">
        <w:rPr>
          <w:rFonts w:ascii="Times New Roman" w:hAnsi="Times New Roman" w:cs="Times New Roman"/>
          <w:i/>
          <w:sz w:val="24"/>
          <w:szCs w:val="24"/>
          <w:lang w:val="en-CA"/>
        </w:rPr>
        <w:t>Smithora</w:t>
      </w:r>
      <w:r w:rsidRPr="006678B1">
        <w:rPr>
          <w:rFonts w:ascii="Times New Roman" w:hAnsi="Times New Roman" w:cs="Times New Roman"/>
          <w:sz w:val="24"/>
          <w:szCs w:val="24"/>
          <w:lang w:val="en-CA"/>
        </w:rPr>
        <w:t>’s</w:t>
      </w:r>
      <w:proofErr w:type="spellEnd"/>
      <w:r w:rsidRPr="006678B1">
        <w:rPr>
          <w:rFonts w:ascii="Times New Roman" w:hAnsi="Times New Roman" w:cs="Times New Roman"/>
          <w:sz w:val="24"/>
          <w:szCs w:val="24"/>
          <w:lang w:val="en-CA"/>
        </w:rPr>
        <w:t xml:space="preserve"> presence being influenced strongly by a change in location, it seems likely that we </w:t>
      </w:r>
      <w:r>
        <w:rPr>
          <w:rFonts w:ascii="Times New Roman" w:hAnsi="Times New Roman" w:cs="Times New Roman"/>
          <w:sz w:val="24"/>
          <w:szCs w:val="24"/>
          <w:lang w:val="en-CA"/>
        </w:rPr>
        <w:t>do not</w:t>
      </w:r>
      <w:r w:rsidRPr="006678B1">
        <w:rPr>
          <w:rFonts w:ascii="Times New Roman" w:hAnsi="Times New Roman" w:cs="Times New Roman"/>
          <w:sz w:val="24"/>
          <w:szCs w:val="24"/>
          <w:lang w:val="en-CA"/>
        </w:rPr>
        <w:t xml:space="preserve"> have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communities in the interior of the meadow simply because the spores </w:t>
      </w:r>
      <w:r>
        <w:rPr>
          <w:rFonts w:ascii="Times New Roman" w:hAnsi="Times New Roman" w:cs="Times New Roman"/>
          <w:sz w:val="24"/>
          <w:szCs w:val="24"/>
          <w:lang w:val="en-CA"/>
        </w:rPr>
        <w:t xml:space="preserve">haven’t made it there </w:t>
      </w:r>
      <w:commentRangeStart w:id="54"/>
      <w:r>
        <w:rPr>
          <w:rFonts w:ascii="Times New Roman" w:hAnsi="Times New Roman" w:cs="Times New Roman"/>
          <w:sz w:val="24"/>
          <w:szCs w:val="24"/>
          <w:lang w:val="en-CA"/>
        </w:rPr>
        <w:t>yet</w:t>
      </w:r>
      <w:commentRangeEnd w:id="54"/>
      <w:r>
        <w:rPr>
          <w:rStyle w:val="CommentReference"/>
        </w:rPr>
        <w:commentReference w:id="54"/>
      </w:r>
      <w:r>
        <w:rPr>
          <w:rFonts w:ascii="Times New Roman" w:hAnsi="Times New Roman" w:cs="Times New Roman"/>
          <w:sz w:val="24"/>
          <w:szCs w:val="24"/>
          <w:lang w:val="en-CA"/>
        </w:rPr>
        <w:t xml:space="preserve">, and this could be further tested by mapping seasonal spreading distribution. </w:t>
      </w:r>
    </w:p>
    <w:p w14:paraId="159D285C" w14:textId="55055690" w:rsidR="0063524C" w:rsidRPr="0063524C" w:rsidRDefault="0063524C" w:rsidP="0066469B">
      <w:pPr>
        <w:spacing w:line="480" w:lineRule="auto"/>
        <w:contextualSpacing/>
        <w:rPr>
          <w:rFonts w:ascii="Times New Roman" w:hAnsi="Times New Roman" w:cs="Times New Roman"/>
          <w:b/>
          <w:sz w:val="24"/>
          <w:szCs w:val="24"/>
          <w:lang w:val="en-CA"/>
        </w:rPr>
      </w:pPr>
      <w:r w:rsidRPr="0063524C">
        <w:rPr>
          <w:rFonts w:ascii="Times New Roman" w:hAnsi="Times New Roman" w:cs="Times New Roman"/>
          <w:b/>
          <w:sz w:val="24"/>
          <w:szCs w:val="24"/>
          <w:lang w:val="en-CA"/>
        </w:rPr>
        <w:t>Bacterial Community Analysis</w:t>
      </w:r>
    </w:p>
    <w:p w14:paraId="485DE40F" w14:textId="19362AFB" w:rsidR="0066469B" w:rsidRDefault="0066469B" w:rsidP="0066469B">
      <w:pPr>
        <w:spacing w:line="480" w:lineRule="auto"/>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tab/>
        <w:t xml:space="preserve">The significant </w:t>
      </w:r>
      <w:r>
        <w:rPr>
          <w:rFonts w:ascii="Times New Roman" w:hAnsi="Times New Roman" w:cs="Times New Roman"/>
          <w:sz w:val="24"/>
          <w:szCs w:val="24"/>
          <w:lang w:val="en-CA"/>
        </w:rPr>
        <w:t>effect of</w:t>
      </w:r>
      <w:r w:rsidRPr="006678B1">
        <w:rPr>
          <w:rFonts w:ascii="Times New Roman" w:hAnsi="Times New Roman" w:cs="Times New Roman"/>
          <w:sz w:val="24"/>
          <w:szCs w:val="24"/>
          <w:lang w:val="en-CA"/>
        </w:rPr>
        <w:t xml:space="preserve"> transplant on bacterial diversity hints at a complex relationship between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health, algae, and bacterial community. </w:t>
      </w:r>
      <w:proofErr w:type="spellStart"/>
      <w:r w:rsidRPr="00655F30">
        <w:rPr>
          <w:rFonts w:ascii="Times New Roman" w:hAnsi="Times New Roman" w:cs="Times New Roman"/>
          <w:i/>
          <w:sz w:val="24"/>
          <w:szCs w:val="24"/>
          <w:lang w:val="en-CA"/>
        </w:rPr>
        <w:t>Zostera</w:t>
      </w:r>
      <w:proofErr w:type="spellEnd"/>
      <w:r w:rsidRPr="00655F30">
        <w:rPr>
          <w:rFonts w:ascii="Times New Roman" w:hAnsi="Times New Roman" w:cs="Times New Roman"/>
          <w:i/>
          <w:sz w:val="24"/>
          <w:szCs w:val="24"/>
          <w:lang w:val="en-CA"/>
        </w:rPr>
        <w:t xml:space="preserve"> marina</w:t>
      </w:r>
      <w:r w:rsidRPr="006678B1">
        <w:rPr>
          <w:rFonts w:ascii="Times New Roman" w:hAnsi="Times New Roman" w:cs="Times New Roman"/>
          <w:sz w:val="24"/>
          <w:szCs w:val="24"/>
          <w:lang w:val="en-CA"/>
        </w:rPr>
        <w:t xml:space="preserve"> possesses the ability to produce phenols that ac</w:t>
      </w:r>
      <w:r w:rsidR="002B0ADD">
        <w:rPr>
          <w:rFonts w:ascii="Times New Roman" w:hAnsi="Times New Roman" w:cs="Times New Roman"/>
          <w:sz w:val="24"/>
          <w:szCs w:val="24"/>
          <w:lang w:val="en-CA"/>
        </w:rPr>
        <w:t xml:space="preserve">t as antioxidants and chemically </w:t>
      </w:r>
      <w:r w:rsidR="0063524C">
        <w:rPr>
          <w:rFonts w:ascii="Times New Roman" w:hAnsi="Times New Roman" w:cs="Times New Roman"/>
          <w:sz w:val="24"/>
          <w:szCs w:val="24"/>
          <w:lang w:val="en-CA"/>
        </w:rPr>
        <w:t>defends</w:t>
      </w:r>
      <w:r w:rsidRPr="006678B1">
        <w:rPr>
          <w:rFonts w:ascii="Times New Roman" w:hAnsi="Times New Roman" w:cs="Times New Roman"/>
          <w:sz w:val="24"/>
          <w:szCs w:val="24"/>
          <w:lang w:val="en-CA"/>
        </w:rPr>
        <w:t xml:space="preserve"> aga</w:t>
      </w:r>
      <w:r w:rsidR="0063524C">
        <w:rPr>
          <w:rFonts w:ascii="Times New Roman" w:hAnsi="Times New Roman" w:cs="Times New Roman"/>
          <w:sz w:val="24"/>
          <w:szCs w:val="24"/>
          <w:lang w:val="en-CA"/>
        </w:rPr>
        <w:t>inst epiphytic colonizers</w:t>
      </w:r>
      <w:r w:rsidRPr="006678B1">
        <w:rPr>
          <w:rFonts w:ascii="Times New Roman" w:hAnsi="Times New Roman" w:cs="Times New Roman"/>
          <w:sz w:val="24"/>
          <w:szCs w:val="24"/>
          <w:lang w:val="en-CA"/>
        </w:rPr>
        <w:t xml:space="preserve">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{"citationID":"OxZtI06G","properties":{"formattedCitation":"(Harder, 2008)","plainCitation":"(Harder, 2008)"},"citationItems":[{"id":120,"uris":["http://zotero.org/users/local/9uD8JBXK/items/HETRSQ33"],"uri":["http://zotero.org/users/local/9uD8JBXK/items/HETRSQ33"],"itemData":{"id":120,"type":"article-journal","title":"Marine epibiosis: concepts, ecological consequences and host defence","source":"Google Scholar","URL":"http://link.springer.com/chapter/10.1007/7142_2008_16","shortTitle":"Marine epibiosis","author":[{"family":"Harder","given":"Tilmann"}],"issued":{"date-parts":[["2008"]]},"accessed":{"date-parts":[["2016",4,6]]}}}],"schema":"https://github.com/citation-style-language/schema/raw/master/csl-citation.json"}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(Harder, 2008)</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In response to shading </w:t>
      </w:r>
      <w:proofErr w:type="spellStart"/>
      <w:r w:rsidRPr="00655F30">
        <w:rPr>
          <w:rFonts w:ascii="Times New Roman" w:hAnsi="Times New Roman" w:cs="Times New Roman"/>
          <w:i/>
          <w:sz w:val="24"/>
          <w:szCs w:val="24"/>
          <w:lang w:val="en-CA"/>
        </w:rPr>
        <w:t>Zostera</w:t>
      </w:r>
      <w:proofErr w:type="spellEnd"/>
      <w:r w:rsidRPr="00655F30">
        <w:rPr>
          <w:rFonts w:ascii="Times New Roman" w:hAnsi="Times New Roman" w:cs="Times New Roman"/>
          <w:i/>
          <w:sz w:val="24"/>
          <w:szCs w:val="24"/>
          <w:lang w:val="en-CA"/>
        </w:rPr>
        <w:t xml:space="preserve"> marina</w:t>
      </w:r>
      <w:r w:rsidRPr="006678B1">
        <w:rPr>
          <w:rFonts w:ascii="Times New Roman" w:hAnsi="Times New Roman" w:cs="Times New Roman"/>
          <w:sz w:val="24"/>
          <w:szCs w:val="24"/>
          <w:lang w:val="en-CA"/>
        </w:rPr>
        <w:t xml:space="preserve"> has been shown to increase phenol content to deal with oxidative stress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{"citationID":"18Qr8S1X","properties":{"formattedCitation":"(Silva et al., 2013)","plainCitation":"(Silva et al., 2013)"},"citationItems":[{"id":116,"uris":["http://zotero.org/users/local/9uD8JBXK/items/EVGS7ZDU"],"uri":["http://zotero.org/users/local/9uD8JBXK/items/EVGS7ZDU"],"itemData":{"id":116,"type":"article-journal","title":"Physiological Responses of Zostera marina and Cymodocea nodosa to Light-Limitation Stress","container-title":"PLOS ONE","page":"e81058","volume":"8","issue":"11","source":"PLoS Journals","abstract":"The effects of light-limitation stress were investigated in natural stands of the seagrasses  Zostera marina  and  Cymodocea nodosa  in Ria Formosa coastal lagoon, southern Portugal. Three levels of light attenuation were imposed for 3 weeks in two adjacent meadows (2–3 m depth), each dominated by one species. The response of photosynthesis to light was determined with oxygen electrodes. Chlorophylls and carotenoids were determined by high-pressure liquid chromatography (HPLC). Soluble protein, carbohydrates, malondialdehyde and phenol contents were also analysed. Both species showed evident signs of photoacclimation. Their maximum photosynthetic rates were significantly reduced with shading. Ratios between specific light harvesting carotenoids and the epoxidation state of xanthophyll cycle carotenoids revealed significantly higher light harvesting efficiency of  C. nodosa , a competitive advantage in a low light environment. The contents of both soluble sugars and starch were considerably lower in  Z. marina  plants, particularly in the rhizomes, decreasing even further with shading. The different carbohydrate energy storage strategies found between the two species clearly favour  C. nodosa's  resilience to light deprivation, a condition enhanced by its intrinsic arrangement of the pigment pool. On the other hand,  Z. marina  revealed a lower tolerance to light reduction, mostly due to a less plastic arrangement of the pigment pool and lower carbohydrate storage. Our findings indicate that  Z. marina  is close to a light-mediated ecophysiological threshold in Ria Formosa.","DOI":"10.1371/journal.pone.0081058","ISSN":"1932-6203","journalAbbreviation":"PLOS ONE","author":[{"family":"Silva","given":"João"},{"family":"Barrote","given":"Isabel"},{"family":"Costa","given":"Monya M."},{"family":"Albano","given":"Sílvia"},{"family":"Santos","given":"Rui"}],"issued":{"date-parts":[["2013",11,28]]}}}],"schema":"https://github.com/citation-style-language/schema/raw/master/csl-citation.json"}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(Silva et al., 2013)</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Bacterial community is then affected by the change in phenol content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{"citationID":"z2gebT7G","properties":{"formattedCitation":"{\\rtf (Holmstr\\uc0\\u246{}m et al., 2002b)}","plainCitation":"(Holmström et al., 2002b)"},"citationItems":[{"id":121,"uris":["http://zotero.org/users/local/9uD8JBXK/items/VCWZC6CI"],"uri":["http://zotero.org/users/local/9uD8JBXK/items/VCWZC6CI"],"itemData":{"id":121,"type":"article-journal","title":"Antifouling activities expressed by marine surface associated Pseudoalteromonas species","container-title":"FEMS Microbiology Ecology","page":"47-58","volume":"41","issue":"1","source":"ScienceDirect","abstract":"Members of the marine bacterial genus Pseudoalteromonas have been found in association with living surfaces and are suggested to produce bioactive compounds against settlement of algal spores, invertebrate larvae, bacteria and fungi. To determine the extent by which these antifouling activities and the production of bioactive compounds are distributed amongst the members of the genus Pseudoalteromonas, 10 different Pseudoalteromonas species mostly derived from different host organisms were tested in a broad range of biofouling bioassays. These assays included the settlement of larvae of two ubiquitous invertebrates Hydroides elegans and Balanus amphitrite as well as the settlement of spores of the common fouling algae Ulva lactuca and Polysiphonia sp. The growth of bacteria and fungi, which are the initial fouling organisms on marine surfaces, was also assayed in the presence of each of the 10 Pseudoalteromonas species. It was found that most members of this genus produced a variety of bioactive compounds. The broadest range of inhibitory activities was expressed by Pseudoalteromonas tunicata which inhibited all target fouling organisms. Only two species, Pseudoalteromonas haloplanktis and Pseudoalteromonas nigrifaciens, displayed negligible activity in the bioassays. These were also the only two non-pigmented species tested in this study which indicates a correlation between production of bioactive compounds and expression of pigment. Three members, P. tunicata, Pseudoalteromonas citrea and Pseudoalteromonas rubra, were demonstrated to express autoinhibitory activity. It is suggested that most Pseudoalteromonas species are efficient producers of antifouling agents and that the production of inhibitory compounds by surface associated Pseudoalteromonas species may aid the host against colonisation of its surface.","DOI":"10.1016/S0168-6496(02)00239-8","ISSN":"0168-6496","journalAbbreviation":"FEMS Microbiology Ecology","author":[{"family":"Holmström","given":"Carola"},{"family":"Egan","given":"Suhelen"},{"family":"Franks","given":"Ashley"},{"family":"McCloy","given":"Sophie"},{"family":"Kjelleberg","given":"Staffan"}],"issued":{"date-parts":[["2002",7]]}}}],"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szCs w:val="24"/>
        </w:rPr>
        <w:t>(Holmström et al., 2002b)</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In Figur</w:t>
      </w:r>
      <w:r>
        <w:rPr>
          <w:rFonts w:ascii="Times New Roman" w:hAnsi="Times New Roman" w:cs="Times New Roman"/>
          <w:sz w:val="24"/>
          <w:szCs w:val="24"/>
          <w:lang w:val="en-CA"/>
        </w:rPr>
        <w:t>e 3</w:t>
      </w:r>
      <w:r w:rsidRPr="006678B1">
        <w:rPr>
          <w:rFonts w:ascii="Times New Roman" w:hAnsi="Times New Roman" w:cs="Times New Roman"/>
          <w:sz w:val="24"/>
          <w:szCs w:val="24"/>
          <w:lang w:val="en-CA"/>
        </w:rPr>
        <w:t xml:space="preserve"> we see that bacterial diversity increases significantly after transplant. </w:t>
      </w:r>
      <w:r>
        <w:rPr>
          <w:rFonts w:ascii="Times New Roman" w:hAnsi="Times New Roman" w:cs="Times New Roman"/>
          <w:sz w:val="24"/>
          <w:szCs w:val="24"/>
          <w:lang w:val="en-CA"/>
        </w:rPr>
        <w:t xml:space="preserve">Removing </w:t>
      </w:r>
      <w:r w:rsidRPr="006678B1">
        <w:rPr>
          <w:rFonts w:ascii="Times New Roman" w:hAnsi="Times New Roman" w:cs="Times New Roman"/>
          <w:sz w:val="24"/>
          <w:szCs w:val="24"/>
          <w:lang w:val="en-CA"/>
        </w:rPr>
        <w:t xml:space="preserve">a </w:t>
      </w:r>
      <w:proofErr w:type="spellStart"/>
      <w:r w:rsidRPr="006678B1">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shoot from its root system</w:t>
      </w:r>
      <w:r w:rsidRPr="006678B1">
        <w:rPr>
          <w:rFonts w:ascii="Times New Roman" w:hAnsi="Times New Roman" w:cs="Times New Roman"/>
          <w:sz w:val="24"/>
          <w:szCs w:val="24"/>
          <w:lang w:val="en-CA"/>
        </w:rPr>
        <w:t xml:space="preserve"> is a stressful event for the plant. Moving a shoot could compromise its ability to produce protective phenols and allow for more species of bacteria to colonize the shoot. The fact that </w:t>
      </w:r>
      <w:r w:rsidRPr="006678B1">
        <w:rPr>
          <w:rFonts w:ascii="Times New Roman" w:hAnsi="Times New Roman" w:cs="Times New Roman"/>
          <w:sz w:val="24"/>
          <w:szCs w:val="24"/>
          <w:lang w:val="en-CA"/>
        </w:rPr>
        <w:lastRenderedPageBreak/>
        <w:t xml:space="preserve">initial and final diversities changed with the presence of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suggests</w:t>
      </w:r>
      <w:r w:rsidRPr="006678B1">
        <w:rPr>
          <w:rFonts w:ascii="Times New Roman" w:hAnsi="Times New Roman" w:cs="Times New Roman"/>
          <w:sz w:val="24"/>
          <w:szCs w:val="24"/>
          <w:lang w:val="en-CA"/>
        </w:rPr>
        <w:t xml:space="preserve"> that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itself could be influencing the </w:t>
      </w:r>
      <w:r>
        <w:rPr>
          <w:rFonts w:ascii="Times New Roman" w:hAnsi="Times New Roman" w:cs="Times New Roman"/>
          <w:sz w:val="24"/>
          <w:szCs w:val="24"/>
          <w:lang w:val="en-CA"/>
        </w:rPr>
        <w:t>bacterial diversity in a similar way that physical stress does</w:t>
      </w:r>
      <w:r w:rsidRPr="006678B1">
        <w:rPr>
          <w:rFonts w:ascii="Times New Roman" w:hAnsi="Times New Roman" w:cs="Times New Roman"/>
          <w:sz w:val="24"/>
          <w:szCs w:val="24"/>
          <w:lang w:val="en-CA"/>
        </w:rPr>
        <w:t xml:space="preserve">. </w:t>
      </w:r>
    </w:p>
    <w:p w14:paraId="5502E4BF" w14:textId="6E59CED6" w:rsidR="0066469B" w:rsidRPr="00797130" w:rsidRDefault="0063524C" w:rsidP="0066469B">
      <w:pPr>
        <w:spacing w:line="480" w:lineRule="auto"/>
        <w:ind w:firstLine="720"/>
        <w:contextualSpacing/>
        <w:rPr>
          <w:rFonts w:ascii="Times New Roman" w:hAnsi="Times New Roman" w:cs="Times New Roman"/>
          <w:sz w:val="24"/>
          <w:szCs w:val="24"/>
          <w:lang w:val="en-CA"/>
        </w:rPr>
      </w:pPr>
      <w:r>
        <w:rPr>
          <w:rFonts w:ascii="Times New Roman" w:hAnsi="Times New Roman" w:cs="Times New Roman"/>
          <w:sz w:val="24"/>
          <w:szCs w:val="24"/>
          <w:lang w:val="en-CA"/>
        </w:rPr>
        <w:t>B</w:t>
      </w:r>
      <w:r w:rsidR="0066469B">
        <w:rPr>
          <w:rFonts w:ascii="Times New Roman" w:hAnsi="Times New Roman" w:cs="Times New Roman"/>
          <w:sz w:val="24"/>
          <w:szCs w:val="24"/>
          <w:lang w:val="en-CA"/>
        </w:rPr>
        <w:t>acterial community is very responsive to shoot level changes, and was significantly correlated with a tra</w:t>
      </w:r>
      <w:r>
        <w:rPr>
          <w:rFonts w:ascii="Times New Roman" w:hAnsi="Times New Roman" w:cs="Times New Roman"/>
          <w:sz w:val="24"/>
          <w:szCs w:val="24"/>
          <w:lang w:val="en-CA"/>
        </w:rPr>
        <w:t xml:space="preserve">nsplant and spore colonization. </w:t>
      </w:r>
      <w:r w:rsidR="0066469B" w:rsidRPr="006678B1">
        <w:rPr>
          <w:rFonts w:ascii="Times New Roman" w:hAnsi="Times New Roman" w:cs="Times New Roman"/>
          <w:sz w:val="24"/>
          <w:szCs w:val="24"/>
          <w:lang w:val="en-CA"/>
        </w:rPr>
        <w:t>I bel</w:t>
      </w:r>
      <w:r w:rsidR="0066469B">
        <w:rPr>
          <w:rFonts w:ascii="Times New Roman" w:hAnsi="Times New Roman" w:cs="Times New Roman"/>
          <w:sz w:val="24"/>
          <w:szCs w:val="24"/>
          <w:lang w:val="en-CA"/>
        </w:rPr>
        <w:t>ie</w:t>
      </w:r>
      <w:r w:rsidR="0066469B" w:rsidRPr="006678B1">
        <w:rPr>
          <w:rFonts w:ascii="Times New Roman" w:hAnsi="Times New Roman" w:cs="Times New Roman"/>
          <w:sz w:val="24"/>
          <w:szCs w:val="24"/>
          <w:lang w:val="en-CA"/>
        </w:rPr>
        <w:t xml:space="preserve">ve that </w:t>
      </w:r>
      <w:proofErr w:type="spellStart"/>
      <w:r w:rsidR="0066469B" w:rsidRPr="00655F30">
        <w:rPr>
          <w:rFonts w:ascii="Times New Roman" w:hAnsi="Times New Roman" w:cs="Times New Roman"/>
          <w:i/>
          <w:sz w:val="24"/>
          <w:szCs w:val="24"/>
          <w:lang w:val="en-CA"/>
        </w:rPr>
        <w:t>Smithora</w:t>
      </w:r>
      <w:proofErr w:type="spellEnd"/>
      <w:r w:rsidR="0066469B" w:rsidRPr="006678B1">
        <w:rPr>
          <w:rFonts w:ascii="Times New Roman" w:hAnsi="Times New Roman" w:cs="Times New Roman"/>
          <w:sz w:val="24"/>
          <w:szCs w:val="24"/>
          <w:lang w:val="en-CA"/>
        </w:rPr>
        <w:t xml:space="preserve"> colonization itself could be altering the blade level community</w:t>
      </w:r>
      <w:r>
        <w:rPr>
          <w:rFonts w:ascii="Times New Roman" w:hAnsi="Times New Roman" w:cs="Times New Roman"/>
          <w:sz w:val="24"/>
          <w:szCs w:val="24"/>
          <w:lang w:val="en-CA"/>
        </w:rPr>
        <w:t xml:space="preserve">, </w:t>
      </w:r>
      <w:r w:rsidR="0066469B">
        <w:rPr>
          <w:rFonts w:ascii="Times New Roman" w:hAnsi="Times New Roman" w:cs="Times New Roman"/>
          <w:sz w:val="24"/>
          <w:szCs w:val="24"/>
          <w:lang w:val="en-CA"/>
        </w:rPr>
        <w:t xml:space="preserve">rather than a specific bacterial community existing at the edge of the meadow that allows spores to colonize. </w:t>
      </w:r>
      <w:r w:rsidR="0066469B" w:rsidRPr="006678B1">
        <w:rPr>
          <w:rFonts w:ascii="Times New Roman" w:hAnsi="Times New Roman" w:cs="Times New Roman"/>
          <w:sz w:val="24"/>
          <w:szCs w:val="24"/>
          <w:lang w:val="en-CA"/>
        </w:rPr>
        <w:t xml:space="preserve">Further evidence of bacterial community change in response to blade level conditions is the change in </w:t>
      </w:r>
      <w:r w:rsidR="0066469B">
        <w:rPr>
          <w:rFonts w:ascii="Times New Roman" w:hAnsi="Times New Roman" w:cs="Times New Roman"/>
          <w:sz w:val="24"/>
          <w:szCs w:val="24"/>
          <w:lang w:val="en-CA"/>
        </w:rPr>
        <w:t>composition</w:t>
      </w:r>
      <w:r w:rsidR="0066469B" w:rsidRPr="006678B1">
        <w:rPr>
          <w:rFonts w:ascii="Times New Roman" w:hAnsi="Times New Roman" w:cs="Times New Roman"/>
          <w:sz w:val="24"/>
          <w:szCs w:val="24"/>
          <w:lang w:val="en-CA"/>
        </w:rPr>
        <w:t xml:space="preserve"> observed when the </w:t>
      </w:r>
      <w:r w:rsidR="002B0ADD">
        <w:rPr>
          <w:rFonts w:ascii="Times New Roman" w:hAnsi="Times New Roman" w:cs="Times New Roman"/>
          <w:sz w:val="24"/>
          <w:szCs w:val="24"/>
          <w:lang w:val="en-CA"/>
        </w:rPr>
        <w:t xml:space="preserve">control </w:t>
      </w:r>
      <w:proofErr w:type="spellStart"/>
      <w:r w:rsidR="002B0ADD">
        <w:rPr>
          <w:rFonts w:ascii="Times New Roman" w:hAnsi="Times New Roman" w:cs="Times New Roman"/>
          <w:sz w:val="24"/>
          <w:szCs w:val="24"/>
          <w:lang w:val="en-CA"/>
        </w:rPr>
        <w:t>seagrass</w:t>
      </w:r>
      <w:proofErr w:type="spellEnd"/>
      <w:r w:rsidR="002B0ADD">
        <w:rPr>
          <w:rFonts w:ascii="Times New Roman" w:hAnsi="Times New Roman" w:cs="Times New Roman"/>
          <w:sz w:val="24"/>
          <w:szCs w:val="24"/>
          <w:lang w:val="en-CA"/>
        </w:rPr>
        <w:t xml:space="preserve"> was removed and reattached</w:t>
      </w:r>
      <w:r w:rsidR="0066469B" w:rsidRPr="006678B1">
        <w:rPr>
          <w:rFonts w:ascii="Times New Roman" w:hAnsi="Times New Roman" w:cs="Times New Roman"/>
          <w:sz w:val="24"/>
          <w:szCs w:val="24"/>
          <w:lang w:val="en-CA"/>
        </w:rPr>
        <w:t>. Simply the action of removing a blade from the substrate was sufficient to cause a significant change in bacterial community</w:t>
      </w:r>
      <w:r w:rsidR="0066469B">
        <w:rPr>
          <w:rFonts w:ascii="Times New Roman" w:hAnsi="Times New Roman" w:cs="Times New Roman"/>
          <w:sz w:val="24"/>
          <w:szCs w:val="24"/>
          <w:lang w:val="en-CA"/>
        </w:rPr>
        <w:t xml:space="preserve"> composition</w:t>
      </w:r>
      <w:r w:rsidR="0066469B" w:rsidRPr="006678B1">
        <w:rPr>
          <w:rFonts w:ascii="Times New Roman" w:hAnsi="Times New Roman" w:cs="Times New Roman"/>
          <w:sz w:val="24"/>
          <w:szCs w:val="24"/>
          <w:lang w:val="en-CA"/>
        </w:rPr>
        <w:t>. Again the production of phenols likely changed, and transplanted shoots looked like they w</w:t>
      </w:r>
      <w:r w:rsidR="0066469B">
        <w:rPr>
          <w:rFonts w:ascii="Times New Roman" w:hAnsi="Times New Roman" w:cs="Times New Roman"/>
          <w:sz w:val="24"/>
          <w:szCs w:val="24"/>
          <w:lang w:val="en-CA"/>
        </w:rPr>
        <w:t xml:space="preserve">ere degrading compared to ambient shoots.   </w:t>
      </w:r>
    </w:p>
    <w:p w14:paraId="1F2B5671" w14:textId="3F8C243A" w:rsidR="0066469B" w:rsidRDefault="0066469B" w:rsidP="0066469B">
      <w:pPr>
        <w:spacing w:line="480" w:lineRule="auto"/>
        <w:contextualSpacing/>
        <w:rPr>
          <w:rFonts w:ascii="Times New Roman" w:hAnsi="Times New Roman" w:cs="Times New Roman"/>
          <w:sz w:val="24"/>
          <w:szCs w:val="24"/>
          <w:lang w:val="en-CA"/>
        </w:rPr>
      </w:pPr>
      <w:r>
        <w:rPr>
          <w:rFonts w:ascii="Times New Roman" w:hAnsi="Times New Roman" w:cs="Times New Roman"/>
          <w:sz w:val="24"/>
          <w:szCs w:val="24"/>
          <w:lang w:val="en-CA"/>
        </w:rPr>
        <w:tab/>
      </w:r>
      <w:r w:rsidRPr="006678B1">
        <w:rPr>
          <w:rFonts w:ascii="Times New Roman" w:hAnsi="Times New Roman" w:cs="Times New Roman"/>
          <w:sz w:val="24"/>
          <w:szCs w:val="24"/>
          <w:lang w:val="en-CA"/>
        </w:rPr>
        <w:t>However</w:t>
      </w:r>
      <w:r>
        <w:rPr>
          <w:rFonts w:ascii="Times New Roman" w:hAnsi="Times New Roman" w:cs="Times New Roman"/>
          <w:sz w:val="24"/>
          <w:szCs w:val="24"/>
          <w:lang w:val="en-CA"/>
        </w:rPr>
        <w:t>,</w:t>
      </w:r>
      <w:r w:rsidRPr="006678B1">
        <w:rPr>
          <w:rFonts w:ascii="Times New Roman" w:hAnsi="Times New Roman" w:cs="Times New Roman"/>
          <w:sz w:val="24"/>
          <w:szCs w:val="24"/>
          <w:lang w:val="en-CA"/>
        </w:rPr>
        <w:t xml:space="preserve"> there is still a possibility that bacterial community could be promoting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colonization. </w:t>
      </w:r>
      <w:proofErr w:type="spellStart"/>
      <w:r w:rsidRPr="0023221D">
        <w:rPr>
          <w:rFonts w:ascii="Times New Roman" w:hAnsi="Times New Roman" w:cs="Times New Roman"/>
          <w:i/>
          <w:sz w:val="24"/>
          <w:szCs w:val="24"/>
          <w:lang w:val="en-CA"/>
        </w:rPr>
        <w:t>Ulva</w:t>
      </w:r>
      <w:proofErr w:type="spellEnd"/>
      <w:r>
        <w:rPr>
          <w:rFonts w:ascii="Times New Roman" w:hAnsi="Times New Roman" w:cs="Times New Roman"/>
          <w:sz w:val="24"/>
          <w:szCs w:val="24"/>
          <w:lang w:val="en-CA"/>
        </w:rPr>
        <w:t xml:space="preserve"> spores</w:t>
      </w:r>
      <w:r w:rsidRPr="006678B1">
        <w:rPr>
          <w:rFonts w:ascii="Times New Roman" w:hAnsi="Times New Roman" w:cs="Times New Roman"/>
          <w:sz w:val="24"/>
          <w:szCs w:val="24"/>
          <w:lang w:val="en-CA"/>
        </w:rPr>
        <w:t xml:space="preserve"> (</w:t>
      </w:r>
      <w:r w:rsidR="0063524C">
        <w:rPr>
          <w:rFonts w:ascii="Times New Roman" w:hAnsi="Times New Roman" w:cs="Times New Roman"/>
          <w:sz w:val="24"/>
          <w:szCs w:val="24"/>
          <w:lang w:val="en-CA"/>
        </w:rPr>
        <w:t>a green algae species) have</w:t>
      </w:r>
      <w:r w:rsidRPr="006678B1">
        <w:rPr>
          <w:rFonts w:ascii="Times New Roman" w:hAnsi="Times New Roman" w:cs="Times New Roman"/>
          <w:sz w:val="24"/>
          <w:szCs w:val="24"/>
          <w:lang w:val="en-CA"/>
        </w:rPr>
        <w:t xml:space="preserve"> been shown to respond to chemical cues produced by a specific bacterial community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{"citationID":"k3PFhWDP","properties":{"formattedCitation":"(Joint et al., 2002)","plainCitation":"(Joint et al., 2002)"},"citationItems":[{"id":124,"uris":["http://zotero.org/users/local/9uD8JBXK/items/KUWWFUXC"],"uri":["http://zotero.org/users/local/9uD8JBXK/items/KUWWFUXC"],"itemData":{"id":124,"type":"article-journal","title":"Cell-to-Cell Communication Across the Prokaryote-Eukaryote Boundary","container-title":"Science","page":"1207-1207","volume":"298","issue":"5596","source":"science.sciencemag.org","DOI":"10.1126/science.1077075","ISSN":"0036-8075, 1095-9203","note":"PMID: 12424372","language":"en","author":[{"family":"Joint","given":"Ian"},{"family":"Tait","given":"Karen"},{"family":"Callow","given":"Maureen E."},{"family":"Callow","given":"James A."},{"family":"Milton","given":"Debra"},{"family":"Williams","given":"Paul"},{"family":"Cámara","given":"Miguel"}],"issued":{"date-parts":[["2002",11,8]]},"PMID":"12424372"}}],"schema":"https://github.com/citation-style-language/schema/raw/master/csl-citation.json"}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(Joint et al., 2002)</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We see a significant correlation between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presence and bacterial community composition, and we could be observing chemical communication between prokaryotes and eukaryotes. There is also the possibility that the detrimental impacts of shading caused by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are changing the chemical environment of the blade and promoting a </w:t>
      </w:r>
      <w:r w:rsidR="002B0ADD">
        <w:rPr>
          <w:rFonts w:ascii="Times New Roman" w:hAnsi="Times New Roman" w:cs="Times New Roman"/>
          <w:sz w:val="24"/>
          <w:szCs w:val="24"/>
          <w:lang w:val="en-CA"/>
        </w:rPr>
        <w:t>different bacterial community.</w:t>
      </w:r>
      <w:r w:rsidRPr="006678B1">
        <w:rPr>
          <w:rFonts w:ascii="Times New Roman" w:hAnsi="Times New Roman" w:cs="Times New Roman"/>
          <w:sz w:val="24"/>
          <w:szCs w:val="24"/>
          <w:lang w:val="en-CA"/>
        </w:rPr>
        <w:t xml:space="preserve"> Based on </w:t>
      </w:r>
      <w:proofErr w:type="spellStart"/>
      <w:r w:rsidRPr="00655F30">
        <w:rPr>
          <w:rFonts w:ascii="Times New Roman" w:hAnsi="Times New Roman" w:cs="Times New Roman"/>
          <w:i/>
          <w:sz w:val="24"/>
          <w:szCs w:val="24"/>
          <w:lang w:val="en-CA"/>
        </w:rPr>
        <w:t>Smithora</w:t>
      </w:r>
      <w:r w:rsidRPr="006678B1">
        <w:rPr>
          <w:rFonts w:ascii="Times New Roman" w:hAnsi="Times New Roman" w:cs="Times New Roman"/>
          <w:sz w:val="24"/>
          <w:szCs w:val="24"/>
          <w:lang w:val="en-CA"/>
        </w:rPr>
        <w:t>’s</w:t>
      </w:r>
      <w:proofErr w:type="spellEnd"/>
      <w:r w:rsidRPr="006678B1">
        <w:rPr>
          <w:rFonts w:ascii="Times New Roman" w:hAnsi="Times New Roman" w:cs="Times New Roman"/>
          <w:sz w:val="24"/>
          <w:szCs w:val="24"/>
          <w:lang w:val="en-CA"/>
        </w:rPr>
        <w:t xml:space="preserve"> ability to colonize various substrates, and the colonization of clean blades that were moved to the high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environment, </w:t>
      </w:r>
      <w:commentRangeStart w:id="55"/>
      <w:r w:rsidRPr="006678B1">
        <w:rPr>
          <w:rFonts w:ascii="Times New Roman" w:hAnsi="Times New Roman" w:cs="Times New Roman"/>
          <w:sz w:val="24"/>
          <w:szCs w:val="24"/>
          <w:lang w:val="en-CA"/>
        </w:rPr>
        <w:t xml:space="preserve">I </w:t>
      </w:r>
      <w:r>
        <w:rPr>
          <w:rFonts w:ascii="Times New Roman" w:hAnsi="Times New Roman" w:cs="Times New Roman"/>
          <w:sz w:val="24"/>
          <w:szCs w:val="24"/>
          <w:lang w:val="en-CA"/>
        </w:rPr>
        <w:t xml:space="preserve">suggest </w:t>
      </w:r>
      <w:r w:rsidRPr="006678B1">
        <w:rPr>
          <w:rFonts w:ascii="Times New Roman" w:hAnsi="Times New Roman" w:cs="Times New Roman"/>
          <w:sz w:val="24"/>
          <w:szCs w:val="24"/>
          <w:lang w:val="en-CA"/>
        </w:rPr>
        <w:t xml:space="preserve">that bacteria community does not determine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w:t>
      </w:r>
      <w:proofErr w:type="gramStart"/>
      <w:r w:rsidRPr="006678B1">
        <w:rPr>
          <w:rFonts w:ascii="Times New Roman" w:hAnsi="Times New Roman" w:cs="Times New Roman"/>
          <w:sz w:val="24"/>
          <w:szCs w:val="24"/>
          <w:lang w:val="en-CA"/>
        </w:rPr>
        <w:t>colonization,</w:t>
      </w:r>
      <w:proofErr w:type="gramEnd"/>
      <w:r w:rsidRPr="006678B1">
        <w:rPr>
          <w:rFonts w:ascii="Times New Roman" w:hAnsi="Times New Roman" w:cs="Times New Roman"/>
          <w:sz w:val="24"/>
          <w:szCs w:val="24"/>
          <w:lang w:val="en-CA"/>
        </w:rPr>
        <w:t xml:space="preserve"> rather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colonization alters bacterial community.</w:t>
      </w:r>
      <w:commentRangeEnd w:id="55"/>
      <w:r>
        <w:rPr>
          <w:rStyle w:val="CommentReference"/>
        </w:rPr>
        <w:commentReference w:id="55"/>
      </w:r>
    </w:p>
    <w:p w14:paraId="7E569B02" w14:textId="1D0FE289" w:rsidR="0063524C" w:rsidRPr="0063524C" w:rsidRDefault="0063524C" w:rsidP="0066469B">
      <w:pPr>
        <w:spacing w:line="480" w:lineRule="auto"/>
        <w:contextualSpacing/>
        <w:rPr>
          <w:rFonts w:ascii="Times New Roman" w:hAnsi="Times New Roman" w:cs="Times New Roman"/>
          <w:b/>
          <w:sz w:val="24"/>
          <w:szCs w:val="24"/>
          <w:lang w:val="en-CA"/>
        </w:rPr>
      </w:pPr>
      <w:r w:rsidRPr="0063524C">
        <w:rPr>
          <w:rFonts w:ascii="Times New Roman" w:hAnsi="Times New Roman" w:cs="Times New Roman"/>
          <w:b/>
          <w:sz w:val="24"/>
          <w:szCs w:val="24"/>
          <w:lang w:val="en-CA"/>
        </w:rPr>
        <w:t>Grazer Community Analysis</w:t>
      </w:r>
    </w:p>
    <w:p w14:paraId="7FD3C5EA" w14:textId="1D3CA1AE" w:rsidR="0066469B" w:rsidRDefault="0066469B" w:rsidP="0066469B">
      <w:pPr>
        <w:spacing w:line="480" w:lineRule="auto"/>
        <w:ind w:firstLine="720"/>
        <w:contextualSpacing/>
        <w:rPr>
          <w:rFonts w:ascii="Times New Roman" w:hAnsi="Times New Roman" w:cs="Times New Roman"/>
          <w:sz w:val="24"/>
          <w:szCs w:val="24"/>
          <w:lang w:val="en-CA"/>
        </w:rPr>
      </w:pPr>
      <w:r>
        <w:rPr>
          <w:rFonts w:ascii="Times New Roman" w:hAnsi="Times New Roman" w:cs="Times New Roman"/>
          <w:sz w:val="24"/>
          <w:szCs w:val="24"/>
          <w:lang w:val="en-CA"/>
        </w:rPr>
        <w:lastRenderedPageBreak/>
        <w:t>T</w:t>
      </w:r>
      <w:r w:rsidRPr="006678B1">
        <w:rPr>
          <w:rFonts w:ascii="Times New Roman" w:hAnsi="Times New Roman" w:cs="Times New Roman"/>
          <w:sz w:val="24"/>
          <w:szCs w:val="24"/>
          <w:lang w:val="en-CA"/>
        </w:rPr>
        <w:t xml:space="preserve">he increase in amphipod abundance correlated with </w:t>
      </w:r>
      <w:proofErr w:type="spellStart"/>
      <w:r w:rsidRPr="00655F30">
        <w:rPr>
          <w:rFonts w:ascii="Times New Roman" w:hAnsi="Times New Roman" w:cs="Times New Roman"/>
          <w:i/>
          <w:sz w:val="24"/>
          <w:szCs w:val="24"/>
          <w:lang w:val="en-CA"/>
        </w:rPr>
        <w:t>Smithora</w:t>
      </w:r>
      <w:proofErr w:type="spellEnd"/>
      <w:r>
        <w:rPr>
          <w:rFonts w:ascii="Times New Roman" w:hAnsi="Times New Roman" w:cs="Times New Roman"/>
          <w:sz w:val="24"/>
          <w:szCs w:val="24"/>
          <w:lang w:val="en-CA"/>
        </w:rPr>
        <w:t xml:space="preserve"> presence suggests</w:t>
      </w:r>
      <w:r w:rsidRPr="006678B1">
        <w:rPr>
          <w:rFonts w:ascii="Times New Roman" w:hAnsi="Times New Roman" w:cs="Times New Roman"/>
          <w:sz w:val="24"/>
          <w:szCs w:val="24"/>
          <w:lang w:val="en-CA"/>
        </w:rPr>
        <w:t xml:space="preserve"> that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is likely not grazer controlled. Invertebrate herbivores are widely known to eat </w:t>
      </w:r>
      <w:proofErr w:type="spellStart"/>
      <w:r w:rsidRPr="006678B1">
        <w:rPr>
          <w:rFonts w:ascii="Times New Roman" w:hAnsi="Times New Roman" w:cs="Times New Roman"/>
          <w:sz w:val="24"/>
          <w:szCs w:val="24"/>
          <w:lang w:val="en-CA"/>
        </w:rPr>
        <w:t>macroalgae</w:t>
      </w:r>
      <w:proofErr w:type="spellEnd"/>
      <w:r w:rsidRPr="006678B1">
        <w:rPr>
          <w:rFonts w:ascii="Times New Roman" w:hAnsi="Times New Roman" w:cs="Times New Roman"/>
          <w:sz w:val="24"/>
          <w:szCs w:val="24"/>
          <w:lang w:val="en-CA"/>
        </w:rPr>
        <w:t xml:space="preserve"> in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meadows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{"citationID":"J1P8JQWO","properties":{"formattedCitation":"(Heck and Valentine, 2006)","plainCitation":"(Heck and Valentine, 2006)"},"citationItems":[{"id":131,"uris":["http://zotero.org/users/local/9uD8JBXK/items/BGHF8RMA"],"uri":["http://zotero.org/users/local/9uD8JBXK/items/BGHF8RMA"],"itemData":{"id":131,"type":"article-journal","title":"Plant–herbivore interactions in seagrass meadows","container-title":"Journal of Experimental Marine Biology and Ecology","page":"420–436","volume":"330","issue":"1","source":"Google Scholar","author":[{"family":"Heck","given":"Kenneth L."},{"family":"Valentine","given":"John F."}],"issued":{"date-parts":[["2006"]]}}}],"schema":"https://github.com/citation-style-language/schema/raw/master/csl-citation.json"}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(Heck and Valentine, 2006)</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Amphipods have also been shown to consume a large amount of </w:t>
      </w:r>
      <w:r w:rsidR="0063524C">
        <w:rPr>
          <w:rFonts w:ascii="Times New Roman" w:hAnsi="Times New Roman" w:cs="Times New Roman"/>
          <w:sz w:val="24"/>
          <w:szCs w:val="24"/>
          <w:lang w:val="en-CA"/>
        </w:rPr>
        <w:t xml:space="preserve">microalgae </w:t>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{"citationID":"7cs7hNlG","properties":{"formattedCitation":"(Cruz-Rivera and Hay, 2000)","plainCitation":"(Cruz-Rivera and Hay, 2000)"},"citationItems":[{"id":149,"uris":["http://zotero.org/users/local/9uD8JBXK/items/FMQWCGWR"],"uri":["http://zotero.org/users/local/9uD8JBXK/items/FMQWCGWR"],"itemData":{"id":149,"type":"article-journal","title":"The Effects of Diet Mixing on Consumer Fitness: Macroalgae, Epiphytes, and Animal Matter as Food for Marine Amphipods","container-title":"Oecologia","page":"252-264","volume":"123","issue":"2","source":"JSTOR","abstract":"Herbivores are thought to achieve adequate nutrition by consuming numerous species of plants or by occasionally consuming animal tissue. Although active selection of diverse foods is common in nature, the relationship between diet mixing and consumer fitness is poorly understood, especially in marine environments. We studied the fitness-based consequences of dietary mixing in the sympatric amphipods Ampithoe marcuzzii, A. valida, Cymadusa compta, and Gammarus mucronatus by measuring survivorship, growth, and fecundity of these amphipods when they were offered single species of algae, a single animal food, a mixture of algal species, or a combination of algae and animal matter. For the more sedentary, tube-building amphipods A. marcuzzii, A. valida, and C. compta, fitness on mixed algal diets was matched by fitness on at least one of the monospecific algal diets, suggesting that they could benefit from preferential feeding on those algae in the field. The more mobile amphipod, G. mucronatus, survived and grew similarly on the mixed diets and on the filamentous brown alga Ectocarpus siliculosus. However, its fecundity was significantly higher when feeding on the algal and animal mixture than on Ectocarpus alone. Additionally, for G. mucronatus, fitness on mixed algae, mixed algae plus animal matter, and animal matter alone was equivalent, although female growth (but not gonad production) was slightly lower on animal matter alone than on the mixed algae combined with animal food. Thus the more mobile amphipod, G. mucronatus, was the only species able to perform well on animal food alone. In contrast, A. valida and C. compta experienced large negative effects when limited to consuming animal matter alone. For these two species, combining algae and animal matter did not enhance fitness over combining only algae. Fitness effects of specific algal diets showed some general similarities, but also considerable variance among the amphipods. For example, E. siliculosus was generally better food than other algae for all four amphipods, whereas Sargassum filipendula was generally poor. However, A. marcuzzii did not suffer negative effects of consuming only Sargassum. The red alga Polysiphonia sp. and the green alga Enteromorpha flexuosa decreased fitness in A. marcuzzii, C. compta, and G. mucronatus, but not A. valida, and the negative effects of Polysiphonia were considerably larger for A. marcuzzii than for the other amphipods. Our data show that nutritional requirements, even among related species (e.g., A. marcuzzii and A. valida), can be dramatically different. Diet mixing may benefit more mobile consumers like Gammarus that are better able to search for different foods, and may be less important for more sedentary herbivores like Ampithoe and Cymadusa that consume, and live in close association with, individual host plants.","ISSN":"0029-8549","shortTitle":"The Effects of Diet Mixing on Consumer Fitness","journalAbbreviation":"Oecologia","author":[{"family":"Cruz-Rivera","given":"Edwin"},{"family":"Hay","given":"Mark E."}],"issued":{"date-parts":[["2000"]]}}}],"schema":"https://github.com/citation-style-language/schema/raw/master/csl-citation.json"} </w:instrText>
      </w:r>
      <w:r w:rsidRPr="006678B1">
        <w:rPr>
          <w:rFonts w:ascii="Times New Roman" w:hAnsi="Times New Roman" w:cs="Times New Roman"/>
          <w:sz w:val="24"/>
          <w:szCs w:val="24"/>
          <w:lang w:val="en-CA"/>
        </w:rPr>
        <w:fldChar w:fldCharType="separate"/>
      </w:r>
      <w:r w:rsidRPr="008633CF">
        <w:rPr>
          <w:rFonts w:ascii="Times New Roman" w:hAnsi="Times New Roman" w:cs="Times New Roman"/>
          <w:sz w:val="24"/>
        </w:rPr>
        <w:t>(Cruz-Rivera and Hay, 2000)</w:t>
      </w:r>
      <w:r w:rsidRPr="006678B1">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w:t>
      </w:r>
      <w:r w:rsidR="002B0ADD">
        <w:rPr>
          <w:rFonts w:ascii="Times New Roman" w:hAnsi="Times New Roman" w:cs="Times New Roman"/>
          <w:sz w:val="24"/>
          <w:szCs w:val="24"/>
          <w:lang w:val="en-CA"/>
        </w:rPr>
        <w:t xml:space="preserve"> The high fatty acid content makes </w:t>
      </w:r>
      <w:proofErr w:type="spellStart"/>
      <w:r w:rsidR="002B0ADD">
        <w:rPr>
          <w:rFonts w:ascii="Times New Roman" w:hAnsi="Times New Roman" w:cs="Times New Roman"/>
          <w:sz w:val="24"/>
          <w:szCs w:val="24"/>
          <w:lang w:val="en-CA"/>
        </w:rPr>
        <w:t>Smithora</w:t>
      </w:r>
      <w:proofErr w:type="spellEnd"/>
      <w:r w:rsidR="002B0ADD">
        <w:rPr>
          <w:rFonts w:ascii="Times New Roman" w:hAnsi="Times New Roman" w:cs="Times New Roman"/>
          <w:sz w:val="24"/>
          <w:szCs w:val="24"/>
          <w:lang w:val="en-CA"/>
        </w:rPr>
        <w:t xml:space="preserve"> incredibly nutritious and epiphytic grazers turn red from eating it (Oregon university).</w:t>
      </w:r>
      <w:r w:rsidRPr="006678B1">
        <w:rPr>
          <w:rFonts w:ascii="Times New Roman" w:hAnsi="Times New Roman" w:cs="Times New Roman"/>
          <w:sz w:val="24"/>
          <w:szCs w:val="24"/>
          <w:lang w:val="en-CA"/>
        </w:rPr>
        <w:t xml:space="preserve"> I expected to see some grazer control of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abundance, because of previous evidence for predator-grazer-epiphyte trophic </w:t>
      </w:r>
      <w:r>
        <w:rPr>
          <w:rFonts w:ascii="Times New Roman" w:hAnsi="Times New Roman" w:cs="Times New Roman"/>
          <w:sz w:val="24"/>
          <w:szCs w:val="24"/>
          <w:lang w:val="en-CA"/>
        </w:rPr>
        <w:t xml:space="preserve">cascades in </w:t>
      </w:r>
      <w:proofErr w:type="spellStart"/>
      <w:r w:rsidRPr="009F5207">
        <w:rPr>
          <w:rFonts w:ascii="Times New Roman" w:hAnsi="Times New Roman" w:cs="Times New Roman"/>
          <w:i/>
          <w:sz w:val="24"/>
          <w:szCs w:val="24"/>
          <w:lang w:val="en-CA"/>
        </w:rPr>
        <w:t>Zostera</w:t>
      </w:r>
      <w:proofErr w:type="spellEnd"/>
      <w:r w:rsidRPr="009F5207">
        <w:rPr>
          <w:rFonts w:ascii="Times New Roman" w:hAnsi="Times New Roman" w:cs="Times New Roman"/>
          <w:i/>
          <w:sz w:val="24"/>
          <w:szCs w:val="24"/>
          <w:lang w:val="en-CA"/>
        </w:rPr>
        <w:t xml:space="preserve"> marina</w:t>
      </w:r>
      <w:r>
        <w:rPr>
          <w:rFonts w:ascii="Times New Roman" w:hAnsi="Times New Roman" w:cs="Times New Roman"/>
          <w:sz w:val="24"/>
          <w:szCs w:val="24"/>
          <w:lang w:val="en-CA"/>
        </w:rPr>
        <w:t xml:space="preserve"> meadows </w:t>
      </w:r>
      <w:r>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{"citationID":"IV9FzFDy","properties":{"formattedCitation":"(Amundrud et al., 2015; Duffy et al., 2015)","plainCitation":"(Amundrud et al., 2015; Duffy et al., 2015)"},"citationItems":[{"id":262,"uris":["http://zotero.org/users/local/9uD8JBXK/items/MF429Z8F"],"uri":["http://zotero.org/users/local/9uD8JBXK/items/MF429Z8F"],"itemData":{"id":262,"type":"article-journal","title":"Indirect effects of predators control herbivore richness and abundance in a benthic eelgrass (Zostera marina) mesograzer community","container-title":"The Journal of Animal Ecology","page":"1092-1102","volume":"84","issue":"4","source":"PubMed","abstract":"Herbivore communities can be sensitive to changes in predator pressure (top-down effects) and resource availability (bottom-up effects) in a wide range of systems. However, it remains unclear whether such top-down and bottom-up effects reflect direct impacts of predators and/or resources on herbivores, or are indirect, reflecting altered interactions among herbivore species. We quantified direct and indirect effects of bottom-up and top-down processes on an eelgrass (Zostera marina) herbivore assemblage. In a field experiment, we factorially manipulated water column nutrients (with Osmocote(™) slow-release fertilizer) and predation pressure (with predator exclusion cages) and measured the effects on herbivore abundance, richness and beta diversity. We examined likely mechanisms of community responses by statistically exploring the response of individual herbivore species to trophic manipulations. Predators increased herbivore richness and total abundance, in both cases through indirect shifts in community composition. Increases in richness occurred through predator suppression of common gammarid amphipod species (Monocorophium acherusicum and Photis brevipes), permitting the inclusion of rarer gammarid species (Aoroides columbiae and Pontogeneia rostrata). Increased total herbivore abundance reflected increased abundance of a caprellid amphipod species (Caprella sp.), concurrent with declines in the abundance of other common species. Furthermore, predators decreased beta diversity by decreasing variability in Caprella sp. abundance among habitat patches. Osmocote(™) fertilization increased nutrient concentrations locally, but nutrients dissipated to background levels within 3 m of the fertilizer. Nutrient addition weakly affected the herbivore assemblage, not affecting richness and increasing total abundance by increasing one herbivore species (Caprella sp.). Nutrient addition did not affect beta diversity. We demonstrated that assemblage-level effects of trophic manipulations on community structure are the result of distinct and often indirect responses of herbivore species. These results underscore the importance of understanding herbivore-herbivore interactions in a system commonly subjected to both eutrophication and overfishing.","DOI":"10.1111/1365-2656.12350","ISSN":"1365-2656","note":"PMID: 25660764","journalAbbreviation":"J Anim Ecol","language":"eng","author":[{"family":"Amundrud","given":"Sarah L."},{"family":"Srivastava","given":"Diane S."},{"family":"O'Connor","given":"Mary I."}],"issued":{"date-parts":[["2015",7]]},"PMID":"25660764"}},{"id":151,"uris":["http://zotero.org/users/local/9uD8JBXK/items/78Q7P92G"],"uri":["http://zotero.org/users/local/9uD8JBXK/items/78Q7P92G"],"itemData":{"id":151,"type":"article-journal","title":"Biodiversity mediates top–down control in eelgrass ecosystems: a global comparative-experimental approach","container-title":"Ecology Letters","page":"696-705","volume":"18","issue":"7","source":"Wiley Online Library","abstract":"Nutrient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stressors.","DOI":"10.1111/ele.12448","ISSN":"1461-0248","shortTitle":"Biodiversity mediates top–down control in eelgrass ecosystems","journalAbbreviation":"Ecol Lett","language":"en","author":[{"family":"Duffy","given":"J. Emmett"},{"family":"Reynolds","given":"Pamela L."},{"family":"Boström","given":"Christoffer"},{"family":"Coyer","given":"James A."},{"family":"Cusson","given":"Mathieu"},{"family":"Donadi","given":"Serena"},{"family":"Douglass","given":"James G."},{"family":"Eklöf","given":"Johan S."},{"family":"Engelen","given":"Aschwin H."},{"family":"Eriksson","given":"Britas Klemens"},{"family":"Fredriksen","given":"Stein"},{"family":"Gamfeldt","given":"Lars"},{"family":"Gustafsson","given":"Camilla"},{"family":"Hoarau","given":"Galice"},{"family":"Hori","given":"Masakazu"},{"family":"Hovel","given":"Kevin"},{"family":"Iken","given":"Katrin"},{"family":"Lefcheck","given":"Jonathan S."},{"family":"Moksnes","given":"Per-Olav"},{"family":"Nakaoka","given":"Masahiro"},{"family":"O'Connor","given":"Mary I."},{"family":"Olsen","given":"Jeanine L."},{"family":"Richardson","given":"J. Paul"},{"family":"Ruesink","given":"Jennifer L."},{"family":"Sotka","given":"Erik E."},{"family":"Thormar","given":"Jonas"},{"family":"Whalen","given":"Matthew A."},{"family":"Stachowicz","given":"John J."}],"issued":{"date-parts":[["2015",7,1]]}}}],"schema":"https://github.com/citation-style-language/schema/raw/master/csl-citation.json"} </w:instrText>
      </w:r>
      <w:r>
        <w:rPr>
          <w:rFonts w:ascii="Times New Roman" w:hAnsi="Times New Roman" w:cs="Times New Roman"/>
          <w:sz w:val="24"/>
          <w:szCs w:val="24"/>
          <w:lang w:val="en-CA"/>
        </w:rPr>
        <w:fldChar w:fldCharType="separate"/>
      </w:r>
      <w:r w:rsidRPr="008633CF">
        <w:rPr>
          <w:rFonts w:ascii="Times New Roman" w:hAnsi="Times New Roman" w:cs="Times New Roman"/>
          <w:sz w:val="24"/>
        </w:rPr>
        <w:t>(Amundrud et al., 2015; Duffy et al., 2015)</w:t>
      </w:r>
      <w:r>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{"citationID":"gyc0vin3","properties":{"formattedCitation":"(Duffy et al., 2015)","plainCitation":"(Duffy et al., 2015)"},"citationItems":[{"id":151,"uris":["http://zotero.org/users/local/9uD8JBXK/items/78Q7P92G"],"uri":["http://zotero.org/users/local/9uD8JBXK/items/78Q7P92G"],"itemData":{"id":151,"type":"article-journal","title":"Biodiversity mediates top–down control in eelgrass ecosystems: a global comparative-experimental approach","container-title":"Ecology Letters","page":"696-705","volume":"18","issue":"7","source":"Wiley Online Library","abstract":"Nutrient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stressors.","DOI":"10.1111/ele.12448","ISSN":"1461-0248","shortTitle":"Biodiversity mediates top–down control in eelgrass ecosystems","journalAbbreviation":"Ecol Lett","language":"en","author":[{"family":"Duffy","given":"J. Emmett"},{"family":"Reynolds","given":"Pamela L."},{"family":"Boström","given":"Christoffer"},{"family":"Coyer","given":"James A."},{"family":"Cusson","given":"Mathieu"},{"family":"Donadi","given":"Serena"},{"family":"Douglass","given":"James G."},{"family":"Eklöf","given":"Johan S."},{"family":"Engelen","given":"Aschwin H."},{"family":"Eriksson","given":"Britas Klemens"},{"family":"Fredriksen","given":"Stein"},{"family":"Gamfeldt","given":"Lars"},{"family":"Gustafsson","given":"Camilla"},{"family":"Hoarau","given":"Galice"},{"family":"Hori","given":"Masakazu"},{"family":"Hovel","given":"Kevin"},{"family":"Iken","given":"Katrin"},{"family":"Lefcheck","given":"Jonathan S."},{"family":"Moksnes","given":"Per-Olav"},{"family":"Nakaoka","given":"Masahiro"},{"family":"O'Connor","given":"Mary I."},{"family":"Olsen","given":"Jeanine L."},{"family":"Richardson","given":"J. Paul"},{"family":"Ruesink","given":"Jennifer L."},{"family":"Sotka","given":"Erik E."},{"family":"Thormar","given":"Jonas"},{"family":"Whalen","given":"Matthew A."},{"family":"Stachowicz","given":"John J."}],"issued":{"date-parts":[["2015",7,1]]}}}],"schema":"https://github.com/citation-style-language/schema/raw/master/csl-citation.json"} </w:instrText>
      </w:r>
      <w:r w:rsidRPr="006678B1">
        <w:rPr>
          <w:rFonts w:ascii="Times New Roman" w:hAnsi="Times New Roman" w:cs="Times New Roman"/>
          <w:sz w:val="24"/>
          <w:szCs w:val="24"/>
          <w:lang w:val="en-CA"/>
        </w:rPr>
        <w:fldChar w:fldCharType="end"/>
      </w:r>
      <w:r w:rsidRPr="008633CF">
        <w:rPr>
          <w:rFonts w:ascii="Times New Roman" w:hAnsi="Times New Roman" w:cs="Times New Roman"/>
          <w:sz w:val="24"/>
          <w:szCs w:val="24"/>
          <w:lang w:val="en-CA"/>
        </w:rPr>
        <w:t>(Duffy et al., 2015)</w:t>
      </w:r>
      <w:r w:rsidRPr="00891152">
        <w:rPr>
          <w:rFonts w:ascii="Times New Roman" w:hAnsi="Times New Roman" w:cs="Times New Roman"/>
          <w:sz w:val="24"/>
          <w:szCs w:val="24"/>
          <w:lang w:val="en-CA"/>
        </w:rPr>
        <w:t>(Duffy et al., 2015)</w:t>
      </w:r>
      <w:r w:rsidRPr="006678B1">
        <w:rPr>
          <w:rFonts w:ascii="Times New Roman" w:hAnsi="Times New Roman" w:cs="Times New Roman"/>
          <w:sz w:val="24"/>
          <w:szCs w:val="24"/>
          <w:lang w:val="en-CA"/>
        </w:rPr>
        <w:t xml:space="preserve">. </w:t>
      </w:r>
    </w:p>
    <w:p w14:paraId="2C230DFC" w14:textId="46A811A0" w:rsidR="0066469B" w:rsidRDefault="0066469B" w:rsidP="002B0ADD">
      <w:pPr>
        <w:spacing w:line="480" w:lineRule="auto"/>
        <w:ind w:firstLine="720"/>
        <w:contextualSpacing/>
        <w:rPr>
          <w:rFonts w:ascii="Times New Roman" w:hAnsi="Times New Roman" w:cs="Times New Roman"/>
          <w:sz w:val="24"/>
          <w:szCs w:val="24"/>
          <w:lang w:val="en-CA"/>
        </w:rPr>
      </w:pPr>
      <w:r w:rsidRPr="006678B1">
        <w:rPr>
          <w:rFonts w:ascii="Times New Roman" w:hAnsi="Times New Roman" w:cs="Times New Roman"/>
          <w:sz w:val="24"/>
          <w:szCs w:val="24"/>
          <w:lang w:val="en-CA"/>
        </w:rPr>
        <w:t>Recent studies in</w:t>
      </w:r>
      <w:r>
        <w:rPr>
          <w:rFonts w:ascii="Times New Roman" w:hAnsi="Times New Roman" w:cs="Times New Roman"/>
          <w:sz w:val="24"/>
          <w:szCs w:val="24"/>
          <w:lang w:val="en-CA"/>
        </w:rPr>
        <w:t xml:space="preserve"> the Choked Pass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w:t>
      </w:r>
      <w:r w:rsidRPr="006678B1">
        <w:rPr>
          <w:rFonts w:ascii="Times New Roman" w:hAnsi="Times New Roman" w:cs="Times New Roman"/>
          <w:sz w:val="24"/>
          <w:szCs w:val="24"/>
          <w:lang w:val="en-CA"/>
        </w:rPr>
        <w:t>meadow have shown that juvenile rockfish use the meadow edge frequently as habitat (</w:t>
      </w:r>
      <w:proofErr w:type="spellStart"/>
      <w:r w:rsidRPr="006678B1">
        <w:rPr>
          <w:rFonts w:ascii="Times New Roman" w:hAnsi="Times New Roman" w:cs="Times New Roman"/>
          <w:sz w:val="24"/>
          <w:szCs w:val="24"/>
          <w:lang w:val="en-CA"/>
        </w:rPr>
        <w:t>Angeleen</w:t>
      </w:r>
      <w:proofErr w:type="spellEnd"/>
      <w:r w:rsidRPr="006678B1">
        <w:rPr>
          <w:rFonts w:ascii="Times New Roman" w:hAnsi="Times New Roman" w:cs="Times New Roman"/>
          <w:sz w:val="24"/>
          <w:szCs w:val="24"/>
          <w:lang w:val="en-CA"/>
        </w:rPr>
        <w:t xml:space="preserve"> Ols</w:t>
      </w:r>
      <w:r>
        <w:rPr>
          <w:rFonts w:ascii="Times New Roman" w:hAnsi="Times New Roman" w:cs="Times New Roman"/>
          <w:sz w:val="24"/>
          <w:szCs w:val="24"/>
          <w:lang w:val="en-CA"/>
        </w:rPr>
        <w:t>o</w:t>
      </w:r>
      <w:r w:rsidRPr="006678B1">
        <w:rPr>
          <w:rFonts w:ascii="Times New Roman" w:hAnsi="Times New Roman" w:cs="Times New Roman"/>
          <w:sz w:val="24"/>
          <w:szCs w:val="24"/>
          <w:lang w:val="en-CA"/>
        </w:rPr>
        <w:t>n</w:t>
      </w:r>
      <w:r>
        <w:rPr>
          <w:rFonts w:ascii="Times New Roman" w:hAnsi="Times New Roman" w:cs="Times New Roman"/>
          <w:sz w:val="24"/>
          <w:szCs w:val="24"/>
          <w:lang w:val="en-CA"/>
        </w:rPr>
        <w:t>, Unpublished</w:t>
      </w:r>
      <w:r w:rsidRPr="006678B1">
        <w:rPr>
          <w:rFonts w:ascii="Times New Roman" w:hAnsi="Times New Roman" w:cs="Times New Roman"/>
          <w:sz w:val="24"/>
          <w:szCs w:val="24"/>
          <w:lang w:val="en-CA"/>
        </w:rPr>
        <w:t xml:space="preserve">). Juvenile rockfish eat amphipods and I thought that I was witnessing a trophic cascade because of the high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load in this edge habitat.  I expected to find higher grazer abundance in areas of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where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wasn’t present. </w:t>
      </w:r>
      <w:r w:rsidR="002B0ADD">
        <w:rPr>
          <w:rFonts w:ascii="Times New Roman" w:hAnsi="Times New Roman" w:cs="Times New Roman"/>
          <w:sz w:val="24"/>
          <w:szCs w:val="24"/>
          <w:lang w:val="en-CA"/>
        </w:rPr>
        <w:t>However, a</w:t>
      </w:r>
      <w:commentRangeStart w:id="56"/>
      <w:r w:rsidRPr="006678B1">
        <w:rPr>
          <w:rFonts w:ascii="Times New Roman" w:hAnsi="Times New Roman" w:cs="Times New Roman"/>
          <w:sz w:val="24"/>
          <w:szCs w:val="24"/>
          <w:lang w:val="en-CA"/>
        </w:rPr>
        <w:t xml:space="preserve">mphipods had a dramatic increase in abundance where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load was high</w:t>
      </w:r>
      <w:r>
        <w:rPr>
          <w:rFonts w:ascii="Times New Roman" w:hAnsi="Times New Roman" w:cs="Times New Roman"/>
          <w:sz w:val="24"/>
          <w:szCs w:val="24"/>
          <w:lang w:val="en-CA"/>
        </w:rPr>
        <w:t xml:space="preserve"> </w:t>
      </w:r>
      <w:r>
        <w:rPr>
          <w:rFonts w:ascii="Times New Roman" w:hAnsi="Times New Roman" w:cs="Times New Roman"/>
          <w:sz w:val="24"/>
          <w:szCs w:val="24"/>
          <w:lang w:val="en-CA"/>
        </w:rPr>
        <w:fldChar w:fldCharType="begin"/>
      </w:r>
      <w:r>
        <w:rPr>
          <w:rFonts w:ascii="Times New Roman" w:hAnsi="Times New Roman" w:cs="Times New Roman"/>
          <w:sz w:val="24"/>
          <w:szCs w:val="24"/>
          <w:lang w:val="en-CA"/>
        </w:rPr>
        <w:instrText xml:space="preserve"> ADDIN ZOTERO_ITEM CSL_CITATION {"citationID":"0Gm2kFh5","properties":{"formattedCitation":"(Cruz-Rivera and Hay, 2000)","plainCitation":"(Cruz-Rivera and Hay, 2000)"},"citationItems":[{"id":149,"uris":["http://zotero.org/users/local/9uD8JBXK/items/FMQWCGWR"],"uri":["http://zotero.org/users/local/9uD8JBXK/items/FMQWCGWR"],"itemData":{"id":149,"type":"article-journal","title":"The Effects of Diet Mixing on Consumer Fitness: Macroalgae, Epiphytes, and Animal Matter as Food for Marine Amphipods","container-title":"Oecologia","page":"252-264","volume":"123","issue":"2","source":"JSTOR","abstract":"Herbivores are thought to achieve adequate nutrition by consuming numerous species of plants or by occasionally consuming animal tissue. Although active selection of diverse foods is common in nature, the relationship between diet mixing and consumer fitness is poorly understood, especially in marine environments. We studied the fitness-based consequences of dietary mixing in the sympatric amphipods Ampithoe marcuzzii, A. valida, Cymadusa compta, and Gammarus mucronatus by measuring survivorship, growth, and fecundity of these amphipods when they were offered single species of algae, a single animal food, a mixture of algal species, or a combination of algae and animal matter. For the more sedentary, tube-building amphipods A. marcuzzii, A. valida, and C. compta, fitness on mixed algal diets was matched by fitness on at least one of the monospecific algal diets, suggesting that they could benefit from preferential feeding on those algae in the field. The more mobile amphipod, G. mucronatus, survived and grew similarly on the mixed diets and on the filamentous brown alga Ectocarpus siliculosus. However, its fecundity was significantly higher when feeding on the algal and animal mixture than on Ectocarpus alone. Additionally, for G. mucronatus, fitness on mixed algae, mixed algae plus animal matter, and animal matter alone was equivalent, although female growth (but not gonad production) was slightly lower on animal matter alone than on the mixed algae combined with animal food. Thus the more mobile amphipod, G. mucronatus, was the only species able to perform well on animal food alone. In contrast, A. valida and C. compta experienced large negative effects when limited to consuming animal matter alone. For these two species, combining algae and animal matter did not enhance fitness over combining only algae. Fitness effects of specific algal diets showed some general similarities, but also considerable variance among the amphipods. For example, E. siliculosus was generally better food than other algae for all four amphipods, whereas Sargassum filipendula was generally poor. However, A. marcuzzii did not suffer negative effects of consuming only Sargassum. The red alga Polysiphonia sp. and the green alga Enteromorpha flexuosa decreased fitness in A. marcuzzii, C. compta, and G. mucronatus, but not A. valida, and the negative effects of Polysiphonia were considerably larger for A. marcuzzii than for the other amphipods. Our data show that nutritional requirements, even among related species (e.g., A. marcuzzii and A. valida), can be dramatically different. Diet mixing may benefit more mobile consumers like Gammarus that are better able to search for different foods, and may be less important for more sedentary herbivores like Ampithoe and Cymadusa that consume, and live in close association with, individual host plants.","ISSN":"0029-8549","shortTitle":"The Effects of Diet Mixing on Consumer Fitness","journalAbbreviation":"Oecologia","author":[{"family":"Cruz-Rivera","given":"Edwin"},{"family":"Hay","given":"Mark E."}],"issued":{"date-parts":[["2000"]]}}}],"schema":"https://github.com/citation-style-language/schema/raw/master/csl-citation.json"} </w:instrText>
      </w:r>
      <w:r>
        <w:rPr>
          <w:rFonts w:ascii="Times New Roman" w:hAnsi="Times New Roman" w:cs="Times New Roman"/>
          <w:sz w:val="24"/>
          <w:szCs w:val="24"/>
          <w:lang w:val="en-CA"/>
        </w:rPr>
        <w:fldChar w:fldCharType="separate"/>
      </w:r>
      <w:r w:rsidRPr="008633CF">
        <w:rPr>
          <w:rFonts w:ascii="Times New Roman" w:hAnsi="Times New Roman" w:cs="Times New Roman"/>
          <w:sz w:val="24"/>
        </w:rPr>
        <w:t>(Cruz-Rivera and Hay, 2000)</w:t>
      </w:r>
      <w:r>
        <w:rPr>
          <w:rFonts w:ascii="Times New Roman" w:hAnsi="Times New Roman" w:cs="Times New Roman"/>
          <w:sz w:val="24"/>
          <w:szCs w:val="24"/>
          <w:lang w:val="en-CA"/>
        </w:rPr>
        <w:fldChar w:fldCharType="end"/>
      </w:r>
      <w:r w:rsidRPr="006678B1">
        <w:rPr>
          <w:rFonts w:ascii="Times New Roman" w:hAnsi="Times New Roman" w:cs="Times New Roman"/>
          <w:sz w:val="24"/>
          <w:szCs w:val="24"/>
          <w:lang w:val="en-CA"/>
        </w:rPr>
        <w:t xml:space="preserve">. </w:t>
      </w:r>
      <w:commentRangeEnd w:id="56"/>
      <w:r>
        <w:rPr>
          <w:rStyle w:val="CommentReference"/>
        </w:rPr>
        <w:commentReference w:id="56"/>
      </w:r>
      <w:r w:rsidRPr="006678B1">
        <w:rPr>
          <w:rFonts w:ascii="Times New Roman" w:hAnsi="Times New Roman" w:cs="Times New Roman"/>
          <w:sz w:val="24"/>
          <w:szCs w:val="24"/>
          <w:lang w:val="en-CA"/>
        </w:rPr>
        <w:t xml:space="preserve">This </w:t>
      </w:r>
      <w:r>
        <w:rPr>
          <w:rFonts w:ascii="Times New Roman" w:hAnsi="Times New Roman" w:cs="Times New Roman"/>
          <w:sz w:val="24"/>
          <w:szCs w:val="24"/>
          <w:lang w:val="en-CA"/>
        </w:rPr>
        <w:t>suggests</w:t>
      </w:r>
      <w:r w:rsidRPr="006678B1">
        <w:rPr>
          <w:rFonts w:ascii="Times New Roman" w:hAnsi="Times New Roman" w:cs="Times New Roman"/>
          <w:sz w:val="24"/>
          <w:szCs w:val="24"/>
          <w:lang w:val="en-CA"/>
        </w:rPr>
        <w:t xml:space="preserve"> that </w:t>
      </w:r>
      <w:r>
        <w:rPr>
          <w:rFonts w:ascii="Times New Roman" w:hAnsi="Times New Roman" w:cs="Times New Roman"/>
          <w:sz w:val="24"/>
          <w:szCs w:val="24"/>
          <w:lang w:val="en-CA"/>
        </w:rPr>
        <w:t xml:space="preserve">top-down </w:t>
      </w:r>
      <w:r w:rsidRPr="006678B1">
        <w:rPr>
          <w:rFonts w:ascii="Times New Roman" w:hAnsi="Times New Roman" w:cs="Times New Roman"/>
          <w:sz w:val="24"/>
          <w:szCs w:val="24"/>
          <w:lang w:val="en-CA"/>
        </w:rPr>
        <w:t xml:space="preserve">control is not what is causing the dramatic decline in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from the edge to the interior of the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meadow.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could be providing a food source to amphipods and also sheltering them from predation, which would be influencing the communit</w:t>
      </w:r>
      <w:r>
        <w:rPr>
          <w:rFonts w:ascii="Times New Roman" w:hAnsi="Times New Roman" w:cs="Times New Roman"/>
          <w:sz w:val="24"/>
          <w:szCs w:val="24"/>
          <w:lang w:val="en-CA"/>
        </w:rPr>
        <w:t>y structure from the bottom up</w:t>
      </w:r>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
    <w:p w14:paraId="29A2091B" w14:textId="77777777" w:rsidR="005F2A31" w:rsidRDefault="0063524C" w:rsidP="005F2A31">
      <w:pPr>
        <w:spacing w:line="480" w:lineRule="auto"/>
        <w:contextualSpacing/>
        <w:rPr>
          <w:rFonts w:ascii="Times New Roman" w:hAnsi="Times New Roman" w:cs="Times New Roman"/>
          <w:b/>
          <w:sz w:val="24"/>
          <w:szCs w:val="24"/>
          <w:lang w:val="en-CA"/>
        </w:rPr>
      </w:pPr>
      <w:r w:rsidRPr="0063524C">
        <w:rPr>
          <w:rFonts w:ascii="Times New Roman" w:hAnsi="Times New Roman" w:cs="Times New Roman"/>
          <w:b/>
          <w:sz w:val="24"/>
          <w:szCs w:val="24"/>
          <w:lang w:val="en-CA"/>
        </w:rPr>
        <w:t>Conclusion</w:t>
      </w:r>
    </w:p>
    <w:p w14:paraId="749D4D23" w14:textId="70027727" w:rsidR="0063524C" w:rsidRPr="005F2A31" w:rsidRDefault="0066469B" w:rsidP="005F2A31">
      <w:pPr>
        <w:spacing w:line="480" w:lineRule="auto"/>
        <w:ind w:firstLine="720"/>
        <w:contextualSpacing/>
        <w:rPr>
          <w:rFonts w:ascii="Times New Roman" w:hAnsi="Times New Roman" w:cs="Times New Roman"/>
          <w:b/>
          <w:sz w:val="24"/>
          <w:szCs w:val="24"/>
          <w:lang w:val="en-CA"/>
        </w:rPr>
      </w:pPr>
      <w:r w:rsidRPr="006678B1">
        <w:rPr>
          <w:rFonts w:ascii="Times New Roman" w:hAnsi="Times New Roman" w:cs="Times New Roman"/>
          <w:sz w:val="24"/>
          <w:szCs w:val="24"/>
          <w:lang w:val="en-CA"/>
        </w:rPr>
        <w:t xml:space="preserve">In conclusion three layers of the </w:t>
      </w:r>
      <w:proofErr w:type="spellStart"/>
      <w:r w:rsidRPr="006678B1">
        <w:rPr>
          <w:rFonts w:ascii="Times New Roman" w:hAnsi="Times New Roman" w:cs="Times New Roman"/>
          <w:sz w:val="24"/>
          <w:szCs w:val="24"/>
          <w:lang w:val="en-CA"/>
        </w:rPr>
        <w:t>epifaunal</w:t>
      </w:r>
      <w:proofErr w:type="spellEnd"/>
      <w:r w:rsidRPr="006678B1">
        <w:rPr>
          <w:rFonts w:ascii="Times New Roman" w:hAnsi="Times New Roman" w:cs="Times New Roman"/>
          <w:sz w:val="24"/>
          <w:szCs w:val="24"/>
          <w:lang w:val="en-CA"/>
        </w:rPr>
        <w:t xml:space="preserve"> community of </w:t>
      </w:r>
      <w:proofErr w:type="spellStart"/>
      <w:r w:rsidRPr="001225DB">
        <w:rPr>
          <w:rFonts w:ascii="Times New Roman" w:hAnsi="Times New Roman" w:cs="Times New Roman"/>
          <w:i/>
          <w:sz w:val="24"/>
          <w:szCs w:val="24"/>
          <w:lang w:val="en-CA"/>
        </w:rPr>
        <w:t>Zostera</w:t>
      </w:r>
      <w:proofErr w:type="spellEnd"/>
      <w:r w:rsidRPr="001225DB">
        <w:rPr>
          <w:rFonts w:ascii="Times New Roman" w:hAnsi="Times New Roman" w:cs="Times New Roman"/>
          <w:i/>
          <w:sz w:val="24"/>
          <w:szCs w:val="24"/>
          <w:lang w:val="en-CA"/>
        </w:rPr>
        <w:t xml:space="preserve"> marina</w:t>
      </w:r>
      <w:r w:rsidRPr="006678B1">
        <w:rPr>
          <w:rFonts w:ascii="Times New Roman" w:hAnsi="Times New Roman" w:cs="Times New Roman"/>
          <w:sz w:val="24"/>
          <w:szCs w:val="24"/>
          <w:lang w:val="en-CA"/>
        </w:rPr>
        <w:t xml:space="preserve"> were found to vary in space.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xml:space="preserve"> varies in abundance from the edge to the interior</w:t>
      </w:r>
      <w:r>
        <w:rPr>
          <w:rFonts w:ascii="Times New Roman" w:hAnsi="Times New Roman" w:cs="Times New Roman"/>
          <w:sz w:val="24"/>
          <w:szCs w:val="24"/>
          <w:lang w:val="en-CA"/>
        </w:rPr>
        <w:t xml:space="preserve"> of the </w:t>
      </w:r>
      <w:proofErr w:type="spellStart"/>
      <w:r>
        <w:rPr>
          <w:rFonts w:ascii="Times New Roman" w:hAnsi="Times New Roman" w:cs="Times New Roman"/>
          <w:sz w:val="24"/>
          <w:szCs w:val="24"/>
          <w:lang w:val="en-CA"/>
        </w:rPr>
        <w:t>seagrass</w:t>
      </w:r>
      <w:proofErr w:type="spellEnd"/>
      <w:r>
        <w:rPr>
          <w:rFonts w:ascii="Times New Roman" w:hAnsi="Times New Roman" w:cs="Times New Roman"/>
          <w:sz w:val="24"/>
          <w:szCs w:val="24"/>
          <w:lang w:val="en-CA"/>
        </w:rPr>
        <w:t xml:space="preserve"> meadow</w:t>
      </w:r>
      <w:r w:rsidRPr="006678B1">
        <w:rPr>
          <w:rFonts w:ascii="Times New Roman" w:hAnsi="Times New Roman" w:cs="Times New Roman"/>
          <w:sz w:val="24"/>
          <w:szCs w:val="24"/>
          <w:lang w:val="en-CA"/>
        </w:rPr>
        <w:t>,</w:t>
      </w:r>
      <w:r>
        <w:rPr>
          <w:rFonts w:ascii="Times New Roman" w:hAnsi="Times New Roman" w:cs="Times New Roman"/>
          <w:sz w:val="24"/>
          <w:szCs w:val="24"/>
          <w:lang w:val="en-CA"/>
        </w:rPr>
        <w:t xml:space="preserve"> possibly through dispersal limitation</w:t>
      </w:r>
      <w:r w:rsidRPr="006678B1">
        <w:rPr>
          <w:rFonts w:ascii="Times New Roman" w:hAnsi="Times New Roman" w:cs="Times New Roman"/>
          <w:sz w:val="24"/>
          <w:szCs w:val="24"/>
          <w:lang w:val="en-CA"/>
        </w:rPr>
        <w:t xml:space="preserve">. Bacterial </w:t>
      </w:r>
      <w:r>
        <w:rPr>
          <w:rFonts w:ascii="Times New Roman" w:hAnsi="Times New Roman" w:cs="Times New Roman"/>
          <w:sz w:val="24"/>
          <w:szCs w:val="24"/>
          <w:lang w:val="en-CA"/>
        </w:rPr>
        <w:t xml:space="preserve">and invertebrate </w:t>
      </w:r>
      <w:r w:rsidRPr="006678B1">
        <w:rPr>
          <w:rFonts w:ascii="Times New Roman" w:hAnsi="Times New Roman" w:cs="Times New Roman"/>
          <w:sz w:val="24"/>
          <w:szCs w:val="24"/>
          <w:lang w:val="en-CA"/>
        </w:rPr>
        <w:t xml:space="preserve">communities vary significantly on shoots with and without </w:t>
      </w:r>
      <w:proofErr w:type="spellStart"/>
      <w:r w:rsidRPr="00655F30">
        <w:rPr>
          <w:rFonts w:ascii="Times New Roman" w:hAnsi="Times New Roman" w:cs="Times New Roman"/>
          <w:i/>
          <w:sz w:val="24"/>
          <w:szCs w:val="24"/>
          <w:lang w:val="en-CA"/>
        </w:rPr>
        <w:t>Smithora</w:t>
      </w:r>
      <w:proofErr w:type="spellEnd"/>
      <w:r w:rsidRPr="006678B1">
        <w:rPr>
          <w:rFonts w:ascii="Times New Roman" w:hAnsi="Times New Roman" w:cs="Times New Roman"/>
          <w:sz w:val="24"/>
          <w:szCs w:val="24"/>
          <w:lang w:val="en-CA"/>
        </w:rPr>
        <w:t>. Whether these variation</w:t>
      </w:r>
      <w:r>
        <w:rPr>
          <w:rFonts w:ascii="Times New Roman" w:hAnsi="Times New Roman" w:cs="Times New Roman"/>
          <w:sz w:val="24"/>
          <w:szCs w:val="24"/>
          <w:lang w:val="en-CA"/>
        </w:rPr>
        <w:t>s</w:t>
      </w:r>
      <w:r w:rsidRPr="006678B1">
        <w:rPr>
          <w:rFonts w:ascii="Times New Roman" w:hAnsi="Times New Roman" w:cs="Times New Roman"/>
          <w:sz w:val="24"/>
          <w:szCs w:val="24"/>
          <w:lang w:val="en-CA"/>
        </w:rPr>
        <w:t xml:space="preserve"> in communities with </w:t>
      </w:r>
      <w:proofErr w:type="spellStart"/>
      <w:r w:rsidRPr="00655F30">
        <w:rPr>
          <w:rFonts w:ascii="Times New Roman" w:hAnsi="Times New Roman" w:cs="Times New Roman"/>
          <w:i/>
          <w:sz w:val="24"/>
          <w:szCs w:val="24"/>
          <w:lang w:val="en-CA"/>
        </w:rPr>
        <w:lastRenderedPageBreak/>
        <w:t>Smithora</w:t>
      </w:r>
      <w:proofErr w:type="spellEnd"/>
      <w:r w:rsidRPr="006678B1">
        <w:rPr>
          <w:rFonts w:ascii="Times New Roman" w:hAnsi="Times New Roman" w:cs="Times New Roman"/>
          <w:sz w:val="24"/>
          <w:szCs w:val="24"/>
          <w:lang w:val="en-CA"/>
        </w:rPr>
        <w:t xml:space="preserve"> are a result of species interactions or spatial processes remains unknown. </w:t>
      </w:r>
      <w:r>
        <w:rPr>
          <w:rFonts w:ascii="Times New Roman" w:hAnsi="Times New Roman" w:cs="Times New Roman"/>
          <w:sz w:val="24"/>
          <w:szCs w:val="24"/>
          <w:lang w:val="en-CA"/>
        </w:rPr>
        <w:t>E</w:t>
      </w:r>
      <w:r w:rsidRPr="006678B1">
        <w:rPr>
          <w:rFonts w:ascii="Times New Roman" w:hAnsi="Times New Roman" w:cs="Times New Roman"/>
          <w:sz w:val="24"/>
          <w:szCs w:val="24"/>
          <w:lang w:val="en-CA"/>
        </w:rPr>
        <w:t xml:space="preserve">dge effects in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meadows are likely playing a crucial role that needs to be</w:t>
      </w:r>
      <w:r>
        <w:rPr>
          <w:rFonts w:ascii="Times New Roman" w:hAnsi="Times New Roman" w:cs="Times New Roman"/>
          <w:sz w:val="24"/>
          <w:szCs w:val="24"/>
          <w:lang w:val="en-CA"/>
        </w:rPr>
        <w:t xml:space="preserve"> further</w:t>
      </w:r>
      <w:r w:rsidRPr="006678B1">
        <w:rPr>
          <w:rFonts w:ascii="Times New Roman" w:hAnsi="Times New Roman" w:cs="Times New Roman"/>
          <w:sz w:val="24"/>
          <w:szCs w:val="24"/>
          <w:lang w:val="en-CA"/>
        </w:rPr>
        <w:t xml:space="preserve"> investigated. </w:t>
      </w:r>
    </w:p>
    <w:p w14:paraId="389AC047" w14:textId="47FC156E" w:rsidR="0066469B" w:rsidRDefault="0066469B" w:rsidP="005F2A31">
      <w:pPr>
        <w:pStyle w:val="Bibliography"/>
        <w:ind w:left="0" w:firstLine="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Epibiotic</w:t>
      </w:r>
      <w:proofErr w:type="spellEnd"/>
      <w:r>
        <w:rPr>
          <w:rFonts w:ascii="Times New Roman" w:hAnsi="Times New Roman" w:cs="Times New Roman"/>
          <w:sz w:val="24"/>
          <w:szCs w:val="24"/>
          <w:lang w:val="en-CA"/>
        </w:rPr>
        <w:t xml:space="preserve"> communities</w:t>
      </w:r>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on </w:t>
      </w:r>
      <w:proofErr w:type="spellStart"/>
      <w:r w:rsidRPr="006678B1">
        <w:rPr>
          <w:rFonts w:ascii="Times New Roman" w:hAnsi="Times New Roman" w:cs="Times New Roman"/>
          <w:sz w:val="24"/>
          <w:szCs w:val="24"/>
          <w:lang w:val="en-CA"/>
        </w:rPr>
        <w:t>seagrass</w:t>
      </w:r>
      <w:proofErr w:type="spellEnd"/>
      <w:r w:rsidRPr="006678B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blades </w:t>
      </w:r>
      <w:r w:rsidRPr="006678B1">
        <w:rPr>
          <w:rFonts w:ascii="Times New Roman" w:hAnsi="Times New Roman" w:cs="Times New Roman"/>
          <w:sz w:val="24"/>
          <w:szCs w:val="24"/>
          <w:lang w:val="en-CA"/>
        </w:rPr>
        <w:t xml:space="preserve">represent an intriguing system to use </w:t>
      </w:r>
      <w:proofErr w:type="gramStart"/>
      <w:r>
        <w:rPr>
          <w:rFonts w:ascii="Times New Roman" w:hAnsi="Times New Roman" w:cs="Times New Roman"/>
          <w:sz w:val="24"/>
          <w:szCs w:val="24"/>
          <w:lang w:val="en-CA"/>
        </w:rPr>
        <w:t>small scale</w:t>
      </w:r>
      <w:proofErr w:type="gramEnd"/>
      <w:r>
        <w:rPr>
          <w:rFonts w:ascii="Times New Roman" w:hAnsi="Times New Roman" w:cs="Times New Roman"/>
          <w:sz w:val="24"/>
          <w:szCs w:val="24"/>
          <w:lang w:val="en-CA"/>
        </w:rPr>
        <w:t xml:space="preserve"> processes</w:t>
      </w:r>
      <w:r w:rsidRPr="006678B1">
        <w:rPr>
          <w:rFonts w:ascii="Times New Roman" w:hAnsi="Times New Roman" w:cs="Times New Roman"/>
          <w:sz w:val="24"/>
          <w:szCs w:val="24"/>
          <w:lang w:val="en-CA"/>
        </w:rPr>
        <w:t xml:space="preserve"> to explain large scale patterns. </w:t>
      </w:r>
      <w:r>
        <w:rPr>
          <w:rFonts w:ascii="Times New Roman" w:hAnsi="Times New Roman" w:cs="Times New Roman"/>
          <w:sz w:val="24"/>
          <w:szCs w:val="24"/>
          <w:lang w:val="en-CA"/>
        </w:rPr>
        <w:t xml:space="preserve">Species interactions on a single blade when multiplied over every shoot in a meadow can have dramatic effects. </w:t>
      </w:r>
      <w:r w:rsidRPr="00B11B5B">
        <w:rPr>
          <w:rFonts w:ascii="Times New Roman" w:hAnsi="Times New Roman" w:cs="Times New Roman"/>
          <w:sz w:val="24"/>
          <w:szCs w:val="24"/>
          <w:lang w:val="en-CA"/>
        </w:rPr>
        <w:t xml:space="preserve">Understanding the drivers of changes in </w:t>
      </w:r>
      <w:proofErr w:type="spellStart"/>
      <w:r w:rsidRPr="00B11B5B">
        <w:rPr>
          <w:rFonts w:ascii="Times New Roman" w:hAnsi="Times New Roman" w:cs="Times New Roman"/>
          <w:sz w:val="24"/>
          <w:szCs w:val="24"/>
          <w:lang w:val="en-CA"/>
        </w:rPr>
        <w:t>seagrass</w:t>
      </w:r>
      <w:proofErr w:type="spellEnd"/>
      <w:r w:rsidRPr="00B11B5B">
        <w:rPr>
          <w:rFonts w:ascii="Times New Roman" w:hAnsi="Times New Roman" w:cs="Times New Roman"/>
          <w:sz w:val="24"/>
          <w:szCs w:val="24"/>
          <w:lang w:val="en-CA"/>
        </w:rPr>
        <w:t xml:space="preserve"> epiphytic community structure will help predict </w:t>
      </w:r>
      <w:proofErr w:type="gramStart"/>
      <w:r w:rsidRPr="00B11B5B">
        <w:rPr>
          <w:rFonts w:ascii="Times New Roman" w:hAnsi="Times New Roman" w:cs="Times New Roman"/>
          <w:sz w:val="24"/>
          <w:szCs w:val="24"/>
          <w:lang w:val="en-CA"/>
        </w:rPr>
        <w:t>large scale</w:t>
      </w:r>
      <w:proofErr w:type="gramEnd"/>
      <w:r w:rsidRPr="00B11B5B">
        <w:rPr>
          <w:rFonts w:ascii="Times New Roman" w:hAnsi="Times New Roman" w:cs="Times New Roman"/>
          <w:sz w:val="24"/>
          <w:szCs w:val="24"/>
          <w:lang w:val="en-CA"/>
        </w:rPr>
        <w:t xml:space="preserve"> changes in the </w:t>
      </w:r>
      <w:proofErr w:type="spellStart"/>
      <w:r w:rsidRPr="00B11B5B">
        <w:rPr>
          <w:rFonts w:ascii="Times New Roman" w:hAnsi="Times New Roman" w:cs="Times New Roman"/>
          <w:sz w:val="24"/>
          <w:szCs w:val="24"/>
          <w:lang w:val="en-CA"/>
        </w:rPr>
        <w:t>seagrass</w:t>
      </w:r>
      <w:proofErr w:type="spellEnd"/>
      <w:r w:rsidRPr="00B11B5B">
        <w:rPr>
          <w:rFonts w:ascii="Times New Roman" w:hAnsi="Times New Roman" w:cs="Times New Roman"/>
          <w:sz w:val="24"/>
          <w:szCs w:val="24"/>
          <w:lang w:val="en-CA"/>
        </w:rPr>
        <w:t xml:space="preserve"> ecosystem. </w:t>
      </w:r>
    </w:p>
    <w:p w14:paraId="37FEC541" w14:textId="14425EBC" w:rsidR="005F2A31" w:rsidRDefault="005F2A31" w:rsidP="005F2A31">
      <w:pPr>
        <w:pStyle w:val="Bibliography"/>
        <w:jc w:val="center"/>
        <w:rPr>
          <w:b/>
        </w:rPr>
      </w:pPr>
      <w:r>
        <w:rPr>
          <w:b/>
        </w:rPr>
        <w:t>Literature Cited</w:t>
      </w:r>
    </w:p>
    <w:p w14:paraId="1AF36EAA" w14:textId="535D291B" w:rsidR="005F2A31" w:rsidRPr="005F2A31" w:rsidRDefault="005F2A31" w:rsidP="005F2A31">
      <w:pPr>
        <w:pStyle w:val="Bibliography"/>
        <w:rPr>
          <w:rFonts w:ascii="Times New Roman" w:hAnsi="Times New Roman" w:cs="Times New Roman"/>
          <w:sz w:val="24"/>
        </w:rPr>
      </w:pPr>
      <w:r>
        <w:rPr>
          <w:b/>
        </w:rPr>
        <w:fldChar w:fldCharType="begin"/>
      </w:r>
      <w:r>
        <w:rPr>
          <w:b/>
        </w:rPr>
        <w:instrText xml:space="preserve"> ADDIN ZOTERO_BIBL {"custom":[]} CSL_BIBLIOGRAPHY </w:instrText>
      </w:r>
      <w:r>
        <w:rPr>
          <w:b/>
        </w:rPr>
        <w:fldChar w:fldCharType="separate"/>
      </w:r>
      <w:r w:rsidRPr="005F2A31">
        <w:rPr>
          <w:rFonts w:ascii="Times New Roman" w:hAnsi="Times New Roman" w:cs="Times New Roman"/>
          <w:sz w:val="24"/>
        </w:rPr>
        <w:t xml:space="preserve">A. Driscoll, D. (2008). The frequency of metapopulations, metacommunities and nestedness in a fragmented landscape. </w:t>
      </w:r>
      <w:r w:rsidRPr="005F2A31">
        <w:rPr>
          <w:rFonts w:ascii="Times New Roman" w:hAnsi="Times New Roman" w:cs="Times New Roman"/>
          <w:i/>
          <w:iCs/>
          <w:sz w:val="24"/>
        </w:rPr>
        <w:t>Oikos</w:t>
      </w:r>
      <w:r w:rsidRPr="005F2A31">
        <w:rPr>
          <w:rFonts w:ascii="Times New Roman" w:hAnsi="Times New Roman" w:cs="Times New Roman"/>
          <w:sz w:val="24"/>
        </w:rPr>
        <w:t xml:space="preserve">, </w:t>
      </w:r>
      <w:r w:rsidRPr="005F2A31">
        <w:rPr>
          <w:rFonts w:ascii="Times New Roman" w:hAnsi="Times New Roman" w:cs="Times New Roman"/>
          <w:i/>
          <w:iCs/>
          <w:sz w:val="24"/>
        </w:rPr>
        <w:t>117</w:t>
      </w:r>
      <w:r w:rsidRPr="005F2A31">
        <w:rPr>
          <w:rFonts w:ascii="Times New Roman" w:hAnsi="Times New Roman" w:cs="Times New Roman"/>
          <w:sz w:val="24"/>
        </w:rPr>
        <w:t>(2), 297–309. https://doi.org/10.1111/j.2007.0030-1299.16202.x</w:t>
      </w:r>
    </w:p>
    <w:p w14:paraId="07E93106"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Amundrud, S. L., Srivastava, D. S., &amp; O’Connor, M. I. (2015). Indirect effects of predators control herbivore richness and abundance in a benthic eelgrass (Zostera marina) mesograzer community. </w:t>
      </w:r>
      <w:r w:rsidRPr="005F2A31">
        <w:rPr>
          <w:rFonts w:ascii="Times New Roman" w:hAnsi="Times New Roman" w:cs="Times New Roman"/>
          <w:i/>
          <w:iCs/>
          <w:sz w:val="24"/>
        </w:rPr>
        <w:t>The Journal of Animal Ecology</w:t>
      </w:r>
      <w:r w:rsidRPr="005F2A31">
        <w:rPr>
          <w:rFonts w:ascii="Times New Roman" w:hAnsi="Times New Roman" w:cs="Times New Roman"/>
          <w:sz w:val="24"/>
        </w:rPr>
        <w:t xml:space="preserve">, </w:t>
      </w:r>
      <w:r w:rsidRPr="005F2A31">
        <w:rPr>
          <w:rFonts w:ascii="Times New Roman" w:hAnsi="Times New Roman" w:cs="Times New Roman"/>
          <w:i/>
          <w:iCs/>
          <w:sz w:val="24"/>
        </w:rPr>
        <w:t>84</w:t>
      </w:r>
      <w:r w:rsidRPr="005F2A31">
        <w:rPr>
          <w:rFonts w:ascii="Times New Roman" w:hAnsi="Times New Roman" w:cs="Times New Roman"/>
          <w:sz w:val="24"/>
        </w:rPr>
        <w:t>(4), 1092–1102. https://doi.org/10.1111/1365-2656.12350</w:t>
      </w:r>
    </w:p>
    <w:p w14:paraId="180A6EAD"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Anderson, M. J., &amp; Santana-Garcon, J. (2015). Measures of precision for dissimilarity-based multivariate analysis of ecological communities. </w:t>
      </w:r>
      <w:r w:rsidRPr="005F2A31">
        <w:rPr>
          <w:rFonts w:ascii="Times New Roman" w:hAnsi="Times New Roman" w:cs="Times New Roman"/>
          <w:i/>
          <w:iCs/>
          <w:sz w:val="24"/>
        </w:rPr>
        <w:t>Ecology Letters</w:t>
      </w:r>
      <w:r w:rsidRPr="005F2A31">
        <w:rPr>
          <w:rFonts w:ascii="Times New Roman" w:hAnsi="Times New Roman" w:cs="Times New Roman"/>
          <w:sz w:val="24"/>
        </w:rPr>
        <w:t xml:space="preserve">, </w:t>
      </w:r>
      <w:r w:rsidRPr="005F2A31">
        <w:rPr>
          <w:rFonts w:ascii="Times New Roman" w:hAnsi="Times New Roman" w:cs="Times New Roman"/>
          <w:i/>
          <w:iCs/>
          <w:sz w:val="24"/>
        </w:rPr>
        <w:t>18</w:t>
      </w:r>
      <w:r w:rsidRPr="005F2A31">
        <w:rPr>
          <w:rFonts w:ascii="Times New Roman" w:hAnsi="Times New Roman" w:cs="Times New Roman"/>
          <w:sz w:val="24"/>
        </w:rPr>
        <w:t>(1), 66–73. https://doi.org/10.1111/ele.12385</w:t>
      </w:r>
    </w:p>
    <w:p w14:paraId="63449EDD"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Borum, J. (1985). Development of epiphytic communities on eelgrass (Zostera marina) along a nutrient gradient in a Danish estuary. </w:t>
      </w:r>
      <w:r w:rsidRPr="005F2A31">
        <w:rPr>
          <w:rFonts w:ascii="Times New Roman" w:hAnsi="Times New Roman" w:cs="Times New Roman"/>
          <w:i/>
          <w:iCs/>
          <w:sz w:val="24"/>
        </w:rPr>
        <w:t>Marine Biology</w:t>
      </w:r>
      <w:r w:rsidRPr="005F2A31">
        <w:rPr>
          <w:rFonts w:ascii="Times New Roman" w:hAnsi="Times New Roman" w:cs="Times New Roman"/>
          <w:sz w:val="24"/>
        </w:rPr>
        <w:t xml:space="preserve">, </w:t>
      </w:r>
      <w:r w:rsidRPr="005F2A31">
        <w:rPr>
          <w:rFonts w:ascii="Times New Roman" w:hAnsi="Times New Roman" w:cs="Times New Roman"/>
          <w:i/>
          <w:iCs/>
          <w:sz w:val="24"/>
        </w:rPr>
        <w:t>87</w:t>
      </w:r>
      <w:r w:rsidRPr="005F2A31">
        <w:rPr>
          <w:rFonts w:ascii="Times New Roman" w:hAnsi="Times New Roman" w:cs="Times New Roman"/>
          <w:sz w:val="24"/>
        </w:rPr>
        <w:t>(2), 211–218.</w:t>
      </w:r>
    </w:p>
    <w:p w14:paraId="5A8F7114"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Boström, C., Jackson, E. L., &amp; Simenstad, C. a. (2006). Seagrass landscapes and their effects on associated fauna: A review. </w:t>
      </w:r>
      <w:r w:rsidRPr="005F2A31">
        <w:rPr>
          <w:rFonts w:ascii="Times New Roman" w:hAnsi="Times New Roman" w:cs="Times New Roman"/>
          <w:i/>
          <w:iCs/>
          <w:sz w:val="24"/>
        </w:rPr>
        <w:t>Estuarine, Coastal and Shelf Science</w:t>
      </w:r>
      <w:r w:rsidRPr="005F2A31">
        <w:rPr>
          <w:rFonts w:ascii="Times New Roman" w:hAnsi="Times New Roman" w:cs="Times New Roman"/>
          <w:sz w:val="24"/>
        </w:rPr>
        <w:t xml:space="preserve">, </w:t>
      </w:r>
      <w:r w:rsidRPr="005F2A31">
        <w:rPr>
          <w:rFonts w:ascii="Times New Roman" w:hAnsi="Times New Roman" w:cs="Times New Roman"/>
          <w:i/>
          <w:iCs/>
          <w:sz w:val="24"/>
        </w:rPr>
        <w:t>68</w:t>
      </w:r>
      <w:r w:rsidRPr="005F2A31">
        <w:rPr>
          <w:rFonts w:ascii="Times New Roman" w:hAnsi="Times New Roman" w:cs="Times New Roman"/>
          <w:sz w:val="24"/>
        </w:rPr>
        <w:t>(3–4), 383–403. https://doi.org/10.1016/j.ecss.2006.01.026</w:t>
      </w:r>
    </w:p>
    <w:p w14:paraId="4BF20294"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lastRenderedPageBreak/>
        <w:t xml:space="preserve">Cruz-Rivera, E., &amp; Hay, M. E. (2000). The Effects of Diet Mixing on Consumer Fitness: Macroalgae, Epiphytes, and Animal Matter as Food for Marine Amphipods. </w:t>
      </w:r>
      <w:r w:rsidRPr="005F2A31">
        <w:rPr>
          <w:rFonts w:ascii="Times New Roman" w:hAnsi="Times New Roman" w:cs="Times New Roman"/>
          <w:i/>
          <w:iCs/>
          <w:sz w:val="24"/>
        </w:rPr>
        <w:t>Oecologia</w:t>
      </w:r>
      <w:r w:rsidRPr="005F2A31">
        <w:rPr>
          <w:rFonts w:ascii="Times New Roman" w:hAnsi="Times New Roman" w:cs="Times New Roman"/>
          <w:sz w:val="24"/>
        </w:rPr>
        <w:t xml:space="preserve">, </w:t>
      </w:r>
      <w:r w:rsidRPr="005F2A31">
        <w:rPr>
          <w:rFonts w:ascii="Times New Roman" w:hAnsi="Times New Roman" w:cs="Times New Roman"/>
          <w:i/>
          <w:iCs/>
          <w:sz w:val="24"/>
        </w:rPr>
        <w:t>123</w:t>
      </w:r>
      <w:r w:rsidRPr="005F2A31">
        <w:rPr>
          <w:rFonts w:ascii="Times New Roman" w:hAnsi="Times New Roman" w:cs="Times New Roman"/>
          <w:sz w:val="24"/>
        </w:rPr>
        <w:t>(2), 252–264.</w:t>
      </w:r>
    </w:p>
    <w:p w14:paraId="1E59BA57"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Duffy, J. E., Reynolds, P. L., Boström, C., Coyer, J. A., Cusson, M., Donadi, S., … Stachowicz, J. J. (2015). Biodiversity mediates top–down control in eelgrass ecosystems: a global comparative-experimental approach. </w:t>
      </w:r>
      <w:r w:rsidRPr="005F2A31">
        <w:rPr>
          <w:rFonts w:ascii="Times New Roman" w:hAnsi="Times New Roman" w:cs="Times New Roman"/>
          <w:i/>
          <w:iCs/>
          <w:sz w:val="24"/>
        </w:rPr>
        <w:t>Ecology Letters</w:t>
      </w:r>
      <w:r w:rsidRPr="005F2A31">
        <w:rPr>
          <w:rFonts w:ascii="Times New Roman" w:hAnsi="Times New Roman" w:cs="Times New Roman"/>
          <w:sz w:val="24"/>
        </w:rPr>
        <w:t xml:space="preserve">, </w:t>
      </w:r>
      <w:r w:rsidRPr="005F2A31">
        <w:rPr>
          <w:rFonts w:ascii="Times New Roman" w:hAnsi="Times New Roman" w:cs="Times New Roman"/>
          <w:i/>
          <w:iCs/>
          <w:sz w:val="24"/>
        </w:rPr>
        <w:t>18</w:t>
      </w:r>
      <w:r w:rsidRPr="005F2A31">
        <w:rPr>
          <w:rFonts w:ascii="Times New Roman" w:hAnsi="Times New Roman" w:cs="Times New Roman"/>
          <w:sz w:val="24"/>
        </w:rPr>
        <w:t>(7), 696–705. https://doi.org/10.1111/ele.12448</w:t>
      </w:r>
    </w:p>
    <w:p w14:paraId="734E5586"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Egan, S., Thomas, T., Holmström, C., &amp; Kjelleberg, S. (2000). Phylogenetic relationship and antifouling activity of bacterial epiphytes from the marine alga Ulva lactuca. </w:t>
      </w:r>
      <w:r w:rsidRPr="005F2A31">
        <w:rPr>
          <w:rFonts w:ascii="Times New Roman" w:hAnsi="Times New Roman" w:cs="Times New Roman"/>
          <w:i/>
          <w:iCs/>
          <w:sz w:val="24"/>
        </w:rPr>
        <w:t>Environmental Microbiology</w:t>
      </w:r>
      <w:r w:rsidRPr="005F2A31">
        <w:rPr>
          <w:rFonts w:ascii="Times New Roman" w:hAnsi="Times New Roman" w:cs="Times New Roman"/>
          <w:sz w:val="24"/>
        </w:rPr>
        <w:t xml:space="preserve">, </w:t>
      </w:r>
      <w:r w:rsidRPr="005F2A31">
        <w:rPr>
          <w:rFonts w:ascii="Times New Roman" w:hAnsi="Times New Roman" w:cs="Times New Roman"/>
          <w:i/>
          <w:iCs/>
          <w:sz w:val="24"/>
        </w:rPr>
        <w:t>2</w:t>
      </w:r>
      <w:r w:rsidRPr="005F2A31">
        <w:rPr>
          <w:rFonts w:ascii="Times New Roman" w:hAnsi="Times New Roman" w:cs="Times New Roman"/>
          <w:sz w:val="24"/>
        </w:rPr>
        <w:t>(3), 343–347. https://doi.org/10.1046/j.1462-2920.2000.00107.x</w:t>
      </w:r>
    </w:p>
    <w:p w14:paraId="1F33DF2E"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Gaylord, B., Reed, D. C., Raimondi, P. T., Washburn, L., &amp; McLean, S. R. (2002). A Physically Based Model of Macroalgal Spore Dispersal in the Wave and Current-Dominated Nearshore. </w:t>
      </w:r>
      <w:r w:rsidRPr="005F2A31">
        <w:rPr>
          <w:rFonts w:ascii="Times New Roman" w:hAnsi="Times New Roman" w:cs="Times New Roman"/>
          <w:i/>
          <w:iCs/>
          <w:sz w:val="24"/>
        </w:rPr>
        <w:t>Ecology</w:t>
      </w:r>
      <w:r w:rsidRPr="005F2A31">
        <w:rPr>
          <w:rFonts w:ascii="Times New Roman" w:hAnsi="Times New Roman" w:cs="Times New Roman"/>
          <w:sz w:val="24"/>
        </w:rPr>
        <w:t xml:space="preserve">, </w:t>
      </w:r>
      <w:r w:rsidRPr="005F2A31">
        <w:rPr>
          <w:rFonts w:ascii="Times New Roman" w:hAnsi="Times New Roman" w:cs="Times New Roman"/>
          <w:i/>
          <w:iCs/>
          <w:sz w:val="24"/>
        </w:rPr>
        <w:t>83</w:t>
      </w:r>
      <w:r w:rsidRPr="005F2A31">
        <w:rPr>
          <w:rFonts w:ascii="Times New Roman" w:hAnsi="Times New Roman" w:cs="Times New Roman"/>
          <w:sz w:val="24"/>
        </w:rPr>
        <w:t>(5), 1239–1251. https://doi.org/10.1890/0012-9658(2002)083[1239:APBMOM]2.0.CO;2</w:t>
      </w:r>
    </w:p>
    <w:p w14:paraId="2405B7F6"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Hansen, G. I. (1986). A newly discovered host of the sea-grass epiphyte Smithora naiadum (Bangiophyceae, Rhodophyta). </w:t>
      </w:r>
      <w:r w:rsidRPr="005F2A31">
        <w:rPr>
          <w:rFonts w:ascii="Times New Roman" w:hAnsi="Times New Roman" w:cs="Times New Roman"/>
          <w:i/>
          <w:iCs/>
          <w:sz w:val="24"/>
        </w:rPr>
        <w:t>Canadian Journal of Botany</w:t>
      </w:r>
      <w:r w:rsidRPr="005F2A31">
        <w:rPr>
          <w:rFonts w:ascii="Times New Roman" w:hAnsi="Times New Roman" w:cs="Times New Roman"/>
          <w:sz w:val="24"/>
        </w:rPr>
        <w:t xml:space="preserve">, </w:t>
      </w:r>
      <w:r w:rsidRPr="005F2A31">
        <w:rPr>
          <w:rFonts w:ascii="Times New Roman" w:hAnsi="Times New Roman" w:cs="Times New Roman"/>
          <w:i/>
          <w:iCs/>
          <w:sz w:val="24"/>
        </w:rPr>
        <w:t>64</w:t>
      </w:r>
      <w:r w:rsidRPr="005F2A31">
        <w:rPr>
          <w:rFonts w:ascii="Times New Roman" w:hAnsi="Times New Roman" w:cs="Times New Roman"/>
          <w:sz w:val="24"/>
        </w:rPr>
        <w:t>(4), 900–901.</w:t>
      </w:r>
    </w:p>
    <w:p w14:paraId="0A6F2074"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Harder, T. (2008). Marine epibiosis: concepts, ecological consequences and host defence. Retrieved from http://link.springer.com/chapter/10.1007/7142_2008_16</w:t>
      </w:r>
    </w:p>
    <w:p w14:paraId="643CAB93"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Harlin, M. M. (1973). “Obligate” Algal Epiphyte: Smithora Naiadum Grows on a Synthetic Substrate1. </w:t>
      </w:r>
      <w:r w:rsidRPr="005F2A31">
        <w:rPr>
          <w:rFonts w:ascii="Times New Roman" w:hAnsi="Times New Roman" w:cs="Times New Roman"/>
          <w:i/>
          <w:iCs/>
          <w:sz w:val="24"/>
        </w:rPr>
        <w:t>Journal of Phycology</w:t>
      </w:r>
      <w:r w:rsidRPr="005F2A31">
        <w:rPr>
          <w:rFonts w:ascii="Times New Roman" w:hAnsi="Times New Roman" w:cs="Times New Roman"/>
          <w:sz w:val="24"/>
        </w:rPr>
        <w:t xml:space="preserve">, </w:t>
      </w:r>
      <w:r w:rsidRPr="005F2A31">
        <w:rPr>
          <w:rFonts w:ascii="Times New Roman" w:hAnsi="Times New Roman" w:cs="Times New Roman"/>
          <w:i/>
          <w:iCs/>
          <w:sz w:val="24"/>
        </w:rPr>
        <w:t>9</w:t>
      </w:r>
      <w:r w:rsidRPr="005F2A31">
        <w:rPr>
          <w:rFonts w:ascii="Times New Roman" w:hAnsi="Times New Roman" w:cs="Times New Roman"/>
          <w:sz w:val="24"/>
        </w:rPr>
        <w:t>(2), 230–232. https://doi.org/10.1111/j.1529-8817.1973.tb04085.x</w:t>
      </w:r>
    </w:p>
    <w:p w14:paraId="068F1167"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lastRenderedPageBreak/>
        <w:t xml:space="preserve">Hawkes, M. W. (1988a). Evidence of sexual reproduction in </w:t>
      </w:r>
      <w:r w:rsidRPr="005F2A31">
        <w:rPr>
          <w:rFonts w:ascii="Times New Roman" w:hAnsi="Times New Roman" w:cs="Times New Roman"/>
          <w:i/>
          <w:iCs/>
          <w:sz w:val="24"/>
        </w:rPr>
        <w:t>Smithora naiadum</w:t>
      </w:r>
      <w:r w:rsidRPr="005F2A31">
        <w:rPr>
          <w:rFonts w:ascii="Times New Roman" w:hAnsi="Times New Roman" w:cs="Times New Roman"/>
          <w:sz w:val="24"/>
        </w:rPr>
        <w:t xml:space="preserve"> (Erythropeltidales, Rhodophyta) and its evolutionary significance. </w:t>
      </w:r>
      <w:r w:rsidRPr="005F2A31">
        <w:rPr>
          <w:rFonts w:ascii="Times New Roman" w:hAnsi="Times New Roman" w:cs="Times New Roman"/>
          <w:i/>
          <w:iCs/>
          <w:sz w:val="24"/>
        </w:rPr>
        <w:t>British Phycological Journal</w:t>
      </w:r>
      <w:r w:rsidRPr="005F2A31">
        <w:rPr>
          <w:rFonts w:ascii="Times New Roman" w:hAnsi="Times New Roman" w:cs="Times New Roman"/>
          <w:sz w:val="24"/>
        </w:rPr>
        <w:t xml:space="preserve">, </w:t>
      </w:r>
      <w:r w:rsidRPr="005F2A31">
        <w:rPr>
          <w:rFonts w:ascii="Times New Roman" w:hAnsi="Times New Roman" w:cs="Times New Roman"/>
          <w:i/>
          <w:iCs/>
          <w:sz w:val="24"/>
        </w:rPr>
        <w:t>23</w:t>
      </w:r>
      <w:r w:rsidRPr="005F2A31">
        <w:rPr>
          <w:rFonts w:ascii="Times New Roman" w:hAnsi="Times New Roman" w:cs="Times New Roman"/>
          <w:sz w:val="24"/>
        </w:rPr>
        <w:t>(4), 327–336. https://doi.org/10.1080/00071618800650361</w:t>
      </w:r>
    </w:p>
    <w:p w14:paraId="399B5E95"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Hawkes, M. W. (1988b). Evidence of sexual reproduction in Smithora naiadum (Erythropeltidales, Rhodophyta) and its evolutionary significance. </w:t>
      </w:r>
      <w:r w:rsidRPr="005F2A31">
        <w:rPr>
          <w:rFonts w:ascii="Times New Roman" w:hAnsi="Times New Roman" w:cs="Times New Roman"/>
          <w:i/>
          <w:iCs/>
          <w:sz w:val="24"/>
        </w:rPr>
        <w:t>British Phycological Journal</w:t>
      </w:r>
      <w:r w:rsidRPr="005F2A31">
        <w:rPr>
          <w:rFonts w:ascii="Times New Roman" w:hAnsi="Times New Roman" w:cs="Times New Roman"/>
          <w:sz w:val="24"/>
        </w:rPr>
        <w:t xml:space="preserve">, </w:t>
      </w:r>
      <w:r w:rsidRPr="005F2A31">
        <w:rPr>
          <w:rFonts w:ascii="Times New Roman" w:hAnsi="Times New Roman" w:cs="Times New Roman"/>
          <w:i/>
          <w:iCs/>
          <w:sz w:val="24"/>
        </w:rPr>
        <w:t>23</w:t>
      </w:r>
      <w:r w:rsidRPr="005F2A31">
        <w:rPr>
          <w:rFonts w:ascii="Times New Roman" w:hAnsi="Times New Roman" w:cs="Times New Roman"/>
          <w:sz w:val="24"/>
        </w:rPr>
        <w:t>(4), 327–336. https://doi.org/10.1080/00071618800650361</w:t>
      </w:r>
    </w:p>
    <w:p w14:paraId="18883C85"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Heck, K. L., &amp; Valentine, J. F. (2006). Plant–herbivore interactions in seagrass meadows. </w:t>
      </w:r>
      <w:r w:rsidRPr="005F2A31">
        <w:rPr>
          <w:rFonts w:ascii="Times New Roman" w:hAnsi="Times New Roman" w:cs="Times New Roman"/>
          <w:i/>
          <w:iCs/>
          <w:sz w:val="24"/>
        </w:rPr>
        <w:t>Journal of Experimental Marine Biology and Ecology</w:t>
      </w:r>
      <w:r w:rsidRPr="005F2A31">
        <w:rPr>
          <w:rFonts w:ascii="Times New Roman" w:hAnsi="Times New Roman" w:cs="Times New Roman"/>
          <w:sz w:val="24"/>
        </w:rPr>
        <w:t xml:space="preserve">, </w:t>
      </w:r>
      <w:r w:rsidRPr="005F2A31">
        <w:rPr>
          <w:rFonts w:ascii="Times New Roman" w:hAnsi="Times New Roman" w:cs="Times New Roman"/>
          <w:i/>
          <w:iCs/>
          <w:sz w:val="24"/>
        </w:rPr>
        <w:t>330</w:t>
      </w:r>
      <w:r w:rsidRPr="005F2A31">
        <w:rPr>
          <w:rFonts w:ascii="Times New Roman" w:hAnsi="Times New Roman" w:cs="Times New Roman"/>
          <w:sz w:val="24"/>
        </w:rPr>
        <w:t>(1), 420–436.</w:t>
      </w:r>
    </w:p>
    <w:p w14:paraId="3D866B3F"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Holmström, C., Egan, S., Franks, A., McCloy, S., &amp; Kjelleberg, S. (2002). Antifouling activities expressed by marine surface associated Pseudoalteromonas species. </w:t>
      </w:r>
      <w:r w:rsidRPr="005F2A31">
        <w:rPr>
          <w:rFonts w:ascii="Times New Roman" w:hAnsi="Times New Roman" w:cs="Times New Roman"/>
          <w:i/>
          <w:iCs/>
          <w:sz w:val="24"/>
        </w:rPr>
        <w:t>FEMS Microbiology Ecology</w:t>
      </w:r>
      <w:r w:rsidRPr="005F2A31">
        <w:rPr>
          <w:rFonts w:ascii="Times New Roman" w:hAnsi="Times New Roman" w:cs="Times New Roman"/>
          <w:sz w:val="24"/>
        </w:rPr>
        <w:t xml:space="preserve">, </w:t>
      </w:r>
      <w:r w:rsidRPr="005F2A31">
        <w:rPr>
          <w:rFonts w:ascii="Times New Roman" w:hAnsi="Times New Roman" w:cs="Times New Roman"/>
          <w:i/>
          <w:iCs/>
          <w:sz w:val="24"/>
        </w:rPr>
        <w:t>41</w:t>
      </w:r>
      <w:r w:rsidRPr="005F2A31">
        <w:rPr>
          <w:rFonts w:ascii="Times New Roman" w:hAnsi="Times New Roman" w:cs="Times New Roman"/>
          <w:sz w:val="24"/>
        </w:rPr>
        <w:t>(1), 47–58. https://doi.org/10.1016/S0168-6496(02)00239-8</w:t>
      </w:r>
    </w:p>
    <w:p w14:paraId="68CD1AD0"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Johnson, M. P., Edwards, M., Bunker, F., &amp; Maggs, C. A. (2005). Algal epiphytes of Zostera marina: Variation in assemblage structure from individual leaves to regional scale. </w:t>
      </w:r>
      <w:r w:rsidRPr="005F2A31">
        <w:rPr>
          <w:rFonts w:ascii="Times New Roman" w:hAnsi="Times New Roman" w:cs="Times New Roman"/>
          <w:i/>
          <w:iCs/>
          <w:sz w:val="24"/>
        </w:rPr>
        <w:t>Aquatic Botany</w:t>
      </w:r>
      <w:r w:rsidRPr="005F2A31">
        <w:rPr>
          <w:rFonts w:ascii="Times New Roman" w:hAnsi="Times New Roman" w:cs="Times New Roman"/>
          <w:sz w:val="24"/>
        </w:rPr>
        <w:t xml:space="preserve">, </w:t>
      </w:r>
      <w:r w:rsidRPr="005F2A31">
        <w:rPr>
          <w:rFonts w:ascii="Times New Roman" w:hAnsi="Times New Roman" w:cs="Times New Roman"/>
          <w:i/>
          <w:iCs/>
          <w:sz w:val="24"/>
        </w:rPr>
        <w:t>82</w:t>
      </w:r>
      <w:r w:rsidRPr="005F2A31">
        <w:rPr>
          <w:rFonts w:ascii="Times New Roman" w:hAnsi="Times New Roman" w:cs="Times New Roman"/>
          <w:sz w:val="24"/>
        </w:rPr>
        <w:t>(1), 12–26.</w:t>
      </w:r>
    </w:p>
    <w:p w14:paraId="1F8A8FFB"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Joint, I., Tait, K., Callow, M. E., Callow, J. A., Milton, D., Williams, P., &amp; Cámara, M. (2002). Cell-to-Cell Communication Across the Prokaryote-Eukaryote Boundary. </w:t>
      </w:r>
      <w:r w:rsidRPr="005F2A31">
        <w:rPr>
          <w:rFonts w:ascii="Times New Roman" w:hAnsi="Times New Roman" w:cs="Times New Roman"/>
          <w:i/>
          <w:iCs/>
          <w:sz w:val="24"/>
        </w:rPr>
        <w:t>Science</w:t>
      </w:r>
      <w:r w:rsidRPr="005F2A31">
        <w:rPr>
          <w:rFonts w:ascii="Times New Roman" w:hAnsi="Times New Roman" w:cs="Times New Roman"/>
          <w:sz w:val="24"/>
        </w:rPr>
        <w:t xml:space="preserve">, </w:t>
      </w:r>
      <w:r w:rsidRPr="005F2A31">
        <w:rPr>
          <w:rFonts w:ascii="Times New Roman" w:hAnsi="Times New Roman" w:cs="Times New Roman"/>
          <w:i/>
          <w:iCs/>
          <w:sz w:val="24"/>
        </w:rPr>
        <w:t>298</w:t>
      </w:r>
      <w:r w:rsidRPr="005F2A31">
        <w:rPr>
          <w:rFonts w:ascii="Times New Roman" w:hAnsi="Times New Roman" w:cs="Times New Roman"/>
          <w:sz w:val="24"/>
        </w:rPr>
        <w:t>(5596), 1207–1207. https://doi.org/10.1126/science.1077075</w:t>
      </w:r>
    </w:p>
    <w:p w14:paraId="21C251AC"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Lavery, P., &amp; Vanderklift, M. (2002). A Comparison of Spatial and Temporal Patterns in Epiphytic Macroagal Assemlages of the Seagrasses Amphibolis and Posidonia Coriacea. Retrieved from http://ro.ecu.edu.au/ecuworks/4175/</w:t>
      </w:r>
    </w:p>
    <w:p w14:paraId="36C403E2"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Levins, R. (1969). Some demographic and genetic consequences of environmental heterogeneity for biological control. </w:t>
      </w:r>
      <w:r w:rsidRPr="005F2A31">
        <w:rPr>
          <w:rFonts w:ascii="Times New Roman" w:hAnsi="Times New Roman" w:cs="Times New Roman"/>
          <w:i/>
          <w:iCs/>
          <w:sz w:val="24"/>
        </w:rPr>
        <w:t>Bulletin of the Entomological Society of America</w:t>
      </w:r>
      <w:r w:rsidRPr="005F2A31">
        <w:rPr>
          <w:rFonts w:ascii="Times New Roman" w:hAnsi="Times New Roman" w:cs="Times New Roman"/>
          <w:sz w:val="24"/>
        </w:rPr>
        <w:t xml:space="preserve">, </w:t>
      </w:r>
      <w:r w:rsidRPr="005F2A31">
        <w:rPr>
          <w:rFonts w:ascii="Times New Roman" w:hAnsi="Times New Roman" w:cs="Times New Roman"/>
          <w:i/>
          <w:iCs/>
          <w:sz w:val="24"/>
        </w:rPr>
        <w:t>15</w:t>
      </w:r>
      <w:r w:rsidRPr="005F2A31">
        <w:rPr>
          <w:rFonts w:ascii="Times New Roman" w:hAnsi="Times New Roman" w:cs="Times New Roman"/>
          <w:sz w:val="24"/>
        </w:rPr>
        <w:t>(3), 237–240.</w:t>
      </w:r>
    </w:p>
    <w:p w14:paraId="18D5CB1F"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lastRenderedPageBreak/>
        <w:t xml:space="preserve">Mejia, A. Y., Rotini, A., Lacasella, F., Bookman, R., Thaller, M. C., Shem-Tov, R., … Migliore, L. (2016). Assessing the ecological status of seagrasses using morphology, biochemical descriptors and microbial community analyses. A study in Halophila stipulacea (Forsk.) Aschers meadows in the northern Red Sea. </w:t>
      </w:r>
      <w:r w:rsidRPr="005F2A31">
        <w:rPr>
          <w:rFonts w:ascii="Times New Roman" w:hAnsi="Times New Roman" w:cs="Times New Roman"/>
          <w:i/>
          <w:iCs/>
          <w:sz w:val="24"/>
        </w:rPr>
        <w:t>Ecological Indicators</w:t>
      </w:r>
      <w:r w:rsidRPr="005F2A31">
        <w:rPr>
          <w:rFonts w:ascii="Times New Roman" w:hAnsi="Times New Roman" w:cs="Times New Roman"/>
          <w:sz w:val="24"/>
        </w:rPr>
        <w:t xml:space="preserve">, </w:t>
      </w:r>
      <w:r w:rsidRPr="005F2A31">
        <w:rPr>
          <w:rFonts w:ascii="Times New Roman" w:hAnsi="Times New Roman" w:cs="Times New Roman"/>
          <w:i/>
          <w:iCs/>
          <w:sz w:val="24"/>
        </w:rPr>
        <w:t>60</w:t>
      </w:r>
      <w:r w:rsidRPr="005F2A31">
        <w:rPr>
          <w:rFonts w:ascii="Times New Roman" w:hAnsi="Times New Roman" w:cs="Times New Roman"/>
          <w:sz w:val="24"/>
        </w:rPr>
        <w:t>, 1150–1163. https://doi.org/10.1016/j.ecolind.2015.09.014</w:t>
      </w:r>
    </w:p>
    <w:p w14:paraId="5CDE2BD1"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Moore, K. A., Neckles, H. A., &amp; Orth, R. J. (1996). Zostera marina (eelgrass) growth and survival along in the lower Chesapeake Bay. </w:t>
      </w:r>
      <w:r w:rsidRPr="005F2A31">
        <w:rPr>
          <w:rFonts w:ascii="Times New Roman" w:hAnsi="Times New Roman" w:cs="Times New Roman"/>
          <w:i/>
          <w:iCs/>
          <w:sz w:val="24"/>
        </w:rPr>
        <w:t>Mar. Ecol. Prog. Ser</w:t>
      </w:r>
      <w:r w:rsidRPr="005F2A31">
        <w:rPr>
          <w:rFonts w:ascii="Times New Roman" w:hAnsi="Times New Roman" w:cs="Times New Roman"/>
          <w:sz w:val="24"/>
        </w:rPr>
        <w:t xml:space="preserve">, </w:t>
      </w:r>
      <w:r w:rsidRPr="005F2A31">
        <w:rPr>
          <w:rFonts w:ascii="Times New Roman" w:hAnsi="Times New Roman" w:cs="Times New Roman"/>
          <w:i/>
          <w:iCs/>
          <w:sz w:val="24"/>
        </w:rPr>
        <w:t>142</w:t>
      </w:r>
      <w:r w:rsidRPr="005F2A31">
        <w:rPr>
          <w:rFonts w:ascii="Times New Roman" w:hAnsi="Times New Roman" w:cs="Times New Roman"/>
          <w:sz w:val="24"/>
        </w:rPr>
        <w:t>, 247–259.</w:t>
      </w:r>
    </w:p>
    <w:p w14:paraId="5243DCAC" w14:textId="77777777" w:rsidR="005F2A31" w:rsidRPr="00E26790" w:rsidRDefault="005F2A31" w:rsidP="005F2A31">
      <w:pPr>
        <w:pStyle w:val="Bibliography"/>
        <w:rPr>
          <w:rFonts w:ascii="Times New Roman" w:hAnsi="Times New Roman" w:cs="Times New Roman"/>
          <w:sz w:val="24"/>
          <w:lang w:val="fr-CA"/>
        </w:rPr>
      </w:pPr>
      <w:r w:rsidRPr="005F2A31">
        <w:rPr>
          <w:rFonts w:ascii="Times New Roman" w:hAnsi="Times New Roman" w:cs="Times New Roman"/>
          <w:sz w:val="24"/>
        </w:rPr>
        <w:t xml:space="preserve">Neckles, H. A., Wetzel, R. L., &amp; Orth, R. J. (1993). Relative effects of nutrient enrichment and grazing on epiphyte-macrophyte (Zostera marina L.) dynamics. </w:t>
      </w:r>
      <w:r w:rsidRPr="00E26790">
        <w:rPr>
          <w:rFonts w:ascii="Times New Roman" w:hAnsi="Times New Roman" w:cs="Times New Roman"/>
          <w:i/>
          <w:iCs/>
          <w:sz w:val="24"/>
          <w:lang w:val="fr-CA"/>
        </w:rPr>
        <w:t>Oecologia</w:t>
      </w:r>
      <w:r w:rsidRPr="00E26790">
        <w:rPr>
          <w:rFonts w:ascii="Times New Roman" w:hAnsi="Times New Roman" w:cs="Times New Roman"/>
          <w:sz w:val="24"/>
          <w:lang w:val="fr-CA"/>
        </w:rPr>
        <w:t xml:space="preserve">, </w:t>
      </w:r>
      <w:r w:rsidRPr="00E26790">
        <w:rPr>
          <w:rFonts w:ascii="Times New Roman" w:hAnsi="Times New Roman" w:cs="Times New Roman"/>
          <w:i/>
          <w:iCs/>
          <w:sz w:val="24"/>
          <w:lang w:val="fr-CA"/>
        </w:rPr>
        <w:t>93</w:t>
      </w:r>
      <w:r w:rsidRPr="00E26790">
        <w:rPr>
          <w:rFonts w:ascii="Times New Roman" w:hAnsi="Times New Roman" w:cs="Times New Roman"/>
          <w:sz w:val="24"/>
          <w:lang w:val="fr-CA"/>
        </w:rPr>
        <w:t>(2), 285–295. https://doi.org/10.1007/BF00317683</w:t>
      </w:r>
    </w:p>
    <w:p w14:paraId="107593F8"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lang w:val="fr-CA"/>
        </w:rPr>
        <w:t xml:space="preserve">Prado, P., Alcoverro, T., Martínez-Crego, B., Vergés, A., Pérez, M., &amp; Romero, J. (2007). </w:t>
      </w:r>
      <w:r w:rsidRPr="005F2A31">
        <w:rPr>
          <w:rFonts w:ascii="Times New Roman" w:hAnsi="Times New Roman" w:cs="Times New Roman"/>
          <w:sz w:val="24"/>
        </w:rPr>
        <w:t xml:space="preserve">Macrograzers strongly influence patterns of epiphytic assemblages in seagrass meadows. </w:t>
      </w:r>
      <w:r w:rsidRPr="005F2A31">
        <w:rPr>
          <w:rFonts w:ascii="Times New Roman" w:hAnsi="Times New Roman" w:cs="Times New Roman"/>
          <w:i/>
          <w:iCs/>
          <w:sz w:val="24"/>
        </w:rPr>
        <w:t>Journal of Experimental Marine Biology and Ecology</w:t>
      </w:r>
      <w:r w:rsidRPr="005F2A31">
        <w:rPr>
          <w:rFonts w:ascii="Times New Roman" w:hAnsi="Times New Roman" w:cs="Times New Roman"/>
          <w:sz w:val="24"/>
        </w:rPr>
        <w:t xml:space="preserve">, </w:t>
      </w:r>
      <w:r w:rsidRPr="005F2A31">
        <w:rPr>
          <w:rFonts w:ascii="Times New Roman" w:hAnsi="Times New Roman" w:cs="Times New Roman"/>
          <w:i/>
          <w:iCs/>
          <w:sz w:val="24"/>
        </w:rPr>
        <w:t>350</w:t>
      </w:r>
      <w:r w:rsidRPr="005F2A31">
        <w:rPr>
          <w:rFonts w:ascii="Times New Roman" w:hAnsi="Times New Roman" w:cs="Times New Roman"/>
          <w:sz w:val="24"/>
        </w:rPr>
        <w:t>(1–2), 130–143. https://doi.org/10.1016/j.jembe.2007.05.033</w:t>
      </w:r>
    </w:p>
    <w:p w14:paraId="09BA50A3"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Saunders, J. E., Attrill, M. J., Shaw, S. M., &amp; Rowden, A. A. (2003). Spatial variability in the epiphytic algal assemblages of Zostera marina seagrass beds. </w:t>
      </w:r>
      <w:r w:rsidRPr="005F2A31">
        <w:rPr>
          <w:rFonts w:ascii="Times New Roman" w:hAnsi="Times New Roman" w:cs="Times New Roman"/>
          <w:i/>
          <w:iCs/>
          <w:sz w:val="24"/>
        </w:rPr>
        <w:t>Marine Ecology Progress Series</w:t>
      </w:r>
      <w:r w:rsidRPr="005F2A31">
        <w:rPr>
          <w:rFonts w:ascii="Times New Roman" w:hAnsi="Times New Roman" w:cs="Times New Roman"/>
          <w:sz w:val="24"/>
        </w:rPr>
        <w:t xml:space="preserve">, </w:t>
      </w:r>
      <w:r w:rsidRPr="005F2A31">
        <w:rPr>
          <w:rFonts w:ascii="Times New Roman" w:hAnsi="Times New Roman" w:cs="Times New Roman"/>
          <w:i/>
          <w:iCs/>
          <w:sz w:val="24"/>
        </w:rPr>
        <w:t>249</w:t>
      </w:r>
      <w:r w:rsidRPr="005F2A31">
        <w:rPr>
          <w:rFonts w:ascii="Times New Roman" w:hAnsi="Times New Roman" w:cs="Times New Roman"/>
          <w:sz w:val="24"/>
        </w:rPr>
        <w:t>, 107–115.</w:t>
      </w:r>
    </w:p>
    <w:p w14:paraId="4BB431E4"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Scagel, R. F. (1986). </w:t>
      </w:r>
      <w:r w:rsidRPr="005F2A31">
        <w:rPr>
          <w:rFonts w:ascii="Times New Roman" w:hAnsi="Times New Roman" w:cs="Times New Roman"/>
          <w:i/>
          <w:iCs/>
          <w:sz w:val="24"/>
        </w:rPr>
        <w:t>A synopsis of the benthic marine algae of British Columbia, northern Washington and southeast Alaska</w:t>
      </w:r>
      <w:r w:rsidRPr="005F2A31">
        <w:rPr>
          <w:rFonts w:ascii="Times New Roman" w:hAnsi="Times New Roman" w:cs="Times New Roman"/>
          <w:sz w:val="24"/>
        </w:rPr>
        <w:t>. Dept. of Botany, University of British Columbia.</w:t>
      </w:r>
    </w:p>
    <w:p w14:paraId="5AEAC5E7"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t xml:space="preserve">Silva, J., Barrote, I., Costa, M. M., Albano, S., &amp; Santos, R. (2013). Physiological Responses of Zostera marina and Cymodocea nodosa to Light-Limitation Stress. </w:t>
      </w:r>
      <w:r w:rsidRPr="005F2A31">
        <w:rPr>
          <w:rFonts w:ascii="Times New Roman" w:hAnsi="Times New Roman" w:cs="Times New Roman"/>
          <w:i/>
          <w:iCs/>
          <w:sz w:val="24"/>
        </w:rPr>
        <w:t>PLOS ONE</w:t>
      </w:r>
      <w:r w:rsidRPr="005F2A31">
        <w:rPr>
          <w:rFonts w:ascii="Times New Roman" w:hAnsi="Times New Roman" w:cs="Times New Roman"/>
          <w:sz w:val="24"/>
        </w:rPr>
        <w:t xml:space="preserve">, </w:t>
      </w:r>
      <w:r w:rsidRPr="005F2A31">
        <w:rPr>
          <w:rFonts w:ascii="Times New Roman" w:hAnsi="Times New Roman" w:cs="Times New Roman"/>
          <w:i/>
          <w:iCs/>
          <w:sz w:val="24"/>
        </w:rPr>
        <w:t>8</w:t>
      </w:r>
      <w:r w:rsidRPr="005F2A31">
        <w:rPr>
          <w:rFonts w:ascii="Times New Roman" w:hAnsi="Times New Roman" w:cs="Times New Roman"/>
          <w:sz w:val="24"/>
        </w:rPr>
        <w:t>(11), e81058. https://doi.org/10.1371/journal.pone.0081058</w:t>
      </w:r>
    </w:p>
    <w:p w14:paraId="7BB71318" w14:textId="77777777" w:rsidR="005F2A31" w:rsidRPr="005F2A31" w:rsidRDefault="005F2A31" w:rsidP="005F2A31">
      <w:pPr>
        <w:pStyle w:val="Bibliography"/>
        <w:rPr>
          <w:rFonts w:ascii="Times New Roman" w:hAnsi="Times New Roman" w:cs="Times New Roman"/>
          <w:sz w:val="24"/>
        </w:rPr>
      </w:pPr>
      <w:r w:rsidRPr="005F2A31">
        <w:rPr>
          <w:rFonts w:ascii="Times New Roman" w:hAnsi="Times New Roman" w:cs="Times New Roman"/>
          <w:sz w:val="24"/>
        </w:rPr>
        <w:lastRenderedPageBreak/>
        <w:t xml:space="preserve">Tomasko, D. A., &amp; Lapointe, B. E. (1991). Productivity and biomass of Thalassia testudinum as related to water column nutrient availability and epiphyte levels: field observations and experimental studies. </w:t>
      </w:r>
      <w:r w:rsidRPr="005F2A31">
        <w:rPr>
          <w:rFonts w:ascii="Times New Roman" w:hAnsi="Times New Roman" w:cs="Times New Roman"/>
          <w:i/>
          <w:iCs/>
          <w:sz w:val="24"/>
        </w:rPr>
        <w:t>Marine Ecology Progress Series. Oldendorf</w:t>
      </w:r>
      <w:r w:rsidRPr="005F2A31">
        <w:rPr>
          <w:rFonts w:ascii="Times New Roman" w:hAnsi="Times New Roman" w:cs="Times New Roman"/>
          <w:sz w:val="24"/>
        </w:rPr>
        <w:t xml:space="preserve">, </w:t>
      </w:r>
      <w:r w:rsidRPr="005F2A31">
        <w:rPr>
          <w:rFonts w:ascii="Times New Roman" w:hAnsi="Times New Roman" w:cs="Times New Roman"/>
          <w:i/>
          <w:iCs/>
          <w:sz w:val="24"/>
        </w:rPr>
        <w:t>75</w:t>
      </w:r>
      <w:r w:rsidRPr="005F2A31">
        <w:rPr>
          <w:rFonts w:ascii="Times New Roman" w:hAnsi="Times New Roman" w:cs="Times New Roman"/>
          <w:sz w:val="24"/>
        </w:rPr>
        <w:t>(1), 9–17.</w:t>
      </w:r>
    </w:p>
    <w:p w14:paraId="2CCEE5CB" w14:textId="39647A4D" w:rsidR="0063524C" w:rsidRPr="0063524C" w:rsidRDefault="005F2A31" w:rsidP="005F2A31">
      <w:pPr>
        <w:rPr>
          <w:lang w:val="en-CA"/>
        </w:rPr>
      </w:pPr>
      <w:r>
        <w:rPr>
          <w:rFonts w:ascii="Times New Roman" w:hAnsi="Times New Roman" w:cs="Times New Roman"/>
          <w:b/>
          <w:sz w:val="24"/>
          <w:szCs w:val="24"/>
        </w:rPr>
        <w:fldChar w:fldCharType="end"/>
      </w:r>
    </w:p>
    <w:p w14:paraId="7D80812C" w14:textId="77777777" w:rsidR="0036143A" w:rsidRPr="0066469B" w:rsidRDefault="0036143A">
      <w:pPr>
        <w:rPr>
          <w:lang w:val="en-CA"/>
        </w:rPr>
      </w:pPr>
    </w:p>
    <w:sectPr w:rsidR="0036143A" w:rsidRPr="0066469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hea Sanders" w:date="2016-04-10T09:55:00Z" w:initials="RS">
    <w:p w14:paraId="672A948C" w14:textId="77777777" w:rsidR="00AB4E2D" w:rsidRDefault="00AB4E2D" w:rsidP="00E41D8B">
      <w:pPr>
        <w:pStyle w:val="CommentText"/>
      </w:pPr>
      <w:r>
        <w:rPr>
          <w:rStyle w:val="CommentReference"/>
        </w:rPr>
        <w:annotationRef/>
      </w:r>
      <w:r>
        <w:t xml:space="preserve">Might want to clarify or combine this </w:t>
      </w:r>
      <w:proofErr w:type="gramStart"/>
      <w:r>
        <w:t>sentence  with</w:t>
      </w:r>
      <w:proofErr w:type="gramEnd"/>
      <w:r>
        <w:t xml:space="preserve"> next.</w:t>
      </w:r>
    </w:p>
  </w:comment>
  <w:comment w:id="1" w:author="Rhea Sanders" w:date="2016-04-10T09:58:00Z" w:initials="RS">
    <w:p w14:paraId="67919F71" w14:textId="77777777" w:rsidR="00AB4E2D" w:rsidRDefault="00AB4E2D" w:rsidP="00E41D8B">
      <w:pPr>
        <w:pStyle w:val="CommentText"/>
      </w:pPr>
      <w:r>
        <w:rPr>
          <w:rStyle w:val="CommentReference"/>
        </w:rPr>
        <w:annotationRef/>
      </w:r>
      <w:r>
        <w:t>Well said!</w:t>
      </w:r>
    </w:p>
  </w:comment>
  <w:comment w:id="2" w:author="Rhea Sanders" w:date="2016-04-10T10:13:00Z" w:initials="RS">
    <w:p w14:paraId="589E910F" w14:textId="77777777" w:rsidR="00AB4E2D" w:rsidRDefault="00AB4E2D" w:rsidP="00E41D8B">
      <w:pPr>
        <w:pStyle w:val="CommentText"/>
      </w:pPr>
      <w:r>
        <w:rPr>
          <w:rStyle w:val="CommentReference"/>
        </w:rPr>
        <w:annotationRef/>
      </w:r>
      <w:r>
        <w:t>I do not think you have discussed dispersal limitation yet, have you?  Introduce this above  (Comment 2)</w:t>
      </w:r>
    </w:p>
  </w:comment>
  <w:comment w:id="3" w:author="Natalie Caulk" w:date="2016-04-08T10:52:00Z" w:initials="NC">
    <w:p w14:paraId="562FD293" w14:textId="77777777" w:rsidR="00AB4E2D" w:rsidRDefault="00AB4E2D" w:rsidP="00E41D8B">
      <w:pPr>
        <w:pStyle w:val="CommentText"/>
      </w:pPr>
      <w:r>
        <w:rPr>
          <w:rStyle w:val="CommentReference"/>
        </w:rPr>
        <w:annotationRef/>
      </w:r>
      <w:r>
        <w:t>This sentence could be a more powerful statement of why your research is important!</w:t>
      </w:r>
    </w:p>
  </w:comment>
  <w:comment w:id="18" w:author="Natalie Caulk" w:date="2016-04-08T14:53:00Z" w:initials="NC">
    <w:p w14:paraId="63F7B81D" w14:textId="77777777" w:rsidR="00AB4E2D" w:rsidRDefault="00AB4E2D" w:rsidP="005F1658">
      <w:pPr>
        <w:pStyle w:val="CommentText"/>
      </w:pPr>
      <w:r>
        <w:rPr>
          <w:rStyle w:val="CommentReference"/>
        </w:rPr>
        <w:annotationRef/>
      </w:r>
      <w:r>
        <w:t>This could also go in a “study site” section of the methods</w:t>
      </w:r>
    </w:p>
  </w:comment>
  <w:comment w:id="19" w:author="Natalie Caulk" w:date="2016-04-08T15:05:00Z" w:initials="NC">
    <w:p w14:paraId="03AE4159" w14:textId="77777777" w:rsidR="00AB4E2D" w:rsidRDefault="00AB4E2D" w:rsidP="00E41D8B">
      <w:pPr>
        <w:pStyle w:val="CommentText"/>
      </w:pPr>
      <w:r>
        <w:rPr>
          <w:rStyle w:val="CommentReference"/>
        </w:rPr>
        <w:annotationRef/>
      </w:r>
      <w:r>
        <w:t>Same as comment above</w:t>
      </w:r>
    </w:p>
  </w:comment>
  <w:comment w:id="20" w:author="Rhea Sanders" w:date="2016-04-10T10:45:00Z" w:initials="RS">
    <w:p w14:paraId="4F0DB50B" w14:textId="77777777" w:rsidR="00AB4E2D" w:rsidRDefault="00AB4E2D" w:rsidP="00E41D8B">
      <w:pPr>
        <w:pStyle w:val="CommentText"/>
      </w:pPr>
      <w:r>
        <w:rPr>
          <w:rStyle w:val="CommentReference"/>
        </w:rPr>
        <w:annotationRef/>
      </w:r>
      <w:r>
        <w:t xml:space="preserve">Eek, I am not sure I understand this, my understanding is that if it doesn’t change then it rules out grazing pressures.  </w:t>
      </w:r>
    </w:p>
  </w:comment>
  <w:comment w:id="21" w:author="Mary O'Connor" w:date="2016-11-27T09:57:00Z" w:initials="MO">
    <w:p w14:paraId="40F17B0D" w14:textId="299A3EC3" w:rsidR="00AB4E2D" w:rsidRDefault="00AB4E2D">
      <w:pPr>
        <w:pStyle w:val="CommentText"/>
      </w:pPr>
      <w:r>
        <w:rPr>
          <w:rStyle w:val="CommentReference"/>
        </w:rPr>
        <w:annotationRef/>
      </w:r>
      <w:r>
        <w:t xml:space="preserve">Notes after reading the introduction: I’m thinking MEPS. The transplant experiment and testing of grazer and microbial correlates is pretty good, as is the </w:t>
      </w:r>
      <w:proofErr w:type="spellStart"/>
      <w:r>
        <w:t>seagrass</w:t>
      </w:r>
      <w:proofErr w:type="spellEnd"/>
      <w:r>
        <w:t xml:space="preserve"> / epiphyte interaction. So the intro should just focus more closely on the </w:t>
      </w:r>
      <w:proofErr w:type="spellStart"/>
      <w:r>
        <w:t>seagrass</w:t>
      </w:r>
      <w:proofErr w:type="spellEnd"/>
      <w:r>
        <w:t xml:space="preserve"> and epiphyte interaction and understanding what drives it, and then to the hypotheses and tests of them. The question of whether epiphyte load is influenced by the micro environment or the shoot is really important for understanding how </w:t>
      </w:r>
      <w:proofErr w:type="spellStart"/>
      <w:r>
        <w:t>seagrass</w:t>
      </w:r>
      <w:proofErr w:type="spellEnd"/>
      <w:r>
        <w:t xml:space="preserve"> systems can shift between algal dominated and clean states. What other research addresses this question? And, because your transplant is edge </w:t>
      </w:r>
      <w:proofErr w:type="spellStart"/>
      <w:r>
        <w:t>vs</w:t>
      </w:r>
      <w:proofErr w:type="spellEnd"/>
      <w:r>
        <w:t xml:space="preserve"> interior, would be good to have a few sentences or a paragraph on </w:t>
      </w:r>
      <w:proofErr w:type="spellStart"/>
      <w:r>
        <w:t>seagrass</w:t>
      </w:r>
      <w:proofErr w:type="spellEnd"/>
      <w:r>
        <w:t xml:space="preserve"> edge effects here.</w:t>
      </w:r>
    </w:p>
  </w:comment>
  <w:comment w:id="23" w:author="Mary O'Connor" w:date="2016-11-27T10:14:00Z" w:initials="MO">
    <w:p w14:paraId="7900DF66" w14:textId="77A98AEA" w:rsidR="00AB4E2D" w:rsidRDefault="00AB4E2D">
      <w:pPr>
        <w:pStyle w:val="CommentText"/>
      </w:pPr>
      <w:r>
        <w:rPr>
          <w:rStyle w:val="CommentReference"/>
        </w:rPr>
        <w:annotationRef/>
      </w:r>
      <w:r>
        <w:t>This is good, and would also be good to include an inset to show where this site is in the context of Canada</w:t>
      </w:r>
    </w:p>
  </w:comment>
  <w:comment w:id="24" w:author="Rhea Sanders" w:date="2016-04-10T10:54:00Z" w:initials="RS">
    <w:p w14:paraId="7CFDE37C" w14:textId="77777777" w:rsidR="00AB4E2D" w:rsidRDefault="00AB4E2D" w:rsidP="001741CC">
      <w:pPr>
        <w:pStyle w:val="CommentText"/>
      </w:pPr>
      <w:r>
        <w:rPr>
          <w:rStyle w:val="CommentReference"/>
        </w:rPr>
        <w:annotationRef/>
      </w:r>
      <w:r>
        <w:t xml:space="preserve">Is this true?  It seem like </w:t>
      </w:r>
      <w:proofErr w:type="spellStart"/>
      <w:r w:rsidRPr="00655F30">
        <w:rPr>
          <w:i/>
        </w:rPr>
        <w:t>Smithora</w:t>
      </w:r>
      <w:proofErr w:type="spellEnd"/>
      <w:r>
        <w:t xml:space="preserve"> is more abundant along all edge areas whether it is facing shore or the interior</w:t>
      </w:r>
    </w:p>
  </w:comment>
  <w:comment w:id="25" w:author="Mary O'Connor" w:date="2016-11-27T09:55:00Z" w:initials="MO">
    <w:p w14:paraId="24900099" w14:textId="2F7D1F4B" w:rsidR="00AB4E2D" w:rsidRDefault="00AB4E2D">
      <w:pPr>
        <w:pStyle w:val="CommentText"/>
      </w:pPr>
      <w:r>
        <w:rPr>
          <w:rStyle w:val="CommentReference"/>
        </w:rPr>
        <w:annotationRef/>
      </w:r>
      <w:r>
        <w:t xml:space="preserve">Before this, I think we need a nice description of the </w:t>
      </w:r>
      <w:proofErr w:type="spellStart"/>
      <w:r>
        <w:t>smithora</w:t>
      </w:r>
      <w:proofErr w:type="spellEnd"/>
      <w:r>
        <w:t xml:space="preserve"> life cycle and what we mean by colonization. Maybe a brief paragraph. </w:t>
      </w:r>
    </w:p>
  </w:comment>
  <w:comment w:id="26" w:author="Mary O'Connor" w:date="2016-11-27T10:14:00Z" w:initials="MO">
    <w:p w14:paraId="1B29684D" w14:textId="104D1A91" w:rsidR="00AB4E2D" w:rsidRDefault="00AB4E2D">
      <w:pPr>
        <w:pStyle w:val="CommentText"/>
      </w:pPr>
      <w:r>
        <w:rPr>
          <w:rStyle w:val="CommentReference"/>
        </w:rPr>
        <w:annotationRef/>
      </w:r>
      <w:r>
        <w:t xml:space="preserve">Do we have any data on the abiotic conditions at edge and interior? Light, temperature? Salinity? There must be something, from </w:t>
      </w:r>
      <w:proofErr w:type="spellStart"/>
      <w:r>
        <w:t>Coreen’s</w:t>
      </w:r>
      <w:proofErr w:type="spellEnd"/>
      <w:r>
        <w:t xml:space="preserve"> work, or general variation in those at choked from other researchers. Rhea, can you help with this?</w:t>
      </w:r>
    </w:p>
  </w:comment>
  <w:comment w:id="29" w:author="Rhea Sanders" w:date="2016-04-10T10:57:00Z" w:initials="RS">
    <w:p w14:paraId="5A631012" w14:textId="77777777" w:rsidR="00AB4E2D" w:rsidRDefault="00AB4E2D" w:rsidP="0036143A">
      <w:pPr>
        <w:pStyle w:val="CommentText"/>
      </w:pPr>
      <w:r>
        <w:rPr>
          <w:rStyle w:val="CommentReference"/>
        </w:rPr>
        <w:annotationRef/>
      </w:r>
      <w:r>
        <w:t>Excellent</w:t>
      </w:r>
    </w:p>
  </w:comment>
  <w:comment w:id="30" w:author="Rhea Sanders" w:date="2016-04-10T11:01:00Z" w:initials="RS">
    <w:p w14:paraId="256C66CC" w14:textId="77777777" w:rsidR="00AB4E2D" w:rsidRDefault="00AB4E2D" w:rsidP="0036143A">
      <w:pPr>
        <w:pStyle w:val="CommentText"/>
      </w:pPr>
      <w:r>
        <w:rPr>
          <w:rStyle w:val="CommentReference"/>
        </w:rPr>
        <w:annotationRef/>
      </w:r>
      <w:r>
        <w:t xml:space="preserve">Might be good to summarize treatments once more – </w:t>
      </w:r>
      <w:proofErr w:type="gramStart"/>
      <w:r>
        <w:t>1)Edge</w:t>
      </w:r>
      <w:proofErr w:type="gramEnd"/>
      <w:r>
        <w:t xml:space="preserve">-Transplant, 2) Edge – Control, 3) Interior- Transplant, 4) Interior –Control ;  each treatment had  6 shoots </w:t>
      </w:r>
      <w:proofErr w:type="spellStart"/>
      <w:r>
        <w:t>ie</w:t>
      </w:r>
      <w:proofErr w:type="spellEnd"/>
      <w:r>
        <w:t xml:space="preserve"> replicates.</w:t>
      </w:r>
    </w:p>
  </w:comment>
  <w:comment w:id="31" w:author="Mary O'Connor" w:date="2016-11-27T10:01:00Z" w:initials="MO">
    <w:p w14:paraId="289BB016" w14:textId="3C8CFB8E" w:rsidR="00AB4E2D" w:rsidRDefault="00AB4E2D">
      <w:pPr>
        <w:pStyle w:val="CommentText"/>
      </w:pPr>
      <w:r>
        <w:rPr>
          <w:rStyle w:val="CommentReference"/>
        </w:rPr>
        <w:annotationRef/>
      </w:r>
      <w:r>
        <w:t>This should be noted above in the experimental set up section</w:t>
      </w:r>
    </w:p>
  </w:comment>
  <w:comment w:id="41" w:author="Mary O'Connor" w:date="2016-11-27T10:05:00Z" w:initials="MO">
    <w:p w14:paraId="0FC4AE5D" w14:textId="2221EA8D" w:rsidR="00AB4E2D" w:rsidRDefault="00AB4E2D">
      <w:pPr>
        <w:pStyle w:val="CommentText"/>
      </w:pPr>
      <w:r>
        <w:rPr>
          <w:rStyle w:val="CommentReference"/>
        </w:rPr>
        <w:annotationRef/>
      </w:r>
      <w:r>
        <w:t xml:space="preserve">Aren’t </w:t>
      </w:r>
      <w:proofErr w:type="spellStart"/>
      <w:r>
        <w:t>threre</w:t>
      </w:r>
      <w:proofErr w:type="spellEnd"/>
      <w:r>
        <w:t xml:space="preserve"> more of these we can have sorted? If so, I can ask Zander to do it.</w:t>
      </w:r>
    </w:p>
  </w:comment>
  <w:comment w:id="43" w:author="Mary O'Connor" w:date="2016-11-27T10:07:00Z" w:initials="MO">
    <w:p w14:paraId="3D166FB5" w14:textId="40A4E414" w:rsidR="00AB4E2D" w:rsidRDefault="00AB4E2D">
      <w:pPr>
        <w:pStyle w:val="CommentText"/>
      </w:pPr>
      <w:ins w:id="44" w:author="Mary O'Connor" w:date="2016-11-27T10:07:00Z">
        <w:r>
          <w:rPr>
            <w:rStyle w:val="CommentReference"/>
          </w:rPr>
          <w:annotationRef/>
        </w:r>
      </w:ins>
      <w:r>
        <w:t>Table should be moved to the main text</w:t>
      </w:r>
    </w:p>
  </w:comment>
  <w:comment w:id="46" w:author="Mary O'Connor" w:date="2016-11-27T10:09:00Z" w:initials="MO">
    <w:p w14:paraId="10CEAE02" w14:textId="29DAFAFF" w:rsidR="00AB4E2D" w:rsidRDefault="00AB4E2D">
      <w:pPr>
        <w:pStyle w:val="CommentText"/>
      </w:pPr>
      <w:r>
        <w:rPr>
          <w:rStyle w:val="CommentReference"/>
        </w:rPr>
        <w:annotationRef/>
      </w:r>
      <w:r>
        <w:t xml:space="preserve">You’ll have to find a way to make high resolution versions of these figures. For style, I’d recommend making this square, remove the need for color (change the lines to </w:t>
      </w:r>
      <w:proofErr w:type="spellStart"/>
      <w:r>
        <w:t>grayscale</w:t>
      </w:r>
      <w:proofErr w:type="spellEnd"/>
      <w:r>
        <w:t xml:space="preserve"> or dashed/solid), and make everything bigger relative to the plot size: axis labels, points, line thickness, etc.</w:t>
      </w:r>
    </w:p>
  </w:comment>
  <w:comment w:id="50" w:author="Mary O'Connor" w:date="2016-11-27T10:10:00Z" w:initials="MO">
    <w:p w14:paraId="50DBD0B8" w14:textId="2B0A0550" w:rsidR="00AB4E2D" w:rsidRDefault="00AB4E2D">
      <w:pPr>
        <w:pStyle w:val="CommentText"/>
      </w:pPr>
      <w:r>
        <w:rPr>
          <w:rStyle w:val="CommentReference"/>
        </w:rPr>
        <w:annotationRef/>
      </w:r>
      <w:r>
        <w:t>I don’t see it…</w:t>
      </w:r>
    </w:p>
  </w:comment>
  <w:comment w:id="51" w:author="Mary O'Connor" w:date="2016-11-27T10:11:00Z" w:initials="MO">
    <w:p w14:paraId="3A7AA787" w14:textId="1B4AAF07" w:rsidR="00AB4E2D" w:rsidRDefault="00AB4E2D">
      <w:pPr>
        <w:pStyle w:val="CommentText"/>
      </w:pPr>
      <w:r>
        <w:rPr>
          <w:rStyle w:val="CommentReference"/>
        </w:rPr>
        <w:annotationRef/>
      </w:r>
      <w:r>
        <w:t xml:space="preserve">This should include </w:t>
      </w:r>
      <w:proofErr w:type="spellStart"/>
      <w:r>
        <w:t>gammaridean</w:t>
      </w:r>
      <w:proofErr w:type="spellEnd"/>
      <w:r>
        <w:t xml:space="preserve"> amphipods. Does it?</w:t>
      </w:r>
    </w:p>
  </w:comment>
  <w:comment w:id="52" w:author="Rhea Sanders" w:date="2016-04-10T11:28:00Z" w:initials="RS">
    <w:p w14:paraId="23CF4221" w14:textId="77777777" w:rsidR="00AB4E2D" w:rsidRDefault="00AB4E2D" w:rsidP="0066469B">
      <w:pPr>
        <w:pStyle w:val="CommentText"/>
      </w:pPr>
      <w:r>
        <w:rPr>
          <w:rStyle w:val="CommentReference"/>
        </w:rPr>
        <w:annotationRef/>
      </w:r>
      <w:r>
        <w:t>This is where I get a little confused, because recruitment is passive and depends on currents, I think of this as an environmental control.    Might as well be more specific.</w:t>
      </w:r>
    </w:p>
  </w:comment>
  <w:comment w:id="53" w:author="Rhea Sanders" w:date="2016-04-10T11:36:00Z" w:initials="RS">
    <w:p w14:paraId="1BC8CBEF" w14:textId="77777777" w:rsidR="00AB4E2D" w:rsidRDefault="00AB4E2D" w:rsidP="0066469B">
      <w:pPr>
        <w:pStyle w:val="CommentText"/>
      </w:pPr>
      <w:r>
        <w:rPr>
          <w:rStyle w:val="CommentReference"/>
        </w:rPr>
        <w:annotationRef/>
      </w:r>
      <w:r>
        <w:t>Be more specific, just say dispersal or define what you mean</w:t>
      </w:r>
    </w:p>
  </w:comment>
  <w:comment w:id="54" w:author="Rhea Sanders" w:date="2016-04-10T11:36:00Z" w:initials="RS">
    <w:p w14:paraId="01444819" w14:textId="77777777" w:rsidR="00AB4E2D" w:rsidRDefault="00AB4E2D" w:rsidP="0066469B">
      <w:pPr>
        <w:pStyle w:val="CommentText"/>
      </w:pPr>
      <w:r>
        <w:rPr>
          <w:rStyle w:val="CommentReference"/>
        </w:rPr>
        <w:annotationRef/>
      </w:r>
      <w:r>
        <w:t>This could be further tested by mapping seasonal spreading distribution</w:t>
      </w:r>
    </w:p>
  </w:comment>
  <w:comment w:id="55" w:author="Rhea Sanders" w:date="2016-04-10T11:40:00Z" w:initials="RS">
    <w:p w14:paraId="338EAA5E" w14:textId="77777777" w:rsidR="00AB4E2D" w:rsidRDefault="00AB4E2D" w:rsidP="0066469B">
      <w:pPr>
        <w:pStyle w:val="CommentText"/>
      </w:pPr>
      <w:r>
        <w:rPr>
          <w:rStyle w:val="CommentReference"/>
        </w:rPr>
        <w:annotationRef/>
      </w:r>
      <w:r>
        <w:t>I agree! Well said.</w:t>
      </w:r>
    </w:p>
  </w:comment>
  <w:comment w:id="56" w:author="Rhea Sanders" w:date="2016-04-10T11:42:00Z" w:initials="RS">
    <w:p w14:paraId="032AB657" w14:textId="77777777" w:rsidR="00AB4E2D" w:rsidRDefault="00AB4E2D" w:rsidP="0066469B">
      <w:pPr>
        <w:pStyle w:val="CommentText"/>
      </w:pPr>
      <w:r>
        <w:rPr>
          <w:rStyle w:val="CommentReference"/>
        </w:rPr>
        <w:annotationRef/>
      </w:r>
      <w:r>
        <w:t xml:space="preserve">How do you know this?  Could </w:t>
      </w:r>
      <w:proofErr w:type="spellStart"/>
      <w:r w:rsidRPr="00655F30">
        <w:rPr>
          <w:i/>
        </w:rPr>
        <w:t>Smithora</w:t>
      </w:r>
      <w:proofErr w:type="spellEnd"/>
      <w:r>
        <w:t xml:space="preserve"> or associated microbes deter grazing??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2A948C" w15:done="0"/>
  <w15:commentEx w15:paraId="67919F71" w15:done="0"/>
  <w15:commentEx w15:paraId="589E910F" w15:done="0"/>
  <w15:commentEx w15:paraId="562FD293" w15:done="0"/>
  <w15:commentEx w15:paraId="63F7B81D" w15:done="0"/>
  <w15:commentEx w15:paraId="03AE4159" w15:done="0"/>
  <w15:commentEx w15:paraId="4F0DB50B" w15:done="0"/>
  <w15:commentEx w15:paraId="7CFDE37C" w15:done="0"/>
  <w15:commentEx w15:paraId="5A631012" w15:done="0"/>
  <w15:commentEx w15:paraId="256C66CC" w15:done="0"/>
  <w15:commentEx w15:paraId="23CF4221" w15:done="0"/>
  <w15:commentEx w15:paraId="1BC8CBEF" w15:done="0"/>
  <w15:commentEx w15:paraId="01444819" w15:done="0"/>
  <w15:commentEx w15:paraId="338EAA5E" w15:done="0"/>
  <w15:commentEx w15:paraId="032AB6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01075" w14:textId="77777777" w:rsidR="00AB4E2D" w:rsidRDefault="00AB4E2D">
      <w:pPr>
        <w:spacing w:after="0" w:line="240" w:lineRule="auto"/>
      </w:pPr>
      <w:r>
        <w:separator/>
      </w:r>
    </w:p>
  </w:endnote>
  <w:endnote w:type="continuationSeparator" w:id="0">
    <w:p w14:paraId="32B743A0" w14:textId="77777777" w:rsidR="00AB4E2D" w:rsidRDefault="00AB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078995"/>
      <w:docPartObj>
        <w:docPartGallery w:val="Page Numbers (Bottom of Page)"/>
        <w:docPartUnique/>
      </w:docPartObj>
    </w:sdtPr>
    <w:sdtEndPr>
      <w:rPr>
        <w:noProof/>
      </w:rPr>
    </w:sdtEndPr>
    <w:sdtContent>
      <w:p w14:paraId="2F03BC2C" w14:textId="5D4EE1AE" w:rsidR="00AB4E2D" w:rsidRDefault="00AB4E2D">
        <w:pPr>
          <w:pStyle w:val="Footer"/>
          <w:jc w:val="center"/>
        </w:pPr>
        <w:r>
          <w:fldChar w:fldCharType="begin"/>
        </w:r>
        <w:r>
          <w:instrText xml:space="preserve"> PAGE   \* MERGEFORMAT </w:instrText>
        </w:r>
        <w:r>
          <w:fldChar w:fldCharType="separate"/>
        </w:r>
        <w:r w:rsidR="001058C8">
          <w:rPr>
            <w:noProof/>
          </w:rPr>
          <w:t>26</w:t>
        </w:r>
        <w:r>
          <w:rPr>
            <w:noProof/>
          </w:rPr>
          <w:fldChar w:fldCharType="end"/>
        </w:r>
      </w:p>
    </w:sdtContent>
  </w:sdt>
  <w:p w14:paraId="3D569ECE" w14:textId="77777777" w:rsidR="00AB4E2D" w:rsidRDefault="00AB4E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1FCE" w14:textId="77777777" w:rsidR="00AB4E2D" w:rsidRPr="00693C76" w:rsidRDefault="00AB4E2D">
    <w:pPr>
      <w:pStyle w:val="Footer"/>
      <w:rPr>
        <w:lang w:val="en-CA"/>
      </w:rPr>
    </w:pPr>
    <w:r>
      <w:rPr>
        <w:lang w:val="en-CA"/>
      </w:rPr>
      <w:tab/>
      <w:t>1</w:t>
    </w:r>
    <w:r>
      <w:rPr>
        <w:lang w:val="en-CA"/>
      </w:rP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F2D21" w14:textId="77777777" w:rsidR="00AB4E2D" w:rsidRDefault="00AB4E2D">
      <w:pPr>
        <w:spacing w:after="0" w:line="240" w:lineRule="auto"/>
      </w:pPr>
      <w:r>
        <w:separator/>
      </w:r>
    </w:p>
  </w:footnote>
  <w:footnote w:type="continuationSeparator" w:id="0">
    <w:p w14:paraId="25848131" w14:textId="77777777" w:rsidR="00AB4E2D" w:rsidRDefault="00AB4E2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e Caulk">
    <w15:presenceInfo w15:providerId="AD" w15:userId="S-1-5-21-776561741-1580436667-1708537768-15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8B"/>
    <w:rsid w:val="001058C8"/>
    <w:rsid w:val="001741CC"/>
    <w:rsid w:val="002B0ADD"/>
    <w:rsid w:val="002F69AA"/>
    <w:rsid w:val="00307EF7"/>
    <w:rsid w:val="0036143A"/>
    <w:rsid w:val="003717D4"/>
    <w:rsid w:val="00395E4A"/>
    <w:rsid w:val="004868C6"/>
    <w:rsid w:val="004C7E4C"/>
    <w:rsid w:val="005A3E88"/>
    <w:rsid w:val="005E5915"/>
    <w:rsid w:val="005E65F2"/>
    <w:rsid w:val="005F1658"/>
    <w:rsid w:val="005F2A31"/>
    <w:rsid w:val="006041B9"/>
    <w:rsid w:val="0063524C"/>
    <w:rsid w:val="0066469B"/>
    <w:rsid w:val="00672A86"/>
    <w:rsid w:val="00672B7E"/>
    <w:rsid w:val="006F6503"/>
    <w:rsid w:val="008B0E03"/>
    <w:rsid w:val="008C2C30"/>
    <w:rsid w:val="00935AD3"/>
    <w:rsid w:val="009A264F"/>
    <w:rsid w:val="00AB4E2D"/>
    <w:rsid w:val="00DB118A"/>
    <w:rsid w:val="00E26790"/>
    <w:rsid w:val="00E41D8B"/>
    <w:rsid w:val="00E53C53"/>
    <w:rsid w:val="00EE0F14"/>
    <w:rsid w:val="00F460DC"/>
    <w:rsid w:val="00F72F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CEA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1D8B"/>
    <w:rPr>
      <w:sz w:val="16"/>
      <w:szCs w:val="16"/>
    </w:rPr>
  </w:style>
  <w:style w:type="paragraph" w:styleId="CommentText">
    <w:name w:val="annotation text"/>
    <w:basedOn w:val="Normal"/>
    <w:link w:val="CommentTextChar"/>
    <w:uiPriority w:val="99"/>
    <w:semiHidden/>
    <w:unhideWhenUsed/>
    <w:rsid w:val="00E41D8B"/>
    <w:pPr>
      <w:spacing w:line="240" w:lineRule="auto"/>
    </w:pPr>
    <w:rPr>
      <w:sz w:val="20"/>
      <w:szCs w:val="20"/>
    </w:rPr>
  </w:style>
  <w:style w:type="character" w:customStyle="1" w:styleId="CommentTextChar">
    <w:name w:val="Comment Text Char"/>
    <w:basedOn w:val="DefaultParagraphFont"/>
    <w:link w:val="CommentText"/>
    <w:uiPriority w:val="99"/>
    <w:semiHidden/>
    <w:rsid w:val="00E41D8B"/>
    <w:rPr>
      <w:sz w:val="20"/>
      <w:szCs w:val="20"/>
      <w:lang w:val="en-US"/>
    </w:rPr>
  </w:style>
  <w:style w:type="paragraph" w:styleId="BalloonText">
    <w:name w:val="Balloon Text"/>
    <w:basedOn w:val="Normal"/>
    <w:link w:val="BalloonTextChar"/>
    <w:uiPriority w:val="99"/>
    <w:semiHidden/>
    <w:unhideWhenUsed/>
    <w:rsid w:val="00E41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8B"/>
    <w:rPr>
      <w:rFonts w:ascii="Segoe UI" w:hAnsi="Segoe UI" w:cs="Segoe UI"/>
      <w:sz w:val="18"/>
      <w:szCs w:val="18"/>
      <w:lang w:val="en-US"/>
    </w:rPr>
  </w:style>
  <w:style w:type="paragraph" w:styleId="Footer">
    <w:name w:val="footer"/>
    <w:basedOn w:val="Normal"/>
    <w:link w:val="FooterChar"/>
    <w:uiPriority w:val="99"/>
    <w:unhideWhenUsed/>
    <w:rsid w:val="00E41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D8B"/>
    <w:rPr>
      <w:lang w:val="en-US"/>
    </w:rPr>
  </w:style>
  <w:style w:type="paragraph" w:styleId="NormalWeb">
    <w:name w:val="Normal (Web)"/>
    <w:basedOn w:val="Normal"/>
    <w:uiPriority w:val="99"/>
    <w:semiHidden/>
    <w:unhideWhenUsed/>
    <w:rsid w:val="009A264F"/>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table" w:styleId="TableGrid">
    <w:name w:val="Table Grid"/>
    <w:basedOn w:val="TableNormal"/>
    <w:uiPriority w:val="39"/>
    <w:rsid w:val="009A264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6469B"/>
    <w:pPr>
      <w:spacing w:after="0" w:line="480" w:lineRule="auto"/>
      <w:ind w:left="720" w:hanging="720"/>
    </w:pPr>
  </w:style>
  <w:style w:type="paragraph" w:styleId="HTMLPreformatted">
    <w:name w:val="HTML Preformatted"/>
    <w:basedOn w:val="Normal"/>
    <w:link w:val="HTMLPreformattedChar"/>
    <w:uiPriority w:val="99"/>
    <w:semiHidden/>
    <w:unhideWhenUsed/>
    <w:rsid w:val="00F46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460DC"/>
    <w:rPr>
      <w:rFonts w:ascii="Courier New" w:eastAsia="Times New Roman" w:hAnsi="Courier New" w:cs="Courier New"/>
      <w:sz w:val="20"/>
      <w:szCs w:val="20"/>
      <w:lang w:eastAsia="en-CA"/>
    </w:rPr>
  </w:style>
  <w:style w:type="paragraph" w:styleId="CommentSubject">
    <w:name w:val="annotation subject"/>
    <w:basedOn w:val="CommentText"/>
    <w:next w:val="CommentText"/>
    <w:link w:val="CommentSubjectChar"/>
    <w:uiPriority w:val="99"/>
    <w:semiHidden/>
    <w:unhideWhenUsed/>
    <w:rsid w:val="00672A86"/>
    <w:rPr>
      <w:b/>
      <w:bCs/>
    </w:rPr>
  </w:style>
  <w:style w:type="character" w:customStyle="1" w:styleId="CommentSubjectChar">
    <w:name w:val="Comment Subject Char"/>
    <w:basedOn w:val="CommentTextChar"/>
    <w:link w:val="CommentSubject"/>
    <w:uiPriority w:val="99"/>
    <w:semiHidden/>
    <w:rsid w:val="00672A86"/>
    <w:rPr>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1D8B"/>
    <w:rPr>
      <w:sz w:val="16"/>
      <w:szCs w:val="16"/>
    </w:rPr>
  </w:style>
  <w:style w:type="paragraph" w:styleId="CommentText">
    <w:name w:val="annotation text"/>
    <w:basedOn w:val="Normal"/>
    <w:link w:val="CommentTextChar"/>
    <w:uiPriority w:val="99"/>
    <w:semiHidden/>
    <w:unhideWhenUsed/>
    <w:rsid w:val="00E41D8B"/>
    <w:pPr>
      <w:spacing w:line="240" w:lineRule="auto"/>
    </w:pPr>
    <w:rPr>
      <w:sz w:val="20"/>
      <w:szCs w:val="20"/>
    </w:rPr>
  </w:style>
  <w:style w:type="character" w:customStyle="1" w:styleId="CommentTextChar">
    <w:name w:val="Comment Text Char"/>
    <w:basedOn w:val="DefaultParagraphFont"/>
    <w:link w:val="CommentText"/>
    <w:uiPriority w:val="99"/>
    <w:semiHidden/>
    <w:rsid w:val="00E41D8B"/>
    <w:rPr>
      <w:sz w:val="20"/>
      <w:szCs w:val="20"/>
      <w:lang w:val="en-US"/>
    </w:rPr>
  </w:style>
  <w:style w:type="paragraph" w:styleId="BalloonText">
    <w:name w:val="Balloon Text"/>
    <w:basedOn w:val="Normal"/>
    <w:link w:val="BalloonTextChar"/>
    <w:uiPriority w:val="99"/>
    <w:semiHidden/>
    <w:unhideWhenUsed/>
    <w:rsid w:val="00E41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8B"/>
    <w:rPr>
      <w:rFonts w:ascii="Segoe UI" w:hAnsi="Segoe UI" w:cs="Segoe UI"/>
      <w:sz w:val="18"/>
      <w:szCs w:val="18"/>
      <w:lang w:val="en-US"/>
    </w:rPr>
  </w:style>
  <w:style w:type="paragraph" w:styleId="Footer">
    <w:name w:val="footer"/>
    <w:basedOn w:val="Normal"/>
    <w:link w:val="FooterChar"/>
    <w:uiPriority w:val="99"/>
    <w:unhideWhenUsed/>
    <w:rsid w:val="00E41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D8B"/>
    <w:rPr>
      <w:lang w:val="en-US"/>
    </w:rPr>
  </w:style>
  <w:style w:type="paragraph" w:styleId="NormalWeb">
    <w:name w:val="Normal (Web)"/>
    <w:basedOn w:val="Normal"/>
    <w:uiPriority w:val="99"/>
    <w:semiHidden/>
    <w:unhideWhenUsed/>
    <w:rsid w:val="009A264F"/>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table" w:styleId="TableGrid">
    <w:name w:val="Table Grid"/>
    <w:basedOn w:val="TableNormal"/>
    <w:uiPriority w:val="39"/>
    <w:rsid w:val="009A264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6469B"/>
    <w:pPr>
      <w:spacing w:after="0" w:line="480" w:lineRule="auto"/>
      <w:ind w:left="720" w:hanging="720"/>
    </w:pPr>
  </w:style>
  <w:style w:type="paragraph" w:styleId="HTMLPreformatted">
    <w:name w:val="HTML Preformatted"/>
    <w:basedOn w:val="Normal"/>
    <w:link w:val="HTMLPreformattedChar"/>
    <w:uiPriority w:val="99"/>
    <w:semiHidden/>
    <w:unhideWhenUsed/>
    <w:rsid w:val="00F46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460DC"/>
    <w:rPr>
      <w:rFonts w:ascii="Courier New" w:eastAsia="Times New Roman" w:hAnsi="Courier New" w:cs="Courier New"/>
      <w:sz w:val="20"/>
      <w:szCs w:val="20"/>
      <w:lang w:eastAsia="en-CA"/>
    </w:rPr>
  </w:style>
  <w:style w:type="paragraph" w:styleId="CommentSubject">
    <w:name w:val="annotation subject"/>
    <w:basedOn w:val="CommentText"/>
    <w:next w:val="CommentText"/>
    <w:link w:val="CommentSubjectChar"/>
    <w:uiPriority w:val="99"/>
    <w:semiHidden/>
    <w:unhideWhenUsed/>
    <w:rsid w:val="00672A86"/>
    <w:rPr>
      <w:b/>
      <w:bCs/>
    </w:rPr>
  </w:style>
  <w:style w:type="character" w:customStyle="1" w:styleId="CommentSubjectChar">
    <w:name w:val="Comment Subject Char"/>
    <w:basedOn w:val="CommentTextChar"/>
    <w:link w:val="CommentSubject"/>
    <w:uiPriority w:val="99"/>
    <w:semiHidden/>
    <w:rsid w:val="00672A8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5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26</Pages>
  <Words>14132</Words>
  <Characters>80554</Characters>
  <Application>Microsoft Macintosh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Griffiths</dc:creator>
  <cp:keywords/>
  <dc:description/>
  <cp:lastModifiedBy>Mary O'Connor</cp:lastModifiedBy>
  <cp:revision>8</cp:revision>
  <dcterms:created xsi:type="dcterms:W3CDTF">2016-08-06T00:04:00Z</dcterms:created>
  <dcterms:modified xsi:type="dcterms:W3CDTF">2016-11-27T22:35:00Z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id="dDMQnf3r"/&gt;&lt;style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