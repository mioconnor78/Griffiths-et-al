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7411DE8" w14:textId="77777777" w:rsidR="002E0CAC" w:rsidRDefault="003F441A"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97AD43" w14:textId="7986209D" w:rsidR="002E0CAC" w:rsidRDefault="003F441A" w:rsidP="00B44EE3">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 EXPERIMENTAL TEST OF BIOTIC AND ABIOTIC DRIVERS OF SPATIAL VARIATION IN ABUNDANCE OF EPIPHYTE </w:t>
      </w:r>
      <w:r>
        <w:rPr>
          <w:rFonts w:ascii="Times New Roman" w:eastAsia="Times New Roman" w:hAnsi="Times New Roman" w:cs="Times New Roman"/>
          <w:b/>
          <w:i/>
          <w:sz w:val="24"/>
          <w:szCs w:val="24"/>
        </w:rPr>
        <w:t>SMITHORA NAIADUM</w:t>
      </w:r>
      <w:r>
        <w:rPr>
          <w:rFonts w:ascii="Times New Roman" w:eastAsia="Times New Roman" w:hAnsi="Times New Roman" w:cs="Times New Roman"/>
          <w:b/>
          <w:sz w:val="24"/>
          <w:szCs w:val="24"/>
        </w:rPr>
        <w:t xml:space="preserve"> ON SEAGRASS </w:t>
      </w:r>
      <w:r>
        <w:rPr>
          <w:rFonts w:ascii="Times New Roman" w:eastAsia="Times New Roman" w:hAnsi="Times New Roman" w:cs="Times New Roman"/>
          <w:b/>
          <w:i/>
          <w:sz w:val="24"/>
          <w:szCs w:val="24"/>
        </w:rPr>
        <w:t>ZOSTERA MARINA</w:t>
      </w:r>
      <w:r>
        <w:rPr>
          <w:rFonts w:ascii="Times New Roman" w:eastAsia="Times New Roman" w:hAnsi="Times New Roman" w:cs="Times New Roman"/>
          <w:b/>
          <w:sz w:val="24"/>
          <w:szCs w:val="24"/>
        </w:rPr>
        <w:t xml:space="preserve"> </w:t>
      </w:r>
    </w:p>
    <w:p w14:paraId="5A643645" w14:textId="446FF50D" w:rsidR="00710FA2" w:rsidRDefault="00710FA2" w:rsidP="00B44EE3">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Or: </w:t>
      </w:r>
    </w:p>
    <w:p w14:paraId="35CE3FBD" w14:textId="387A0CAF" w:rsidR="00710FA2" w:rsidRDefault="00710FA2" w:rsidP="00B44EE3">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Experimental transplant reveals that epiphyte abundance on </w:t>
      </w:r>
      <w:proofErr w:type="spellStart"/>
      <w:r w:rsidRPr="00876486">
        <w:rPr>
          <w:rFonts w:ascii="Times New Roman" w:eastAsia="Times New Roman" w:hAnsi="Times New Roman" w:cs="Times New Roman"/>
          <w:b/>
          <w:i/>
          <w:sz w:val="24"/>
          <w:szCs w:val="24"/>
        </w:rPr>
        <w:t>Zostera</w:t>
      </w:r>
      <w:proofErr w:type="spellEnd"/>
      <w:r w:rsidRPr="00876486">
        <w:rPr>
          <w:rFonts w:ascii="Times New Roman" w:eastAsia="Times New Roman" w:hAnsi="Times New Roman" w:cs="Times New Roman"/>
          <w:b/>
          <w:i/>
          <w:sz w:val="24"/>
          <w:szCs w:val="24"/>
        </w:rPr>
        <w:t xml:space="preserve"> marina </w:t>
      </w:r>
      <w:r>
        <w:rPr>
          <w:rFonts w:ascii="Times New Roman" w:eastAsia="Times New Roman" w:hAnsi="Times New Roman" w:cs="Times New Roman"/>
          <w:b/>
          <w:sz w:val="24"/>
          <w:szCs w:val="24"/>
        </w:rPr>
        <w:t xml:space="preserve">likely influenced by dispersal and not grazing, bacterial assemblages or environmental conditions </w:t>
      </w:r>
    </w:p>
    <w:p w14:paraId="55DE95D7" w14:textId="77777777" w:rsidR="002E0CAC" w:rsidRDefault="003F441A" w:rsidP="00B44EE3">
      <w:pPr>
        <w:pStyle w:val="Normal1"/>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Gwendolyn Griffiths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Rhea Sanders-Smith</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Margot Hessing-Lewis</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Angeleen</w:t>
      </w:r>
      <w:proofErr w:type="spellEnd"/>
      <w:r>
        <w:rPr>
          <w:rFonts w:ascii="Times New Roman" w:eastAsia="Times New Roman" w:hAnsi="Times New Roman" w:cs="Times New Roman"/>
          <w:sz w:val="24"/>
          <w:szCs w:val="24"/>
        </w:rPr>
        <w:t xml:space="preserve"> Olson, Laura Wegener Parfrey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Mary I. O’Connor</w:t>
      </w:r>
      <w:r>
        <w:rPr>
          <w:rFonts w:ascii="Times New Roman" w:eastAsia="Times New Roman" w:hAnsi="Times New Roman" w:cs="Times New Roman"/>
          <w:sz w:val="24"/>
          <w:szCs w:val="24"/>
          <w:vertAlign w:val="superscript"/>
        </w:rPr>
        <w:t>1</w:t>
      </w:r>
    </w:p>
    <w:p w14:paraId="57274347" w14:textId="77777777" w:rsidR="002E0CAC" w:rsidRDefault="002E0CAC" w:rsidP="00B44EE3">
      <w:pPr>
        <w:pStyle w:val="Normal1"/>
        <w:spacing w:line="480" w:lineRule="auto"/>
        <w:rPr>
          <w:rFonts w:ascii="Times New Roman" w:eastAsia="Times New Roman" w:hAnsi="Times New Roman" w:cs="Times New Roman"/>
          <w:sz w:val="24"/>
          <w:szCs w:val="24"/>
        </w:rPr>
      </w:pPr>
    </w:p>
    <w:p w14:paraId="184CEEDC" w14:textId="0EFE7856" w:rsidR="002E0CAC" w:rsidRDefault="003F441A" w:rsidP="00B44EE3">
      <w:pPr>
        <w:pStyle w:val="Normal1"/>
        <w:numPr>
          <w:ilvl w:val="0"/>
          <w:numId w:val="2"/>
        </w:numPr>
        <w:spacing w:line="480" w:lineRule="auto"/>
        <w:ind w:left="0" w:firstLine="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Biodiversity Research Centre</w:t>
      </w:r>
      <w:r w:rsidR="00567E67">
        <w:rPr>
          <w:rFonts w:ascii="Times New Roman" w:eastAsia="Times New Roman" w:hAnsi="Times New Roman" w:cs="Times New Roman"/>
          <w:sz w:val="24"/>
          <w:szCs w:val="24"/>
        </w:rPr>
        <w:t xml:space="preserve"> and Department of Zoology</w:t>
      </w:r>
      <w:r>
        <w:rPr>
          <w:rFonts w:ascii="Times New Roman" w:eastAsia="Times New Roman" w:hAnsi="Times New Roman" w:cs="Times New Roman"/>
          <w:sz w:val="24"/>
          <w:szCs w:val="24"/>
        </w:rPr>
        <w:t>, University of British Columbia, Vancouver, BC V6T 1Z4</w:t>
      </w:r>
    </w:p>
    <w:p w14:paraId="5A742F42" w14:textId="77777777" w:rsidR="002E0CAC" w:rsidRDefault="003F441A" w:rsidP="00B44EE3">
      <w:pPr>
        <w:pStyle w:val="Normal1"/>
        <w:numPr>
          <w:ilvl w:val="0"/>
          <w:numId w:val="2"/>
        </w:numPr>
        <w:spacing w:line="480" w:lineRule="auto"/>
        <w:ind w:left="0" w:firstLine="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Hakai</w:t>
      </w:r>
      <w:proofErr w:type="spellEnd"/>
      <w:r>
        <w:rPr>
          <w:rFonts w:ascii="Times New Roman" w:eastAsia="Times New Roman" w:hAnsi="Times New Roman" w:cs="Times New Roman"/>
          <w:sz w:val="24"/>
          <w:szCs w:val="24"/>
        </w:rPr>
        <w:t xml:space="preserve"> Institute...</w:t>
      </w:r>
    </w:p>
    <w:p w14:paraId="3645DFCD" w14:textId="77777777" w:rsidR="002E0CAC" w:rsidRDefault="002E0CAC" w:rsidP="00B44EE3">
      <w:pPr>
        <w:pStyle w:val="Normal1"/>
        <w:spacing w:line="480" w:lineRule="auto"/>
        <w:rPr>
          <w:rFonts w:ascii="Times New Roman" w:eastAsia="Times New Roman" w:hAnsi="Times New Roman" w:cs="Times New Roman"/>
          <w:sz w:val="24"/>
          <w:szCs w:val="24"/>
        </w:rPr>
      </w:pPr>
    </w:p>
    <w:p w14:paraId="31A799BC" w14:textId="77777777" w:rsidR="002E0CAC" w:rsidRDefault="003F441A"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Manuscript in preparation for a Research Paper in </w:t>
      </w:r>
      <w:hyperlink r:id="rId8">
        <w:r>
          <w:rPr>
            <w:rFonts w:ascii="Times New Roman" w:eastAsia="Times New Roman" w:hAnsi="Times New Roman" w:cs="Times New Roman"/>
            <w:color w:val="1155CC"/>
            <w:sz w:val="24"/>
            <w:szCs w:val="24"/>
            <w:u w:val="single"/>
          </w:rPr>
          <w:t>Aquatic Botany</w:t>
        </w:r>
      </w:hyperlink>
    </w:p>
    <w:p w14:paraId="05C1881C" w14:textId="77777777" w:rsidR="002E0CAC" w:rsidRDefault="003F441A"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Corresponding Author: </w:t>
      </w:r>
    </w:p>
    <w:p w14:paraId="6C8F403C" w14:textId="77777777" w:rsidR="002E0CAC" w:rsidRDefault="003F441A"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Mary I. O’Connor, Department of Zoology, 6270 University Boulevard, University of British Columbia, Vancouver, BC, Canada V6T 1Z4</w:t>
      </w:r>
    </w:p>
    <w:p w14:paraId="4EA02220" w14:textId="77777777" w:rsidR="002E0CAC" w:rsidRDefault="003F441A"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oconnor@zoology.ubc.ca</w:t>
      </w:r>
    </w:p>
    <w:p w14:paraId="704A07DA" w14:textId="77777777" w:rsidR="002E0CAC" w:rsidRDefault="002E0CAC" w:rsidP="00B44EE3">
      <w:pPr>
        <w:pStyle w:val="Normal1"/>
        <w:spacing w:line="480" w:lineRule="auto"/>
        <w:rPr>
          <w:rFonts w:ascii="Times New Roman" w:eastAsia="Times New Roman" w:hAnsi="Times New Roman" w:cs="Times New Roman"/>
          <w:sz w:val="24"/>
          <w:szCs w:val="24"/>
        </w:rPr>
      </w:pPr>
    </w:p>
    <w:p w14:paraId="631C3B6A" w14:textId="77777777" w:rsidR="002E0CAC" w:rsidRDefault="003F441A"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Keywords: red algae, microbial ecology, grazers, experiment, community</w:t>
      </w:r>
    </w:p>
    <w:p w14:paraId="27D1CCF6" w14:textId="77777777" w:rsidR="002E0CAC" w:rsidRDefault="002E0CAC" w:rsidP="00B44EE3">
      <w:pPr>
        <w:pStyle w:val="Normal1"/>
        <w:spacing w:line="480" w:lineRule="auto"/>
        <w:rPr>
          <w:rFonts w:ascii="Times New Roman" w:eastAsia="Times New Roman" w:hAnsi="Times New Roman" w:cs="Times New Roman"/>
          <w:sz w:val="24"/>
          <w:szCs w:val="24"/>
        </w:rPr>
      </w:pPr>
    </w:p>
    <w:p w14:paraId="36B0C02D" w14:textId="07BCF13A" w:rsidR="002E0CAC" w:rsidRDefault="003F441A" w:rsidP="00B44EE3">
      <w:pPr>
        <w:pStyle w:val="Normal1"/>
        <w:spacing w:line="480" w:lineRule="auto"/>
      </w:pPr>
      <w:r>
        <w:rPr>
          <w:rFonts w:ascii="Times New Roman" w:eastAsia="Times New Roman" w:hAnsi="Times New Roman" w:cs="Times New Roman"/>
          <w:sz w:val="24"/>
          <w:szCs w:val="24"/>
        </w:rPr>
        <w:t>[</w:t>
      </w:r>
      <w:commentRangeStart w:id="0"/>
      <w:r>
        <w:rPr>
          <w:rFonts w:ascii="Times New Roman" w:eastAsia="Times New Roman" w:hAnsi="Times New Roman" w:cs="Times New Roman"/>
          <w:sz w:val="24"/>
          <w:szCs w:val="24"/>
        </w:rPr>
        <w:t>ABSTRACT,</w:t>
      </w:r>
      <w:commentRangeEnd w:id="0"/>
      <w:r>
        <w:commentReference w:id="0"/>
      </w:r>
      <w:r>
        <w:rPr>
          <w:rFonts w:ascii="Times New Roman" w:eastAsia="Times New Roman" w:hAnsi="Times New Roman" w:cs="Times New Roman"/>
          <w:sz w:val="24"/>
          <w:szCs w:val="24"/>
        </w:rPr>
        <w:t xml:space="preserve"> &lt; 250 words] Ecological communities vary in space at a variety of scales. In marine communities, dramatic changes in species composition can occur across a small spatial distance. Through an experimental manipulation of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we examined the processes </w:t>
      </w:r>
      <w:r w:rsidRPr="00567E67">
        <w:rPr>
          <w:rFonts w:ascii="Times New Roman" w:eastAsia="Times New Roman" w:hAnsi="Times New Roman" w:cs="Times New Roman"/>
          <w:color w:val="000000" w:themeColor="text1"/>
          <w:sz w:val="24"/>
          <w:szCs w:val="24"/>
        </w:rPr>
        <w:t xml:space="preserve">that </w:t>
      </w:r>
      <w:r w:rsidR="00567E67" w:rsidRPr="00567E67">
        <w:rPr>
          <w:rFonts w:ascii="Times New Roman" w:eastAsia="Times New Roman" w:hAnsi="Times New Roman" w:cs="Times New Roman"/>
          <w:color w:val="000000" w:themeColor="text1"/>
          <w:sz w:val="24"/>
          <w:szCs w:val="24"/>
        </w:rPr>
        <w:t>determine patterns in the</w:t>
      </w:r>
      <w:r w:rsidRPr="00567E67">
        <w:rPr>
          <w:rFonts w:ascii="Times New Roman" w:eastAsia="Times New Roman" w:hAnsi="Times New Roman" w:cs="Times New Roman"/>
          <w:color w:val="000000" w:themeColor="text1"/>
          <w:sz w:val="24"/>
          <w:szCs w:val="24"/>
        </w:rPr>
        <w:t xml:space="preserve"> abundance and distribution of </w:t>
      </w:r>
      <w:proofErr w:type="spellStart"/>
      <w:r w:rsidRPr="00567E67">
        <w:rPr>
          <w:rFonts w:ascii="Times New Roman" w:eastAsia="Times New Roman" w:hAnsi="Times New Roman" w:cs="Times New Roman"/>
          <w:i/>
          <w:color w:val="000000" w:themeColor="text1"/>
          <w:sz w:val="24"/>
          <w:szCs w:val="24"/>
        </w:rPr>
        <w:t>Smithora</w:t>
      </w:r>
      <w:proofErr w:type="spellEnd"/>
      <w:r w:rsidRPr="00567E67">
        <w:rPr>
          <w:rFonts w:ascii="Times New Roman" w:eastAsia="Times New Roman" w:hAnsi="Times New Roman" w:cs="Times New Roman"/>
          <w:i/>
          <w:color w:val="000000" w:themeColor="text1"/>
          <w:sz w:val="24"/>
          <w:szCs w:val="24"/>
        </w:rPr>
        <w:t xml:space="preserve"> </w:t>
      </w:r>
      <w:proofErr w:type="spellStart"/>
      <w:r w:rsidRPr="00567E67">
        <w:rPr>
          <w:rFonts w:ascii="Times New Roman" w:eastAsia="Times New Roman" w:hAnsi="Times New Roman" w:cs="Times New Roman"/>
          <w:i/>
          <w:color w:val="000000" w:themeColor="text1"/>
          <w:sz w:val="24"/>
          <w:szCs w:val="24"/>
        </w:rPr>
        <w:t>naiadum</w:t>
      </w:r>
      <w:proofErr w:type="spellEnd"/>
      <w:r w:rsidRPr="00567E67">
        <w:rPr>
          <w:rFonts w:ascii="Times New Roman" w:eastAsia="Times New Roman" w:hAnsi="Times New Roman" w:cs="Times New Roman"/>
          <w:color w:val="000000" w:themeColor="text1"/>
          <w:sz w:val="24"/>
          <w:szCs w:val="24"/>
        </w:rPr>
        <w:t xml:space="preserve">, an epiphytic red alga, in </w:t>
      </w:r>
      <w:proofErr w:type="spellStart"/>
      <w:r w:rsidRPr="00567E67">
        <w:rPr>
          <w:rFonts w:ascii="Times New Roman" w:eastAsia="Times New Roman" w:hAnsi="Times New Roman" w:cs="Times New Roman"/>
          <w:i/>
          <w:color w:val="000000" w:themeColor="text1"/>
          <w:sz w:val="24"/>
          <w:szCs w:val="24"/>
        </w:rPr>
        <w:t>Zostera</w:t>
      </w:r>
      <w:proofErr w:type="spellEnd"/>
      <w:r w:rsidRPr="00567E67">
        <w:rPr>
          <w:rFonts w:ascii="Times New Roman" w:eastAsia="Times New Roman" w:hAnsi="Times New Roman" w:cs="Times New Roman"/>
          <w:i/>
          <w:color w:val="000000" w:themeColor="text1"/>
          <w:sz w:val="24"/>
          <w:szCs w:val="24"/>
        </w:rPr>
        <w:t xml:space="preserve"> marina</w:t>
      </w:r>
      <w:r w:rsidRPr="00567E67">
        <w:rPr>
          <w:rFonts w:ascii="Times New Roman" w:eastAsia="Times New Roman" w:hAnsi="Times New Roman" w:cs="Times New Roman"/>
          <w:color w:val="000000" w:themeColor="text1"/>
          <w:sz w:val="24"/>
          <w:szCs w:val="24"/>
        </w:rPr>
        <w:t xml:space="preserve"> meadows on the central coast of British Columbia. </w:t>
      </w:r>
      <w:r w:rsidR="00567E67" w:rsidRPr="00567E67">
        <w:rPr>
          <w:rFonts w:ascii="Times New Roman" w:eastAsia="Times New Roman" w:hAnsi="Times New Roman" w:cs="Times New Roman"/>
          <w:color w:val="000000" w:themeColor="text1"/>
          <w:sz w:val="24"/>
          <w:szCs w:val="24"/>
        </w:rPr>
        <w:t>W</w:t>
      </w:r>
      <w:r w:rsidRPr="00567E67">
        <w:rPr>
          <w:rFonts w:ascii="Times New Roman" w:eastAsia="Times New Roman" w:hAnsi="Times New Roman" w:cs="Times New Roman"/>
          <w:color w:val="000000" w:themeColor="text1"/>
          <w:sz w:val="24"/>
          <w:szCs w:val="24"/>
        </w:rPr>
        <w:t xml:space="preserve">e hypothesized that </w:t>
      </w:r>
      <w:proofErr w:type="spellStart"/>
      <w:r w:rsidRPr="00567E67">
        <w:rPr>
          <w:rFonts w:ascii="Times New Roman" w:eastAsia="Times New Roman" w:hAnsi="Times New Roman" w:cs="Times New Roman"/>
          <w:i/>
          <w:color w:val="000000" w:themeColor="text1"/>
          <w:sz w:val="24"/>
          <w:szCs w:val="24"/>
        </w:rPr>
        <w:t>Smithora</w:t>
      </w:r>
      <w:proofErr w:type="spellEnd"/>
      <w:r w:rsidRPr="00567E67">
        <w:rPr>
          <w:rFonts w:ascii="Times New Roman" w:eastAsia="Times New Roman" w:hAnsi="Times New Roman" w:cs="Times New Roman"/>
          <w:color w:val="000000" w:themeColor="text1"/>
          <w:sz w:val="24"/>
          <w:szCs w:val="24"/>
        </w:rPr>
        <w:t xml:space="preserve"> </w:t>
      </w:r>
      <w:ins w:id="1" w:author="Mary O'Connor" w:date="2018-03-04T13:28:00Z">
        <w:r w:rsidR="002438FB">
          <w:rPr>
            <w:rFonts w:ascii="Times New Roman" w:eastAsia="Times New Roman" w:hAnsi="Times New Roman" w:cs="Times New Roman"/>
            <w:color w:val="000000" w:themeColor="text1"/>
            <w:sz w:val="24"/>
            <w:szCs w:val="24"/>
          </w:rPr>
          <w:t xml:space="preserve">presence and abundance </w:t>
        </w:r>
      </w:ins>
      <w:r w:rsidRPr="00567E67">
        <w:rPr>
          <w:rFonts w:ascii="Times New Roman" w:eastAsia="Times New Roman" w:hAnsi="Times New Roman" w:cs="Times New Roman"/>
          <w:color w:val="000000" w:themeColor="text1"/>
          <w:sz w:val="24"/>
          <w:szCs w:val="24"/>
        </w:rPr>
        <w:t xml:space="preserve">could </w:t>
      </w:r>
      <w:del w:id="2" w:author="Mary O'Connor" w:date="2018-03-04T13:28:00Z">
        <w:r w:rsidRPr="00567E67" w:rsidDel="002438FB">
          <w:rPr>
            <w:rFonts w:ascii="Times New Roman" w:eastAsia="Times New Roman" w:hAnsi="Times New Roman" w:cs="Times New Roman"/>
            <w:color w:val="000000" w:themeColor="text1"/>
            <w:sz w:val="24"/>
            <w:szCs w:val="24"/>
          </w:rPr>
          <w:delText>be controlled by</w:delText>
        </w:r>
      </w:del>
      <w:ins w:id="3" w:author="Mary O'Connor" w:date="2018-03-04T13:28:00Z">
        <w:r w:rsidR="002438FB">
          <w:rPr>
            <w:rFonts w:ascii="Times New Roman" w:eastAsia="Times New Roman" w:hAnsi="Times New Roman" w:cs="Times New Roman"/>
            <w:color w:val="000000" w:themeColor="text1"/>
            <w:sz w:val="24"/>
            <w:szCs w:val="24"/>
          </w:rPr>
          <w:t>reflect spatial variation in</w:t>
        </w:r>
      </w:ins>
      <w:r w:rsidRPr="00567E67">
        <w:rPr>
          <w:rFonts w:ascii="Times New Roman" w:eastAsia="Times New Roman" w:hAnsi="Times New Roman" w:cs="Times New Roman"/>
          <w:color w:val="000000" w:themeColor="text1"/>
          <w:sz w:val="24"/>
          <w:szCs w:val="24"/>
        </w:rPr>
        <w:t xml:space="preserve"> </w:t>
      </w:r>
      <w:ins w:id="4" w:author="Mary O'Connor" w:date="2018-03-04T13:28:00Z">
        <w:r w:rsidR="002438FB">
          <w:rPr>
            <w:rFonts w:ascii="Times New Roman" w:eastAsia="Times New Roman" w:hAnsi="Times New Roman" w:cs="Times New Roman"/>
            <w:color w:val="000000" w:themeColor="text1"/>
            <w:sz w:val="24"/>
            <w:szCs w:val="24"/>
          </w:rPr>
          <w:t xml:space="preserve">top down control by </w:t>
        </w:r>
      </w:ins>
      <w:r w:rsidRPr="00567E67">
        <w:rPr>
          <w:rFonts w:ascii="Times New Roman" w:eastAsia="Times New Roman" w:hAnsi="Times New Roman" w:cs="Times New Roman"/>
          <w:color w:val="000000" w:themeColor="text1"/>
          <w:sz w:val="24"/>
          <w:szCs w:val="24"/>
        </w:rPr>
        <w:t xml:space="preserve">invertebrate </w:t>
      </w:r>
      <w:del w:id="5" w:author="Mary O'Connor" w:date="2018-03-04T13:28:00Z">
        <w:r w:rsidRPr="00567E67" w:rsidDel="002438FB">
          <w:rPr>
            <w:rFonts w:ascii="Times New Roman" w:eastAsia="Times New Roman" w:hAnsi="Times New Roman" w:cs="Times New Roman"/>
            <w:color w:val="000000" w:themeColor="text1"/>
            <w:sz w:val="24"/>
            <w:szCs w:val="24"/>
          </w:rPr>
          <w:delText xml:space="preserve">grazing </w:delText>
        </w:r>
      </w:del>
      <w:ins w:id="6" w:author="Mary O'Connor" w:date="2018-03-04T13:28:00Z">
        <w:r w:rsidR="002438FB" w:rsidRPr="00567E67">
          <w:rPr>
            <w:rFonts w:ascii="Times New Roman" w:eastAsia="Times New Roman" w:hAnsi="Times New Roman" w:cs="Times New Roman"/>
            <w:color w:val="000000" w:themeColor="text1"/>
            <w:sz w:val="24"/>
            <w:szCs w:val="24"/>
          </w:rPr>
          <w:t>graz</w:t>
        </w:r>
        <w:r w:rsidR="002438FB">
          <w:rPr>
            <w:rFonts w:ascii="Times New Roman" w:eastAsia="Times New Roman" w:hAnsi="Times New Roman" w:cs="Times New Roman"/>
            <w:color w:val="000000" w:themeColor="text1"/>
            <w:sz w:val="24"/>
            <w:szCs w:val="24"/>
          </w:rPr>
          <w:t>ers</w:t>
        </w:r>
        <w:r w:rsidR="002438FB" w:rsidRPr="00567E67">
          <w:rPr>
            <w:rFonts w:ascii="Times New Roman" w:eastAsia="Times New Roman" w:hAnsi="Times New Roman" w:cs="Times New Roman"/>
            <w:color w:val="000000" w:themeColor="text1"/>
            <w:sz w:val="24"/>
            <w:szCs w:val="24"/>
          </w:rPr>
          <w:t xml:space="preserve"> </w:t>
        </w:r>
      </w:ins>
      <w:r w:rsidRPr="00567E67">
        <w:rPr>
          <w:rFonts w:ascii="Times New Roman" w:eastAsia="Times New Roman" w:hAnsi="Times New Roman" w:cs="Times New Roman"/>
          <w:color w:val="000000" w:themeColor="text1"/>
          <w:sz w:val="24"/>
          <w:szCs w:val="24"/>
        </w:rPr>
        <w:t>or</w:t>
      </w:r>
      <w:ins w:id="7" w:author="Mary O'Connor" w:date="2018-03-04T13:28:00Z">
        <w:r w:rsidR="002438FB">
          <w:rPr>
            <w:rFonts w:ascii="Times New Roman" w:eastAsia="Times New Roman" w:hAnsi="Times New Roman" w:cs="Times New Roman"/>
            <w:color w:val="000000" w:themeColor="text1"/>
            <w:sz w:val="24"/>
            <w:szCs w:val="24"/>
          </w:rPr>
          <w:t xml:space="preserve"> facilitation by </w:t>
        </w:r>
        <w:proofErr w:type="spellStart"/>
        <w:r w:rsidR="002438FB">
          <w:rPr>
            <w:rFonts w:ascii="Times New Roman" w:eastAsia="Times New Roman" w:hAnsi="Times New Roman" w:cs="Times New Roman"/>
            <w:color w:val="000000" w:themeColor="text1"/>
            <w:sz w:val="24"/>
            <w:szCs w:val="24"/>
          </w:rPr>
          <w:t>mi</w:t>
        </w:r>
      </w:ins>
      <w:ins w:id="8" w:author="Mary O'Connor" w:date="2018-03-04T13:29:00Z">
        <w:r w:rsidR="002438FB">
          <w:rPr>
            <w:rFonts w:ascii="Times New Roman" w:eastAsia="Times New Roman" w:hAnsi="Times New Roman" w:cs="Times New Roman"/>
            <w:color w:val="000000" w:themeColor="text1"/>
            <w:sz w:val="24"/>
            <w:szCs w:val="24"/>
          </w:rPr>
          <w:t>crobiota</w:t>
        </w:r>
      </w:ins>
      <w:proofErr w:type="spellEnd"/>
      <w:r w:rsidRPr="00567E67">
        <w:rPr>
          <w:rFonts w:ascii="Times New Roman" w:eastAsia="Times New Roman" w:hAnsi="Times New Roman" w:cs="Times New Roman"/>
          <w:color w:val="000000" w:themeColor="text1"/>
          <w:sz w:val="24"/>
          <w:szCs w:val="24"/>
        </w:rPr>
        <w:t xml:space="preserve"> </w:t>
      </w:r>
      <w:del w:id="9" w:author="Mary O'Connor" w:date="2018-03-04T13:29:00Z">
        <w:r w:rsidRPr="00567E67" w:rsidDel="002438FB">
          <w:rPr>
            <w:rFonts w:ascii="Times New Roman" w:eastAsia="Times New Roman" w:hAnsi="Times New Roman" w:cs="Times New Roman"/>
            <w:color w:val="000000" w:themeColor="text1"/>
            <w:sz w:val="24"/>
            <w:szCs w:val="24"/>
          </w:rPr>
          <w:delText>bacterial facilitation</w:delText>
        </w:r>
        <w:r w:rsidR="00567E67" w:rsidRPr="00567E67" w:rsidDel="002438FB">
          <w:rPr>
            <w:rFonts w:ascii="Times New Roman" w:eastAsia="Times New Roman" w:hAnsi="Times New Roman" w:cs="Times New Roman"/>
            <w:color w:val="000000" w:themeColor="text1"/>
            <w:sz w:val="24"/>
            <w:szCs w:val="24"/>
          </w:rPr>
          <w:delText xml:space="preserve"> </w:delText>
        </w:r>
      </w:del>
      <w:r w:rsidR="00567E67" w:rsidRPr="00567E67">
        <w:rPr>
          <w:rFonts w:ascii="Times New Roman" w:eastAsia="Times New Roman" w:hAnsi="Times New Roman" w:cs="Times New Roman"/>
          <w:color w:val="000000" w:themeColor="text1"/>
          <w:sz w:val="24"/>
          <w:szCs w:val="24"/>
        </w:rPr>
        <w:t>on individual eelgrass shoots</w:t>
      </w:r>
      <w:del w:id="10" w:author="Mary O'Connor" w:date="2018-03-04T13:28:00Z">
        <w:r w:rsidR="00567E67" w:rsidRPr="00567E67" w:rsidDel="002438FB">
          <w:rPr>
            <w:rFonts w:ascii="Times New Roman" w:eastAsia="Times New Roman" w:hAnsi="Times New Roman" w:cs="Times New Roman"/>
            <w:color w:val="000000" w:themeColor="text1"/>
            <w:sz w:val="24"/>
            <w:szCs w:val="24"/>
          </w:rPr>
          <w:delText xml:space="preserve">, and that spatial variation in these factors could explain variation in </w:delText>
        </w:r>
        <w:r w:rsidR="00567E67" w:rsidRPr="00876486" w:rsidDel="002438FB">
          <w:rPr>
            <w:rFonts w:ascii="Times New Roman" w:eastAsia="Times New Roman" w:hAnsi="Times New Roman" w:cs="Times New Roman"/>
            <w:i/>
            <w:color w:val="000000" w:themeColor="text1"/>
            <w:sz w:val="24"/>
            <w:szCs w:val="24"/>
          </w:rPr>
          <w:delText>Smithora</w:delText>
        </w:r>
        <w:r w:rsidR="00567E67" w:rsidRPr="00567E67" w:rsidDel="002438FB">
          <w:rPr>
            <w:rFonts w:ascii="Times New Roman" w:eastAsia="Times New Roman" w:hAnsi="Times New Roman" w:cs="Times New Roman"/>
            <w:color w:val="000000" w:themeColor="text1"/>
            <w:sz w:val="24"/>
            <w:szCs w:val="24"/>
          </w:rPr>
          <w:delText xml:space="preserve"> abundance</w:delText>
        </w:r>
      </w:del>
      <w:r w:rsidRPr="00567E67">
        <w:rPr>
          <w:rFonts w:ascii="Times New Roman" w:eastAsia="Times New Roman" w:hAnsi="Times New Roman" w:cs="Times New Roman"/>
          <w:color w:val="000000" w:themeColor="text1"/>
          <w:sz w:val="24"/>
          <w:szCs w:val="24"/>
        </w:rPr>
        <w:t xml:space="preserve">. </w:t>
      </w:r>
      <w:r w:rsidR="00567E67" w:rsidRPr="00567E67">
        <w:rPr>
          <w:rFonts w:ascii="Times New Roman" w:eastAsia="Times New Roman" w:hAnsi="Times New Roman" w:cs="Times New Roman"/>
          <w:color w:val="000000" w:themeColor="text1"/>
          <w:sz w:val="24"/>
          <w:szCs w:val="24"/>
        </w:rPr>
        <w:t>W</w:t>
      </w:r>
      <w:r w:rsidRPr="00567E67">
        <w:rPr>
          <w:rFonts w:ascii="Times New Roman" w:eastAsia="Times New Roman" w:hAnsi="Times New Roman" w:cs="Times New Roman"/>
          <w:color w:val="000000" w:themeColor="text1"/>
          <w:sz w:val="24"/>
          <w:szCs w:val="24"/>
        </w:rPr>
        <w:t xml:space="preserve">e </w:t>
      </w:r>
      <w:r w:rsidR="00567E67" w:rsidRPr="00567E67">
        <w:rPr>
          <w:rFonts w:ascii="Times New Roman" w:eastAsia="Times New Roman" w:hAnsi="Times New Roman" w:cs="Times New Roman"/>
          <w:color w:val="000000" w:themeColor="text1"/>
          <w:sz w:val="24"/>
          <w:szCs w:val="24"/>
        </w:rPr>
        <w:t xml:space="preserve">also </w:t>
      </w:r>
      <w:r w:rsidRPr="00567E67">
        <w:rPr>
          <w:rFonts w:ascii="Times New Roman" w:eastAsia="Times New Roman" w:hAnsi="Times New Roman" w:cs="Times New Roman"/>
          <w:color w:val="000000" w:themeColor="text1"/>
          <w:sz w:val="24"/>
          <w:szCs w:val="24"/>
        </w:rPr>
        <w:t xml:space="preserve">hypothesized that </w:t>
      </w:r>
      <w:del w:id="11" w:author="Mary O'Connor" w:date="2018-03-04T13:30:00Z">
        <w:r w:rsidRPr="00876486" w:rsidDel="002438FB">
          <w:rPr>
            <w:rFonts w:ascii="Times New Roman" w:eastAsia="Times New Roman" w:hAnsi="Times New Roman" w:cs="Times New Roman"/>
            <w:i/>
            <w:color w:val="000000" w:themeColor="text1"/>
            <w:sz w:val="24"/>
            <w:szCs w:val="24"/>
          </w:rPr>
          <w:delText>Smithora</w:delText>
        </w:r>
        <w:r w:rsidR="00567E67" w:rsidRPr="00567E67" w:rsidDel="002438FB">
          <w:rPr>
            <w:rFonts w:ascii="Times New Roman" w:eastAsia="Times New Roman" w:hAnsi="Times New Roman" w:cs="Times New Roman"/>
            <w:color w:val="000000" w:themeColor="text1"/>
            <w:sz w:val="24"/>
            <w:szCs w:val="24"/>
          </w:rPr>
          <w:delText xml:space="preserve"> abundance</w:delText>
        </w:r>
        <w:r w:rsidRPr="00567E67" w:rsidDel="002438FB">
          <w:rPr>
            <w:rFonts w:ascii="Times New Roman" w:eastAsia="Times New Roman" w:hAnsi="Times New Roman" w:cs="Times New Roman"/>
            <w:color w:val="000000" w:themeColor="text1"/>
            <w:sz w:val="24"/>
            <w:szCs w:val="24"/>
          </w:rPr>
          <w:delText xml:space="preserve"> could be controlled by </w:delText>
        </w:r>
      </w:del>
      <w:r w:rsidRPr="00567E67">
        <w:rPr>
          <w:rFonts w:ascii="Times New Roman" w:eastAsia="Times New Roman" w:hAnsi="Times New Roman" w:cs="Times New Roman"/>
          <w:color w:val="000000" w:themeColor="text1"/>
          <w:sz w:val="24"/>
          <w:szCs w:val="24"/>
        </w:rPr>
        <w:t>environmental factors</w:t>
      </w:r>
      <w:del w:id="12" w:author="Mary O'Connor" w:date="2018-03-04T13:30:00Z">
        <w:r w:rsidR="00567E67" w:rsidRPr="00567E67" w:rsidDel="002438FB">
          <w:rPr>
            <w:rFonts w:ascii="Times New Roman" w:eastAsia="Times New Roman" w:hAnsi="Times New Roman" w:cs="Times New Roman"/>
            <w:color w:val="000000" w:themeColor="text1"/>
            <w:sz w:val="24"/>
            <w:szCs w:val="24"/>
          </w:rPr>
          <w:delText xml:space="preserve"> that vary spatially,</w:delText>
        </w:r>
      </w:del>
      <w:r w:rsidRPr="00567E67">
        <w:rPr>
          <w:rFonts w:ascii="Times New Roman" w:eastAsia="Times New Roman" w:hAnsi="Times New Roman" w:cs="Times New Roman"/>
          <w:color w:val="000000" w:themeColor="text1"/>
          <w:sz w:val="24"/>
          <w:szCs w:val="24"/>
        </w:rPr>
        <w:t xml:space="preserve"> </w:t>
      </w:r>
      <w:r w:rsidR="00567E67" w:rsidRPr="00567E67">
        <w:rPr>
          <w:rFonts w:ascii="Times New Roman" w:eastAsia="Times New Roman" w:hAnsi="Times New Roman" w:cs="Times New Roman"/>
          <w:color w:val="000000" w:themeColor="text1"/>
          <w:sz w:val="24"/>
          <w:szCs w:val="24"/>
        </w:rPr>
        <w:t>affect</w:t>
      </w:r>
      <w:del w:id="13" w:author="Mary O'Connor" w:date="2018-03-04T13:30:00Z">
        <w:r w:rsidR="00567E67" w:rsidRPr="00567E67" w:rsidDel="002438FB">
          <w:rPr>
            <w:rFonts w:ascii="Times New Roman" w:eastAsia="Times New Roman" w:hAnsi="Times New Roman" w:cs="Times New Roman"/>
            <w:color w:val="000000" w:themeColor="text1"/>
            <w:sz w:val="24"/>
            <w:szCs w:val="24"/>
          </w:rPr>
          <w:delText>ing</w:delText>
        </w:r>
      </w:del>
      <w:r w:rsidRPr="00567E67">
        <w:rPr>
          <w:rFonts w:ascii="Times New Roman" w:eastAsia="Times New Roman" w:hAnsi="Times New Roman" w:cs="Times New Roman"/>
          <w:color w:val="000000" w:themeColor="text1"/>
          <w:sz w:val="24"/>
          <w:szCs w:val="24"/>
        </w:rPr>
        <w:t xml:space="preserve"> </w:t>
      </w:r>
      <w:proofErr w:type="spellStart"/>
      <w:ins w:id="14" w:author="Mary O'Connor" w:date="2018-03-04T13:30:00Z">
        <w:r w:rsidR="002438FB">
          <w:rPr>
            <w:rFonts w:ascii="Times New Roman" w:eastAsia="Times New Roman" w:hAnsi="Times New Roman" w:cs="Times New Roman"/>
            <w:i/>
            <w:color w:val="000000" w:themeColor="text1"/>
            <w:sz w:val="24"/>
            <w:szCs w:val="24"/>
          </w:rPr>
          <w:t>Smithora</w:t>
        </w:r>
        <w:proofErr w:type="spellEnd"/>
        <w:r w:rsidR="002438FB">
          <w:rPr>
            <w:rFonts w:ascii="Times New Roman" w:eastAsia="Times New Roman" w:hAnsi="Times New Roman" w:cs="Times New Roman"/>
            <w:i/>
            <w:color w:val="000000" w:themeColor="text1"/>
            <w:sz w:val="24"/>
            <w:szCs w:val="24"/>
          </w:rPr>
          <w:t xml:space="preserve"> </w:t>
        </w:r>
      </w:ins>
      <w:del w:id="15" w:author="Mary O'Connor" w:date="2018-03-04T13:30:00Z">
        <w:r w:rsidRPr="00567E67" w:rsidDel="002438FB">
          <w:rPr>
            <w:rFonts w:ascii="Times New Roman" w:eastAsia="Times New Roman" w:hAnsi="Times New Roman" w:cs="Times New Roman"/>
            <w:color w:val="000000" w:themeColor="text1"/>
            <w:sz w:val="24"/>
            <w:szCs w:val="24"/>
          </w:rPr>
          <w:delText xml:space="preserve">the </w:delText>
        </w:r>
      </w:del>
      <w:r w:rsidRPr="00567E67">
        <w:rPr>
          <w:rFonts w:ascii="Times New Roman" w:eastAsia="Times New Roman" w:hAnsi="Times New Roman" w:cs="Times New Roman"/>
          <w:color w:val="000000" w:themeColor="text1"/>
          <w:sz w:val="24"/>
          <w:szCs w:val="24"/>
        </w:rPr>
        <w:t>recruitment and persistence</w:t>
      </w:r>
      <w:del w:id="16" w:author="Mary O'Connor" w:date="2018-03-04T13:30:00Z">
        <w:r w:rsidRPr="00567E67" w:rsidDel="002438FB">
          <w:rPr>
            <w:rFonts w:ascii="Times New Roman" w:eastAsia="Times New Roman" w:hAnsi="Times New Roman" w:cs="Times New Roman"/>
            <w:color w:val="000000" w:themeColor="text1"/>
            <w:sz w:val="24"/>
            <w:szCs w:val="24"/>
          </w:rPr>
          <w:delText xml:space="preserve"> of the epiphyte on seagrass shoots</w:delText>
        </w:r>
      </w:del>
      <w:r w:rsidRPr="00567E67">
        <w:rPr>
          <w:rFonts w:ascii="Times New Roman" w:eastAsia="Times New Roman" w:hAnsi="Times New Roman" w:cs="Times New Roman"/>
          <w:color w:val="000000" w:themeColor="text1"/>
          <w:sz w:val="24"/>
          <w:szCs w:val="24"/>
        </w:rPr>
        <w:t xml:space="preserve">. We </w:t>
      </w:r>
      <w:del w:id="17" w:author="Mary O'Connor" w:date="2018-03-04T13:30:00Z">
        <w:r w:rsidRPr="00567E67" w:rsidDel="002438FB">
          <w:rPr>
            <w:rFonts w:ascii="Times New Roman" w:eastAsia="Times New Roman" w:hAnsi="Times New Roman" w:cs="Times New Roman"/>
            <w:color w:val="000000" w:themeColor="text1"/>
            <w:sz w:val="24"/>
            <w:szCs w:val="24"/>
          </w:rPr>
          <w:delText>use</w:delText>
        </w:r>
        <w:r w:rsidDel="002438FB">
          <w:rPr>
            <w:rFonts w:ascii="Times New Roman" w:eastAsia="Times New Roman" w:hAnsi="Times New Roman" w:cs="Times New Roman"/>
            <w:sz w:val="24"/>
            <w:szCs w:val="24"/>
          </w:rPr>
          <w:delText xml:space="preserve">d a reciprocal transplant to </w:delText>
        </w:r>
      </w:del>
      <w:r w:rsidR="00567E67">
        <w:rPr>
          <w:rFonts w:ascii="Times New Roman" w:eastAsia="Times New Roman" w:hAnsi="Times New Roman" w:cs="Times New Roman"/>
          <w:sz w:val="24"/>
          <w:szCs w:val="24"/>
        </w:rPr>
        <w:t>test these hypotheses</w:t>
      </w:r>
      <w:ins w:id="18" w:author="Mary O'Connor" w:date="2018-03-04T13:30:00Z">
        <w:r w:rsidR="002438FB">
          <w:rPr>
            <w:rFonts w:ascii="Times New Roman" w:eastAsia="Times New Roman" w:hAnsi="Times New Roman" w:cs="Times New Roman"/>
            <w:sz w:val="24"/>
            <w:szCs w:val="24"/>
          </w:rPr>
          <w:t xml:space="preserve"> in a reciprocal transplant of </w:t>
        </w:r>
        <w:proofErr w:type="spellStart"/>
        <w:r w:rsidR="002438FB" w:rsidRPr="002438FB">
          <w:rPr>
            <w:rFonts w:ascii="Times New Roman" w:eastAsia="Times New Roman" w:hAnsi="Times New Roman" w:cs="Times New Roman"/>
            <w:i/>
            <w:sz w:val="24"/>
            <w:szCs w:val="24"/>
            <w:rPrChange w:id="19" w:author="Mary O'Connor" w:date="2018-03-04T13:31:00Z">
              <w:rPr>
                <w:rFonts w:ascii="Times New Roman" w:eastAsia="Times New Roman" w:hAnsi="Times New Roman" w:cs="Times New Roman"/>
                <w:sz w:val="24"/>
                <w:szCs w:val="24"/>
              </w:rPr>
            </w:rPrChange>
          </w:rPr>
          <w:t>Zostera</w:t>
        </w:r>
        <w:proofErr w:type="spellEnd"/>
        <w:r w:rsidR="002438FB">
          <w:rPr>
            <w:rFonts w:ascii="Times New Roman" w:eastAsia="Times New Roman" w:hAnsi="Times New Roman" w:cs="Times New Roman"/>
            <w:sz w:val="24"/>
            <w:szCs w:val="24"/>
          </w:rPr>
          <w:t xml:space="preserve"> shoots among low and high areas of </w:t>
        </w:r>
        <w:proofErr w:type="spellStart"/>
        <w:r w:rsidR="002438FB">
          <w:rPr>
            <w:rFonts w:ascii="Times New Roman" w:eastAsia="Times New Roman" w:hAnsi="Times New Roman" w:cs="Times New Roman"/>
            <w:sz w:val="24"/>
            <w:szCs w:val="24"/>
          </w:rPr>
          <w:t>Smithora</w:t>
        </w:r>
        <w:proofErr w:type="spellEnd"/>
        <w:r w:rsidR="002438FB">
          <w:rPr>
            <w:rFonts w:ascii="Times New Roman" w:eastAsia="Times New Roman" w:hAnsi="Times New Roman" w:cs="Times New Roman"/>
            <w:sz w:val="24"/>
            <w:szCs w:val="24"/>
          </w:rPr>
          <w:t xml:space="preserve"> </w:t>
        </w:r>
        <w:proofErr w:type="spellStart"/>
        <w:r w:rsidR="002438FB">
          <w:rPr>
            <w:rFonts w:ascii="Times New Roman" w:eastAsia="Times New Roman" w:hAnsi="Times New Roman" w:cs="Times New Roman"/>
            <w:sz w:val="24"/>
            <w:szCs w:val="24"/>
          </w:rPr>
          <w:t>epiphytism</w:t>
        </w:r>
      </w:ins>
      <w:proofErr w:type="spellEnd"/>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 xml:space="preserve"> We found that </w:t>
      </w:r>
      <w:proofErr w:type="spellStart"/>
      <w:r w:rsidR="00567E67">
        <w:rPr>
          <w:rFonts w:ascii="Times New Roman" w:eastAsia="Times New Roman" w:hAnsi="Times New Roman" w:cs="Times New Roman"/>
          <w:sz w:val="24"/>
          <w:szCs w:val="24"/>
        </w:rPr>
        <w:t>Smithora</w:t>
      </w:r>
      <w:proofErr w:type="spellEnd"/>
      <w:r w:rsidR="00567E67">
        <w:rPr>
          <w:rFonts w:ascii="Times New Roman" w:eastAsia="Times New Roman" w:hAnsi="Times New Roman" w:cs="Times New Roman"/>
          <w:sz w:val="24"/>
          <w:szCs w:val="24"/>
        </w:rPr>
        <w:t xml:space="preserve">-free eelgrass </w:t>
      </w:r>
      <w:r>
        <w:rPr>
          <w:rFonts w:ascii="Times New Roman" w:eastAsia="Times New Roman" w:hAnsi="Times New Roman" w:cs="Times New Roman"/>
          <w:sz w:val="24"/>
          <w:szCs w:val="24"/>
        </w:rPr>
        <w:t xml:space="preserve">blades were colonized when placed in a high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environment, while colonized blades did not lose existing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when moved to a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free environment. </w:t>
      </w:r>
      <w:del w:id="20" w:author="Mary O'Connor" w:date="2018-03-04T13:32:00Z">
        <w:r w:rsidDel="002438FB">
          <w:rPr>
            <w:rFonts w:ascii="Times New Roman" w:eastAsia="Times New Roman" w:hAnsi="Times New Roman" w:cs="Times New Roman"/>
            <w:sz w:val="24"/>
            <w:szCs w:val="24"/>
          </w:rPr>
          <w:delText xml:space="preserve">Using </w:delText>
        </w:r>
      </w:del>
      <w:del w:id="21" w:author="Mary O'Connor" w:date="2018-03-04T13:31:00Z">
        <w:r w:rsidDel="002438FB">
          <w:rPr>
            <w:rFonts w:ascii="Times New Roman" w:eastAsia="Times New Roman" w:hAnsi="Times New Roman" w:cs="Times New Roman"/>
            <w:sz w:val="24"/>
            <w:szCs w:val="24"/>
          </w:rPr>
          <w:delText xml:space="preserve">illumina </w:delText>
        </w:r>
      </w:del>
      <w:proofErr w:type="spellStart"/>
      <w:ins w:id="22" w:author="Mary O'Connor" w:date="2018-03-04T13:31:00Z">
        <w:r w:rsidR="002438FB">
          <w:rPr>
            <w:rFonts w:ascii="Times New Roman" w:eastAsia="Times New Roman" w:hAnsi="Times New Roman" w:cs="Times New Roman"/>
            <w:sz w:val="24"/>
            <w:szCs w:val="24"/>
          </w:rPr>
          <w:t>Illumina</w:t>
        </w:r>
        <w:proofErr w:type="spellEnd"/>
        <w:r w:rsidR="002438FB">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sequencing of bacterial DNA isolated from surface swabs of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transplants</w:t>
      </w:r>
      <w:ins w:id="23" w:author="Mary O'Connor" w:date="2018-03-04T13:32:00Z">
        <w:r w:rsidR="002438FB">
          <w:rPr>
            <w:rFonts w:ascii="Times New Roman" w:eastAsia="Times New Roman" w:hAnsi="Times New Roman" w:cs="Times New Roman"/>
            <w:sz w:val="24"/>
            <w:szCs w:val="24"/>
          </w:rPr>
          <w:t xml:space="preserve"> revealed </w:t>
        </w:r>
      </w:ins>
      <w:del w:id="24" w:author="Mary O'Connor" w:date="2018-03-04T13:32:00Z">
        <w:r w:rsidDel="002438FB">
          <w:rPr>
            <w:rFonts w:ascii="Times New Roman" w:eastAsia="Times New Roman" w:hAnsi="Times New Roman" w:cs="Times New Roman"/>
            <w:sz w:val="24"/>
            <w:szCs w:val="24"/>
          </w:rPr>
          <w:delText xml:space="preserve">, we found </w:delText>
        </w:r>
      </w:del>
      <w:r>
        <w:rPr>
          <w:rFonts w:ascii="Times New Roman" w:eastAsia="Times New Roman" w:hAnsi="Times New Roman" w:cs="Times New Roman"/>
          <w:sz w:val="24"/>
          <w:szCs w:val="24"/>
        </w:rPr>
        <w:t xml:space="preserve">a significant difference between bacterial communities on shoots with and without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Further, we found that shoots with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had higher invertebrate </w:t>
      </w:r>
      <w:r w:rsidR="00710FA2">
        <w:rPr>
          <w:rFonts w:ascii="Times New Roman" w:eastAsia="Times New Roman" w:hAnsi="Times New Roman" w:cs="Times New Roman"/>
          <w:sz w:val="24"/>
          <w:szCs w:val="24"/>
        </w:rPr>
        <w:t xml:space="preserve">grazer </w:t>
      </w:r>
      <w:r>
        <w:rPr>
          <w:rFonts w:ascii="Times New Roman" w:eastAsia="Times New Roman" w:hAnsi="Times New Roman" w:cs="Times New Roman"/>
          <w:sz w:val="24"/>
          <w:szCs w:val="24"/>
        </w:rPr>
        <w:t>abundance</w:t>
      </w:r>
      <w:r w:rsidR="00710FA2">
        <w:rPr>
          <w:rFonts w:ascii="Times New Roman" w:eastAsia="Times New Roman" w:hAnsi="Times New Roman" w:cs="Times New Roman"/>
          <w:sz w:val="24"/>
          <w:szCs w:val="24"/>
        </w:rPr>
        <w:t xml:space="preserve"> and distinct grazer and bacterial communities. </w:t>
      </w:r>
      <w:r w:rsidRPr="005D6C4A">
        <w:rPr>
          <w:rFonts w:ascii="Times New Roman" w:eastAsia="Times New Roman" w:hAnsi="Times New Roman" w:cs="Times New Roman"/>
          <w:sz w:val="24"/>
          <w:szCs w:val="24"/>
        </w:rPr>
        <w:t xml:space="preserve">Our results suggest that </w:t>
      </w:r>
      <w:r w:rsidR="00567E67" w:rsidRPr="005D6C4A">
        <w:rPr>
          <w:rFonts w:ascii="Times New Roman" w:eastAsia="Times New Roman" w:hAnsi="Times New Roman" w:cs="Times New Roman"/>
          <w:sz w:val="24"/>
          <w:szCs w:val="24"/>
        </w:rPr>
        <w:t xml:space="preserve">eelgrass </w:t>
      </w:r>
      <w:r w:rsidRPr="005D6C4A">
        <w:rPr>
          <w:rFonts w:ascii="Times New Roman" w:eastAsia="Times New Roman" w:hAnsi="Times New Roman" w:cs="Times New Roman"/>
          <w:sz w:val="24"/>
          <w:szCs w:val="24"/>
        </w:rPr>
        <w:t xml:space="preserve">associated bacterial and invertebrate communities could be altered by the colonization of epiphytic </w:t>
      </w:r>
      <w:proofErr w:type="spellStart"/>
      <w:r w:rsidRPr="005D6C4A">
        <w:rPr>
          <w:rFonts w:ascii="Times New Roman" w:eastAsia="Times New Roman" w:hAnsi="Times New Roman" w:cs="Times New Roman"/>
          <w:i/>
          <w:sz w:val="24"/>
          <w:szCs w:val="24"/>
        </w:rPr>
        <w:t>Smithora</w:t>
      </w:r>
      <w:proofErr w:type="spellEnd"/>
      <w:r w:rsidRPr="005D6C4A">
        <w:rPr>
          <w:rFonts w:ascii="Times New Roman" w:eastAsia="Times New Roman" w:hAnsi="Times New Roman" w:cs="Times New Roman"/>
          <w:i/>
          <w:sz w:val="24"/>
          <w:szCs w:val="24"/>
        </w:rPr>
        <w:t>,</w:t>
      </w:r>
      <w:r w:rsidR="00DB06BC" w:rsidRPr="005D6C4A">
        <w:rPr>
          <w:rFonts w:ascii="Times New Roman" w:eastAsia="Times New Roman" w:hAnsi="Times New Roman" w:cs="Times New Roman"/>
          <w:sz w:val="24"/>
          <w:szCs w:val="24"/>
        </w:rPr>
        <w:t xml:space="preserve"> </w:t>
      </w:r>
      <w:r w:rsidRPr="005D6C4A">
        <w:rPr>
          <w:rFonts w:ascii="Times New Roman" w:eastAsia="Times New Roman" w:hAnsi="Times New Roman" w:cs="Times New Roman"/>
          <w:sz w:val="24"/>
          <w:szCs w:val="24"/>
        </w:rPr>
        <w:t xml:space="preserve">or could be subject to the same spatial processes as </w:t>
      </w:r>
      <w:proofErr w:type="spellStart"/>
      <w:r w:rsidRPr="005D6C4A">
        <w:rPr>
          <w:rFonts w:ascii="Times New Roman" w:eastAsia="Times New Roman" w:hAnsi="Times New Roman" w:cs="Times New Roman"/>
          <w:i/>
          <w:sz w:val="24"/>
          <w:szCs w:val="24"/>
        </w:rPr>
        <w:t>Smithora</w:t>
      </w:r>
      <w:proofErr w:type="spellEnd"/>
      <w:r w:rsidRPr="005D6C4A">
        <w:rPr>
          <w:rFonts w:ascii="Times New Roman" w:eastAsia="Times New Roman" w:hAnsi="Times New Roman" w:cs="Times New Roman"/>
          <w:sz w:val="24"/>
          <w:szCs w:val="24"/>
        </w:rPr>
        <w:t xml:space="preserve">. </w:t>
      </w:r>
      <w:r w:rsidR="00914385" w:rsidRPr="005D6C4A">
        <w:rPr>
          <w:rFonts w:ascii="Times New Roman" w:eastAsia="Times New Roman" w:hAnsi="Times New Roman" w:cs="Times New Roman"/>
          <w:sz w:val="24"/>
          <w:szCs w:val="24"/>
        </w:rPr>
        <w:t xml:space="preserve">Our study is the first reciprocal transplant in </w:t>
      </w:r>
      <w:proofErr w:type="spellStart"/>
      <w:r w:rsidR="00914385" w:rsidRPr="005D6C4A">
        <w:rPr>
          <w:rFonts w:ascii="Times New Roman" w:eastAsia="Times New Roman" w:hAnsi="Times New Roman" w:cs="Times New Roman"/>
          <w:sz w:val="24"/>
          <w:szCs w:val="24"/>
        </w:rPr>
        <w:t>seagrass</w:t>
      </w:r>
      <w:proofErr w:type="spellEnd"/>
      <w:r w:rsidR="00914385" w:rsidRPr="005D6C4A">
        <w:rPr>
          <w:rFonts w:ascii="Times New Roman" w:eastAsia="Times New Roman" w:hAnsi="Times New Roman" w:cs="Times New Roman"/>
          <w:sz w:val="24"/>
          <w:szCs w:val="24"/>
        </w:rPr>
        <w:t xml:space="preserve"> to investigate both bottom-up and top-down drivers of epiphyte abundance on </w:t>
      </w:r>
      <w:proofErr w:type="spellStart"/>
      <w:r w:rsidR="00914385" w:rsidRPr="005D6C4A">
        <w:rPr>
          <w:rFonts w:ascii="Times New Roman" w:eastAsia="Times New Roman" w:hAnsi="Times New Roman" w:cs="Times New Roman"/>
          <w:sz w:val="24"/>
          <w:szCs w:val="24"/>
        </w:rPr>
        <w:t>seagrass</w:t>
      </w:r>
      <w:proofErr w:type="spellEnd"/>
      <w:r w:rsidR="00914385" w:rsidRPr="005D6C4A">
        <w:rPr>
          <w:rFonts w:ascii="Times New Roman" w:eastAsia="Times New Roman" w:hAnsi="Times New Roman" w:cs="Times New Roman"/>
          <w:sz w:val="24"/>
          <w:szCs w:val="24"/>
        </w:rPr>
        <w:t xml:space="preserve"> blades</w:t>
      </w:r>
      <w:del w:id="25" w:author="Mary O'Connor" w:date="2018-03-04T13:32:00Z">
        <w:r w:rsidR="00914385" w:rsidRPr="005D6C4A" w:rsidDel="002438FB">
          <w:rPr>
            <w:rFonts w:ascii="Times New Roman" w:eastAsia="Times New Roman" w:hAnsi="Times New Roman" w:cs="Times New Roman"/>
            <w:sz w:val="24"/>
            <w:szCs w:val="24"/>
          </w:rPr>
          <w:delText xml:space="preserve"> and presents valuable insight for future investigations</w:delText>
        </w:r>
      </w:del>
      <w:r w:rsidR="00914385" w:rsidRPr="005D6C4A">
        <w:rPr>
          <w:rFonts w:ascii="Times New Roman" w:eastAsia="Times New Roman" w:hAnsi="Times New Roman" w:cs="Times New Roman"/>
          <w:sz w:val="24"/>
          <w:szCs w:val="24"/>
        </w:rPr>
        <w:t>.</w:t>
      </w:r>
      <w:r w:rsidR="00914385">
        <w:rPr>
          <w:rFonts w:ascii="Times New Roman" w:eastAsia="Times New Roman" w:hAnsi="Times New Roman" w:cs="Times New Roman"/>
          <w:sz w:val="24"/>
          <w:szCs w:val="24"/>
        </w:rPr>
        <w:t xml:space="preserve"> </w:t>
      </w:r>
    </w:p>
    <w:p w14:paraId="35C94AC7" w14:textId="77777777" w:rsidR="002E0CAC" w:rsidRDefault="002E0CAC" w:rsidP="00B44EE3">
      <w:pPr>
        <w:pStyle w:val="Normal1"/>
        <w:spacing w:after="0" w:line="480" w:lineRule="auto"/>
        <w:rPr>
          <w:rFonts w:ascii="Times New Roman" w:eastAsia="Times New Roman" w:hAnsi="Times New Roman" w:cs="Times New Roman"/>
          <w:sz w:val="24"/>
          <w:szCs w:val="24"/>
        </w:rPr>
      </w:pPr>
    </w:p>
    <w:p w14:paraId="06467243" w14:textId="77777777" w:rsidR="002E0CAC" w:rsidRDefault="002E0CAC" w:rsidP="00B44EE3">
      <w:pPr>
        <w:pStyle w:val="Normal1"/>
        <w:spacing w:after="0" w:line="480" w:lineRule="auto"/>
        <w:rPr>
          <w:rFonts w:ascii="Times New Roman" w:eastAsia="Times New Roman" w:hAnsi="Times New Roman" w:cs="Times New Roman"/>
          <w:sz w:val="24"/>
          <w:szCs w:val="24"/>
        </w:rPr>
      </w:pPr>
    </w:p>
    <w:p w14:paraId="579A3022" w14:textId="77777777" w:rsidR="002E0CAC" w:rsidRDefault="002E0CAC" w:rsidP="00B44EE3">
      <w:pPr>
        <w:pStyle w:val="Normal1"/>
        <w:spacing w:after="0" w:line="480" w:lineRule="auto"/>
        <w:rPr>
          <w:rFonts w:ascii="Times New Roman" w:eastAsia="Times New Roman" w:hAnsi="Times New Roman" w:cs="Times New Roman"/>
          <w:sz w:val="24"/>
          <w:szCs w:val="24"/>
        </w:rPr>
      </w:pPr>
    </w:p>
    <w:p w14:paraId="5135603E" w14:textId="0B4FE98A" w:rsidR="002E0CAC" w:rsidRDefault="003F441A" w:rsidP="00B44EE3">
      <w:pPr>
        <w:pStyle w:val="Normal1"/>
        <w:spacing w:after="0" w:line="480" w:lineRule="auto"/>
        <w:rPr>
          <w:rFonts w:ascii="Times New Roman" w:eastAsia="Times New Roman" w:hAnsi="Times New Roman" w:cs="Times New Roman"/>
          <w:b/>
          <w:sz w:val="24"/>
          <w:szCs w:val="24"/>
        </w:rPr>
      </w:pPr>
      <w:commentRangeStart w:id="26"/>
      <w:r>
        <w:rPr>
          <w:rFonts w:ascii="Times New Roman" w:eastAsia="Times New Roman" w:hAnsi="Times New Roman" w:cs="Times New Roman"/>
          <w:b/>
          <w:sz w:val="24"/>
          <w:szCs w:val="24"/>
        </w:rPr>
        <w:t>Highlights</w:t>
      </w:r>
      <w:commentRangeEnd w:id="26"/>
      <w:r>
        <w:commentReference w:id="26"/>
      </w:r>
    </w:p>
    <w:p w14:paraId="13BF1243" w14:textId="77777777" w:rsidR="00876486" w:rsidRDefault="00876486" w:rsidP="00B44EE3">
      <w:pPr>
        <w:pStyle w:val="Normal1"/>
        <w:spacing w:after="0" w:line="480" w:lineRule="auto"/>
        <w:rPr>
          <w:rFonts w:ascii="Times New Roman" w:eastAsia="Times New Roman" w:hAnsi="Times New Roman" w:cs="Times New Roman"/>
          <w:b/>
          <w:sz w:val="24"/>
          <w:szCs w:val="24"/>
        </w:rPr>
      </w:pPr>
    </w:p>
    <w:p w14:paraId="07BA06D7" w14:textId="77777777" w:rsidR="002E0CAC" w:rsidRDefault="002E0CAC" w:rsidP="00B44EE3">
      <w:pPr>
        <w:pStyle w:val="Normal1"/>
        <w:spacing w:after="0" w:line="480" w:lineRule="auto"/>
        <w:rPr>
          <w:rFonts w:ascii="Times New Roman" w:eastAsia="Times New Roman" w:hAnsi="Times New Roman" w:cs="Times New Roman"/>
          <w:b/>
          <w:sz w:val="24"/>
          <w:szCs w:val="24"/>
        </w:rPr>
      </w:pPr>
    </w:p>
    <w:p w14:paraId="06A51131" w14:textId="77777777" w:rsidR="002E0CAC" w:rsidRDefault="003F441A" w:rsidP="00B44EE3">
      <w:pPr>
        <w:pStyle w:val="Normal1"/>
        <w:spacing w:after="0" w:line="480" w:lineRule="auto"/>
        <w:rPr>
          <w:rFonts w:ascii="Times New Roman" w:eastAsia="Times New Roman" w:hAnsi="Times New Roman" w:cs="Times New Roman"/>
          <w:b/>
          <w:sz w:val="24"/>
          <w:szCs w:val="24"/>
        </w:rPr>
      </w:pPr>
      <w:commentRangeStart w:id="27"/>
      <w:r>
        <w:rPr>
          <w:rFonts w:ascii="Times New Roman" w:eastAsia="Times New Roman" w:hAnsi="Times New Roman" w:cs="Times New Roman"/>
          <w:b/>
          <w:sz w:val="24"/>
          <w:szCs w:val="24"/>
        </w:rPr>
        <w:t>Graphical Abstract</w:t>
      </w:r>
      <w:commentRangeEnd w:id="27"/>
      <w:r>
        <w:commentReference w:id="27"/>
      </w:r>
      <w:r>
        <w:rPr>
          <w:rFonts w:ascii="Times New Roman" w:eastAsia="Times New Roman" w:hAnsi="Times New Roman" w:cs="Times New Roman"/>
          <w:b/>
          <w:sz w:val="24"/>
          <w:szCs w:val="24"/>
        </w:rPr>
        <w:t xml:space="preserve"> (anyone?)</w:t>
      </w:r>
      <w:r>
        <w:br w:type="page"/>
      </w:r>
    </w:p>
    <w:p w14:paraId="0591494A" w14:textId="77777777" w:rsidR="002E0CAC" w:rsidRDefault="003F441A" w:rsidP="00B44EE3">
      <w:pPr>
        <w:pStyle w:val="Normal1"/>
        <w:numPr>
          <w:ilvl w:val="0"/>
          <w:numId w:val="1"/>
        </w:numPr>
        <w:spacing w:after="0" w:line="480" w:lineRule="auto"/>
        <w:ind w:left="360" w:firstLine="0"/>
        <w:contextualSpacing/>
        <w:rPr>
          <w:rFonts w:ascii="Times New Roman" w:eastAsia="Times New Roman" w:hAnsi="Times New Roman" w:cs="Times New Roman"/>
          <w:b/>
          <w:sz w:val="24"/>
          <w:szCs w:val="24"/>
        </w:rPr>
      </w:pPr>
      <w:commentRangeStart w:id="28"/>
      <w:r>
        <w:rPr>
          <w:rFonts w:ascii="Times New Roman" w:eastAsia="Times New Roman" w:hAnsi="Times New Roman" w:cs="Times New Roman"/>
          <w:b/>
          <w:sz w:val="24"/>
          <w:szCs w:val="24"/>
        </w:rPr>
        <w:lastRenderedPageBreak/>
        <w:t>Introduction</w:t>
      </w:r>
      <w:commentRangeEnd w:id="28"/>
      <w:r>
        <w:commentReference w:id="28"/>
      </w:r>
    </w:p>
    <w:p w14:paraId="4E15EE34" w14:textId="356AE5D0" w:rsidR="00D44F71" w:rsidRDefault="00DB06BC" w:rsidP="00B44EE3">
      <w:pPr>
        <w:pStyle w:val="Normal1"/>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sidR="00AB1C4E">
        <w:rPr>
          <w:rFonts w:ascii="Times New Roman" w:eastAsia="Times New Roman" w:hAnsi="Times New Roman" w:cs="Times New Roman"/>
          <w:sz w:val="24"/>
          <w:szCs w:val="24"/>
        </w:rPr>
        <w:t>Seagrass</w:t>
      </w:r>
      <w:proofErr w:type="spellEnd"/>
      <w:r w:rsidR="00AB1C4E">
        <w:rPr>
          <w:rFonts w:ascii="Times New Roman" w:eastAsia="Times New Roman" w:hAnsi="Times New Roman" w:cs="Times New Roman"/>
          <w:sz w:val="24"/>
          <w:szCs w:val="24"/>
        </w:rPr>
        <w:t xml:space="preserve"> meadows </w:t>
      </w:r>
      <w:r w:rsidR="001D5ACC">
        <w:rPr>
          <w:rFonts w:ascii="Times New Roman" w:eastAsia="Times New Roman" w:hAnsi="Times New Roman" w:cs="Times New Roman"/>
          <w:sz w:val="24"/>
          <w:szCs w:val="24"/>
        </w:rPr>
        <w:t>host vast biodiversity of algae, invertebrates and fish (</w:t>
      </w:r>
      <w:proofErr w:type="spellStart"/>
      <w:r w:rsidR="00F710A3">
        <w:rPr>
          <w:rFonts w:ascii="Times New Roman" w:eastAsia="Times New Roman" w:hAnsi="Times New Roman" w:cs="Times New Roman"/>
          <w:sz w:val="24"/>
          <w:szCs w:val="24"/>
        </w:rPr>
        <w:t>Bostrom</w:t>
      </w:r>
      <w:proofErr w:type="spellEnd"/>
      <w:r w:rsidR="00F710A3">
        <w:rPr>
          <w:rFonts w:ascii="Times New Roman" w:eastAsia="Times New Roman" w:hAnsi="Times New Roman" w:cs="Times New Roman"/>
          <w:sz w:val="24"/>
          <w:szCs w:val="24"/>
        </w:rPr>
        <w:t xml:space="preserve"> et al. 2006, Duffy 2006</w:t>
      </w:r>
      <w:r w:rsidR="001D5ACC">
        <w:rPr>
          <w:rFonts w:ascii="Times New Roman" w:eastAsia="Times New Roman" w:hAnsi="Times New Roman" w:cs="Times New Roman"/>
          <w:sz w:val="24"/>
          <w:szCs w:val="24"/>
        </w:rPr>
        <w:t>). Variation within meadows in shoot-level</w:t>
      </w:r>
      <w:ins w:id="29" w:author="Mary O'Connor" w:date="2018-03-04T13:35:00Z">
        <w:r w:rsidR="00B44EE3">
          <w:rPr>
            <w:rFonts w:ascii="Times New Roman" w:eastAsia="Times New Roman" w:hAnsi="Times New Roman" w:cs="Times New Roman"/>
            <w:sz w:val="24"/>
            <w:szCs w:val="24"/>
          </w:rPr>
          <w:t xml:space="preserve"> </w:t>
        </w:r>
        <w:proofErr w:type="spellStart"/>
        <w:r w:rsidR="00B44EE3">
          <w:rPr>
            <w:rFonts w:ascii="Times New Roman" w:eastAsia="Times New Roman" w:hAnsi="Times New Roman" w:cs="Times New Roman"/>
            <w:sz w:val="24"/>
            <w:szCs w:val="24"/>
          </w:rPr>
          <w:t>epibiotic</w:t>
        </w:r>
        <w:proofErr w:type="spellEnd"/>
        <w:r w:rsidR="00B44EE3">
          <w:rPr>
            <w:rFonts w:ascii="Times New Roman" w:eastAsia="Times New Roman" w:hAnsi="Times New Roman" w:cs="Times New Roman"/>
            <w:sz w:val="24"/>
            <w:szCs w:val="24"/>
          </w:rPr>
          <w:t xml:space="preserve"> </w:t>
        </w:r>
      </w:ins>
      <w:del w:id="30" w:author="Mary O'Connor" w:date="2018-03-04T13:35:00Z">
        <w:r w:rsidR="001D5ACC" w:rsidDel="00B44EE3">
          <w:rPr>
            <w:rFonts w:ascii="Times New Roman" w:eastAsia="Times New Roman" w:hAnsi="Times New Roman" w:cs="Times New Roman"/>
            <w:sz w:val="24"/>
            <w:szCs w:val="24"/>
          </w:rPr>
          <w:delText xml:space="preserve"> </w:delText>
        </w:r>
      </w:del>
      <w:r w:rsidR="001D5ACC">
        <w:rPr>
          <w:rFonts w:ascii="Times New Roman" w:eastAsia="Times New Roman" w:hAnsi="Times New Roman" w:cs="Times New Roman"/>
          <w:sz w:val="24"/>
          <w:szCs w:val="24"/>
        </w:rPr>
        <w:t xml:space="preserve">species composition </w:t>
      </w:r>
      <w:del w:id="31" w:author="Mary O'Connor" w:date="2018-03-04T13:35:00Z">
        <w:r w:rsidR="001D5ACC" w:rsidDel="00B44EE3">
          <w:rPr>
            <w:rFonts w:ascii="Times New Roman" w:eastAsia="Times New Roman" w:hAnsi="Times New Roman" w:cs="Times New Roman"/>
            <w:sz w:val="24"/>
            <w:szCs w:val="24"/>
          </w:rPr>
          <w:delText xml:space="preserve">(beta diversity) </w:delText>
        </w:r>
      </w:del>
      <w:r w:rsidR="001D5ACC">
        <w:rPr>
          <w:rFonts w:ascii="Times New Roman" w:eastAsia="Times New Roman" w:hAnsi="Times New Roman" w:cs="Times New Roman"/>
          <w:sz w:val="24"/>
          <w:szCs w:val="24"/>
        </w:rPr>
        <w:t xml:space="preserve">contributes to high biodiversity at the meadow-scale, yet the causes of this variation within meadows </w:t>
      </w:r>
      <w:del w:id="32" w:author="Mary O'Connor" w:date="2018-03-04T13:35:00Z">
        <w:r w:rsidR="001D5ACC" w:rsidDel="00B44EE3">
          <w:rPr>
            <w:rFonts w:ascii="Times New Roman" w:eastAsia="Times New Roman" w:hAnsi="Times New Roman" w:cs="Times New Roman"/>
            <w:sz w:val="24"/>
            <w:szCs w:val="24"/>
          </w:rPr>
          <w:delText xml:space="preserve">is </w:delText>
        </w:r>
      </w:del>
      <w:ins w:id="33" w:author="Mary O'Connor" w:date="2018-03-04T13:35:00Z">
        <w:r w:rsidR="00B44EE3">
          <w:rPr>
            <w:rFonts w:ascii="Times New Roman" w:eastAsia="Times New Roman" w:hAnsi="Times New Roman" w:cs="Times New Roman"/>
            <w:sz w:val="24"/>
            <w:szCs w:val="24"/>
          </w:rPr>
          <w:t xml:space="preserve">are </w:t>
        </w:r>
      </w:ins>
      <w:r w:rsidR="001D5ACC">
        <w:rPr>
          <w:rFonts w:ascii="Times New Roman" w:eastAsia="Times New Roman" w:hAnsi="Times New Roman" w:cs="Times New Roman"/>
          <w:sz w:val="24"/>
          <w:szCs w:val="24"/>
        </w:rPr>
        <w:t xml:space="preserve">not well understood </w:t>
      </w:r>
      <w:r w:rsidR="00AB1C4E">
        <w:rPr>
          <w:rFonts w:ascii="Times New Roman" w:eastAsia="Times New Roman" w:hAnsi="Times New Roman" w:cs="Times New Roman"/>
          <w:sz w:val="24"/>
          <w:szCs w:val="24"/>
        </w:rPr>
        <w:t>(</w:t>
      </w:r>
      <w:r w:rsidR="00734751">
        <w:rPr>
          <w:rFonts w:ascii="Times New Roman" w:eastAsia="Times New Roman" w:hAnsi="Times New Roman" w:cs="Times New Roman"/>
          <w:sz w:val="24"/>
          <w:szCs w:val="24"/>
        </w:rPr>
        <w:t>Johnson et al.</w:t>
      </w:r>
      <w:r w:rsidR="00EA51D1">
        <w:rPr>
          <w:rFonts w:ascii="Times New Roman" w:eastAsia="Times New Roman" w:hAnsi="Times New Roman" w:cs="Times New Roman"/>
          <w:sz w:val="24"/>
          <w:szCs w:val="24"/>
        </w:rPr>
        <w:t xml:space="preserve"> 2005; </w:t>
      </w:r>
      <w:proofErr w:type="spellStart"/>
      <w:r w:rsidR="00EA51D1">
        <w:rPr>
          <w:rFonts w:ascii="Times New Roman" w:eastAsia="Times New Roman" w:hAnsi="Times New Roman" w:cs="Times New Roman"/>
          <w:sz w:val="24"/>
          <w:szCs w:val="24"/>
        </w:rPr>
        <w:t>Lavery</w:t>
      </w:r>
      <w:proofErr w:type="spellEnd"/>
      <w:r w:rsidR="00EA51D1">
        <w:rPr>
          <w:rFonts w:ascii="Times New Roman" w:eastAsia="Times New Roman" w:hAnsi="Times New Roman" w:cs="Times New Roman"/>
          <w:sz w:val="24"/>
          <w:szCs w:val="24"/>
        </w:rPr>
        <w:t xml:space="preserve"> and </w:t>
      </w:r>
      <w:proofErr w:type="spellStart"/>
      <w:r w:rsidR="00EA51D1">
        <w:rPr>
          <w:rFonts w:ascii="Times New Roman" w:eastAsia="Times New Roman" w:hAnsi="Times New Roman" w:cs="Times New Roman"/>
          <w:sz w:val="24"/>
          <w:szCs w:val="24"/>
        </w:rPr>
        <w:t>Vanderklifft</w:t>
      </w:r>
      <w:proofErr w:type="spellEnd"/>
      <w:r w:rsidR="00EA51D1">
        <w:rPr>
          <w:rFonts w:ascii="Times New Roman" w:eastAsia="Times New Roman" w:hAnsi="Times New Roman" w:cs="Times New Roman"/>
          <w:sz w:val="24"/>
          <w:szCs w:val="24"/>
        </w:rPr>
        <w:t xml:space="preserve"> 2002</w:t>
      </w:r>
      <w:r w:rsidR="00237C42">
        <w:rPr>
          <w:rFonts w:ascii="Times New Roman" w:eastAsia="Times New Roman" w:hAnsi="Times New Roman" w:cs="Times New Roman"/>
          <w:sz w:val="24"/>
          <w:szCs w:val="24"/>
        </w:rPr>
        <w:t xml:space="preserve">; </w:t>
      </w:r>
      <w:r w:rsidR="00237C42" w:rsidRPr="008633CF">
        <w:rPr>
          <w:rFonts w:ascii="Times New Roman" w:hAnsi="Times New Roman" w:cs="Times New Roman"/>
          <w:sz w:val="24"/>
        </w:rPr>
        <w:t>Prado et al., 2007; Saunders et al., 2003</w:t>
      </w:r>
      <w:r w:rsidR="00AB1C4E">
        <w:rPr>
          <w:rFonts w:ascii="Times New Roman" w:eastAsia="Times New Roman" w:hAnsi="Times New Roman" w:cs="Times New Roman"/>
          <w:sz w:val="24"/>
          <w:szCs w:val="24"/>
        </w:rPr>
        <w:t xml:space="preserve">). </w:t>
      </w:r>
      <w:del w:id="34" w:author="Mary O'Connor" w:date="2018-03-04T13:36:00Z">
        <w:r w:rsidR="00AB1C4E" w:rsidDel="00B44EE3">
          <w:rPr>
            <w:rFonts w:ascii="Times New Roman" w:eastAsia="Times New Roman" w:hAnsi="Times New Roman" w:cs="Times New Roman"/>
            <w:sz w:val="24"/>
            <w:szCs w:val="24"/>
          </w:rPr>
          <w:delText>This v</w:delText>
        </w:r>
      </w:del>
      <w:ins w:id="35" w:author="Mary O'Connor" w:date="2018-03-04T13:36:00Z">
        <w:r w:rsidR="00B44EE3">
          <w:rPr>
            <w:rFonts w:ascii="Times New Roman" w:eastAsia="Times New Roman" w:hAnsi="Times New Roman" w:cs="Times New Roman"/>
            <w:sz w:val="24"/>
            <w:szCs w:val="24"/>
          </w:rPr>
          <w:t>V</w:t>
        </w:r>
      </w:ins>
      <w:r w:rsidR="00AB1C4E">
        <w:rPr>
          <w:rFonts w:ascii="Times New Roman" w:eastAsia="Times New Roman" w:hAnsi="Times New Roman" w:cs="Times New Roman"/>
          <w:sz w:val="24"/>
          <w:szCs w:val="24"/>
        </w:rPr>
        <w:t xml:space="preserve">ariation </w:t>
      </w:r>
      <w:ins w:id="36" w:author="Mary O'Connor" w:date="2018-03-04T13:36:00Z">
        <w:r w:rsidR="00B44EE3">
          <w:rPr>
            <w:rFonts w:ascii="Times New Roman" w:eastAsia="Times New Roman" w:hAnsi="Times New Roman" w:cs="Times New Roman"/>
            <w:sz w:val="24"/>
            <w:szCs w:val="24"/>
          </w:rPr>
          <w:t xml:space="preserve">in </w:t>
        </w:r>
        <w:proofErr w:type="spellStart"/>
        <w:r w:rsidR="00B44EE3">
          <w:rPr>
            <w:rFonts w:ascii="Times New Roman" w:eastAsia="Times New Roman" w:hAnsi="Times New Roman" w:cs="Times New Roman"/>
            <w:sz w:val="24"/>
            <w:szCs w:val="24"/>
          </w:rPr>
          <w:t>epibiotic</w:t>
        </w:r>
        <w:proofErr w:type="spellEnd"/>
        <w:r w:rsidR="00B44EE3">
          <w:rPr>
            <w:rFonts w:ascii="Times New Roman" w:eastAsia="Times New Roman" w:hAnsi="Times New Roman" w:cs="Times New Roman"/>
            <w:sz w:val="24"/>
            <w:szCs w:val="24"/>
          </w:rPr>
          <w:t xml:space="preserve"> composition and diversity </w:t>
        </w:r>
      </w:ins>
      <w:r w:rsidR="00AB1C4E">
        <w:rPr>
          <w:rFonts w:ascii="Times New Roman" w:eastAsia="Times New Roman" w:hAnsi="Times New Roman" w:cs="Times New Roman"/>
          <w:sz w:val="24"/>
          <w:szCs w:val="24"/>
        </w:rPr>
        <w:t xml:space="preserve">has been </w:t>
      </w:r>
      <w:r w:rsidR="00567E67">
        <w:rPr>
          <w:rFonts w:ascii="Times New Roman" w:eastAsia="Times New Roman" w:hAnsi="Times New Roman" w:cs="Times New Roman"/>
          <w:sz w:val="24"/>
          <w:szCs w:val="24"/>
        </w:rPr>
        <w:t xml:space="preserve">attributed to a range of biotic and abiotic factors, including </w:t>
      </w:r>
      <w:r w:rsidR="00AB1C4E">
        <w:rPr>
          <w:rFonts w:ascii="Times New Roman" w:eastAsia="Times New Roman" w:hAnsi="Times New Roman" w:cs="Times New Roman"/>
          <w:sz w:val="24"/>
          <w:szCs w:val="24"/>
        </w:rPr>
        <w:t>grazing pressure</w:t>
      </w:r>
      <w:r w:rsidR="00237C42">
        <w:rPr>
          <w:rFonts w:ascii="Times New Roman" w:eastAsia="Times New Roman" w:hAnsi="Times New Roman" w:cs="Times New Roman"/>
          <w:sz w:val="24"/>
          <w:szCs w:val="24"/>
        </w:rPr>
        <w:t xml:space="preserve"> (</w:t>
      </w:r>
      <w:proofErr w:type="spellStart"/>
      <w:r w:rsidR="00237C42" w:rsidRPr="008633CF">
        <w:rPr>
          <w:rFonts w:ascii="Times New Roman" w:hAnsi="Times New Roman" w:cs="Times New Roman"/>
          <w:sz w:val="24"/>
        </w:rPr>
        <w:t>Amundrud</w:t>
      </w:r>
      <w:proofErr w:type="spellEnd"/>
      <w:r w:rsidR="00237C42" w:rsidRPr="008633CF">
        <w:rPr>
          <w:rFonts w:ascii="Times New Roman" w:hAnsi="Times New Roman" w:cs="Times New Roman"/>
          <w:sz w:val="24"/>
        </w:rPr>
        <w:t xml:space="preserve"> et al.</w:t>
      </w:r>
      <w:r w:rsidR="00237C42">
        <w:rPr>
          <w:rFonts w:ascii="Times New Roman" w:hAnsi="Times New Roman" w:cs="Times New Roman"/>
          <w:sz w:val="24"/>
        </w:rPr>
        <w:t xml:space="preserve"> 2015</w:t>
      </w:r>
      <w:r w:rsidR="00237C42">
        <w:rPr>
          <w:rFonts w:ascii="Times New Roman" w:eastAsia="Times New Roman" w:hAnsi="Times New Roman" w:cs="Times New Roman"/>
          <w:sz w:val="24"/>
          <w:szCs w:val="24"/>
        </w:rPr>
        <w:t>; Huang et al. 2015; Duffy et al. 2015; Reynolds et al. 2015</w:t>
      </w:r>
      <w:r w:rsidR="009D6445">
        <w:rPr>
          <w:rFonts w:ascii="Times New Roman" w:eastAsia="Times New Roman" w:hAnsi="Times New Roman" w:cs="Times New Roman"/>
          <w:sz w:val="24"/>
          <w:szCs w:val="24"/>
        </w:rPr>
        <w:t xml:space="preserve">; </w:t>
      </w:r>
      <w:proofErr w:type="spellStart"/>
      <w:r w:rsidR="009D6445">
        <w:rPr>
          <w:rFonts w:ascii="Times New Roman" w:eastAsia="Times New Roman" w:hAnsi="Times New Roman" w:cs="Times New Roman"/>
          <w:sz w:val="24"/>
          <w:szCs w:val="24"/>
        </w:rPr>
        <w:t>Montfrans</w:t>
      </w:r>
      <w:proofErr w:type="spellEnd"/>
      <w:r w:rsidR="009D6445">
        <w:rPr>
          <w:rFonts w:ascii="Times New Roman" w:eastAsia="Times New Roman" w:hAnsi="Times New Roman" w:cs="Times New Roman"/>
          <w:sz w:val="24"/>
          <w:szCs w:val="24"/>
        </w:rPr>
        <w:t xml:space="preserve"> et al. 1984</w:t>
      </w:r>
      <w:r w:rsidR="00237C42">
        <w:rPr>
          <w:rFonts w:ascii="Times New Roman" w:eastAsia="Times New Roman" w:hAnsi="Times New Roman" w:cs="Times New Roman"/>
          <w:sz w:val="24"/>
          <w:szCs w:val="24"/>
        </w:rPr>
        <w:t xml:space="preserve">), </w:t>
      </w:r>
      <w:r w:rsidR="00AB1C4E">
        <w:rPr>
          <w:rFonts w:ascii="Times New Roman" w:eastAsia="Times New Roman" w:hAnsi="Times New Roman" w:cs="Times New Roman"/>
          <w:sz w:val="24"/>
          <w:szCs w:val="24"/>
        </w:rPr>
        <w:t xml:space="preserve">environmental conditions </w:t>
      </w:r>
      <w:r w:rsidR="006A4748" w:rsidRPr="006A4748">
        <w:rPr>
          <w:rFonts w:ascii="Times New Roman" w:hAnsi="Times New Roman" w:cs="Times New Roman"/>
          <w:sz w:val="24"/>
          <w:szCs w:val="24"/>
          <w:vertAlign w:val="superscript"/>
        </w:rPr>
        <w:t>1–4</w:t>
      </w:r>
      <w:r w:rsidR="00AB1C4E">
        <w:rPr>
          <w:rFonts w:ascii="Times New Roman" w:eastAsia="Times New Roman" w:hAnsi="Times New Roman" w:cs="Times New Roman"/>
          <w:sz w:val="24"/>
          <w:szCs w:val="24"/>
        </w:rPr>
        <w:t>, or even shoot specific microbial community</w:t>
      </w:r>
      <w:r w:rsidR="00237C42">
        <w:rPr>
          <w:rFonts w:ascii="Times New Roman" w:eastAsia="Times New Roman" w:hAnsi="Times New Roman" w:cs="Times New Roman"/>
          <w:sz w:val="24"/>
          <w:szCs w:val="24"/>
        </w:rPr>
        <w:t xml:space="preserve"> (</w:t>
      </w:r>
      <w:r w:rsidR="003C71F7">
        <w:rPr>
          <w:rFonts w:ascii="Times New Roman" w:eastAsia="Times New Roman" w:hAnsi="Times New Roman" w:cs="Times New Roman"/>
          <w:sz w:val="24"/>
          <w:szCs w:val="24"/>
        </w:rPr>
        <w:t xml:space="preserve">Harder, 2008; </w:t>
      </w:r>
      <w:r w:rsidR="00937506">
        <w:rPr>
          <w:rFonts w:ascii="Times New Roman" w:eastAsia="Times New Roman" w:hAnsi="Times New Roman" w:cs="Times New Roman"/>
          <w:sz w:val="24"/>
          <w:szCs w:val="24"/>
        </w:rPr>
        <w:t xml:space="preserve">Silva et al. 2013; </w:t>
      </w:r>
      <w:proofErr w:type="spellStart"/>
      <w:r w:rsidR="00937506" w:rsidRPr="008633CF">
        <w:rPr>
          <w:rFonts w:ascii="Times New Roman" w:hAnsi="Times New Roman" w:cs="Times New Roman"/>
          <w:sz w:val="24"/>
          <w:szCs w:val="24"/>
        </w:rPr>
        <w:t>Holmström</w:t>
      </w:r>
      <w:proofErr w:type="spellEnd"/>
      <w:r w:rsidR="00937506" w:rsidRPr="008633CF">
        <w:rPr>
          <w:rFonts w:ascii="Times New Roman" w:hAnsi="Times New Roman" w:cs="Times New Roman"/>
          <w:sz w:val="24"/>
          <w:szCs w:val="24"/>
        </w:rPr>
        <w:t xml:space="preserve"> et al., 2002b</w:t>
      </w:r>
      <w:r w:rsidR="00937506">
        <w:rPr>
          <w:rFonts w:ascii="Times New Roman" w:hAnsi="Times New Roman" w:cs="Times New Roman"/>
          <w:sz w:val="24"/>
          <w:szCs w:val="24"/>
        </w:rPr>
        <w:t>)</w:t>
      </w:r>
      <w:r w:rsidR="00AB1C4E">
        <w:rPr>
          <w:rFonts w:ascii="Times New Roman" w:eastAsia="Times New Roman" w:hAnsi="Times New Roman" w:cs="Times New Roman"/>
          <w:sz w:val="24"/>
          <w:szCs w:val="24"/>
        </w:rPr>
        <w:t xml:space="preserve">. </w:t>
      </w:r>
    </w:p>
    <w:p w14:paraId="7990D55F" w14:textId="77777777" w:rsidR="00B44EE3" w:rsidRDefault="00D44F71" w:rsidP="00B44EE3">
      <w:pPr>
        <w:pStyle w:val="Normal1"/>
        <w:spacing w:after="0" w:line="480" w:lineRule="auto"/>
        <w:rPr>
          <w:ins w:id="37" w:author="Mary O'Connor" w:date="2018-03-04T13:41:00Z"/>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D5ACC">
        <w:rPr>
          <w:rFonts w:ascii="Times New Roman" w:eastAsia="Times New Roman" w:hAnsi="Times New Roman" w:cs="Times New Roman"/>
          <w:sz w:val="24"/>
          <w:szCs w:val="24"/>
        </w:rPr>
        <w:t xml:space="preserve">At the base of diverse </w:t>
      </w:r>
      <w:proofErr w:type="spellStart"/>
      <w:r w:rsidR="001D5ACC">
        <w:rPr>
          <w:rFonts w:ascii="Times New Roman" w:eastAsia="Times New Roman" w:hAnsi="Times New Roman" w:cs="Times New Roman"/>
          <w:sz w:val="24"/>
          <w:szCs w:val="24"/>
        </w:rPr>
        <w:t>seagrass</w:t>
      </w:r>
      <w:proofErr w:type="spellEnd"/>
      <w:r w:rsidR="001D5ACC">
        <w:rPr>
          <w:rFonts w:ascii="Times New Roman" w:eastAsia="Times New Roman" w:hAnsi="Times New Roman" w:cs="Times New Roman"/>
          <w:sz w:val="24"/>
          <w:szCs w:val="24"/>
        </w:rPr>
        <w:t xml:space="preserve">-associated communities are the </w:t>
      </w:r>
      <w:ins w:id="38" w:author="Mary O'Connor" w:date="2018-03-04T13:36:00Z">
        <w:r w:rsidR="00B44EE3">
          <w:rPr>
            <w:rFonts w:ascii="Times New Roman" w:eastAsia="Times New Roman" w:hAnsi="Times New Roman" w:cs="Times New Roman"/>
            <w:sz w:val="24"/>
            <w:szCs w:val="24"/>
          </w:rPr>
          <w:t xml:space="preserve">epiphytic </w:t>
        </w:r>
      </w:ins>
      <w:r w:rsidR="001D5ACC">
        <w:rPr>
          <w:rFonts w:ascii="Times New Roman" w:eastAsia="Times New Roman" w:hAnsi="Times New Roman" w:cs="Times New Roman"/>
          <w:sz w:val="24"/>
          <w:szCs w:val="24"/>
        </w:rPr>
        <w:t xml:space="preserve">algae living on </w:t>
      </w:r>
      <w:proofErr w:type="spellStart"/>
      <w:r w:rsidR="001D5ACC">
        <w:rPr>
          <w:rFonts w:ascii="Times New Roman" w:eastAsia="Times New Roman" w:hAnsi="Times New Roman" w:cs="Times New Roman"/>
          <w:sz w:val="24"/>
          <w:szCs w:val="24"/>
        </w:rPr>
        <w:t>seagrass</w:t>
      </w:r>
      <w:proofErr w:type="spellEnd"/>
      <w:r w:rsidR="001D5ACC">
        <w:rPr>
          <w:rFonts w:ascii="Times New Roman" w:eastAsia="Times New Roman" w:hAnsi="Times New Roman" w:cs="Times New Roman"/>
          <w:sz w:val="24"/>
          <w:szCs w:val="24"/>
        </w:rPr>
        <w:t xml:space="preserve"> blades</w:t>
      </w:r>
      <w:del w:id="39" w:author="Mary O'Connor" w:date="2018-03-04T13:36:00Z">
        <w:r w:rsidR="001D5ACC" w:rsidDel="00B44EE3">
          <w:rPr>
            <w:rFonts w:ascii="Times New Roman" w:eastAsia="Times New Roman" w:hAnsi="Times New Roman" w:cs="Times New Roman"/>
            <w:sz w:val="24"/>
            <w:szCs w:val="24"/>
          </w:rPr>
          <w:delText>, or epiphytic algae</w:delText>
        </w:r>
      </w:del>
      <w:r w:rsidR="001D5ACC">
        <w:rPr>
          <w:rFonts w:ascii="Times New Roman" w:eastAsia="Times New Roman" w:hAnsi="Times New Roman" w:cs="Times New Roman"/>
          <w:sz w:val="24"/>
          <w:szCs w:val="24"/>
        </w:rPr>
        <w:t xml:space="preserve">. </w:t>
      </w:r>
      <w:r w:rsidR="00734751">
        <w:rPr>
          <w:rFonts w:ascii="Times New Roman" w:eastAsia="Times New Roman" w:hAnsi="Times New Roman" w:cs="Times New Roman"/>
          <w:sz w:val="24"/>
          <w:szCs w:val="24"/>
        </w:rPr>
        <w:t xml:space="preserve">Epiphytic </w:t>
      </w:r>
      <w:r w:rsidR="001D5ACC">
        <w:rPr>
          <w:rFonts w:ascii="Times New Roman" w:eastAsia="Times New Roman" w:hAnsi="Times New Roman" w:cs="Times New Roman"/>
          <w:sz w:val="24"/>
          <w:szCs w:val="24"/>
        </w:rPr>
        <w:t xml:space="preserve">algae </w:t>
      </w:r>
      <w:r w:rsidR="00734751">
        <w:rPr>
          <w:rFonts w:ascii="Times New Roman" w:eastAsia="Times New Roman" w:hAnsi="Times New Roman" w:cs="Times New Roman"/>
          <w:sz w:val="24"/>
          <w:szCs w:val="24"/>
        </w:rPr>
        <w:t xml:space="preserve">are an important component of the </w:t>
      </w:r>
      <w:del w:id="40" w:author="Mary O'Connor" w:date="2018-03-04T13:36:00Z">
        <w:r w:rsidR="00734751" w:rsidDel="00B44EE3">
          <w:rPr>
            <w:rFonts w:ascii="Times New Roman" w:eastAsia="Times New Roman" w:hAnsi="Times New Roman" w:cs="Times New Roman"/>
            <w:sz w:val="24"/>
            <w:szCs w:val="24"/>
          </w:rPr>
          <w:delText xml:space="preserve">larger </w:delText>
        </w:r>
      </w:del>
      <w:proofErr w:type="spellStart"/>
      <w:r w:rsidR="00734751">
        <w:rPr>
          <w:rFonts w:ascii="Times New Roman" w:eastAsia="Times New Roman" w:hAnsi="Times New Roman" w:cs="Times New Roman"/>
          <w:sz w:val="24"/>
          <w:szCs w:val="24"/>
        </w:rPr>
        <w:t>seagrass</w:t>
      </w:r>
      <w:proofErr w:type="spellEnd"/>
      <w:r w:rsidR="00734751">
        <w:rPr>
          <w:rFonts w:ascii="Times New Roman" w:eastAsia="Times New Roman" w:hAnsi="Times New Roman" w:cs="Times New Roman"/>
          <w:sz w:val="24"/>
          <w:szCs w:val="24"/>
        </w:rPr>
        <w:t xml:space="preserve"> ecosystem</w:t>
      </w:r>
      <w:ins w:id="41" w:author="Mary O'Connor" w:date="2018-03-04T13:36:00Z">
        <w:r w:rsidR="00B44EE3">
          <w:rPr>
            <w:rFonts w:ascii="Times New Roman" w:eastAsia="Times New Roman" w:hAnsi="Times New Roman" w:cs="Times New Roman"/>
            <w:sz w:val="24"/>
            <w:szCs w:val="24"/>
          </w:rPr>
          <w:t>s</w:t>
        </w:r>
      </w:ins>
      <w:ins w:id="42" w:author="Mary O'Connor" w:date="2018-03-04T13:37:00Z">
        <w:r w:rsidR="00B44EE3">
          <w:rPr>
            <w:rFonts w:ascii="Times New Roman" w:eastAsia="Times New Roman" w:hAnsi="Times New Roman" w:cs="Times New Roman"/>
            <w:sz w:val="24"/>
            <w:szCs w:val="24"/>
          </w:rPr>
          <w:t xml:space="preserve"> by supporting animal productivity,</w:t>
        </w:r>
      </w:ins>
      <w:r w:rsidR="00734751">
        <w:rPr>
          <w:rFonts w:ascii="Times New Roman" w:eastAsia="Times New Roman" w:hAnsi="Times New Roman" w:cs="Times New Roman"/>
          <w:sz w:val="24"/>
          <w:szCs w:val="24"/>
        </w:rPr>
        <w:t xml:space="preserve"> but they can have detrimental impacts on </w:t>
      </w:r>
      <w:proofErr w:type="spellStart"/>
      <w:r w:rsidR="00734751">
        <w:rPr>
          <w:rFonts w:ascii="Times New Roman" w:eastAsia="Times New Roman" w:hAnsi="Times New Roman" w:cs="Times New Roman"/>
          <w:sz w:val="24"/>
          <w:szCs w:val="24"/>
        </w:rPr>
        <w:t>seagrass</w:t>
      </w:r>
      <w:proofErr w:type="spellEnd"/>
      <w:r w:rsidR="00734751">
        <w:rPr>
          <w:rFonts w:ascii="Times New Roman" w:eastAsia="Times New Roman" w:hAnsi="Times New Roman" w:cs="Times New Roman"/>
          <w:sz w:val="24"/>
          <w:szCs w:val="24"/>
        </w:rPr>
        <w:t xml:space="preserve"> </w:t>
      </w:r>
      <w:r w:rsidR="008769A9">
        <w:rPr>
          <w:rFonts w:ascii="Times New Roman" w:eastAsia="Times New Roman" w:hAnsi="Times New Roman" w:cs="Times New Roman"/>
          <w:sz w:val="24"/>
          <w:szCs w:val="24"/>
        </w:rPr>
        <w:t>plants</w:t>
      </w:r>
      <w:r w:rsidR="00937506">
        <w:rPr>
          <w:rFonts w:ascii="Times New Roman" w:eastAsia="Times New Roman" w:hAnsi="Times New Roman" w:cs="Times New Roman"/>
          <w:sz w:val="24"/>
          <w:szCs w:val="24"/>
        </w:rPr>
        <w:t xml:space="preserve"> by </w:t>
      </w:r>
      <w:r w:rsidR="00734751">
        <w:rPr>
          <w:rFonts w:ascii="Times New Roman" w:eastAsia="Times New Roman" w:hAnsi="Times New Roman" w:cs="Times New Roman"/>
          <w:sz w:val="24"/>
          <w:szCs w:val="24"/>
        </w:rPr>
        <w:t>reduc</w:t>
      </w:r>
      <w:r w:rsidR="00937506">
        <w:rPr>
          <w:rFonts w:ascii="Times New Roman" w:eastAsia="Times New Roman" w:hAnsi="Times New Roman" w:cs="Times New Roman"/>
          <w:sz w:val="24"/>
          <w:szCs w:val="24"/>
        </w:rPr>
        <w:t>ing</w:t>
      </w:r>
      <w:r w:rsidR="00734751">
        <w:rPr>
          <w:rFonts w:ascii="Times New Roman" w:eastAsia="Times New Roman" w:hAnsi="Times New Roman" w:cs="Times New Roman"/>
          <w:sz w:val="24"/>
          <w:szCs w:val="24"/>
        </w:rPr>
        <w:t xml:space="preserve"> the level of light and nutrients </w:t>
      </w:r>
      <w:r w:rsidR="009D6445">
        <w:rPr>
          <w:rFonts w:ascii="Times New Roman" w:eastAsia="Times New Roman" w:hAnsi="Times New Roman" w:cs="Times New Roman"/>
          <w:sz w:val="24"/>
          <w:szCs w:val="24"/>
        </w:rPr>
        <w:t xml:space="preserve">that </w:t>
      </w:r>
      <w:proofErr w:type="spellStart"/>
      <w:r w:rsidR="00734751">
        <w:rPr>
          <w:rFonts w:ascii="Times New Roman" w:eastAsia="Times New Roman" w:hAnsi="Times New Roman" w:cs="Times New Roman"/>
          <w:sz w:val="24"/>
          <w:szCs w:val="24"/>
        </w:rPr>
        <w:t>seagrass</w:t>
      </w:r>
      <w:proofErr w:type="spellEnd"/>
      <w:r w:rsidR="00734751">
        <w:rPr>
          <w:rFonts w:ascii="Times New Roman" w:eastAsia="Times New Roman" w:hAnsi="Times New Roman" w:cs="Times New Roman"/>
          <w:sz w:val="24"/>
          <w:szCs w:val="24"/>
        </w:rPr>
        <w:t xml:space="preserve"> p</w:t>
      </w:r>
      <w:r w:rsidR="00937506">
        <w:rPr>
          <w:rFonts w:ascii="Times New Roman" w:eastAsia="Times New Roman" w:hAnsi="Times New Roman" w:cs="Times New Roman"/>
          <w:sz w:val="24"/>
          <w:szCs w:val="24"/>
        </w:rPr>
        <w:t>l</w:t>
      </w:r>
      <w:r w:rsidR="00734751">
        <w:rPr>
          <w:rFonts w:ascii="Times New Roman" w:eastAsia="Times New Roman" w:hAnsi="Times New Roman" w:cs="Times New Roman"/>
          <w:sz w:val="24"/>
          <w:szCs w:val="24"/>
        </w:rPr>
        <w:t>ants receive</w:t>
      </w:r>
      <w:r w:rsidR="00BB6DAD">
        <w:rPr>
          <w:rFonts w:ascii="Times New Roman" w:eastAsia="Times New Roman" w:hAnsi="Times New Roman" w:cs="Times New Roman"/>
          <w:sz w:val="24"/>
          <w:szCs w:val="24"/>
        </w:rPr>
        <w:t xml:space="preserve"> </w:t>
      </w:r>
      <w:r w:rsidR="00937506">
        <w:rPr>
          <w:rFonts w:ascii="Times New Roman" w:eastAsia="Times New Roman" w:hAnsi="Times New Roman" w:cs="Times New Roman"/>
          <w:sz w:val="24"/>
          <w:szCs w:val="24"/>
        </w:rPr>
        <w:t>(</w:t>
      </w:r>
      <w:proofErr w:type="spellStart"/>
      <w:r w:rsidR="008769A9">
        <w:rPr>
          <w:rFonts w:ascii="Times New Roman" w:eastAsia="Times New Roman" w:hAnsi="Times New Roman" w:cs="Times New Roman"/>
          <w:sz w:val="24"/>
          <w:szCs w:val="24"/>
        </w:rPr>
        <w:t>Mcroy</w:t>
      </w:r>
      <w:proofErr w:type="spellEnd"/>
      <w:r w:rsidR="008769A9">
        <w:rPr>
          <w:rFonts w:ascii="Times New Roman" w:eastAsia="Times New Roman" w:hAnsi="Times New Roman" w:cs="Times New Roman"/>
          <w:sz w:val="24"/>
          <w:szCs w:val="24"/>
        </w:rPr>
        <w:t xml:space="preserve"> and Goering 1974; Sand-Jensen 1977; </w:t>
      </w:r>
      <w:proofErr w:type="spellStart"/>
      <w:r w:rsidR="008769A9">
        <w:rPr>
          <w:rFonts w:ascii="Times New Roman" w:eastAsia="Times New Roman" w:hAnsi="Times New Roman" w:cs="Times New Roman"/>
          <w:sz w:val="24"/>
          <w:szCs w:val="24"/>
        </w:rPr>
        <w:t>Penhale</w:t>
      </w:r>
      <w:proofErr w:type="spellEnd"/>
      <w:r w:rsidR="008769A9">
        <w:rPr>
          <w:rFonts w:ascii="Times New Roman" w:eastAsia="Times New Roman" w:hAnsi="Times New Roman" w:cs="Times New Roman"/>
          <w:sz w:val="24"/>
          <w:szCs w:val="24"/>
        </w:rPr>
        <w:t xml:space="preserve"> 1977; </w:t>
      </w:r>
      <w:proofErr w:type="spellStart"/>
      <w:r w:rsidR="008769A9">
        <w:rPr>
          <w:rFonts w:ascii="Times New Roman" w:eastAsia="Times New Roman" w:hAnsi="Times New Roman" w:cs="Times New Roman"/>
          <w:sz w:val="24"/>
          <w:szCs w:val="24"/>
        </w:rPr>
        <w:t>Harlin</w:t>
      </w:r>
      <w:proofErr w:type="spellEnd"/>
      <w:r w:rsidR="008769A9">
        <w:rPr>
          <w:rFonts w:ascii="Times New Roman" w:eastAsia="Times New Roman" w:hAnsi="Times New Roman" w:cs="Times New Roman"/>
          <w:sz w:val="24"/>
          <w:szCs w:val="24"/>
        </w:rPr>
        <w:t xml:space="preserve"> 197</w:t>
      </w:r>
      <w:r w:rsidR="003D251A">
        <w:rPr>
          <w:rFonts w:ascii="Times New Roman" w:eastAsia="Times New Roman" w:hAnsi="Times New Roman" w:cs="Times New Roman"/>
          <w:sz w:val="24"/>
          <w:szCs w:val="24"/>
        </w:rPr>
        <w:t>5</w:t>
      </w:r>
      <w:r w:rsidR="008769A9">
        <w:rPr>
          <w:rFonts w:ascii="Times New Roman" w:eastAsia="Times New Roman" w:hAnsi="Times New Roman" w:cs="Times New Roman"/>
          <w:sz w:val="24"/>
          <w:szCs w:val="24"/>
        </w:rPr>
        <w:t>; Coleman and Burkholder 1994; Lin et al. 1996; Morgan and Kitting 1984</w:t>
      </w:r>
      <w:r>
        <w:rPr>
          <w:rFonts w:ascii="Times New Roman" w:eastAsia="Times New Roman" w:hAnsi="Times New Roman" w:cs="Times New Roman"/>
          <w:sz w:val="24"/>
          <w:szCs w:val="24"/>
        </w:rPr>
        <w:t xml:space="preserve">, </w:t>
      </w:r>
      <w:r w:rsidR="008769A9">
        <w:rPr>
          <w:rFonts w:ascii="Times New Roman" w:eastAsia="Times New Roman" w:hAnsi="Times New Roman" w:cs="Times New Roman"/>
          <w:sz w:val="24"/>
          <w:szCs w:val="24"/>
        </w:rPr>
        <w:t>Fry 1984)</w:t>
      </w:r>
      <w:r w:rsidR="001636D4">
        <w:rPr>
          <w:rFonts w:ascii="Times New Roman" w:eastAsia="Times New Roman" w:hAnsi="Times New Roman" w:cs="Times New Roman"/>
          <w:sz w:val="24"/>
          <w:szCs w:val="24"/>
        </w:rPr>
        <w:t xml:space="preserve">. </w:t>
      </w:r>
      <w:del w:id="43" w:author="Mary O'Connor" w:date="2018-03-04T13:37:00Z">
        <w:r w:rsidR="001636D4" w:rsidDel="00B44EE3">
          <w:rPr>
            <w:rFonts w:ascii="Times New Roman" w:eastAsia="Times New Roman" w:hAnsi="Times New Roman" w:cs="Times New Roman"/>
            <w:sz w:val="24"/>
            <w:szCs w:val="24"/>
          </w:rPr>
          <w:delText xml:space="preserve">Invertebrate grazers primarily eat epiphytic algae. </w:delText>
        </w:r>
      </w:del>
      <w:r w:rsidR="001636D4">
        <w:rPr>
          <w:rFonts w:ascii="Times New Roman" w:eastAsia="Times New Roman" w:hAnsi="Times New Roman" w:cs="Times New Roman"/>
          <w:sz w:val="24"/>
          <w:szCs w:val="24"/>
        </w:rPr>
        <w:t>Thus</w:t>
      </w:r>
      <w:r w:rsidR="00FF4A1E">
        <w:rPr>
          <w:rFonts w:ascii="Times New Roman" w:eastAsia="Times New Roman" w:hAnsi="Times New Roman" w:cs="Times New Roman"/>
          <w:sz w:val="24"/>
          <w:szCs w:val="24"/>
        </w:rPr>
        <w:t>,</w:t>
      </w:r>
      <w:r w:rsidR="001636D4">
        <w:rPr>
          <w:rFonts w:ascii="Times New Roman" w:eastAsia="Times New Roman" w:hAnsi="Times New Roman" w:cs="Times New Roman"/>
          <w:sz w:val="24"/>
          <w:szCs w:val="24"/>
        </w:rPr>
        <w:t xml:space="preserve"> like other</w:t>
      </w:r>
      <w:r w:rsidR="008769A9">
        <w:rPr>
          <w:rFonts w:ascii="Times New Roman" w:eastAsia="Times New Roman" w:hAnsi="Times New Roman" w:cs="Times New Roman"/>
          <w:sz w:val="24"/>
          <w:szCs w:val="24"/>
        </w:rPr>
        <w:t xml:space="preserve"> foundation species</w:t>
      </w:r>
      <w:r w:rsidR="001636D4">
        <w:rPr>
          <w:rFonts w:ascii="Times New Roman" w:eastAsia="Times New Roman" w:hAnsi="Times New Roman" w:cs="Times New Roman"/>
          <w:sz w:val="24"/>
          <w:szCs w:val="24"/>
        </w:rPr>
        <w:t xml:space="preserve">, </w:t>
      </w:r>
      <w:proofErr w:type="spellStart"/>
      <w:r w:rsidR="001636D4">
        <w:rPr>
          <w:rFonts w:ascii="Times New Roman" w:eastAsia="Times New Roman" w:hAnsi="Times New Roman" w:cs="Times New Roman"/>
          <w:sz w:val="24"/>
          <w:szCs w:val="24"/>
        </w:rPr>
        <w:t>seagrass</w:t>
      </w:r>
      <w:proofErr w:type="spellEnd"/>
      <w:r w:rsidR="008769A9">
        <w:rPr>
          <w:rFonts w:ascii="Times New Roman" w:eastAsia="Times New Roman" w:hAnsi="Times New Roman" w:cs="Times New Roman"/>
          <w:sz w:val="24"/>
          <w:szCs w:val="24"/>
        </w:rPr>
        <w:t xml:space="preserve"> and the biodiversity it hosts exist</w:t>
      </w:r>
      <w:r w:rsidR="001636D4">
        <w:rPr>
          <w:rFonts w:ascii="Times New Roman" w:eastAsia="Times New Roman" w:hAnsi="Times New Roman" w:cs="Times New Roman"/>
          <w:sz w:val="24"/>
          <w:szCs w:val="24"/>
        </w:rPr>
        <w:t>s</w:t>
      </w:r>
      <w:r w:rsidR="008769A9">
        <w:rPr>
          <w:rFonts w:ascii="Times New Roman" w:eastAsia="Times New Roman" w:hAnsi="Times New Roman" w:cs="Times New Roman"/>
          <w:sz w:val="24"/>
          <w:szCs w:val="24"/>
        </w:rPr>
        <w:t xml:space="preserve"> in a complex network of positive and negative interactions (Connolly 1994; </w:t>
      </w:r>
      <w:proofErr w:type="spellStart"/>
      <w:r w:rsidR="008769A9">
        <w:rPr>
          <w:rFonts w:ascii="Times New Roman" w:eastAsia="Times New Roman" w:hAnsi="Times New Roman" w:cs="Times New Roman"/>
          <w:sz w:val="24"/>
          <w:szCs w:val="24"/>
        </w:rPr>
        <w:t>Boström</w:t>
      </w:r>
      <w:proofErr w:type="spellEnd"/>
      <w:r w:rsidR="008769A9">
        <w:rPr>
          <w:rFonts w:ascii="Times New Roman" w:eastAsia="Times New Roman" w:hAnsi="Times New Roman" w:cs="Times New Roman"/>
          <w:sz w:val="24"/>
          <w:szCs w:val="24"/>
        </w:rPr>
        <w:t xml:space="preserve"> and </w:t>
      </w:r>
      <w:proofErr w:type="spellStart"/>
      <w:r w:rsidR="008769A9">
        <w:rPr>
          <w:rFonts w:ascii="Times New Roman" w:eastAsia="Times New Roman" w:hAnsi="Times New Roman" w:cs="Times New Roman"/>
          <w:sz w:val="24"/>
          <w:szCs w:val="24"/>
        </w:rPr>
        <w:t>Bonsdorff</w:t>
      </w:r>
      <w:proofErr w:type="spellEnd"/>
      <w:r w:rsidR="008769A9">
        <w:rPr>
          <w:rFonts w:ascii="Times New Roman" w:eastAsia="Times New Roman" w:hAnsi="Times New Roman" w:cs="Times New Roman"/>
          <w:sz w:val="24"/>
          <w:szCs w:val="24"/>
        </w:rPr>
        <w:t xml:space="preserve"> 1997; Sheridan 1997; Webster, </w:t>
      </w:r>
      <w:proofErr w:type="spellStart"/>
      <w:r w:rsidR="008769A9">
        <w:rPr>
          <w:rFonts w:ascii="Times New Roman" w:eastAsia="Times New Roman" w:hAnsi="Times New Roman" w:cs="Times New Roman"/>
          <w:sz w:val="24"/>
          <w:szCs w:val="24"/>
        </w:rPr>
        <w:t>Rowden</w:t>
      </w:r>
      <w:proofErr w:type="spellEnd"/>
      <w:r w:rsidR="008769A9">
        <w:rPr>
          <w:rFonts w:ascii="Times New Roman" w:eastAsia="Times New Roman" w:hAnsi="Times New Roman" w:cs="Times New Roman"/>
          <w:sz w:val="24"/>
          <w:szCs w:val="24"/>
        </w:rPr>
        <w:t xml:space="preserve">, and </w:t>
      </w:r>
      <w:proofErr w:type="spellStart"/>
      <w:r w:rsidR="008769A9">
        <w:rPr>
          <w:rFonts w:ascii="Times New Roman" w:eastAsia="Times New Roman" w:hAnsi="Times New Roman" w:cs="Times New Roman"/>
          <w:sz w:val="24"/>
          <w:szCs w:val="24"/>
        </w:rPr>
        <w:t>Attrill</w:t>
      </w:r>
      <w:proofErr w:type="spellEnd"/>
      <w:r w:rsidR="008769A9">
        <w:rPr>
          <w:rFonts w:ascii="Times New Roman" w:eastAsia="Times New Roman" w:hAnsi="Times New Roman" w:cs="Times New Roman"/>
          <w:sz w:val="24"/>
          <w:szCs w:val="24"/>
        </w:rPr>
        <w:t xml:space="preserve"> 1998; Heck and </w:t>
      </w:r>
      <w:proofErr w:type="spellStart"/>
      <w:r w:rsidR="008769A9">
        <w:rPr>
          <w:rFonts w:ascii="Times New Roman" w:eastAsia="Times New Roman" w:hAnsi="Times New Roman" w:cs="Times New Roman"/>
          <w:sz w:val="24"/>
          <w:szCs w:val="24"/>
        </w:rPr>
        <w:t>Orth</w:t>
      </w:r>
      <w:proofErr w:type="spellEnd"/>
      <w:r w:rsidR="008769A9">
        <w:rPr>
          <w:rFonts w:ascii="Times New Roman" w:eastAsia="Times New Roman" w:hAnsi="Times New Roman" w:cs="Times New Roman"/>
          <w:sz w:val="24"/>
          <w:szCs w:val="24"/>
        </w:rPr>
        <w:t xml:space="preserve"> 1980; Heck </w:t>
      </w:r>
      <w:proofErr w:type="spellStart"/>
      <w:r w:rsidR="008769A9">
        <w:rPr>
          <w:rFonts w:ascii="Times New Roman" w:eastAsia="Times New Roman" w:hAnsi="Times New Roman" w:cs="Times New Roman"/>
          <w:sz w:val="24"/>
          <w:szCs w:val="24"/>
        </w:rPr>
        <w:t>Jr</w:t>
      </w:r>
      <w:proofErr w:type="spellEnd"/>
      <w:r w:rsidR="008769A9">
        <w:rPr>
          <w:rFonts w:ascii="Times New Roman" w:eastAsia="Times New Roman" w:hAnsi="Times New Roman" w:cs="Times New Roman"/>
          <w:sz w:val="24"/>
          <w:szCs w:val="24"/>
        </w:rPr>
        <w:t xml:space="preserve"> and </w:t>
      </w:r>
      <w:proofErr w:type="spellStart"/>
      <w:r w:rsidR="008769A9">
        <w:rPr>
          <w:rFonts w:ascii="Times New Roman" w:eastAsia="Times New Roman" w:hAnsi="Times New Roman" w:cs="Times New Roman"/>
          <w:sz w:val="24"/>
          <w:szCs w:val="24"/>
        </w:rPr>
        <w:t>Orth</w:t>
      </w:r>
      <w:proofErr w:type="spellEnd"/>
      <w:r w:rsidR="008769A9">
        <w:rPr>
          <w:rFonts w:ascii="Times New Roman" w:eastAsia="Times New Roman" w:hAnsi="Times New Roman" w:cs="Times New Roman"/>
          <w:sz w:val="24"/>
          <w:szCs w:val="24"/>
        </w:rPr>
        <w:t xml:space="preserve"> 1980; </w:t>
      </w:r>
      <w:proofErr w:type="spellStart"/>
      <w:r w:rsidR="008769A9">
        <w:rPr>
          <w:rFonts w:ascii="Times New Roman" w:eastAsia="Times New Roman" w:hAnsi="Times New Roman" w:cs="Times New Roman"/>
          <w:sz w:val="24"/>
          <w:szCs w:val="24"/>
        </w:rPr>
        <w:t>Attrill</w:t>
      </w:r>
      <w:proofErr w:type="spellEnd"/>
      <w:r w:rsidR="008769A9">
        <w:rPr>
          <w:rFonts w:ascii="Times New Roman" w:eastAsia="Times New Roman" w:hAnsi="Times New Roman" w:cs="Times New Roman"/>
          <w:sz w:val="24"/>
          <w:szCs w:val="24"/>
        </w:rPr>
        <w:t xml:space="preserve">, Strong, and </w:t>
      </w:r>
      <w:proofErr w:type="spellStart"/>
      <w:r w:rsidR="008769A9">
        <w:rPr>
          <w:rFonts w:ascii="Times New Roman" w:eastAsia="Times New Roman" w:hAnsi="Times New Roman" w:cs="Times New Roman"/>
          <w:sz w:val="24"/>
          <w:szCs w:val="24"/>
        </w:rPr>
        <w:t>Rowden</w:t>
      </w:r>
      <w:proofErr w:type="spellEnd"/>
      <w:r w:rsidR="008769A9">
        <w:rPr>
          <w:rFonts w:ascii="Times New Roman" w:eastAsia="Times New Roman" w:hAnsi="Times New Roman" w:cs="Times New Roman"/>
          <w:sz w:val="24"/>
          <w:szCs w:val="24"/>
        </w:rPr>
        <w:t xml:space="preserve"> 2000; </w:t>
      </w:r>
      <w:proofErr w:type="spellStart"/>
      <w:r w:rsidR="008769A9">
        <w:rPr>
          <w:rFonts w:ascii="Times New Roman" w:eastAsia="Times New Roman" w:hAnsi="Times New Roman" w:cs="Times New Roman"/>
          <w:sz w:val="24"/>
          <w:szCs w:val="24"/>
        </w:rPr>
        <w:t>Tolan</w:t>
      </w:r>
      <w:proofErr w:type="spellEnd"/>
      <w:r w:rsidR="008769A9">
        <w:rPr>
          <w:rFonts w:ascii="Times New Roman" w:eastAsia="Times New Roman" w:hAnsi="Times New Roman" w:cs="Times New Roman"/>
          <w:sz w:val="24"/>
          <w:szCs w:val="24"/>
        </w:rPr>
        <w:t xml:space="preserve">, Holt, and </w:t>
      </w:r>
      <w:proofErr w:type="spellStart"/>
      <w:r w:rsidR="008769A9">
        <w:rPr>
          <w:rFonts w:ascii="Times New Roman" w:eastAsia="Times New Roman" w:hAnsi="Times New Roman" w:cs="Times New Roman"/>
          <w:sz w:val="24"/>
          <w:szCs w:val="24"/>
        </w:rPr>
        <w:t>Onuf</w:t>
      </w:r>
      <w:proofErr w:type="spellEnd"/>
      <w:r w:rsidR="008769A9">
        <w:rPr>
          <w:rFonts w:ascii="Times New Roman" w:eastAsia="Times New Roman" w:hAnsi="Times New Roman" w:cs="Times New Roman"/>
          <w:sz w:val="24"/>
          <w:szCs w:val="24"/>
        </w:rPr>
        <w:t xml:space="preserve"> 1997; </w:t>
      </w:r>
      <w:proofErr w:type="spellStart"/>
      <w:r w:rsidR="008769A9">
        <w:rPr>
          <w:rFonts w:ascii="Times New Roman" w:eastAsia="Times New Roman" w:hAnsi="Times New Roman" w:cs="Times New Roman"/>
          <w:sz w:val="24"/>
          <w:szCs w:val="24"/>
        </w:rPr>
        <w:t>Harlin</w:t>
      </w:r>
      <w:proofErr w:type="spellEnd"/>
      <w:r w:rsidR="008769A9">
        <w:rPr>
          <w:rFonts w:ascii="Times New Roman" w:eastAsia="Times New Roman" w:hAnsi="Times New Roman" w:cs="Times New Roman"/>
          <w:sz w:val="24"/>
          <w:szCs w:val="24"/>
        </w:rPr>
        <w:t xml:space="preserve"> 1975; Fong, Lee, and Wu 2000). </w:t>
      </w:r>
      <w:del w:id="44" w:author="Mary O'Connor" w:date="2018-03-04T13:41:00Z">
        <w:r w:rsidDel="00B44EE3">
          <w:rPr>
            <w:rFonts w:ascii="Times New Roman" w:eastAsia="Times New Roman" w:hAnsi="Times New Roman" w:cs="Times New Roman"/>
            <w:sz w:val="24"/>
            <w:szCs w:val="24"/>
          </w:rPr>
          <w:delText xml:space="preserve">Consequently, factors </w:delText>
        </w:r>
        <w:r w:rsidR="00914385" w:rsidDel="00B44EE3">
          <w:rPr>
            <w:rFonts w:ascii="Times New Roman" w:eastAsia="Times New Roman" w:hAnsi="Times New Roman" w:cs="Times New Roman"/>
            <w:sz w:val="24"/>
            <w:szCs w:val="24"/>
          </w:rPr>
          <w:delText>from</w:delText>
        </w:r>
        <w:r w:rsidDel="00B44EE3">
          <w:rPr>
            <w:rFonts w:ascii="Times New Roman" w:eastAsia="Times New Roman" w:hAnsi="Times New Roman" w:cs="Times New Roman"/>
            <w:sz w:val="24"/>
            <w:szCs w:val="24"/>
          </w:rPr>
          <w:delText xml:space="preserve"> t</w:delText>
        </w:r>
      </w:del>
    </w:p>
    <w:p w14:paraId="360CC1DD" w14:textId="054C5336" w:rsidR="00D46D3F" w:rsidDel="00B44EE3" w:rsidRDefault="00B44EE3" w:rsidP="00B44EE3">
      <w:pPr>
        <w:pStyle w:val="Normal1"/>
        <w:spacing w:after="0" w:line="480" w:lineRule="auto"/>
        <w:rPr>
          <w:del w:id="45" w:author="Mary O'Connor" w:date="2018-03-04T13:41:00Z"/>
          <w:rFonts w:ascii="Times New Roman" w:eastAsia="Times New Roman" w:hAnsi="Times New Roman" w:cs="Times New Roman"/>
          <w:sz w:val="24"/>
          <w:szCs w:val="24"/>
        </w:rPr>
      </w:pPr>
      <w:ins w:id="46" w:author="Mary O'Connor" w:date="2018-03-04T13:41:00Z">
        <w:r>
          <w:rPr>
            <w:rFonts w:ascii="Times New Roman" w:eastAsia="Times New Roman" w:hAnsi="Times New Roman" w:cs="Times New Roman"/>
            <w:sz w:val="24"/>
            <w:szCs w:val="24"/>
          </w:rPr>
          <w:tab/>
          <w:t>T</w:t>
        </w:r>
      </w:ins>
      <w:r w:rsidR="00D44F71">
        <w:rPr>
          <w:rFonts w:ascii="Times New Roman" w:eastAsia="Times New Roman" w:hAnsi="Times New Roman" w:cs="Times New Roman"/>
          <w:sz w:val="24"/>
          <w:szCs w:val="24"/>
        </w:rPr>
        <w:t xml:space="preserve">op-down control by grazers </w:t>
      </w:r>
      <w:del w:id="47" w:author="Mary O'Connor" w:date="2018-03-04T13:45:00Z">
        <w:r w:rsidR="00D44F71" w:rsidDel="003950D8">
          <w:rPr>
            <w:rFonts w:ascii="Times New Roman" w:eastAsia="Times New Roman" w:hAnsi="Times New Roman" w:cs="Times New Roman"/>
            <w:sz w:val="24"/>
            <w:szCs w:val="24"/>
          </w:rPr>
          <w:delText xml:space="preserve">to </w:delText>
        </w:r>
      </w:del>
      <w:ins w:id="48" w:author="Mary O'Connor" w:date="2018-03-04T13:45:00Z">
        <w:r w:rsidR="003950D8">
          <w:rPr>
            <w:rFonts w:ascii="Times New Roman" w:eastAsia="Times New Roman" w:hAnsi="Times New Roman" w:cs="Times New Roman"/>
            <w:sz w:val="24"/>
            <w:szCs w:val="24"/>
          </w:rPr>
          <w:t xml:space="preserve">and </w:t>
        </w:r>
      </w:ins>
      <w:r w:rsidR="00914385">
        <w:rPr>
          <w:rFonts w:ascii="Times New Roman" w:eastAsia="Times New Roman" w:hAnsi="Times New Roman" w:cs="Times New Roman"/>
          <w:sz w:val="24"/>
          <w:szCs w:val="24"/>
        </w:rPr>
        <w:t xml:space="preserve">bottom-up </w:t>
      </w:r>
      <w:r w:rsidR="00D44F71">
        <w:rPr>
          <w:rFonts w:ascii="Times New Roman" w:eastAsia="Times New Roman" w:hAnsi="Times New Roman" w:cs="Times New Roman"/>
          <w:sz w:val="24"/>
          <w:szCs w:val="24"/>
        </w:rPr>
        <w:t>facilitation by microbes</w:t>
      </w:r>
      <w:r w:rsidR="00914385">
        <w:rPr>
          <w:rFonts w:ascii="Times New Roman" w:eastAsia="Times New Roman" w:hAnsi="Times New Roman" w:cs="Times New Roman"/>
          <w:sz w:val="24"/>
          <w:szCs w:val="24"/>
        </w:rPr>
        <w:t xml:space="preserve"> or </w:t>
      </w:r>
      <w:proofErr w:type="spellStart"/>
      <w:r w:rsidR="00914385">
        <w:rPr>
          <w:rFonts w:ascii="Times New Roman" w:eastAsia="Times New Roman" w:hAnsi="Times New Roman" w:cs="Times New Roman"/>
          <w:sz w:val="24"/>
          <w:szCs w:val="24"/>
        </w:rPr>
        <w:t>seagrass</w:t>
      </w:r>
      <w:proofErr w:type="spellEnd"/>
      <w:r w:rsidR="00914385">
        <w:rPr>
          <w:rFonts w:ascii="Times New Roman" w:eastAsia="Times New Roman" w:hAnsi="Times New Roman" w:cs="Times New Roman"/>
          <w:sz w:val="24"/>
          <w:szCs w:val="24"/>
        </w:rPr>
        <w:t xml:space="preserve"> hosts </w:t>
      </w:r>
      <w:ins w:id="49" w:author="Mary O'Connor" w:date="2018-03-04T13:46:00Z">
        <w:r w:rsidR="003950D8">
          <w:rPr>
            <w:rFonts w:ascii="Times New Roman" w:eastAsia="Times New Roman" w:hAnsi="Times New Roman" w:cs="Times New Roman"/>
            <w:sz w:val="24"/>
            <w:szCs w:val="24"/>
          </w:rPr>
          <w:t xml:space="preserve">may interact to influence the spatial patterns of </w:t>
        </w:r>
        <w:proofErr w:type="spellStart"/>
        <w:r w:rsidR="003950D8">
          <w:rPr>
            <w:rFonts w:ascii="Times New Roman" w:eastAsia="Times New Roman" w:hAnsi="Times New Roman" w:cs="Times New Roman"/>
            <w:sz w:val="24"/>
            <w:szCs w:val="24"/>
          </w:rPr>
          <w:t>seagrass</w:t>
        </w:r>
        <w:proofErr w:type="spellEnd"/>
        <w:r w:rsidR="003950D8">
          <w:rPr>
            <w:rFonts w:ascii="Times New Roman" w:eastAsia="Times New Roman" w:hAnsi="Times New Roman" w:cs="Times New Roman"/>
            <w:sz w:val="24"/>
            <w:szCs w:val="24"/>
          </w:rPr>
          <w:t xml:space="preserve"> associated epiphytes </w:t>
        </w:r>
      </w:ins>
      <w:r w:rsidR="00D44F71">
        <w:rPr>
          <w:rFonts w:ascii="Times New Roman" w:eastAsia="Times New Roman" w:hAnsi="Times New Roman" w:cs="Times New Roman"/>
          <w:sz w:val="24"/>
          <w:szCs w:val="24"/>
        </w:rPr>
        <w:t>(</w:t>
      </w:r>
      <w:proofErr w:type="spellStart"/>
      <w:r w:rsidR="00D44F71">
        <w:rPr>
          <w:rFonts w:ascii="Times New Roman" w:eastAsia="Times New Roman" w:hAnsi="Times New Roman" w:cs="Times New Roman"/>
          <w:sz w:val="24"/>
          <w:szCs w:val="24"/>
        </w:rPr>
        <w:t>Meja</w:t>
      </w:r>
      <w:proofErr w:type="spellEnd"/>
      <w:r w:rsidR="00D44F71">
        <w:rPr>
          <w:rFonts w:ascii="Times New Roman" w:eastAsia="Times New Roman" w:hAnsi="Times New Roman" w:cs="Times New Roman"/>
          <w:sz w:val="24"/>
          <w:szCs w:val="24"/>
        </w:rPr>
        <w:t xml:space="preserve"> et al. 2016; </w:t>
      </w:r>
      <w:proofErr w:type="spellStart"/>
      <w:r w:rsidR="00D44F71">
        <w:rPr>
          <w:rFonts w:ascii="Times New Roman" w:eastAsia="Times New Roman" w:hAnsi="Times New Roman" w:cs="Times New Roman"/>
          <w:sz w:val="24"/>
          <w:szCs w:val="24"/>
        </w:rPr>
        <w:t>Ettinger</w:t>
      </w:r>
      <w:proofErr w:type="spellEnd"/>
      <w:r w:rsidR="00D44F71">
        <w:rPr>
          <w:rFonts w:ascii="Times New Roman" w:eastAsia="Times New Roman" w:hAnsi="Times New Roman" w:cs="Times New Roman"/>
          <w:sz w:val="24"/>
          <w:szCs w:val="24"/>
        </w:rPr>
        <w:t xml:space="preserve"> et al. 2017,</w:t>
      </w:r>
      <w:r w:rsidR="0083444A">
        <w:rPr>
          <w:rFonts w:ascii="Times New Roman" w:eastAsia="Times New Roman" w:hAnsi="Times New Roman" w:cs="Times New Roman"/>
          <w:sz w:val="24"/>
          <w:szCs w:val="24"/>
        </w:rPr>
        <w:t xml:space="preserve"> </w:t>
      </w:r>
      <w:proofErr w:type="spellStart"/>
      <w:r w:rsidR="00D44F71">
        <w:rPr>
          <w:rFonts w:ascii="Times New Roman" w:eastAsia="Times New Roman" w:hAnsi="Times New Roman" w:cs="Times New Roman"/>
          <w:sz w:val="24"/>
          <w:szCs w:val="24"/>
        </w:rPr>
        <w:t>Lavery</w:t>
      </w:r>
      <w:proofErr w:type="spellEnd"/>
      <w:r w:rsidR="00D44F71">
        <w:rPr>
          <w:rFonts w:ascii="Times New Roman" w:eastAsia="Times New Roman" w:hAnsi="Times New Roman" w:cs="Times New Roman"/>
          <w:sz w:val="24"/>
          <w:szCs w:val="24"/>
        </w:rPr>
        <w:t xml:space="preserve"> and </w:t>
      </w:r>
      <w:proofErr w:type="spellStart"/>
      <w:r w:rsidR="00D44F71">
        <w:rPr>
          <w:rFonts w:ascii="Times New Roman" w:eastAsia="Times New Roman" w:hAnsi="Times New Roman" w:cs="Times New Roman"/>
          <w:sz w:val="24"/>
          <w:szCs w:val="24"/>
        </w:rPr>
        <w:t>Vanderklift</w:t>
      </w:r>
      <w:proofErr w:type="spellEnd"/>
      <w:r w:rsidR="00D44F71">
        <w:rPr>
          <w:rFonts w:ascii="Times New Roman" w:eastAsia="Times New Roman" w:hAnsi="Times New Roman" w:cs="Times New Roman"/>
          <w:sz w:val="24"/>
          <w:szCs w:val="24"/>
        </w:rPr>
        <w:t xml:space="preserve"> 2002; </w:t>
      </w:r>
      <w:proofErr w:type="spellStart"/>
      <w:r w:rsidR="00D44F71">
        <w:rPr>
          <w:rFonts w:ascii="Times New Roman" w:eastAsia="Times New Roman" w:hAnsi="Times New Roman" w:cs="Times New Roman"/>
          <w:sz w:val="24"/>
          <w:szCs w:val="24"/>
        </w:rPr>
        <w:t>Milchakova</w:t>
      </w:r>
      <w:proofErr w:type="spellEnd"/>
      <w:r w:rsidR="00D44F71">
        <w:rPr>
          <w:rFonts w:ascii="Times New Roman" w:eastAsia="Times New Roman" w:hAnsi="Times New Roman" w:cs="Times New Roman"/>
          <w:sz w:val="24"/>
          <w:szCs w:val="24"/>
        </w:rPr>
        <w:t xml:space="preserve"> 2000; </w:t>
      </w:r>
      <w:proofErr w:type="spellStart"/>
      <w:r w:rsidR="00D44F71">
        <w:rPr>
          <w:rFonts w:ascii="Times New Roman" w:eastAsia="Times New Roman" w:hAnsi="Times New Roman" w:cs="Times New Roman"/>
          <w:sz w:val="24"/>
          <w:szCs w:val="24"/>
        </w:rPr>
        <w:t>Alcoverro</w:t>
      </w:r>
      <w:proofErr w:type="spellEnd"/>
      <w:r w:rsidR="00D44F71">
        <w:rPr>
          <w:rFonts w:ascii="Times New Roman" w:eastAsia="Times New Roman" w:hAnsi="Times New Roman" w:cs="Times New Roman"/>
          <w:sz w:val="24"/>
          <w:szCs w:val="24"/>
        </w:rPr>
        <w:t xml:space="preserve">, Duarte, and </w:t>
      </w:r>
      <w:r w:rsidR="00D44F71">
        <w:rPr>
          <w:rFonts w:ascii="Times New Roman" w:eastAsia="Times New Roman" w:hAnsi="Times New Roman" w:cs="Times New Roman"/>
          <w:sz w:val="24"/>
          <w:szCs w:val="24"/>
        </w:rPr>
        <w:lastRenderedPageBreak/>
        <w:t xml:space="preserve">Romero 1997, Kendrick and Burt 1997; </w:t>
      </w:r>
      <w:proofErr w:type="spellStart"/>
      <w:r w:rsidR="00D44F71">
        <w:rPr>
          <w:rFonts w:ascii="Times New Roman" w:eastAsia="Times New Roman" w:hAnsi="Times New Roman" w:cs="Times New Roman"/>
          <w:sz w:val="24"/>
          <w:szCs w:val="24"/>
        </w:rPr>
        <w:t>Cebrian</w:t>
      </w:r>
      <w:proofErr w:type="spellEnd"/>
      <w:r w:rsidR="00D44F71">
        <w:rPr>
          <w:rFonts w:ascii="Times New Roman" w:eastAsia="Times New Roman" w:hAnsi="Times New Roman" w:cs="Times New Roman"/>
          <w:sz w:val="24"/>
          <w:szCs w:val="24"/>
        </w:rPr>
        <w:t xml:space="preserve"> et al. 1999, Reyes and </w:t>
      </w:r>
      <w:proofErr w:type="spellStart"/>
      <w:r w:rsidR="00D44F71">
        <w:rPr>
          <w:rFonts w:ascii="Times New Roman" w:eastAsia="Times New Roman" w:hAnsi="Times New Roman" w:cs="Times New Roman"/>
          <w:sz w:val="24"/>
          <w:szCs w:val="24"/>
        </w:rPr>
        <w:t>Sansón</w:t>
      </w:r>
      <w:proofErr w:type="spellEnd"/>
      <w:r w:rsidR="00D44F71">
        <w:rPr>
          <w:rFonts w:ascii="Times New Roman" w:eastAsia="Times New Roman" w:hAnsi="Times New Roman" w:cs="Times New Roman"/>
          <w:sz w:val="24"/>
          <w:szCs w:val="24"/>
        </w:rPr>
        <w:t xml:space="preserve"> 1997; Johnson et al. 2005)</w:t>
      </w:r>
      <w:del w:id="50" w:author="Mary O'Connor" w:date="2018-03-04T13:46:00Z">
        <w:r w:rsidR="00D44F71" w:rsidDel="003950D8">
          <w:rPr>
            <w:rFonts w:ascii="Times New Roman" w:eastAsia="Times New Roman" w:hAnsi="Times New Roman" w:cs="Times New Roman"/>
            <w:sz w:val="24"/>
            <w:szCs w:val="24"/>
          </w:rPr>
          <w:delText xml:space="preserve"> may interact to influence the spatial patterns of seagrass associated epiphytes</w:delText>
        </w:r>
      </w:del>
      <w:r w:rsidR="00D44F71">
        <w:rPr>
          <w:rFonts w:ascii="Times New Roman" w:eastAsia="Times New Roman" w:hAnsi="Times New Roman" w:cs="Times New Roman"/>
          <w:sz w:val="24"/>
          <w:szCs w:val="24"/>
        </w:rPr>
        <w:t xml:space="preserve">. </w:t>
      </w:r>
      <w:del w:id="51" w:author="Mary O'Connor" w:date="2018-03-04T13:41:00Z">
        <w:r w:rsidR="00D44F71" w:rsidDel="00B44EE3">
          <w:rPr>
            <w:rFonts w:ascii="Times New Roman" w:eastAsia="Times New Roman" w:hAnsi="Times New Roman" w:cs="Times New Roman"/>
            <w:sz w:val="24"/>
            <w:szCs w:val="24"/>
          </w:rPr>
          <w:delText xml:space="preserve"> </w:delText>
        </w:r>
      </w:del>
    </w:p>
    <w:p w14:paraId="15FE4449" w14:textId="498EC26B" w:rsidR="00247C1C" w:rsidDel="00B44EE3" w:rsidRDefault="00247C1C" w:rsidP="003950D8">
      <w:pPr>
        <w:pStyle w:val="Normal1"/>
        <w:spacing w:after="0" w:line="480" w:lineRule="auto"/>
        <w:rPr>
          <w:del w:id="52" w:author="Mary O'Connor" w:date="2018-03-04T13:42:00Z"/>
          <w:rFonts w:ascii="Times New Roman" w:eastAsia="Times New Roman" w:hAnsi="Times New Roman" w:cs="Times New Roman"/>
          <w:i/>
          <w:sz w:val="24"/>
          <w:szCs w:val="24"/>
        </w:rPr>
        <w:pPrChange w:id="53" w:author="Mary O'Connor" w:date="2018-03-04T13:48:00Z">
          <w:pPr>
            <w:pStyle w:val="Normal1"/>
            <w:spacing w:after="0" w:line="480" w:lineRule="auto"/>
          </w:pPr>
        </w:pPrChange>
      </w:pPr>
      <w:del w:id="54" w:author="Mary O'Connor" w:date="2018-03-04T13:41:00Z">
        <w:r w:rsidDel="00B44EE3">
          <w:rPr>
            <w:rFonts w:ascii="Times New Roman" w:eastAsia="Times New Roman" w:hAnsi="Times New Roman" w:cs="Times New Roman"/>
            <w:sz w:val="24"/>
            <w:szCs w:val="24"/>
          </w:rPr>
          <w:tab/>
          <w:delText xml:space="preserve">Epiphytic algae can be quantified easily but bottom-up and top-down influences on their abundances can be more difficult to identify. </w:delText>
        </w:r>
      </w:del>
      <w:moveFromRangeStart w:id="55" w:author="Mary O'Connor" w:date="2018-03-04T13:49:00Z" w:name="move381790670"/>
      <w:moveFrom w:id="56" w:author="Mary O'Connor" w:date="2018-03-04T13:49:00Z">
        <w:r w:rsidDel="003950D8">
          <w:rPr>
            <w:rFonts w:ascii="Times New Roman" w:eastAsia="Times New Roman" w:hAnsi="Times New Roman" w:cs="Times New Roman"/>
            <w:sz w:val="24"/>
            <w:szCs w:val="24"/>
          </w:rPr>
          <w:t xml:space="preserve">Seagrass blade surface chemistry can discourage epiphyte colonization (Bell, Lang, and Mitchell 1974; Mejia et al. 2016). </w:t>
        </w:r>
      </w:moveFrom>
      <w:moveFromRangeEnd w:id="55"/>
      <w:proofErr w:type="gramStart"/>
      <w:r>
        <w:rPr>
          <w:rFonts w:ascii="Times New Roman" w:eastAsia="Times New Roman" w:hAnsi="Times New Roman" w:cs="Times New Roman"/>
          <w:sz w:val="24"/>
          <w:szCs w:val="24"/>
        </w:rPr>
        <w:t xml:space="preserve">Colonization of </w:t>
      </w:r>
      <w:proofErr w:type="spellStart"/>
      <w:r w:rsidRPr="00567E67">
        <w:rPr>
          <w:rFonts w:ascii="Times New Roman" w:eastAsia="Times New Roman" w:hAnsi="Times New Roman" w:cs="Times New Roman"/>
          <w:sz w:val="24"/>
          <w:szCs w:val="24"/>
        </w:rPr>
        <w:t>seagrasses</w:t>
      </w:r>
      <w:proofErr w:type="spellEnd"/>
      <w:r>
        <w:rPr>
          <w:rFonts w:ascii="Times New Roman" w:eastAsia="Times New Roman" w:hAnsi="Times New Roman" w:cs="Times New Roman"/>
          <w:sz w:val="24"/>
          <w:szCs w:val="24"/>
        </w:rPr>
        <w:t xml:space="preserve"> by spores of </w:t>
      </w:r>
      <w:proofErr w:type="spellStart"/>
      <w:r>
        <w:rPr>
          <w:rFonts w:ascii="Times New Roman" w:eastAsia="Times New Roman" w:hAnsi="Times New Roman" w:cs="Times New Roman"/>
          <w:sz w:val="24"/>
          <w:szCs w:val="24"/>
        </w:rPr>
        <w:t>epifaunal</w:t>
      </w:r>
      <w:proofErr w:type="spellEnd"/>
      <w:r>
        <w:rPr>
          <w:rFonts w:ascii="Times New Roman" w:eastAsia="Times New Roman" w:hAnsi="Times New Roman" w:cs="Times New Roman"/>
          <w:sz w:val="24"/>
          <w:szCs w:val="24"/>
        </w:rPr>
        <w:t xml:space="preserve"> organisms</w:t>
      </w:r>
      <w:del w:id="57" w:author="Mary O'Connor" w:date="2018-03-04T13:40:00Z">
        <w:r w:rsidDel="00B44EE3">
          <w:rPr>
            <w:rFonts w:ascii="Times New Roman" w:eastAsia="Times New Roman" w:hAnsi="Times New Roman" w:cs="Times New Roman"/>
            <w:sz w:val="24"/>
            <w:szCs w:val="24"/>
          </w:rPr>
          <w:delText xml:space="preserve"> is</w:delText>
        </w:r>
      </w:del>
      <w:r>
        <w:rPr>
          <w:rFonts w:ascii="Times New Roman" w:eastAsia="Times New Roman" w:hAnsi="Times New Roman" w:cs="Times New Roman"/>
          <w:sz w:val="24"/>
          <w:szCs w:val="24"/>
        </w:rPr>
        <w:t xml:space="preserve"> </w:t>
      </w:r>
      <w:del w:id="58" w:author="Mary O'Connor" w:date="2018-03-04T13:40:00Z">
        <w:r w:rsidDel="00B44EE3">
          <w:rPr>
            <w:rFonts w:ascii="Times New Roman" w:eastAsia="Times New Roman" w:hAnsi="Times New Roman" w:cs="Times New Roman"/>
            <w:sz w:val="24"/>
            <w:szCs w:val="24"/>
          </w:rPr>
          <w:delText>accomplished through</w:delText>
        </w:r>
      </w:del>
      <w:ins w:id="59" w:author="Mary O'Connor" w:date="2018-03-04T13:40:00Z">
        <w:r w:rsidR="00B44EE3">
          <w:rPr>
            <w:rFonts w:ascii="Times New Roman" w:eastAsia="Times New Roman" w:hAnsi="Times New Roman" w:cs="Times New Roman"/>
            <w:sz w:val="24"/>
            <w:szCs w:val="24"/>
          </w:rPr>
          <w:t>may be facilitated by</w:t>
        </w:r>
      </w:ins>
      <w:r>
        <w:rPr>
          <w:rFonts w:ascii="Times New Roman" w:eastAsia="Times New Roman" w:hAnsi="Times New Roman" w:cs="Times New Roman"/>
          <w:sz w:val="24"/>
          <w:szCs w:val="24"/>
        </w:rPr>
        <w:t xml:space="preserve"> the establishment of a suitable bacterial community</w:t>
      </w:r>
      <w:proofErr w:type="gramEnd"/>
      <w:r>
        <w:rPr>
          <w:rFonts w:ascii="Times New Roman" w:eastAsia="Times New Roman" w:hAnsi="Times New Roman" w:cs="Times New Roman"/>
          <w:sz w:val="24"/>
          <w:szCs w:val="24"/>
        </w:rPr>
        <w:t xml:space="preserve"> before the spores attach (</w:t>
      </w:r>
      <w:proofErr w:type="spellStart"/>
      <w:r>
        <w:rPr>
          <w:rFonts w:ascii="Times New Roman" w:eastAsia="Times New Roman" w:hAnsi="Times New Roman" w:cs="Times New Roman"/>
          <w:sz w:val="24"/>
          <w:szCs w:val="24"/>
        </w:rPr>
        <w:t>Sieburth</w:t>
      </w:r>
      <w:proofErr w:type="spellEnd"/>
      <w:r>
        <w:rPr>
          <w:rFonts w:ascii="Times New Roman" w:eastAsia="Times New Roman" w:hAnsi="Times New Roman" w:cs="Times New Roman"/>
          <w:sz w:val="24"/>
          <w:szCs w:val="24"/>
        </w:rPr>
        <w:t xml:space="preserve"> and Thomas 1973). </w:t>
      </w:r>
      <w:ins w:id="60" w:author="Mary O'Connor" w:date="2018-03-04T13:49:00Z">
        <w:r w:rsidR="003950D8">
          <w:rPr>
            <w:rFonts w:ascii="Times New Roman" w:eastAsia="Times New Roman" w:hAnsi="Times New Roman" w:cs="Times New Roman"/>
            <w:sz w:val="24"/>
            <w:szCs w:val="24"/>
          </w:rPr>
          <w:t xml:space="preserve">Evidence is mixed on how variable these microbial films are among meadows or between meadow edge and interior (ref </w:t>
        </w:r>
        <w:commentRangeStart w:id="61"/>
        <w:r w:rsidR="003950D8">
          <w:rPr>
            <w:rFonts w:ascii="Times New Roman" w:eastAsia="Times New Roman" w:hAnsi="Times New Roman" w:cs="Times New Roman"/>
            <w:sz w:val="24"/>
            <w:szCs w:val="24"/>
          </w:rPr>
          <w:t>showing variation</w:t>
        </w:r>
        <w:commentRangeEnd w:id="61"/>
        <w:r w:rsidR="003950D8">
          <w:rPr>
            <w:rStyle w:val="CommentReference"/>
          </w:rPr>
          <w:commentReference w:id="61"/>
        </w:r>
        <w:r w:rsidR="003950D8">
          <w:rPr>
            <w:rFonts w:ascii="Times New Roman" w:eastAsia="Times New Roman" w:hAnsi="Times New Roman" w:cs="Times New Roman"/>
            <w:sz w:val="24"/>
            <w:szCs w:val="24"/>
          </w:rPr>
          <w:t xml:space="preserve">? </w:t>
        </w:r>
        <w:proofErr w:type="spellStart"/>
        <w:proofErr w:type="gramStart"/>
        <w:r w:rsidR="003950D8">
          <w:rPr>
            <w:rFonts w:ascii="Times New Roman" w:eastAsia="Times New Roman" w:hAnsi="Times New Roman" w:cs="Times New Roman"/>
            <w:sz w:val="24"/>
            <w:szCs w:val="24"/>
          </w:rPr>
          <w:t>Ettinger</w:t>
        </w:r>
        <w:proofErr w:type="spellEnd"/>
        <w:r w:rsidR="003950D8">
          <w:rPr>
            <w:rFonts w:ascii="Times New Roman" w:eastAsia="Times New Roman" w:hAnsi="Times New Roman" w:cs="Times New Roman"/>
            <w:sz w:val="24"/>
            <w:szCs w:val="24"/>
          </w:rPr>
          <w:t xml:space="preserve"> et al. (year)).</w:t>
        </w:r>
        <w:proofErr w:type="gramEnd"/>
        <w:r w:rsidR="003950D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Unique bacterial groups are associated with a specific blade surface chemistry (Bagwell et al. 2002; Crump and Koch 2008; </w:t>
      </w:r>
      <w:proofErr w:type="spellStart"/>
      <w:r>
        <w:rPr>
          <w:rFonts w:ascii="Times New Roman" w:eastAsia="Times New Roman" w:hAnsi="Times New Roman" w:cs="Times New Roman"/>
          <w:sz w:val="24"/>
          <w:szCs w:val="24"/>
        </w:rPr>
        <w:t>Hamisi</w:t>
      </w:r>
      <w:proofErr w:type="spellEnd"/>
      <w:r>
        <w:rPr>
          <w:rFonts w:ascii="Times New Roman" w:eastAsia="Times New Roman" w:hAnsi="Times New Roman" w:cs="Times New Roman"/>
          <w:sz w:val="24"/>
          <w:szCs w:val="24"/>
        </w:rPr>
        <w:t xml:space="preserve"> et al. 2009; Weidner et al. 2000; Duarte, </w:t>
      </w:r>
      <w:proofErr w:type="spellStart"/>
      <w:r>
        <w:rPr>
          <w:rFonts w:ascii="Times New Roman" w:eastAsia="Times New Roman" w:hAnsi="Times New Roman" w:cs="Times New Roman"/>
          <w:sz w:val="24"/>
          <w:szCs w:val="24"/>
        </w:rPr>
        <w:t>Holmer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Marba</w:t>
      </w:r>
      <w:proofErr w:type="spellEnd"/>
      <w:r>
        <w:rPr>
          <w:rFonts w:ascii="Times New Roman" w:eastAsia="Times New Roman" w:hAnsi="Times New Roman" w:cs="Times New Roman"/>
          <w:sz w:val="24"/>
          <w:szCs w:val="24"/>
        </w:rPr>
        <w:t xml:space="preserve"> 2005), and the growth of unique bacterial communities can discourage the attachment of spores on marine </w:t>
      </w:r>
      <w:proofErr w:type="spellStart"/>
      <w:r>
        <w:rPr>
          <w:rFonts w:ascii="Times New Roman" w:eastAsia="Times New Roman" w:hAnsi="Times New Roman" w:cs="Times New Roman"/>
          <w:sz w:val="24"/>
          <w:szCs w:val="24"/>
        </w:rPr>
        <w:t>macrophytes</w:t>
      </w:r>
      <w:proofErr w:type="spellEnd"/>
      <w:r>
        <w:rPr>
          <w:rFonts w:ascii="Times New Roman" w:eastAsia="Times New Roman" w:hAnsi="Times New Roman" w:cs="Times New Roman"/>
          <w:sz w:val="24"/>
          <w:szCs w:val="24"/>
        </w:rPr>
        <w:t xml:space="preserve">. </w:t>
      </w:r>
      <w:moveToRangeStart w:id="62" w:author="Mary O'Connor" w:date="2018-03-04T13:49:00Z" w:name="move381790670"/>
      <w:commentRangeStart w:id="63"/>
      <w:proofErr w:type="spellStart"/>
      <w:moveTo w:id="64" w:author="Mary O'Connor" w:date="2018-03-04T13:49:00Z">
        <w:r w:rsidR="003950D8">
          <w:rPr>
            <w:rFonts w:ascii="Times New Roman" w:eastAsia="Times New Roman" w:hAnsi="Times New Roman" w:cs="Times New Roman"/>
            <w:sz w:val="24"/>
            <w:szCs w:val="24"/>
          </w:rPr>
          <w:t>Seagrass</w:t>
        </w:r>
        <w:proofErr w:type="spellEnd"/>
        <w:r w:rsidR="003950D8">
          <w:rPr>
            <w:rFonts w:ascii="Times New Roman" w:eastAsia="Times New Roman" w:hAnsi="Times New Roman" w:cs="Times New Roman"/>
            <w:sz w:val="24"/>
            <w:szCs w:val="24"/>
          </w:rPr>
          <w:t xml:space="preserve"> blade surface chemistry can</w:t>
        </w:r>
      </w:moveTo>
      <w:ins w:id="65" w:author="Mary O'Connor" w:date="2018-03-04T13:49:00Z">
        <w:r w:rsidR="003950D8">
          <w:rPr>
            <w:rFonts w:ascii="Times New Roman" w:eastAsia="Times New Roman" w:hAnsi="Times New Roman" w:cs="Times New Roman"/>
            <w:sz w:val="24"/>
            <w:szCs w:val="24"/>
          </w:rPr>
          <w:t xml:space="preserve"> </w:t>
        </w:r>
      </w:ins>
      <w:commentRangeEnd w:id="63"/>
      <w:ins w:id="66" w:author="Mary O'Connor" w:date="2018-03-04T13:50:00Z">
        <w:r w:rsidR="003950D8">
          <w:rPr>
            <w:rStyle w:val="CommentReference"/>
          </w:rPr>
          <w:commentReference w:id="63"/>
        </w:r>
      </w:ins>
      <w:ins w:id="68" w:author="Mary O'Connor" w:date="2018-03-04T13:49:00Z">
        <w:r w:rsidR="003950D8">
          <w:rPr>
            <w:rFonts w:ascii="Times New Roman" w:eastAsia="Times New Roman" w:hAnsi="Times New Roman" w:cs="Times New Roman"/>
            <w:sz w:val="24"/>
            <w:szCs w:val="24"/>
          </w:rPr>
          <w:t>also</w:t>
        </w:r>
      </w:ins>
      <w:moveTo w:id="69" w:author="Mary O'Connor" w:date="2018-03-04T13:49:00Z">
        <w:r w:rsidR="003950D8">
          <w:rPr>
            <w:rFonts w:ascii="Times New Roman" w:eastAsia="Times New Roman" w:hAnsi="Times New Roman" w:cs="Times New Roman"/>
            <w:sz w:val="24"/>
            <w:szCs w:val="24"/>
          </w:rPr>
          <w:t xml:space="preserve"> discourage epiphyte colonization (Bell, Lang, and Mitchell 1974; Mejia et al. 2016). </w:t>
        </w:r>
      </w:moveTo>
      <w:moveToRangeEnd w:id="62"/>
      <w:r>
        <w:rPr>
          <w:rFonts w:ascii="Times New Roman" w:eastAsia="Times New Roman" w:hAnsi="Times New Roman" w:cs="Times New Roman"/>
          <w:sz w:val="24"/>
          <w:szCs w:val="24"/>
        </w:rPr>
        <w:t>Abundances of invertebrates can vary significantly both between and within meadows with high invertebrate abundances usually leading to a decrease in algal abundances through grazing (</w:t>
      </w:r>
      <w:proofErr w:type="spellStart"/>
      <w:r>
        <w:rPr>
          <w:rFonts w:ascii="Times New Roman" w:eastAsia="Times New Roman" w:hAnsi="Times New Roman" w:cs="Times New Roman"/>
          <w:sz w:val="24"/>
          <w:szCs w:val="24"/>
        </w:rPr>
        <w:t>Amundrud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Srivastava</w:t>
      </w:r>
      <w:proofErr w:type="spellEnd"/>
      <w:r>
        <w:rPr>
          <w:rFonts w:ascii="Times New Roman" w:eastAsia="Times New Roman" w:hAnsi="Times New Roman" w:cs="Times New Roman"/>
          <w:sz w:val="24"/>
          <w:szCs w:val="24"/>
        </w:rPr>
        <w:t xml:space="preserve">, and O’Connor 2015; </w:t>
      </w:r>
      <w:proofErr w:type="spellStart"/>
      <w:r>
        <w:rPr>
          <w:rFonts w:ascii="Times New Roman" w:eastAsia="Times New Roman" w:hAnsi="Times New Roman" w:cs="Times New Roman"/>
          <w:sz w:val="24"/>
          <w:szCs w:val="24"/>
        </w:rPr>
        <w:t>Boström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Mattila</w:t>
      </w:r>
      <w:proofErr w:type="spellEnd"/>
      <w:r>
        <w:rPr>
          <w:rFonts w:ascii="Times New Roman" w:eastAsia="Times New Roman" w:hAnsi="Times New Roman" w:cs="Times New Roman"/>
          <w:sz w:val="24"/>
          <w:szCs w:val="24"/>
        </w:rPr>
        <w:t xml:space="preserve"> 1999; Tanner 2005). </w:t>
      </w:r>
      <w:r w:rsidR="00DB06BC">
        <w:rPr>
          <w:rFonts w:ascii="Times New Roman" w:eastAsia="Times New Roman" w:hAnsi="Times New Roman" w:cs="Times New Roman"/>
          <w:sz w:val="24"/>
          <w:szCs w:val="24"/>
        </w:rPr>
        <w:t xml:space="preserve">Both grazer abundances and bacterial communities can be highly variable across spatial gradients. In order to investigate their effects on </w:t>
      </w:r>
      <w:proofErr w:type="spellStart"/>
      <w:r w:rsidR="00DB06BC" w:rsidRPr="00876486">
        <w:rPr>
          <w:rFonts w:ascii="Times New Roman" w:eastAsia="Times New Roman" w:hAnsi="Times New Roman" w:cs="Times New Roman"/>
          <w:i/>
          <w:sz w:val="24"/>
          <w:szCs w:val="24"/>
        </w:rPr>
        <w:t>Smithora</w:t>
      </w:r>
      <w:proofErr w:type="spellEnd"/>
      <w:r w:rsidR="00DB06BC">
        <w:rPr>
          <w:rFonts w:ascii="Times New Roman" w:eastAsia="Times New Roman" w:hAnsi="Times New Roman" w:cs="Times New Roman"/>
          <w:sz w:val="24"/>
          <w:szCs w:val="24"/>
        </w:rPr>
        <w:t xml:space="preserve"> abundance it follows that their effects should be investigated co-currently and at a small spatial scale. </w:t>
      </w:r>
    </w:p>
    <w:p w14:paraId="73EA67FB" w14:textId="361F69BB" w:rsidR="00716F05" w:rsidDel="00B44EE3" w:rsidRDefault="00D44F71" w:rsidP="003950D8">
      <w:pPr>
        <w:pStyle w:val="Normal1"/>
        <w:spacing w:after="0" w:line="480" w:lineRule="auto"/>
        <w:rPr>
          <w:del w:id="70" w:author="Mary O'Connor" w:date="2018-03-04T13:42:00Z"/>
          <w:rFonts w:ascii="Times New Roman" w:eastAsia="Times New Roman" w:hAnsi="Times New Roman" w:cs="Times New Roman"/>
          <w:sz w:val="24"/>
          <w:szCs w:val="24"/>
        </w:rPr>
        <w:pPrChange w:id="71" w:author="Mary O'Connor" w:date="2018-03-04T13:48:00Z">
          <w:pPr>
            <w:pStyle w:val="Normal1"/>
            <w:spacing w:after="0" w:line="480" w:lineRule="auto"/>
          </w:pPr>
        </w:pPrChange>
      </w:pPr>
      <w:r>
        <w:rPr>
          <w:rFonts w:ascii="Times New Roman" w:eastAsia="Times New Roman" w:hAnsi="Times New Roman" w:cs="Times New Roman"/>
          <w:sz w:val="24"/>
          <w:szCs w:val="24"/>
        </w:rPr>
        <w:tab/>
      </w:r>
      <w:del w:id="72" w:author="Mary O'Connor" w:date="2018-03-04T13:42:00Z">
        <w:r w:rsidR="00DB06BC" w:rsidDel="00B44EE3">
          <w:rPr>
            <w:rFonts w:ascii="Times New Roman" w:eastAsia="Times New Roman" w:hAnsi="Times New Roman" w:cs="Times New Roman"/>
            <w:sz w:val="24"/>
            <w:szCs w:val="24"/>
          </w:rPr>
          <w:delText xml:space="preserve">A reciprocal transplant can be used </w:delText>
        </w:r>
        <w:r w:rsidDel="00B44EE3">
          <w:rPr>
            <w:rStyle w:val="CommentReference"/>
          </w:rPr>
          <w:commentReference w:id="73"/>
        </w:r>
        <w:r w:rsidR="00DB06BC" w:rsidDel="00B44EE3">
          <w:rPr>
            <w:rFonts w:ascii="Times New Roman" w:eastAsia="Times New Roman" w:hAnsi="Times New Roman" w:cs="Times New Roman"/>
            <w:sz w:val="24"/>
            <w:szCs w:val="24"/>
          </w:rPr>
          <w:delText>to</w:delText>
        </w:r>
        <w:r w:rsidR="00B65F0D" w:rsidDel="00B44EE3">
          <w:rPr>
            <w:rFonts w:ascii="Times New Roman" w:eastAsia="Times New Roman" w:hAnsi="Times New Roman" w:cs="Times New Roman"/>
            <w:sz w:val="24"/>
            <w:szCs w:val="24"/>
          </w:rPr>
          <w:delText xml:space="preserve"> </w:delText>
        </w:r>
        <w:r w:rsidR="00DB06BC" w:rsidDel="00B44EE3">
          <w:rPr>
            <w:rFonts w:ascii="Times New Roman" w:eastAsia="Times New Roman" w:hAnsi="Times New Roman" w:cs="Times New Roman"/>
            <w:sz w:val="24"/>
            <w:szCs w:val="24"/>
          </w:rPr>
          <w:delText xml:space="preserve">test multiple factors that may affect your response variable and also vary across space. </w:delText>
        </w:r>
        <w:r w:rsidR="00A6735A" w:rsidDel="00B44EE3">
          <w:rPr>
            <w:rFonts w:ascii="Times New Roman" w:eastAsia="Times New Roman" w:hAnsi="Times New Roman" w:cs="Times New Roman"/>
            <w:sz w:val="24"/>
            <w:szCs w:val="24"/>
          </w:rPr>
          <w:delText xml:space="preserve">Past </w:delText>
        </w:r>
        <w:r w:rsidR="00F22822" w:rsidDel="00B44EE3">
          <w:rPr>
            <w:rFonts w:ascii="Times New Roman" w:eastAsia="Times New Roman" w:hAnsi="Times New Roman" w:cs="Times New Roman"/>
            <w:sz w:val="24"/>
            <w:szCs w:val="24"/>
          </w:rPr>
          <w:delText xml:space="preserve">reciprocal transplants </w:delText>
        </w:r>
        <w:r w:rsidR="00716F05" w:rsidDel="00B44EE3">
          <w:rPr>
            <w:rFonts w:ascii="Times New Roman" w:eastAsia="Times New Roman" w:hAnsi="Times New Roman" w:cs="Times New Roman"/>
            <w:sz w:val="24"/>
            <w:szCs w:val="24"/>
          </w:rPr>
          <w:delText xml:space="preserve">of </w:delText>
        </w:r>
        <w:r w:rsidR="00DB06BC" w:rsidDel="00B44EE3">
          <w:rPr>
            <w:rFonts w:ascii="Times New Roman" w:eastAsia="Times New Roman" w:hAnsi="Times New Roman" w:cs="Times New Roman"/>
            <w:sz w:val="24"/>
            <w:szCs w:val="24"/>
          </w:rPr>
          <w:delText>seagrass</w:delText>
        </w:r>
        <w:r w:rsidR="00716F05" w:rsidDel="00B44EE3">
          <w:rPr>
            <w:rFonts w:ascii="Times New Roman" w:eastAsia="Times New Roman" w:hAnsi="Times New Roman" w:cs="Times New Roman"/>
            <w:sz w:val="24"/>
            <w:szCs w:val="24"/>
          </w:rPr>
          <w:delText xml:space="preserve"> plants</w:delText>
        </w:r>
        <w:r w:rsidR="00DB06BC" w:rsidDel="00B44EE3">
          <w:rPr>
            <w:rFonts w:ascii="Times New Roman" w:eastAsia="Times New Roman" w:hAnsi="Times New Roman" w:cs="Times New Roman"/>
            <w:sz w:val="24"/>
            <w:szCs w:val="24"/>
          </w:rPr>
          <w:delText xml:space="preserve"> </w:delText>
        </w:r>
        <w:r w:rsidR="00F22822" w:rsidDel="00B44EE3">
          <w:rPr>
            <w:rFonts w:ascii="Times New Roman" w:eastAsia="Times New Roman" w:hAnsi="Times New Roman" w:cs="Times New Roman"/>
            <w:sz w:val="24"/>
            <w:szCs w:val="24"/>
          </w:rPr>
          <w:delText xml:space="preserve">have </w:delText>
        </w:r>
        <w:r w:rsidR="00BB6DAD" w:rsidDel="00B44EE3">
          <w:rPr>
            <w:rFonts w:ascii="Times New Roman" w:eastAsia="Times New Roman" w:hAnsi="Times New Roman" w:cs="Times New Roman"/>
            <w:sz w:val="24"/>
            <w:szCs w:val="24"/>
          </w:rPr>
          <w:delText>examined changes in</w:delText>
        </w:r>
        <w:r w:rsidR="00F22822" w:rsidDel="00B44EE3">
          <w:rPr>
            <w:rFonts w:ascii="Times New Roman" w:eastAsia="Times New Roman" w:hAnsi="Times New Roman" w:cs="Times New Roman"/>
            <w:sz w:val="24"/>
            <w:szCs w:val="24"/>
          </w:rPr>
          <w:delText xml:space="preserve"> seagrass leaf morphology</w:delText>
        </w:r>
        <w:r w:rsidR="005177FE" w:rsidDel="00B44EE3">
          <w:rPr>
            <w:rFonts w:ascii="Times New Roman" w:eastAsia="Times New Roman" w:hAnsi="Times New Roman" w:cs="Times New Roman"/>
            <w:sz w:val="24"/>
            <w:szCs w:val="24"/>
          </w:rPr>
          <w:delText xml:space="preserve"> and growth</w:delText>
        </w:r>
        <w:r w:rsidR="00716F05" w:rsidDel="00B44EE3">
          <w:rPr>
            <w:rFonts w:ascii="Times New Roman" w:eastAsia="Times New Roman" w:hAnsi="Times New Roman" w:cs="Times New Roman"/>
            <w:sz w:val="24"/>
            <w:szCs w:val="24"/>
          </w:rPr>
          <w:delText>,</w:delText>
        </w:r>
        <w:r w:rsidR="005177FE" w:rsidDel="00B44EE3">
          <w:rPr>
            <w:rFonts w:ascii="Times New Roman" w:eastAsia="Times New Roman" w:hAnsi="Times New Roman" w:cs="Times New Roman"/>
            <w:sz w:val="24"/>
            <w:szCs w:val="24"/>
          </w:rPr>
          <w:delText xml:space="preserve"> </w:delText>
        </w:r>
        <w:r w:rsidR="00716F05" w:rsidDel="00B44EE3">
          <w:rPr>
            <w:rFonts w:ascii="Times New Roman" w:eastAsia="Times New Roman" w:hAnsi="Times New Roman" w:cs="Times New Roman"/>
            <w:sz w:val="24"/>
            <w:szCs w:val="24"/>
          </w:rPr>
          <w:delText>but not in epiphyte</w:delText>
        </w:r>
        <w:r w:rsidR="005177FE" w:rsidDel="00B44EE3">
          <w:rPr>
            <w:rFonts w:ascii="Times New Roman" w:eastAsia="Times New Roman" w:hAnsi="Times New Roman" w:cs="Times New Roman"/>
            <w:sz w:val="24"/>
            <w:szCs w:val="24"/>
          </w:rPr>
          <w:delText xml:space="preserve"> (Backman 1991; Kenworthy and Fonseca 1977). </w:delText>
        </w:r>
        <w:r w:rsidR="006B4E71" w:rsidDel="00B44EE3">
          <w:rPr>
            <w:rFonts w:ascii="Times New Roman" w:eastAsia="Times New Roman" w:hAnsi="Times New Roman" w:cs="Times New Roman"/>
            <w:sz w:val="24"/>
            <w:szCs w:val="24"/>
          </w:rPr>
          <w:delText xml:space="preserve">Both top-down and bottom-up processes likely influence epiphyte abundance, and past research has mainly focused on how top-down processes explain changes in epiphytes. </w:delText>
        </w:r>
      </w:del>
    </w:p>
    <w:p w14:paraId="0406A77A" w14:textId="77777777" w:rsidR="00716F05" w:rsidRDefault="00716F05" w:rsidP="003950D8">
      <w:pPr>
        <w:pStyle w:val="Normal1"/>
        <w:spacing w:after="0" w:line="480" w:lineRule="auto"/>
        <w:rPr>
          <w:rFonts w:ascii="Times New Roman" w:eastAsia="Times New Roman" w:hAnsi="Times New Roman" w:cs="Times New Roman"/>
          <w:sz w:val="24"/>
          <w:szCs w:val="24"/>
        </w:rPr>
      </w:pPr>
    </w:p>
    <w:p w14:paraId="6FDF8B16" w14:textId="7C964C8D" w:rsidR="00A6735A" w:rsidDel="00956A23" w:rsidRDefault="00716F05" w:rsidP="00B44EE3">
      <w:pPr>
        <w:pStyle w:val="Normal1"/>
        <w:spacing w:after="0" w:line="480" w:lineRule="auto"/>
        <w:rPr>
          <w:del w:id="74" w:author="Mary O'Connor" w:date="2018-03-04T13:51:00Z"/>
          <w:rFonts w:ascii="Times New Roman" w:eastAsia="Times New Roman" w:hAnsi="Times New Roman" w:cs="Times New Roman"/>
          <w:sz w:val="24"/>
          <w:szCs w:val="24"/>
        </w:rPr>
      </w:pPr>
      <w:r>
        <w:rPr>
          <w:rFonts w:ascii="Times New Roman" w:eastAsia="Times New Roman" w:hAnsi="Times New Roman" w:cs="Times New Roman"/>
          <w:sz w:val="24"/>
          <w:szCs w:val="24"/>
        </w:rPr>
        <w:tab/>
        <w:t>R</w:t>
      </w:r>
      <w:r w:rsidR="00D46D3F">
        <w:rPr>
          <w:rFonts w:ascii="Times New Roman" w:eastAsia="Times New Roman" w:hAnsi="Times New Roman" w:cs="Times New Roman"/>
          <w:sz w:val="24"/>
          <w:szCs w:val="24"/>
        </w:rPr>
        <w:t>eciprocal transplant</w:t>
      </w:r>
      <w:del w:id="75" w:author="Mary O'Connor" w:date="2018-03-04T13:51:00Z">
        <w:r w:rsidDel="00956A23">
          <w:rPr>
            <w:rFonts w:ascii="Times New Roman" w:eastAsia="Times New Roman" w:hAnsi="Times New Roman" w:cs="Times New Roman"/>
            <w:sz w:val="24"/>
            <w:szCs w:val="24"/>
          </w:rPr>
          <w:delText>s</w:delText>
        </w:r>
      </w:del>
      <w:ins w:id="76" w:author="Mary O'Connor" w:date="2018-03-04T13:42:00Z">
        <w:r w:rsidR="00B44EE3">
          <w:rPr>
            <w:rFonts w:ascii="Times New Roman" w:eastAsia="Times New Roman" w:hAnsi="Times New Roman" w:cs="Times New Roman"/>
            <w:sz w:val="24"/>
            <w:szCs w:val="24"/>
          </w:rPr>
          <w:t xml:space="preserve"> experiments have</w:t>
        </w:r>
      </w:ins>
      <w:r>
        <w:rPr>
          <w:rFonts w:ascii="Times New Roman" w:eastAsia="Times New Roman" w:hAnsi="Times New Roman" w:cs="Times New Roman"/>
          <w:sz w:val="24"/>
          <w:szCs w:val="24"/>
        </w:rPr>
        <w:t xml:space="preserve"> revealed</w:t>
      </w:r>
      <w:r w:rsidR="00D46D3F">
        <w:rPr>
          <w:rFonts w:ascii="Times New Roman" w:eastAsia="Times New Roman" w:hAnsi="Times New Roman" w:cs="Times New Roman"/>
          <w:sz w:val="24"/>
          <w:szCs w:val="24"/>
        </w:rPr>
        <w:t xml:space="preserve"> the </w:t>
      </w:r>
      <w:r w:rsidR="006B4E71">
        <w:rPr>
          <w:rFonts w:ascii="Times New Roman" w:eastAsia="Times New Roman" w:hAnsi="Times New Roman" w:cs="Times New Roman"/>
          <w:sz w:val="24"/>
          <w:szCs w:val="24"/>
        </w:rPr>
        <w:t>potential</w:t>
      </w:r>
      <w:r w:rsidR="00D46D3F">
        <w:rPr>
          <w:rFonts w:ascii="Times New Roman" w:eastAsia="Times New Roman" w:hAnsi="Times New Roman" w:cs="Times New Roman"/>
          <w:sz w:val="24"/>
          <w:szCs w:val="24"/>
        </w:rPr>
        <w:t xml:space="preserve"> </w:t>
      </w:r>
      <w:ins w:id="77" w:author="Mary O'Connor" w:date="2018-03-04T13:51:00Z">
        <w:r w:rsidR="00956A23">
          <w:rPr>
            <w:rFonts w:ascii="Times New Roman" w:eastAsia="Times New Roman" w:hAnsi="Times New Roman" w:cs="Times New Roman"/>
            <w:sz w:val="24"/>
            <w:szCs w:val="24"/>
          </w:rPr>
          <w:t>f</w:t>
        </w:r>
      </w:ins>
      <w:del w:id="78" w:author="Mary O'Connor" w:date="2018-03-04T13:51:00Z">
        <w:r w:rsidR="00D46D3F" w:rsidDel="00956A23">
          <w:rPr>
            <w:rFonts w:ascii="Times New Roman" w:eastAsia="Times New Roman" w:hAnsi="Times New Roman" w:cs="Times New Roman"/>
            <w:sz w:val="24"/>
            <w:szCs w:val="24"/>
          </w:rPr>
          <w:delText xml:space="preserve">of </w:delText>
        </w:r>
      </w:del>
      <w:ins w:id="79" w:author="Mary O'Connor" w:date="2018-03-04T13:51:00Z">
        <w:r w:rsidR="00956A23">
          <w:rPr>
            <w:rFonts w:ascii="Times New Roman" w:eastAsia="Times New Roman" w:hAnsi="Times New Roman" w:cs="Times New Roman"/>
            <w:sz w:val="24"/>
            <w:szCs w:val="24"/>
          </w:rPr>
          <w:t xml:space="preserve">or </w:t>
        </w:r>
      </w:ins>
      <w:r>
        <w:rPr>
          <w:rFonts w:ascii="Times New Roman" w:eastAsia="Times New Roman" w:hAnsi="Times New Roman" w:cs="Times New Roman"/>
          <w:sz w:val="24"/>
          <w:szCs w:val="24"/>
        </w:rPr>
        <w:t>invertebrate grazing to reduce</w:t>
      </w:r>
      <w:r w:rsidR="006B4E71">
        <w:rPr>
          <w:rFonts w:ascii="Times New Roman" w:eastAsia="Times New Roman" w:hAnsi="Times New Roman" w:cs="Times New Roman"/>
          <w:sz w:val="24"/>
          <w:szCs w:val="24"/>
        </w:rPr>
        <w:t xml:space="preserve"> epiphyte </w:t>
      </w:r>
      <w:r>
        <w:rPr>
          <w:rFonts w:ascii="Times New Roman" w:eastAsia="Times New Roman" w:hAnsi="Times New Roman" w:cs="Times New Roman"/>
          <w:sz w:val="24"/>
          <w:szCs w:val="24"/>
        </w:rPr>
        <w:t xml:space="preserve">algal </w:t>
      </w:r>
      <w:r w:rsidR="006B4E71">
        <w:rPr>
          <w:rFonts w:ascii="Times New Roman" w:eastAsia="Times New Roman" w:hAnsi="Times New Roman" w:cs="Times New Roman"/>
          <w:sz w:val="24"/>
          <w:szCs w:val="24"/>
        </w:rPr>
        <w:t xml:space="preserve">abundance </w:t>
      </w:r>
      <w:r w:rsidR="00FC51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Reynolds et al. </w:t>
      </w:r>
      <w:r w:rsidR="00FC5132">
        <w:rPr>
          <w:rFonts w:ascii="Times New Roman" w:eastAsia="Times New Roman" w:hAnsi="Times New Roman" w:cs="Times New Roman"/>
          <w:sz w:val="24"/>
          <w:szCs w:val="24"/>
        </w:rPr>
        <w:t>2017)</w:t>
      </w:r>
      <w:r w:rsidR="006B4E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they have yet to identify whether bottom up processes can drive changes in epiphyte abundance. </w:t>
      </w:r>
      <w:r w:rsidR="006B4E71">
        <w:rPr>
          <w:rFonts w:ascii="Times New Roman" w:eastAsia="Times New Roman" w:hAnsi="Times New Roman" w:cs="Times New Roman"/>
          <w:sz w:val="24"/>
          <w:szCs w:val="24"/>
        </w:rPr>
        <w:t>Reynolds</w:t>
      </w:r>
      <w:r>
        <w:rPr>
          <w:rFonts w:ascii="Times New Roman" w:eastAsia="Times New Roman" w:hAnsi="Times New Roman" w:cs="Times New Roman"/>
          <w:sz w:val="24"/>
          <w:szCs w:val="24"/>
        </w:rPr>
        <w:t xml:space="preserve"> et al.</w:t>
      </w:r>
      <w:r w:rsidR="006B4E71">
        <w:rPr>
          <w:rFonts w:ascii="Times New Roman" w:eastAsia="Times New Roman" w:hAnsi="Times New Roman" w:cs="Times New Roman"/>
          <w:sz w:val="24"/>
          <w:szCs w:val="24"/>
        </w:rPr>
        <w:t xml:space="preserve"> </w:t>
      </w:r>
      <w:ins w:id="80" w:author="Mary O'Connor" w:date="2018-03-04T13:42:00Z">
        <w:r w:rsidR="003950D8">
          <w:rPr>
            <w:rFonts w:ascii="Times New Roman" w:eastAsia="Times New Roman" w:hAnsi="Times New Roman" w:cs="Times New Roman"/>
            <w:sz w:val="24"/>
            <w:szCs w:val="24"/>
          </w:rPr>
          <w:t xml:space="preserve">(2017) </w:t>
        </w:r>
      </w:ins>
      <w:commentRangeStart w:id="81"/>
      <w:r>
        <w:rPr>
          <w:rFonts w:ascii="Times New Roman" w:eastAsia="Times New Roman" w:hAnsi="Times New Roman" w:cs="Times New Roman"/>
          <w:sz w:val="24"/>
          <w:szCs w:val="24"/>
        </w:rPr>
        <w:t xml:space="preserve">had a </w:t>
      </w:r>
      <w:r w:rsidR="00FC5132">
        <w:rPr>
          <w:rFonts w:ascii="Times New Roman" w:eastAsia="Times New Roman" w:hAnsi="Times New Roman" w:cs="Times New Roman"/>
          <w:sz w:val="24"/>
          <w:szCs w:val="24"/>
        </w:rPr>
        <w:t>high</w:t>
      </w:r>
      <w:r w:rsidR="006B4E71">
        <w:rPr>
          <w:rFonts w:ascii="Times New Roman" w:eastAsia="Times New Roman" w:hAnsi="Times New Roman" w:cs="Times New Roman"/>
          <w:sz w:val="24"/>
          <w:szCs w:val="24"/>
        </w:rPr>
        <w:t xml:space="preserve"> nutrient site </w:t>
      </w:r>
      <w:r>
        <w:rPr>
          <w:rFonts w:ascii="Times New Roman" w:eastAsia="Times New Roman" w:hAnsi="Times New Roman" w:cs="Times New Roman"/>
          <w:sz w:val="24"/>
          <w:szCs w:val="24"/>
        </w:rPr>
        <w:t xml:space="preserve">that </w:t>
      </w:r>
      <w:r w:rsidR="006B4E71">
        <w:rPr>
          <w:rFonts w:ascii="Times New Roman" w:eastAsia="Times New Roman" w:hAnsi="Times New Roman" w:cs="Times New Roman"/>
          <w:sz w:val="24"/>
          <w:szCs w:val="24"/>
        </w:rPr>
        <w:t>had less epiphytes</w:t>
      </w:r>
      <w:r>
        <w:rPr>
          <w:rFonts w:ascii="Times New Roman" w:eastAsia="Times New Roman" w:hAnsi="Times New Roman" w:cs="Times New Roman"/>
          <w:sz w:val="24"/>
          <w:szCs w:val="24"/>
        </w:rPr>
        <w:t xml:space="preserve">, if a </w:t>
      </w:r>
      <w:r w:rsidR="00FC5132">
        <w:rPr>
          <w:rFonts w:ascii="Times New Roman" w:eastAsia="Times New Roman" w:hAnsi="Times New Roman" w:cs="Times New Roman"/>
          <w:sz w:val="24"/>
          <w:szCs w:val="24"/>
        </w:rPr>
        <w:t>community exhibited bottom up control you would expect high epiphyte abundance to be correlated with high nutrient load</w:t>
      </w:r>
      <w:r>
        <w:rPr>
          <w:rFonts w:ascii="Times New Roman" w:eastAsia="Times New Roman" w:hAnsi="Times New Roman" w:cs="Times New Roman"/>
          <w:sz w:val="24"/>
          <w:szCs w:val="24"/>
        </w:rPr>
        <w:t xml:space="preserve">, and so Reynolds et al. speculated that bottom up processes </w:t>
      </w:r>
      <w:r w:rsidR="00D46439">
        <w:rPr>
          <w:rFonts w:ascii="Times New Roman" w:eastAsia="Times New Roman" w:hAnsi="Times New Roman" w:cs="Times New Roman"/>
          <w:sz w:val="24"/>
          <w:szCs w:val="24"/>
        </w:rPr>
        <w:t>influence algal abundance to a lesser degree than invertebrate grazing</w:t>
      </w:r>
      <w:r w:rsidR="00FC5132">
        <w:rPr>
          <w:rFonts w:ascii="Times New Roman" w:eastAsia="Times New Roman" w:hAnsi="Times New Roman" w:cs="Times New Roman"/>
          <w:sz w:val="24"/>
          <w:szCs w:val="24"/>
        </w:rPr>
        <w:t>.</w:t>
      </w:r>
      <w:commentRangeEnd w:id="81"/>
      <w:r w:rsidR="003950D8">
        <w:rPr>
          <w:rStyle w:val="CommentReference"/>
        </w:rPr>
        <w:commentReference w:id="81"/>
      </w:r>
      <w:r w:rsidR="006B4E71">
        <w:rPr>
          <w:rFonts w:ascii="Times New Roman" w:eastAsia="Times New Roman" w:hAnsi="Times New Roman" w:cs="Times New Roman"/>
          <w:sz w:val="24"/>
          <w:szCs w:val="24"/>
        </w:rPr>
        <w:t xml:space="preserve"> </w:t>
      </w:r>
      <w:del w:id="82" w:author="Mary O'Connor" w:date="2018-03-04T13:44:00Z">
        <w:r w:rsidR="006B4E71" w:rsidDel="003950D8">
          <w:rPr>
            <w:rFonts w:ascii="Times New Roman" w:eastAsia="Times New Roman" w:hAnsi="Times New Roman" w:cs="Times New Roman"/>
            <w:sz w:val="24"/>
            <w:szCs w:val="24"/>
          </w:rPr>
          <w:delText>While evidence for grazer control is substantial, f</w:delText>
        </w:r>
      </w:del>
      <w:ins w:id="83" w:author="Mary O'Connor" w:date="2018-03-04T13:44:00Z">
        <w:r w:rsidR="003950D8">
          <w:rPr>
            <w:rFonts w:ascii="Times New Roman" w:eastAsia="Times New Roman" w:hAnsi="Times New Roman" w:cs="Times New Roman"/>
            <w:sz w:val="24"/>
            <w:szCs w:val="24"/>
          </w:rPr>
          <w:t>F</w:t>
        </w:r>
      </w:ins>
      <w:r w:rsidR="006B4E71">
        <w:rPr>
          <w:rFonts w:ascii="Times New Roman" w:eastAsia="Times New Roman" w:hAnsi="Times New Roman" w:cs="Times New Roman"/>
          <w:sz w:val="24"/>
          <w:szCs w:val="24"/>
        </w:rPr>
        <w:t xml:space="preserve">ew studies have investigated the potential for bottom up processes </w:t>
      </w:r>
      <w:r w:rsidR="006B4E71">
        <w:rPr>
          <w:rFonts w:ascii="Times New Roman" w:eastAsia="Times New Roman" w:hAnsi="Times New Roman" w:cs="Times New Roman"/>
          <w:sz w:val="24"/>
          <w:szCs w:val="24"/>
        </w:rPr>
        <w:lastRenderedPageBreak/>
        <w:t xml:space="preserve">influencing algal abundance and no studies have done this using a reciprocal transplant. </w:t>
      </w:r>
    </w:p>
    <w:p w14:paraId="5456E6E4" w14:textId="77777777" w:rsidR="00D46D3F" w:rsidRDefault="00D46D3F" w:rsidP="00B44EE3">
      <w:pPr>
        <w:pStyle w:val="Normal1"/>
        <w:spacing w:after="0" w:line="480" w:lineRule="auto"/>
        <w:rPr>
          <w:rFonts w:ascii="Times New Roman" w:eastAsia="Times New Roman" w:hAnsi="Times New Roman" w:cs="Times New Roman"/>
          <w:sz w:val="24"/>
          <w:szCs w:val="24"/>
        </w:rPr>
      </w:pPr>
    </w:p>
    <w:p w14:paraId="0B036C8D" w14:textId="4099F2CB" w:rsidR="00D46439" w:rsidDel="003950D8" w:rsidRDefault="00770E54" w:rsidP="00B44EE3">
      <w:pPr>
        <w:pStyle w:val="Normal1"/>
        <w:spacing w:after="0" w:line="480" w:lineRule="auto"/>
        <w:rPr>
          <w:del w:id="84" w:author="Mary O'Connor" w:date="2018-03-04T13:45:00Z"/>
          <w:rFonts w:ascii="Times New Roman" w:eastAsia="Times New Roman" w:hAnsi="Times New Roman" w:cs="Times New Roman"/>
          <w:sz w:val="24"/>
          <w:szCs w:val="24"/>
        </w:rPr>
      </w:pPr>
      <w:r>
        <w:rPr>
          <w:rFonts w:ascii="Times New Roman" w:eastAsia="Times New Roman" w:hAnsi="Times New Roman" w:cs="Times New Roman"/>
          <w:sz w:val="24"/>
          <w:szCs w:val="24"/>
        </w:rPr>
        <w:tab/>
      </w:r>
      <w:del w:id="85" w:author="Mary O'Connor" w:date="2018-03-04T13:45:00Z">
        <w:r w:rsidR="006B4E71" w:rsidDel="003950D8">
          <w:rPr>
            <w:rFonts w:ascii="Times New Roman" w:eastAsia="Times New Roman" w:hAnsi="Times New Roman" w:cs="Times New Roman"/>
            <w:sz w:val="24"/>
            <w:szCs w:val="24"/>
          </w:rPr>
          <w:delText xml:space="preserve">Blade level microbial communities </w:delText>
        </w:r>
      </w:del>
      <w:del w:id="86" w:author="Mary O'Connor" w:date="2018-03-04T13:44:00Z">
        <w:r w:rsidR="006B4E71" w:rsidDel="003950D8">
          <w:rPr>
            <w:rFonts w:ascii="Times New Roman" w:eastAsia="Times New Roman" w:hAnsi="Times New Roman" w:cs="Times New Roman"/>
            <w:sz w:val="24"/>
            <w:szCs w:val="24"/>
          </w:rPr>
          <w:delText xml:space="preserve">in </w:delText>
        </w:r>
      </w:del>
      <w:del w:id="87" w:author="Mary O'Connor" w:date="2018-03-04T13:45:00Z">
        <w:r w:rsidDel="003950D8">
          <w:rPr>
            <w:rFonts w:ascii="Times New Roman" w:eastAsia="Times New Roman" w:hAnsi="Times New Roman" w:cs="Times New Roman"/>
            <w:sz w:val="24"/>
            <w:szCs w:val="24"/>
          </w:rPr>
          <w:delText>seagrass</w:delText>
        </w:r>
        <w:r w:rsidR="006B4E71" w:rsidDel="003950D8">
          <w:rPr>
            <w:rFonts w:ascii="Times New Roman" w:eastAsia="Times New Roman" w:hAnsi="Times New Roman" w:cs="Times New Roman"/>
            <w:sz w:val="24"/>
            <w:szCs w:val="24"/>
          </w:rPr>
          <w:delText xml:space="preserve"> have been shown to vary across large spatial scales. However, Ettinger et al. have recently </w:delText>
        </w:r>
      </w:del>
      <w:del w:id="88" w:author="Mary O'Connor" w:date="2018-03-04T13:44:00Z">
        <w:r w:rsidR="006B4E71" w:rsidDel="003950D8">
          <w:rPr>
            <w:rFonts w:ascii="Times New Roman" w:eastAsia="Times New Roman" w:hAnsi="Times New Roman" w:cs="Times New Roman"/>
            <w:sz w:val="24"/>
            <w:szCs w:val="24"/>
          </w:rPr>
          <w:delText xml:space="preserve">showed </w:delText>
        </w:r>
      </w:del>
      <w:del w:id="89" w:author="Mary O'Connor" w:date="2018-03-04T13:45:00Z">
        <w:r w:rsidR="006B4E71" w:rsidDel="003950D8">
          <w:rPr>
            <w:rFonts w:ascii="Times New Roman" w:eastAsia="Times New Roman" w:hAnsi="Times New Roman" w:cs="Times New Roman"/>
            <w:sz w:val="24"/>
            <w:szCs w:val="24"/>
          </w:rPr>
          <w:delText xml:space="preserve">that at the meadow </w:delText>
        </w:r>
      </w:del>
      <w:del w:id="90" w:author="Mary O'Connor" w:date="2018-03-04T13:44:00Z">
        <w:r w:rsidR="006B4E71" w:rsidDel="003950D8">
          <w:rPr>
            <w:rFonts w:ascii="Times New Roman" w:eastAsia="Times New Roman" w:hAnsi="Times New Roman" w:cs="Times New Roman"/>
            <w:sz w:val="24"/>
            <w:szCs w:val="24"/>
          </w:rPr>
          <w:delText xml:space="preserve">level </w:delText>
        </w:r>
      </w:del>
      <w:del w:id="91" w:author="Mary O'Connor" w:date="2018-03-04T13:45:00Z">
        <w:r w:rsidR="006B4E71" w:rsidDel="003950D8">
          <w:rPr>
            <w:rFonts w:ascii="Times New Roman" w:eastAsia="Times New Roman" w:hAnsi="Times New Roman" w:cs="Times New Roman"/>
            <w:sz w:val="24"/>
            <w:szCs w:val="24"/>
          </w:rPr>
          <w:delText>there was no change in leaf microbial community between the edge and interior</w:delText>
        </w:r>
        <w:r w:rsidR="00914385" w:rsidDel="003950D8">
          <w:rPr>
            <w:rFonts w:ascii="Times New Roman" w:eastAsia="Times New Roman" w:hAnsi="Times New Roman" w:cs="Times New Roman"/>
            <w:sz w:val="24"/>
            <w:szCs w:val="24"/>
          </w:rPr>
          <w:delText xml:space="preserve"> (2017)</w:delText>
        </w:r>
        <w:r w:rsidR="006B4E71" w:rsidDel="003950D8">
          <w:rPr>
            <w:rFonts w:ascii="Times New Roman" w:eastAsia="Times New Roman" w:hAnsi="Times New Roman" w:cs="Times New Roman"/>
            <w:sz w:val="24"/>
            <w:szCs w:val="24"/>
          </w:rPr>
          <w:delText xml:space="preserve">. </w:delText>
        </w:r>
        <w:r w:rsidDel="003950D8">
          <w:rPr>
            <w:rFonts w:ascii="Times New Roman" w:eastAsia="Times New Roman" w:hAnsi="Times New Roman" w:cs="Times New Roman"/>
            <w:sz w:val="24"/>
            <w:szCs w:val="24"/>
          </w:rPr>
          <w:delText xml:space="preserve">Epiphytic </w:delText>
        </w:r>
        <w:r w:rsidR="006B4E71" w:rsidDel="003950D8">
          <w:rPr>
            <w:rFonts w:ascii="Times New Roman" w:eastAsia="Times New Roman" w:hAnsi="Times New Roman" w:cs="Times New Roman"/>
            <w:sz w:val="24"/>
            <w:szCs w:val="24"/>
          </w:rPr>
          <w:delText xml:space="preserve">algae require a microbial film to colonize </w:delText>
        </w:r>
        <w:r w:rsidDel="003950D8">
          <w:rPr>
            <w:rFonts w:ascii="Times New Roman" w:eastAsia="Times New Roman" w:hAnsi="Times New Roman" w:cs="Times New Roman"/>
            <w:sz w:val="24"/>
            <w:szCs w:val="24"/>
          </w:rPr>
          <w:delText xml:space="preserve">and </w:delText>
        </w:r>
        <w:r w:rsidR="006B4E71" w:rsidDel="003950D8">
          <w:rPr>
            <w:rFonts w:ascii="Times New Roman" w:eastAsia="Times New Roman" w:hAnsi="Times New Roman" w:cs="Times New Roman"/>
            <w:sz w:val="24"/>
            <w:szCs w:val="24"/>
          </w:rPr>
          <w:delText>it follows that a change in microbial community could be correlated with a change in epiphytic algae abundance</w:delText>
        </w:r>
        <w:r w:rsidDel="003950D8">
          <w:rPr>
            <w:rFonts w:ascii="Times New Roman" w:eastAsia="Times New Roman" w:hAnsi="Times New Roman" w:cs="Times New Roman"/>
            <w:sz w:val="24"/>
            <w:szCs w:val="24"/>
          </w:rPr>
          <w:delText>. Reciprocal transplants investigating microbial communities on seagrass blades at a small spatial scale have yet to be performed. Further, no studies have measured epiphytic algae abundance with microbial community on seagrass blades.</w:delText>
        </w:r>
      </w:del>
    </w:p>
    <w:p w14:paraId="5868FC4F" w14:textId="6282EA7C" w:rsidR="00F710A3" w:rsidRPr="00876486" w:rsidDel="00423D0D" w:rsidRDefault="00770E54" w:rsidP="00423D0D">
      <w:pPr>
        <w:pStyle w:val="Normal1"/>
        <w:spacing w:after="0" w:line="480" w:lineRule="auto"/>
        <w:rPr>
          <w:del w:id="92" w:author="Mary O'Connor" w:date="2018-03-04T13:53:00Z"/>
          <w:rFonts w:ascii="Times New Roman" w:eastAsia="Times New Roman" w:hAnsi="Times New Roman" w:cs="Times New Roman"/>
          <w:sz w:val="24"/>
          <w:szCs w:val="24"/>
          <w:lang w:val="en-CA"/>
        </w:rPr>
        <w:pPrChange w:id="93" w:author="Mary O'Connor" w:date="2018-03-04T13:53:00Z">
          <w:pPr>
            <w:pStyle w:val="Normal1"/>
            <w:spacing w:after="0" w:line="480" w:lineRule="auto"/>
          </w:pPr>
        </w:pPrChange>
      </w:pPr>
      <w:del w:id="94" w:author="Mary O'Connor" w:date="2018-03-04T13:45:00Z">
        <w:r w:rsidDel="003950D8">
          <w:rPr>
            <w:rFonts w:ascii="Times New Roman" w:eastAsia="Times New Roman" w:hAnsi="Times New Roman" w:cs="Times New Roman"/>
            <w:sz w:val="24"/>
            <w:szCs w:val="24"/>
          </w:rPr>
          <w:tab/>
        </w:r>
      </w:del>
      <w:del w:id="95" w:author="Mary O'Connor" w:date="2018-03-04T13:51:00Z">
        <w:r w:rsidR="00A601DC" w:rsidDel="00956A23">
          <w:rPr>
            <w:rFonts w:ascii="Times New Roman" w:eastAsia="Times New Roman" w:hAnsi="Times New Roman" w:cs="Times New Roman"/>
            <w:sz w:val="24"/>
            <w:szCs w:val="24"/>
          </w:rPr>
          <w:delText>Given that</w:delText>
        </w:r>
      </w:del>
      <w:del w:id="96" w:author="Mary O'Connor" w:date="2018-03-04T13:52:00Z">
        <w:r w:rsidR="00A601DC" w:rsidDel="00956A23">
          <w:rPr>
            <w:rFonts w:ascii="Times New Roman" w:eastAsia="Times New Roman" w:hAnsi="Times New Roman" w:cs="Times New Roman"/>
            <w:sz w:val="24"/>
            <w:szCs w:val="24"/>
          </w:rPr>
          <w:delText xml:space="preserve"> b</w:delText>
        </w:r>
      </w:del>
      <w:del w:id="97" w:author="Mary O'Connor" w:date="2018-03-04T13:53:00Z">
        <w:r w:rsidR="00A601DC" w:rsidDel="00423D0D">
          <w:rPr>
            <w:rFonts w:ascii="Times New Roman" w:eastAsia="Times New Roman" w:hAnsi="Times New Roman" w:cs="Times New Roman"/>
            <w:sz w:val="24"/>
            <w:szCs w:val="24"/>
          </w:rPr>
          <w:delText>oth bottom-up and top down controls act on epiphyte biomass on the blade level</w:delText>
        </w:r>
      </w:del>
      <w:del w:id="98" w:author="Mary O'Connor" w:date="2018-03-04T13:52:00Z">
        <w:r w:rsidR="00A601DC" w:rsidDel="00956A23">
          <w:rPr>
            <w:rFonts w:ascii="Times New Roman" w:eastAsia="Times New Roman" w:hAnsi="Times New Roman" w:cs="Times New Roman"/>
            <w:sz w:val="24"/>
            <w:szCs w:val="24"/>
          </w:rPr>
          <w:delText xml:space="preserve">, we believe investigating both is essential for highlighting important community forming patterns on seagrass blades </w:delText>
        </w:r>
      </w:del>
      <w:del w:id="99" w:author="Mary O'Connor" w:date="2018-03-04T13:53:00Z">
        <w:r w:rsidR="00A601DC" w:rsidDel="00423D0D">
          <w:rPr>
            <w:rFonts w:ascii="Times New Roman" w:eastAsia="Times New Roman" w:hAnsi="Times New Roman" w:cs="Times New Roman"/>
            <w:sz w:val="24"/>
            <w:szCs w:val="24"/>
          </w:rPr>
          <w:delText xml:space="preserve">(Duffy 2006, Parker et al. 2001). </w:delText>
        </w:r>
      </w:del>
      <w:del w:id="100" w:author="Mary O'Connor" w:date="2018-03-04T13:52:00Z">
        <w:r w:rsidR="00D46439" w:rsidDel="00423D0D">
          <w:rPr>
            <w:rFonts w:ascii="Times New Roman" w:eastAsia="Times New Roman" w:hAnsi="Times New Roman" w:cs="Times New Roman"/>
            <w:sz w:val="24"/>
            <w:szCs w:val="24"/>
          </w:rPr>
          <w:delText>I</w:delText>
        </w:r>
        <w:r w:rsidR="00A601DC" w:rsidDel="00423D0D">
          <w:rPr>
            <w:rFonts w:ascii="Times New Roman" w:eastAsia="Times New Roman" w:hAnsi="Times New Roman" w:cs="Times New Roman"/>
            <w:sz w:val="24"/>
            <w:szCs w:val="24"/>
          </w:rPr>
          <w:delText xml:space="preserve">nvestigating top-down and bottom-up processes in relation to other </w:delText>
        </w:r>
        <w:r w:rsidR="00A601DC" w:rsidDel="00956A23">
          <w:rPr>
            <w:rFonts w:ascii="Times New Roman" w:eastAsia="Times New Roman" w:hAnsi="Times New Roman" w:cs="Times New Roman"/>
            <w:sz w:val="24"/>
            <w:szCs w:val="24"/>
          </w:rPr>
          <w:delText xml:space="preserve">communities </w:delText>
        </w:r>
        <w:r w:rsidR="00A601DC" w:rsidDel="00423D0D">
          <w:rPr>
            <w:rFonts w:ascii="Times New Roman" w:eastAsia="Times New Roman" w:hAnsi="Times New Roman" w:cs="Times New Roman"/>
            <w:sz w:val="24"/>
            <w:szCs w:val="24"/>
          </w:rPr>
          <w:delText>(grazers for top-down and bacteria for bottom-up) allow</w:delText>
        </w:r>
        <w:r w:rsidR="00FC5132" w:rsidDel="00423D0D">
          <w:rPr>
            <w:rFonts w:ascii="Times New Roman" w:eastAsia="Times New Roman" w:hAnsi="Times New Roman" w:cs="Times New Roman"/>
            <w:sz w:val="24"/>
            <w:szCs w:val="24"/>
          </w:rPr>
          <w:delText>s</w:delText>
        </w:r>
        <w:r w:rsidR="00A601DC" w:rsidDel="00423D0D">
          <w:rPr>
            <w:rFonts w:ascii="Times New Roman" w:eastAsia="Times New Roman" w:hAnsi="Times New Roman" w:cs="Times New Roman"/>
            <w:sz w:val="24"/>
            <w:szCs w:val="24"/>
          </w:rPr>
          <w:delText xml:space="preserve"> us to determine if all three communities vary in a predictable way. </w:delText>
        </w:r>
      </w:del>
      <w:del w:id="101" w:author="Mary O'Connor" w:date="2018-03-04T13:53:00Z">
        <w:r w:rsidR="00A601DC" w:rsidDel="00423D0D">
          <w:rPr>
            <w:rFonts w:ascii="Times New Roman" w:eastAsia="Times New Roman" w:hAnsi="Times New Roman" w:cs="Times New Roman"/>
            <w:sz w:val="24"/>
            <w:szCs w:val="24"/>
          </w:rPr>
          <w:delText xml:space="preserve">We are interested in observing patterns in blade level community changes that may be consistent with other seagrass meadows. </w:delText>
        </w:r>
        <w:r w:rsidR="00FC5132" w:rsidDel="00423D0D">
          <w:rPr>
            <w:rFonts w:ascii="Times New Roman" w:eastAsia="Times New Roman" w:hAnsi="Times New Roman" w:cs="Times New Roman"/>
            <w:sz w:val="24"/>
            <w:szCs w:val="24"/>
          </w:rPr>
          <w:delText>M</w:delText>
        </w:r>
        <w:r w:rsidR="00A601DC" w:rsidDel="00423D0D">
          <w:rPr>
            <w:rFonts w:ascii="Times New Roman" w:eastAsia="Times New Roman" w:hAnsi="Times New Roman" w:cs="Times New Roman"/>
            <w:sz w:val="24"/>
            <w:szCs w:val="24"/>
          </w:rPr>
          <w:delText xml:space="preserve">easuring all three levels of seagrass blade communities in the context of a small-scale transplant </w:delText>
        </w:r>
        <w:r w:rsidR="00FC5132" w:rsidDel="00423D0D">
          <w:rPr>
            <w:rFonts w:ascii="Times New Roman" w:eastAsia="Times New Roman" w:hAnsi="Times New Roman" w:cs="Times New Roman"/>
            <w:sz w:val="24"/>
            <w:szCs w:val="24"/>
          </w:rPr>
          <w:delText>is helpful</w:delText>
        </w:r>
        <w:r w:rsidR="00A601DC" w:rsidDel="00423D0D">
          <w:rPr>
            <w:rFonts w:ascii="Times New Roman" w:eastAsia="Times New Roman" w:hAnsi="Times New Roman" w:cs="Times New Roman"/>
            <w:sz w:val="24"/>
            <w:szCs w:val="24"/>
          </w:rPr>
          <w:delText xml:space="preserve"> </w:delText>
        </w:r>
        <w:r w:rsidR="00FC5132" w:rsidDel="00423D0D">
          <w:rPr>
            <w:rFonts w:ascii="Times New Roman" w:eastAsia="Times New Roman" w:hAnsi="Times New Roman" w:cs="Times New Roman"/>
            <w:sz w:val="24"/>
            <w:szCs w:val="24"/>
          </w:rPr>
          <w:delText>for</w:delText>
        </w:r>
        <w:r w:rsidR="00A601DC" w:rsidDel="00423D0D">
          <w:rPr>
            <w:rFonts w:ascii="Times New Roman" w:eastAsia="Times New Roman" w:hAnsi="Times New Roman" w:cs="Times New Roman"/>
            <w:sz w:val="24"/>
            <w:szCs w:val="24"/>
          </w:rPr>
          <w:delText xml:space="preserve"> identifying an</w:delText>
        </w:r>
        <w:r w:rsidR="00914385" w:rsidDel="00423D0D">
          <w:rPr>
            <w:rFonts w:ascii="Times New Roman" w:eastAsia="Times New Roman" w:hAnsi="Times New Roman" w:cs="Times New Roman"/>
            <w:sz w:val="24"/>
            <w:szCs w:val="24"/>
          </w:rPr>
          <w:delText>y</w:delText>
        </w:r>
        <w:r w:rsidR="00A601DC" w:rsidDel="00423D0D">
          <w:rPr>
            <w:rFonts w:ascii="Times New Roman" w:eastAsia="Times New Roman" w:hAnsi="Times New Roman" w:cs="Times New Roman"/>
            <w:sz w:val="24"/>
            <w:szCs w:val="24"/>
          </w:rPr>
          <w:delText xml:space="preserve"> correlations between </w:delText>
        </w:r>
        <w:r w:rsidR="00FC5132" w:rsidDel="00423D0D">
          <w:rPr>
            <w:rFonts w:ascii="Times New Roman" w:eastAsia="Times New Roman" w:hAnsi="Times New Roman" w:cs="Times New Roman"/>
            <w:sz w:val="24"/>
            <w:szCs w:val="24"/>
          </w:rPr>
          <w:delText xml:space="preserve">microbial, algal, and invertebrate </w:delText>
        </w:r>
        <w:r w:rsidR="00A601DC" w:rsidDel="00423D0D">
          <w:rPr>
            <w:rFonts w:ascii="Times New Roman" w:eastAsia="Times New Roman" w:hAnsi="Times New Roman" w:cs="Times New Roman"/>
            <w:sz w:val="24"/>
            <w:szCs w:val="24"/>
          </w:rPr>
          <w:delText>communities</w:delText>
        </w:r>
        <w:r w:rsidR="00D46439" w:rsidDel="00423D0D">
          <w:rPr>
            <w:rFonts w:ascii="Times New Roman" w:eastAsia="Times New Roman" w:hAnsi="Times New Roman" w:cs="Times New Roman"/>
            <w:sz w:val="24"/>
            <w:szCs w:val="24"/>
          </w:rPr>
          <w:delText>.</w:delText>
        </w:r>
      </w:del>
    </w:p>
    <w:p w14:paraId="2F1C0034" w14:textId="66B1F9CB" w:rsidR="00034A8B" w:rsidRDefault="00034A8B" w:rsidP="00423D0D">
      <w:pPr>
        <w:pStyle w:val="Normal1"/>
        <w:spacing w:after="0" w:line="480" w:lineRule="auto"/>
        <w:rPr>
          <w:rFonts w:ascii="Times New Roman" w:eastAsia="Times New Roman" w:hAnsi="Times New Roman" w:cs="Times New Roman"/>
          <w:sz w:val="24"/>
          <w:szCs w:val="24"/>
        </w:rPr>
      </w:pPr>
      <w:del w:id="102" w:author="Mary O'Connor" w:date="2018-03-04T13:53:00Z">
        <w:r w:rsidRPr="00876486" w:rsidDel="00423D0D">
          <w:rPr>
            <w:rFonts w:ascii="Times New Roman" w:eastAsia="Times New Roman" w:hAnsi="Times New Roman" w:cs="Times New Roman"/>
            <w:sz w:val="24"/>
            <w:szCs w:val="24"/>
            <w:lang w:val="en-CA"/>
          </w:rPr>
          <w:tab/>
        </w:r>
      </w:del>
      <w:r w:rsidR="00B65F0D">
        <w:rPr>
          <w:rFonts w:ascii="Times New Roman" w:eastAsia="Times New Roman" w:hAnsi="Times New Roman" w:cs="Times New Roman"/>
          <w:sz w:val="24"/>
          <w:szCs w:val="24"/>
        </w:rPr>
        <w:t>Our main objective</w:t>
      </w:r>
      <w:r w:rsidR="003F441A">
        <w:rPr>
          <w:rFonts w:ascii="Times New Roman" w:eastAsia="Times New Roman" w:hAnsi="Times New Roman" w:cs="Times New Roman"/>
          <w:sz w:val="24"/>
          <w:szCs w:val="24"/>
        </w:rPr>
        <w:t xml:space="preserve"> was to investigate </w:t>
      </w:r>
      <w:r w:rsidR="001D5ACC">
        <w:rPr>
          <w:rFonts w:ascii="Times New Roman" w:eastAsia="Times New Roman" w:hAnsi="Times New Roman" w:cs="Times New Roman"/>
          <w:sz w:val="24"/>
          <w:szCs w:val="24"/>
        </w:rPr>
        <w:t xml:space="preserve">the relative importance of </w:t>
      </w:r>
      <w:r w:rsidR="003F441A">
        <w:rPr>
          <w:rFonts w:ascii="Times New Roman" w:eastAsia="Times New Roman" w:hAnsi="Times New Roman" w:cs="Times New Roman"/>
          <w:sz w:val="24"/>
          <w:szCs w:val="24"/>
        </w:rPr>
        <w:t>potential drivers of changes in abundance</w:t>
      </w:r>
      <w:r w:rsidR="00B65F0D">
        <w:rPr>
          <w:rFonts w:ascii="Times New Roman" w:eastAsia="Times New Roman" w:hAnsi="Times New Roman" w:cs="Times New Roman"/>
          <w:sz w:val="24"/>
          <w:szCs w:val="24"/>
        </w:rPr>
        <w:t xml:space="preserve"> of a dominant epiphyte, the red algae </w:t>
      </w:r>
      <w:proofErr w:type="spellStart"/>
      <w:r w:rsidR="00B65F0D">
        <w:rPr>
          <w:rFonts w:ascii="Times New Roman" w:eastAsia="Times New Roman" w:hAnsi="Times New Roman" w:cs="Times New Roman"/>
          <w:i/>
          <w:sz w:val="24"/>
          <w:szCs w:val="24"/>
        </w:rPr>
        <w:t>Smithora</w:t>
      </w:r>
      <w:proofErr w:type="spellEnd"/>
      <w:r w:rsidR="00B65F0D">
        <w:rPr>
          <w:rFonts w:ascii="Times New Roman" w:eastAsia="Times New Roman" w:hAnsi="Times New Roman" w:cs="Times New Roman"/>
          <w:i/>
          <w:sz w:val="24"/>
          <w:szCs w:val="24"/>
        </w:rPr>
        <w:t xml:space="preserve"> </w:t>
      </w:r>
      <w:proofErr w:type="spellStart"/>
      <w:r w:rsidR="00B65F0D">
        <w:rPr>
          <w:rFonts w:ascii="Times New Roman" w:eastAsia="Times New Roman" w:hAnsi="Times New Roman" w:cs="Times New Roman"/>
          <w:i/>
          <w:sz w:val="24"/>
          <w:szCs w:val="24"/>
        </w:rPr>
        <w:t>naiadum</w:t>
      </w:r>
      <w:proofErr w:type="spellEnd"/>
      <w:r w:rsidR="00B65F0D">
        <w:rPr>
          <w:rFonts w:ascii="Times New Roman" w:eastAsia="Times New Roman" w:hAnsi="Times New Roman" w:cs="Times New Roman"/>
          <w:i/>
          <w:sz w:val="24"/>
          <w:szCs w:val="24"/>
        </w:rPr>
        <w:t xml:space="preserve">, </w:t>
      </w:r>
      <w:r w:rsidR="00B65F0D">
        <w:rPr>
          <w:rFonts w:ascii="Times New Roman" w:eastAsia="Times New Roman" w:hAnsi="Times New Roman" w:cs="Times New Roman"/>
          <w:sz w:val="24"/>
          <w:szCs w:val="24"/>
        </w:rPr>
        <w:t>on the eelgrass</w:t>
      </w:r>
      <w:r w:rsidR="003F441A">
        <w:rPr>
          <w:rFonts w:ascii="Times New Roman" w:eastAsia="Times New Roman" w:hAnsi="Times New Roman" w:cs="Times New Roman"/>
          <w:sz w:val="24"/>
          <w:szCs w:val="24"/>
        </w:rPr>
        <w:t xml:space="preserve"> </w:t>
      </w:r>
      <w:proofErr w:type="spellStart"/>
      <w:r w:rsidR="003F441A">
        <w:rPr>
          <w:rFonts w:ascii="Times New Roman" w:eastAsia="Times New Roman" w:hAnsi="Times New Roman" w:cs="Times New Roman"/>
          <w:i/>
          <w:sz w:val="24"/>
          <w:szCs w:val="24"/>
        </w:rPr>
        <w:t>Zostera</w:t>
      </w:r>
      <w:proofErr w:type="spellEnd"/>
      <w:r w:rsidR="003F441A">
        <w:rPr>
          <w:rFonts w:ascii="Times New Roman" w:eastAsia="Times New Roman" w:hAnsi="Times New Roman" w:cs="Times New Roman"/>
          <w:i/>
          <w:sz w:val="24"/>
          <w:szCs w:val="24"/>
        </w:rPr>
        <w:t xml:space="preserve"> marina</w:t>
      </w:r>
      <w:r w:rsidR="00B65F0D">
        <w:rPr>
          <w:rFonts w:ascii="Times New Roman" w:eastAsia="Times New Roman" w:hAnsi="Times New Roman" w:cs="Times New Roman"/>
          <w:sz w:val="24"/>
          <w:szCs w:val="24"/>
        </w:rPr>
        <w:t xml:space="preserve">. </w:t>
      </w:r>
      <w:r w:rsidR="003F441A">
        <w:rPr>
          <w:rFonts w:ascii="Times New Roman" w:eastAsia="Times New Roman" w:hAnsi="Times New Roman" w:cs="Times New Roman"/>
          <w:sz w:val="24"/>
          <w:szCs w:val="24"/>
        </w:rPr>
        <w:t>We</w:t>
      </w:r>
      <w:ins w:id="103" w:author="Mary O'Connor" w:date="2018-03-04T13:57:00Z">
        <w:r w:rsidR="00E13982">
          <w:rPr>
            <w:rFonts w:ascii="Times New Roman" w:eastAsia="Times New Roman" w:hAnsi="Times New Roman" w:cs="Times New Roman"/>
            <w:sz w:val="24"/>
            <w:szCs w:val="24"/>
          </w:rPr>
          <w:t xml:space="preserve"> first quantified the abundance and distribution of </w:t>
        </w:r>
        <w:proofErr w:type="spellStart"/>
        <w:r w:rsidR="00E13982" w:rsidRPr="00E13982">
          <w:rPr>
            <w:rFonts w:ascii="Times New Roman" w:eastAsia="Times New Roman" w:hAnsi="Times New Roman" w:cs="Times New Roman"/>
            <w:i/>
            <w:sz w:val="24"/>
            <w:szCs w:val="24"/>
            <w:rPrChange w:id="104" w:author="Mary O'Connor" w:date="2018-03-04T13:57:00Z">
              <w:rPr>
                <w:rFonts w:ascii="Times New Roman" w:eastAsia="Times New Roman" w:hAnsi="Times New Roman" w:cs="Times New Roman"/>
                <w:sz w:val="24"/>
                <w:szCs w:val="24"/>
              </w:rPr>
            </w:rPrChange>
          </w:rPr>
          <w:t>Smithora</w:t>
        </w:r>
        <w:proofErr w:type="spellEnd"/>
        <w:r w:rsidR="00E13982">
          <w:rPr>
            <w:rFonts w:ascii="Times New Roman" w:eastAsia="Times New Roman" w:hAnsi="Times New Roman" w:cs="Times New Roman"/>
            <w:sz w:val="24"/>
            <w:szCs w:val="24"/>
          </w:rPr>
          <w:t xml:space="preserve"> on </w:t>
        </w:r>
        <w:r w:rsidR="00E13982" w:rsidRPr="00E13982">
          <w:rPr>
            <w:rFonts w:ascii="Times New Roman" w:eastAsia="Times New Roman" w:hAnsi="Times New Roman" w:cs="Times New Roman"/>
            <w:i/>
            <w:sz w:val="24"/>
            <w:szCs w:val="24"/>
            <w:rPrChange w:id="105" w:author="Mary O'Connor" w:date="2018-03-04T13:57:00Z">
              <w:rPr>
                <w:rFonts w:ascii="Times New Roman" w:eastAsia="Times New Roman" w:hAnsi="Times New Roman" w:cs="Times New Roman"/>
                <w:sz w:val="24"/>
                <w:szCs w:val="24"/>
              </w:rPr>
            </w:rPrChange>
          </w:rPr>
          <w:t>Z</w:t>
        </w:r>
        <w:r w:rsidR="00E13982">
          <w:rPr>
            <w:rFonts w:ascii="Times New Roman" w:eastAsia="Times New Roman" w:hAnsi="Times New Roman" w:cs="Times New Roman"/>
            <w:i/>
            <w:sz w:val="24"/>
            <w:szCs w:val="24"/>
          </w:rPr>
          <w:t xml:space="preserve">. marina </w:t>
        </w:r>
        <w:r w:rsidR="00E13982">
          <w:rPr>
            <w:rFonts w:ascii="Times New Roman" w:eastAsia="Times New Roman" w:hAnsi="Times New Roman" w:cs="Times New Roman"/>
            <w:sz w:val="24"/>
            <w:szCs w:val="24"/>
          </w:rPr>
          <w:t>at our study site. Then, we</w:t>
        </w:r>
      </w:ins>
      <w:r w:rsidR="003F441A">
        <w:rPr>
          <w:rFonts w:ascii="Times New Roman" w:eastAsia="Times New Roman" w:hAnsi="Times New Roman" w:cs="Times New Roman"/>
          <w:sz w:val="24"/>
          <w:szCs w:val="24"/>
        </w:rPr>
        <w:t xml:space="preserve"> performed a reciprocal transplant experiment of </w:t>
      </w:r>
      <w:proofErr w:type="spellStart"/>
      <w:r w:rsidR="003F441A">
        <w:rPr>
          <w:rFonts w:ascii="Times New Roman" w:eastAsia="Times New Roman" w:hAnsi="Times New Roman" w:cs="Times New Roman"/>
          <w:sz w:val="24"/>
          <w:szCs w:val="24"/>
        </w:rPr>
        <w:t>seagrass</w:t>
      </w:r>
      <w:proofErr w:type="spellEnd"/>
      <w:r w:rsidR="003F441A">
        <w:rPr>
          <w:rFonts w:ascii="Times New Roman" w:eastAsia="Times New Roman" w:hAnsi="Times New Roman" w:cs="Times New Roman"/>
          <w:sz w:val="24"/>
          <w:szCs w:val="24"/>
        </w:rPr>
        <w:t xml:space="preserve"> shoots between zones of high and low </w:t>
      </w:r>
      <w:proofErr w:type="spellStart"/>
      <w:r w:rsidR="003F441A">
        <w:rPr>
          <w:rFonts w:ascii="Times New Roman" w:eastAsia="Times New Roman" w:hAnsi="Times New Roman" w:cs="Times New Roman"/>
          <w:i/>
          <w:sz w:val="24"/>
          <w:szCs w:val="24"/>
        </w:rPr>
        <w:t>Smithora</w:t>
      </w:r>
      <w:proofErr w:type="spellEnd"/>
      <w:r w:rsidR="00C95FF0">
        <w:rPr>
          <w:rFonts w:ascii="Times New Roman" w:eastAsia="Times New Roman" w:hAnsi="Times New Roman" w:cs="Times New Roman"/>
          <w:i/>
          <w:sz w:val="24"/>
          <w:szCs w:val="24"/>
        </w:rPr>
        <w:t xml:space="preserve"> </w:t>
      </w:r>
      <w:r w:rsidR="00C95FF0">
        <w:rPr>
          <w:rFonts w:ascii="Times New Roman" w:eastAsia="Times New Roman" w:hAnsi="Times New Roman" w:cs="Times New Roman"/>
          <w:sz w:val="24"/>
          <w:szCs w:val="24"/>
        </w:rPr>
        <w:t xml:space="preserve">within a single, large </w:t>
      </w:r>
      <w:del w:id="106" w:author="Mary O'Connor" w:date="2018-03-04T13:57:00Z">
        <w:r w:rsidR="00C95FF0" w:rsidDel="00E13982">
          <w:rPr>
            <w:rFonts w:ascii="Times New Roman" w:eastAsia="Times New Roman" w:hAnsi="Times New Roman" w:cs="Times New Roman"/>
            <w:i/>
            <w:sz w:val="24"/>
            <w:szCs w:val="24"/>
          </w:rPr>
          <w:delText>Z</w:delText>
        </w:r>
        <w:r w:rsidR="001D5ACC" w:rsidDel="00E13982">
          <w:rPr>
            <w:rFonts w:ascii="Times New Roman" w:eastAsia="Times New Roman" w:hAnsi="Times New Roman" w:cs="Times New Roman"/>
            <w:i/>
            <w:sz w:val="24"/>
            <w:szCs w:val="24"/>
          </w:rPr>
          <w:delText>ostera</w:delText>
        </w:r>
        <w:r w:rsidR="00FF4A1E" w:rsidDel="00E13982">
          <w:rPr>
            <w:rFonts w:ascii="Times New Roman" w:eastAsia="Times New Roman" w:hAnsi="Times New Roman" w:cs="Times New Roman"/>
            <w:i/>
            <w:sz w:val="24"/>
            <w:szCs w:val="24"/>
          </w:rPr>
          <w:delText xml:space="preserve"> </w:delText>
        </w:r>
      </w:del>
      <w:ins w:id="107" w:author="Mary O'Connor" w:date="2018-03-04T13:57:00Z">
        <w:r w:rsidR="00E13982">
          <w:rPr>
            <w:rFonts w:ascii="Times New Roman" w:eastAsia="Times New Roman" w:hAnsi="Times New Roman" w:cs="Times New Roman"/>
            <w:i/>
            <w:sz w:val="24"/>
            <w:szCs w:val="24"/>
          </w:rPr>
          <w:t xml:space="preserve">Z. </w:t>
        </w:r>
      </w:ins>
      <w:r w:rsidR="00FF4A1E">
        <w:rPr>
          <w:rFonts w:ascii="Times New Roman" w:eastAsia="Times New Roman" w:hAnsi="Times New Roman" w:cs="Times New Roman"/>
          <w:i/>
          <w:sz w:val="24"/>
          <w:szCs w:val="24"/>
        </w:rPr>
        <w:t>marina</w:t>
      </w:r>
      <w:r w:rsidR="00C95FF0">
        <w:rPr>
          <w:rFonts w:ascii="Times New Roman" w:eastAsia="Times New Roman" w:hAnsi="Times New Roman" w:cs="Times New Roman"/>
          <w:sz w:val="24"/>
          <w:szCs w:val="24"/>
        </w:rPr>
        <w:t xml:space="preserve"> meadow</w:t>
      </w:r>
      <w:r w:rsidR="003F441A">
        <w:rPr>
          <w:rFonts w:ascii="Times New Roman" w:eastAsia="Times New Roman" w:hAnsi="Times New Roman" w:cs="Times New Roman"/>
          <w:sz w:val="24"/>
          <w:szCs w:val="24"/>
        </w:rPr>
        <w:t xml:space="preserve">. We tested the </w:t>
      </w:r>
      <w:del w:id="108" w:author="Mary O'Connor" w:date="2018-03-04T13:53:00Z">
        <w:r w:rsidR="003F441A" w:rsidDel="00423D0D">
          <w:rPr>
            <w:rFonts w:ascii="Times New Roman" w:eastAsia="Times New Roman" w:hAnsi="Times New Roman" w:cs="Times New Roman"/>
            <w:sz w:val="24"/>
            <w:szCs w:val="24"/>
          </w:rPr>
          <w:delText xml:space="preserve">hypotheses </w:delText>
        </w:r>
      </w:del>
      <w:ins w:id="109" w:author="Mary O'Connor" w:date="2018-03-04T13:53:00Z">
        <w:r w:rsidR="00423D0D">
          <w:rPr>
            <w:rFonts w:ascii="Times New Roman" w:eastAsia="Times New Roman" w:hAnsi="Times New Roman" w:cs="Times New Roman"/>
            <w:sz w:val="24"/>
            <w:szCs w:val="24"/>
          </w:rPr>
          <w:t xml:space="preserve">hypothesis </w:t>
        </w:r>
      </w:ins>
      <w:r w:rsidR="003F441A">
        <w:rPr>
          <w:rFonts w:ascii="Times New Roman" w:eastAsia="Times New Roman" w:hAnsi="Times New Roman" w:cs="Times New Roman"/>
          <w:sz w:val="24"/>
          <w:szCs w:val="24"/>
        </w:rPr>
        <w:t xml:space="preserve">that </w:t>
      </w:r>
      <w:proofErr w:type="spellStart"/>
      <w:r w:rsidR="003F441A">
        <w:rPr>
          <w:rFonts w:ascii="Times New Roman" w:eastAsia="Times New Roman" w:hAnsi="Times New Roman" w:cs="Times New Roman"/>
          <w:i/>
          <w:sz w:val="24"/>
          <w:szCs w:val="24"/>
        </w:rPr>
        <w:t>Smithora</w:t>
      </w:r>
      <w:proofErr w:type="spellEnd"/>
      <w:r w:rsidR="003F441A">
        <w:rPr>
          <w:rFonts w:ascii="Times New Roman" w:eastAsia="Times New Roman" w:hAnsi="Times New Roman" w:cs="Times New Roman"/>
          <w:sz w:val="24"/>
          <w:szCs w:val="24"/>
        </w:rPr>
        <w:t xml:space="preserve"> abundance on eelgrass is </w:t>
      </w:r>
      <w:r w:rsidR="00C95FF0">
        <w:rPr>
          <w:rFonts w:ascii="Times New Roman" w:eastAsia="Times New Roman" w:hAnsi="Times New Roman" w:cs="Times New Roman"/>
          <w:sz w:val="24"/>
          <w:szCs w:val="24"/>
        </w:rPr>
        <w:t xml:space="preserve">determined </w:t>
      </w:r>
      <w:r w:rsidR="003F441A">
        <w:rPr>
          <w:rFonts w:ascii="Times New Roman" w:eastAsia="Times New Roman" w:hAnsi="Times New Roman" w:cs="Times New Roman"/>
          <w:sz w:val="24"/>
          <w:szCs w:val="24"/>
        </w:rPr>
        <w:t>by characteristic</w:t>
      </w:r>
      <w:r w:rsidR="00C95FF0">
        <w:rPr>
          <w:rFonts w:ascii="Times New Roman" w:eastAsia="Times New Roman" w:hAnsi="Times New Roman" w:cs="Times New Roman"/>
          <w:sz w:val="24"/>
          <w:szCs w:val="24"/>
        </w:rPr>
        <w:t>s of the host plant</w:t>
      </w:r>
      <w:r w:rsidR="003F441A">
        <w:rPr>
          <w:rFonts w:ascii="Times New Roman" w:eastAsia="Times New Roman" w:hAnsi="Times New Roman" w:cs="Times New Roman"/>
          <w:sz w:val="24"/>
          <w:szCs w:val="24"/>
        </w:rPr>
        <w:t xml:space="preserve"> rather than by the local environment.</w:t>
      </w:r>
      <w:r w:rsidR="00440F15">
        <w:rPr>
          <w:rFonts w:ascii="Times New Roman" w:eastAsia="Times New Roman" w:hAnsi="Times New Roman" w:cs="Times New Roman"/>
          <w:sz w:val="24"/>
          <w:szCs w:val="24"/>
        </w:rPr>
        <w:t xml:space="preserve"> We </w:t>
      </w:r>
      <w:del w:id="110" w:author="Mary O'Connor" w:date="2018-03-04T13:53:00Z">
        <w:r w:rsidR="00440F15" w:rsidDel="00423D0D">
          <w:rPr>
            <w:rFonts w:ascii="Times New Roman" w:eastAsia="Times New Roman" w:hAnsi="Times New Roman" w:cs="Times New Roman"/>
            <w:sz w:val="24"/>
            <w:szCs w:val="24"/>
          </w:rPr>
          <w:delText>investigated</w:delText>
        </w:r>
        <w:r w:rsidR="00C95FF0" w:rsidDel="00423D0D">
          <w:rPr>
            <w:rFonts w:ascii="Times New Roman" w:eastAsia="Times New Roman" w:hAnsi="Times New Roman" w:cs="Times New Roman"/>
            <w:sz w:val="24"/>
            <w:szCs w:val="24"/>
          </w:rPr>
          <w:delText xml:space="preserve"> </w:delText>
        </w:r>
      </w:del>
      <w:ins w:id="111" w:author="Mary O'Connor" w:date="2018-03-04T13:53:00Z">
        <w:r w:rsidR="00423D0D">
          <w:rPr>
            <w:rFonts w:ascii="Times New Roman" w:eastAsia="Times New Roman" w:hAnsi="Times New Roman" w:cs="Times New Roman"/>
            <w:sz w:val="24"/>
            <w:szCs w:val="24"/>
          </w:rPr>
          <w:t xml:space="preserve">sampled and </w:t>
        </w:r>
        <w:proofErr w:type="spellStart"/>
        <w:r w:rsidR="00423D0D">
          <w:rPr>
            <w:rFonts w:ascii="Times New Roman" w:eastAsia="Times New Roman" w:hAnsi="Times New Roman" w:cs="Times New Roman"/>
            <w:sz w:val="24"/>
            <w:szCs w:val="24"/>
          </w:rPr>
          <w:t>desribed</w:t>
        </w:r>
        <w:proofErr w:type="spellEnd"/>
        <w:r w:rsidR="00423D0D">
          <w:rPr>
            <w:rFonts w:ascii="Times New Roman" w:eastAsia="Times New Roman" w:hAnsi="Times New Roman" w:cs="Times New Roman"/>
            <w:sz w:val="24"/>
            <w:szCs w:val="24"/>
          </w:rPr>
          <w:t xml:space="preserve"> </w:t>
        </w:r>
      </w:ins>
      <w:r w:rsidR="00C95FF0">
        <w:rPr>
          <w:rFonts w:ascii="Times New Roman" w:eastAsia="Times New Roman" w:hAnsi="Times New Roman" w:cs="Times New Roman"/>
          <w:sz w:val="24"/>
          <w:szCs w:val="24"/>
        </w:rPr>
        <w:t>the host-plant</w:t>
      </w:r>
      <w:r w:rsidR="00440F15">
        <w:rPr>
          <w:rFonts w:ascii="Times New Roman" w:eastAsia="Times New Roman" w:hAnsi="Times New Roman" w:cs="Times New Roman"/>
          <w:sz w:val="24"/>
          <w:szCs w:val="24"/>
        </w:rPr>
        <w:t xml:space="preserve"> </w:t>
      </w:r>
      <w:proofErr w:type="spellStart"/>
      <w:ins w:id="112" w:author="Mary O'Connor" w:date="2018-03-04T13:53:00Z">
        <w:r w:rsidR="00423D0D">
          <w:rPr>
            <w:rFonts w:ascii="Times New Roman" w:eastAsia="Times New Roman" w:hAnsi="Times New Roman" w:cs="Times New Roman"/>
            <w:sz w:val="24"/>
            <w:szCs w:val="24"/>
          </w:rPr>
          <w:t>epibiotic</w:t>
        </w:r>
        <w:proofErr w:type="spellEnd"/>
        <w:r w:rsidR="00423D0D">
          <w:rPr>
            <w:rFonts w:ascii="Times New Roman" w:eastAsia="Times New Roman" w:hAnsi="Times New Roman" w:cs="Times New Roman"/>
            <w:sz w:val="24"/>
            <w:szCs w:val="24"/>
          </w:rPr>
          <w:t xml:space="preserve"> </w:t>
        </w:r>
      </w:ins>
      <w:r w:rsidR="00440F15">
        <w:rPr>
          <w:rFonts w:ascii="Times New Roman" w:eastAsia="Times New Roman" w:hAnsi="Times New Roman" w:cs="Times New Roman"/>
          <w:sz w:val="24"/>
          <w:szCs w:val="24"/>
        </w:rPr>
        <w:t xml:space="preserve">microbial </w:t>
      </w:r>
      <w:del w:id="113" w:author="Mary O'Connor" w:date="2018-03-04T13:53:00Z">
        <w:r w:rsidR="00440F15" w:rsidDel="00423D0D">
          <w:rPr>
            <w:rFonts w:ascii="Times New Roman" w:eastAsia="Times New Roman" w:hAnsi="Times New Roman" w:cs="Times New Roman"/>
            <w:sz w:val="24"/>
            <w:szCs w:val="24"/>
          </w:rPr>
          <w:delText xml:space="preserve">community </w:delText>
        </w:r>
      </w:del>
      <w:proofErr w:type="gramStart"/>
      <w:ins w:id="114" w:author="Mary O'Connor" w:date="2018-03-04T13:53:00Z">
        <w:r w:rsidR="00423D0D">
          <w:rPr>
            <w:rFonts w:ascii="Times New Roman" w:eastAsia="Times New Roman" w:hAnsi="Times New Roman" w:cs="Times New Roman"/>
            <w:sz w:val="24"/>
            <w:szCs w:val="24"/>
          </w:rPr>
          <w:t xml:space="preserve">assemblage </w:t>
        </w:r>
      </w:ins>
      <w:r w:rsidR="00440F15">
        <w:rPr>
          <w:rFonts w:ascii="Times New Roman" w:eastAsia="Times New Roman" w:hAnsi="Times New Roman" w:cs="Times New Roman"/>
          <w:sz w:val="24"/>
          <w:szCs w:val="24"/>
        </w:rPr>
        <w:t>as a</w:t>
      </w:r>
      <w:r w:rsidR="00C95FF0">
        <w:rPr>
          <w:rFonts w:ascii="Times New Roman" w:eastAsia="Times New Roman" w:hAnsi="Times New Roman" w:cs="Times New Roman"/>
          <w:sz w:val="24"/>
          <w:szCs w:val="24"/>
        </w:rPr>
        <w:t xml:space="preserve"> possible host attribute</w:t>
      </w:r>
      <w:proofErr w:type="gramEnd"/>
      <w:r w:rsidR="00C95FF0">
        <w:rPr>
          <w:rFonts w:ascii="Times New Roman" w:eastAsia="Times New Roman" w:hAnsi="Times New Roman" w:cs="Times New Roman"/>
          <w:sz w:val="24"/>
          <w:szCs w:val="24"/>
        </w:rPr>
        <w:t xml:space="preserve"> </w:t>
      </w:r>
      <w:r w:rsidR="00440F15">
        <w:rPr>
          <w:rFonts w:ascii="Times New Roman" w:eastAsia="Times New Roman" w:hAnsi="Times New Roman" w:cs="Times New Roman"/>
          <w:sz w:val="24"/>
          <w:szCs w:val="24"/>
        </w:rPr>
        <w:t xml:space="preserve">that </w:t>
      </w:r>
      <w:r w:rsidR="00C95FF0">
        <w:rPr>
          <w:rFonts w:ascii="Times New Roman" w:eastAsia="Times New Roman" w:hAnsi="Times New Roman" w:cs="Times New Roman"/>
          <w:sz w:val="24"/>
          <w:szCs w:val="24"/>
        </w:rPr>
        <w:t>could</w:t>
      </w:r>
      <w:r w:rsidR="00440F15">
        <w:rPr>
          <w:rFonts w:ascii="Times New Roman" w:eastAsia="Times New Roman" w:hAnsi="Times New Roman" w:cs="Times New Roman"/>
          <w:sz w:val="24"/>
          <w:szCs w:val="24"/>
        </w:rPr>
        <w:t xml:space="preserve"> influence settlement of </w:t>
      </w:r>
      <w:proofErr w:type="spellStart"/>
      <w:r w:rsidR="00440F15" w:rsidRPr="00440F15">
        <w:rPr>
          <w:rFonts w:ascii="Times New Roman" w:eastAsia="Times New Roman" w:hAnsi="Times New Roman" w:cs="Times New Roman"/>
          <w:i/>
          <w:sz w:val="24"/>
          <w:szCs w:val="24"/>
        </w:rPr>
        <w:t>Smithora</w:t>
      </w:r>
      <w:proofErr w:type="spellEnd"/>
      <w:r w:rsidR="00440F15">
        <w:rPr>
          <w:rFonts w:ascii="Times New Roman" w:eastAsia="Times New Roman" w:hAnsi="Times New Roman" w:cs="Times New Roman"/>
          <w:sz w:val="24"/>
          <w:szCs w:val="24"/>
        </w:rPr>
        <w:t xml:space="preserve">. </w:t>
      </w:r>
      <w:r w:rsidR="00C95FF0">
        <w:rPr>
          <w:rFonts w:ascii="Times New Roman" w:eastAsia="Times New Roman" w:hAnsi="Times New Roman" w:cs="Times New Roman"/>
          <w:sz w:val="24"/>
          <w:szCs w:val="24"/>
        </w:rPr>
        <w:t xml:space="preserve">Our experiment </w:t>
      </w:r>
      <w:del w:id="115" w:author="Mary O'Connor" w:date="2018-03-04T13:54:00Z">
        <w:r w:rsidR="00C95FF0" w:rsidDel="00423D0D">
          <w:rPr>
            <w:rFonts w:ascii="Times New Roman" w:eastAsia="Times New Roman" w:hAnsi="Times New Roman" w:cs="Times New Roman"/>
            <w:sz w:val="24"/>
            <w:szCs w:val="24"/>
          </w:rPr>
          <w:delText xml:space="preserve">therefore </w:delText>
        </w:r>
      </w:del>
      <w:r w:rsidR="00C95FF0">
        <w:rPr>
          <w:rFonts w:ascii="Times New Roman" w:eastAsia="Times New Roman" w:hAnsi="Times New Roman" w:cs="Times New Roman"/>
          <w:sz w:val="24"/>
          <w:szCs w:val="24"/>
        </w:rPr>
        <w:t xml:space="preserve">allowed us to test whether epiphyte abundance is </w:t>
      </w:r>
      <w:del w:id="116" w:author="Mary O'Connor" w:date="2018-03-04T13:54:00Z">
        <w:r w:rsidR="00C95FF0" w:rsidDel="00423D0D">
          <w:rPr>
            <w:rFonts w:ascii="Times New Roman" w:eastAsia="Times New Roman" w:hAnsi="Times New Roman" w:cs="Times New Roman"/>
            <w:sz w:val="24"/>
            <w:szCs w:val="24"/>
          </w:rPr>
          <w:delText xml:space="preserve">clearly </w:delText>
        </w:r>
      </w:del>
      <w:r w:rsidR="00C95FF0">
        <w:rPr>
          <w:rFonts w:ascii="Times New Roman" w:eastAsia="Times New Roman" w:hAnsi="Times New Roman" w:cs="Times New Roman"/>
          <w:sz w:val="24"/>
          <w:szCs w:val="24"/>
        </w:rPr>
        <w:t xml:space="preserve">determined by the environment </w:t>
      </w:r>
      <w:ins w:id="117" w:author="Mary O'Connor" w:date="2018-03-04T13:54:00Z">
        <w:r w:rsidR="00423D0D">
          <w:rPr>
            <w:rFonts w:ascii="Times New Roman" w:eastAsia="Times New Roman" w:hAnsi="Times New Roman" w:cs="Times New Roman"/>
            <w:sz w:val="24"/>
            <w:szCs w:val="24"/>
          </w:rPr>
          <w:t xml:space="preserve">surrounding the </w:t>
        </w:r>
        <w:proofErr w:type="spellStart"/>
        <w:r w:rsidR="00423D0D">
          <w:rPr>
            <w:rFonts w:ascii="Times New Roman" w:eastAsia="Times New Roman" w:hAnsi="Times New Roman" w:cs="Times New Roman"/>
            <w:sz w:val="24"/>
            <w:szCs w:val="24"/>
          </w:rPr>
          <w:t>seagrass</w:t>
        </w:r>
        <w:proofErr w:type="spellEnd"/>
        <w:r w:rsidR="00423D0D">
          <w:rPr>
            <w:rFonts w:ascii="Times New Roman" w:eastAsia="Times New Roman" w:hAnsi="Times New Roman" w:cs="Times New Roman"/>
            <w:sz w:val="24"/>
            <w:szCs w:val="24"/>
          </w:rPr>
          <w:t xml:space="preserve"> shoot, </w:t>
        </w:r>
      </w:ins>
      <w:r w:rsidR="00C95FF0">
        <w:rPr>
          <w:rFonts w:ascii="Times New Roman" w:eastAsia="Times New Roman" w:hAnsi="Times New Roman" w:cs="Times New Roman"/>
          <w:sz w:val="24"/>
          <w:szCs w:val="24"/>
        </w:rPr>
        <w:t>or</w:t>
      </w:r>
      <w:ins w:id="118" w:author="Mary O'Connor" w:date="2018-03-04T13:54:00Z">
        <w:r w:rsidR="00423D0D">
          <w:rPr>
            <w:rFonts w:ascii="Times New Roman" w:eastAsia="Times New Roman" w:hAnsi="Times New Roman" w:cs="Times New Roman"/>
            <w:sz w:val="24"/>
            <w:szCs w:val="24"/>
          </w:rPr>
          <w:t xml:space="preserve"> by</w:t>
        </w:r>
      </w:ins>
      <w:r w:rsidR="00C95FF0">
        <w:rPr>
          <w:rFonts w:ascii="Times New Roman" w:eastAsia="Times New Roman" w:hAnsi="Times New Roman" w:cs="Times New Roman"/>
          <w:sz w:val="24"/>
          <w:szCs w:val="24"/>
        </w:rPr>
        <w:t xml:space="preserve"> the host plant and its associates</w:t>
      </w:r>
      <w:r w:rsidR="00134E3F">
        <w:rPr>
          <w:rFonts w:ascii="Times New Roman" w:eastAsia="Times New Roman" w:hAnsi="Times New Roman" w:cs="Times New Roman"/>
          <w:sz w:val="24"/>
          <w:szCs w:val="24"/>
        </w:rPr>
        <w:t xml:space="preserve">. Our experiment also allowed us to compare the microbial communities of </w:t>
      </w:r>
      <w:r w:rsidR="00FF4A1E">
        <w:rPr>
          <w:rFonts w:ascii="Times New Roman" w:eastAsia="Times New Roman" w:hAnsi="Times New Roman" w:cs="Times New Roman"/>
          <w:i/>
          <w:sz w:val="24"/>
          <w:szCs w:val="24"/>
        </w:rPr>
        <w:t>Z. marina</w:t>
      </w:r>
      <w:r w:rsidR="00FB5487">
        <w:rPr>
          <w:rFonts w:ascii="Times New Roman" w:eastAsia="Times New Roman" w:hAnsi="Times New Roman" w:cs="Times New Roman"/>
          <w:sz w:val="24"/>
          <w:szCs w:val="24"/>
        </w:rPr>
        <w:t xml:space="preserve"> before and after colonization by </w:t>
      </w:r>
      <w:proofErr w:type="spellStart"/>
      <w:r w:rsidR="00FB5487" w:rsidRPr="00876486">
        <w:rPr>
          <w:rFonts w:ascii="Times New Roman" w:eastAsia="Times New Roman" w:hAnsi="Times New Roman" w:cs="Times New Roman"/>
          <w:i/>
          <w:sz w:val="24"/>
          <w:szCs w:val="24"/>
        </w:rPr>
        <w:t>Smithora</w:t>
      </w:r>
      <w:proofErr w:type="spellEnd"/>
      <w:r w:rsidR="00FB5487">
        <w:rPr>
          <w:rFonts w:ascii="Times New Roman" w:eastAsia="Times New Roman" w:hAnsi="Times New Roman" w:cs="Times New Roman"/>
          <w:sz w:val="24"/>
          <w:szCs w:val="24"/>
        </w:rPr>
        <w:t xml:space="preserve"> </w:t>
      </w:r>
      <w:r w:rsidR="00FF4A1E">
        <w:rPr>
          <w:rFonts w:ascii="Times New Roman" w:eastAsia="Times New Roman" w:hAnsi="Times New Roman" w:cs="Times New Roman"/>
          <w:sz w:val="24"/>
          <w:szCs w:val="24"/>
        </w:rPr>
        <w:t xml:space="preserve">to </w:t>
      </w:r>
      <w:r w:rsidR="00FB5487">
        <w:rPr>
          <w:rFonts w:ascii="Times New Roman" w:eastAsia="Times New Roman" w:hAnsi="Times New Roman" w:cs="Times New Roman"/>
          <w:sz w:val="24"/>
          <w:szCs w:val="24"/>
        </w:rPr>
        <w:t xml:space="preserve">determine </w:t>
      </w:r>
      <w:del w:id="119" w:author="Mary O'Connor" w:date="2018-03-04T13:54:00Z">
        <w:r w:rsidR="00FB5487" w:rsidDel="00423D0D">
          <w:rPr>
            <w:rFonts w:ascii="Times New Roman" w:eastAsia="Times New Roman" w:hAnsi="Times New Roman" w:cs="Times New Roman"/>
            <w:sz w:val="24"/>
            <w:szCs w:val="24"/>
          </w:rPr>
          <w:delText>if there</w:delText>
        </w:r>
      </w:del>
      <w:ins w:id="120" w:author="Mary O'Connor" w:date="2018-03-04T13:54:00Z">
        <w:r w:rsidR="00423D0D">
          <w:rPr>
            <w:rFonts w:ascii="Times New Roman" w:eastAsia="Times New Roman" w:hAnsi="Times New Roman" w:cs="Times New Roman"/>
            <w:sz w:val="24"/>
            <w:szCs w:val="24"/>
          </w:rPr>
          <w:t xml:space="preserve">whether there </w:t>
        </w:r>
      </w:ins>
      <w:ins w:id="121" w:author="Mary O'Connor" w:date="2018-03-04T13:55:00Z">
        <w:r w:rsidR="00423D0D">
          <w:rPr>
            <w:rFonts w:ascii="Times New Roman" w:eastAsia="Times New Roman" w:hAnsi="Times New Roman" w:cs="Times New Roman"/>
            <w:sz w:val="24"/>
            <w:szCs w:val="24"/>
          </w:rPr>
          <w:t>we</w:t>
        </w:r>
      </w:ins>
      <w:del w:id="122" w:author="Mary O'Connor" w:date="2018-03-04T13:55:00Z">
        <w:r w:rsidR="00FB5487" w:rsidDel="00423D0D">
          <w:rPr>
            <w:rFonts w:ascii="Times New Roman" w:eastAsia="Times New Roman" w:hAnsi="Times New Roman" w:cs="Times New Roman"/>
            <w:sz w:val="24"/>
            <w:szCs w:val="24"/>
          </w:rPr>
          <w:delText xml:space="preserve"> a</w:delText>
        </w:r>
      </w:del>
      <w:r w:rsidR="00FB5487">
        <w:rPr>
          <w:rFonts w:ascii="Times New Roman" w:eastAsia="Times New Roman" w:hAnsi="Times New Roman" w:cs="Times New Roman"/>
          <w:sz w:val="24"/>
          <w:szCs w:val="24"/>
        </w:rPr>
        <w:t xml:space="preserve">re </w:t>
      </w:r>
      <w:del w:id="123" w:author="Mary O'Connor" w:date="2018-03-04T13:55:00Z">
        <w:r w:rsidR="00FB5487" w:rsidDel="00423D0D">
          <w:rPr>
            <w:rFonts w:ascii="Times New Roman" w:eastAsia="Times New Roman" w:hAnsi="Times New Roman" w:cs="Times New Roman"/>
            <w:sz w:val="24"/>
            <w:szCs w:val="24"/>
          </w:rPr>
          <w:delText xml:space="preserve">any </w:delText>
        </w:r>
      </w:del>
      <w:r w:rsidR="00FB5487">
        <w:rPr>
          <w:rFonts w:ascii="Times New Roman" w:eastAsia="Times New Roman" w:hAnsi="Times New Roman" w:cs="Times New Roman"/>
          <w:sz w:val="24"/>
          <w:szCs w:val="24"/>
        </w:rPr>
        <w:t xml:space="preserve">identifiable community </w:t>
      </w:r>
      <w:proofErr w:type="gramStart"/>
      <w:r w:rsidR="00FB5487">
        <w:rPr>
          <w:rFonts w:ascii="Times New Roman" w:eastAsia="Times New Roman" w:hAnsi="Times New Roman" w:cs="Times New Roman"/>
          <w:sz w:val="24"/>
          <w:szCs w:val="24"/>
        </w:rPr>
        <w:t>shifts</w:t>
      </w:r>
      <w:proofErr w:type="gramEnd"/>
      <w:r w:rsidR="00FB5487">
        <w:rPr>
          <w:rFonts w:ascii="Times New Roman" w:eastAsia="Times New Roman" w:hAnsi="Times New Roman" w:cs="Times New Roman"/>
          <w:sz w:val="24"/>
          <w:szCs w:val="24"/>
        </w:rPr>
        <w:t xml:space="preserve"> in microbial community that could be correlated with a decline in shoot health. </w:t>
      </w:r>
    </w:p>
    <w:p w14:paraId="7CE318E3" w14:textId="77777777" w:rsidR="00034A8B" w:rsidRDefault="00034A8B" w:rsidP="00B44EE3">
      <w:pPr>
        <w:pStyle w:val="Normal1"/>
        <w:spacing w:after="0" w:line="480" w:lineRule="auto"/>
        <w:rPr>
          <w:rFonts w:ascii="Times New Roman" w:eastAsia="Times New Roman" w:hAnsi="Times New Roman" w:cs="Times New Roman"/>
          <w:sz w:val="24"/>
          <w:szCs w:val="24"/>
        </w:rPr>
      </w:pPr>
    </w:p>
    <w:p w14:paraId="15C2BE0C" w14:textId="77777777" w:rsidR="00C95FF0" w:rsidRDefault="00C95FF0" w:rsidP="00B44EE3">
      <w:pPr>
        <w:pStyle w:val="Normal1"/>
        <w:spacing w:after="0" w:line="480" w:lineRule="auto"/>
        <w:rPr>
          <w:rFonts w:ascii="Times New Roman" w:eastAsia="Times New Roman" w:hAnsi="Times New Roman" w:cs="Times New Roman"/>
          <w:sz w:val="24"/>
          <w:szCs w:val="24"/>
        </w:rPr>
      </w:pPr>
    </w:p>
    <w:p w14:paraId="2DA097EF" w14:textId="77777777" w:rsidR="002E0CAC" w:rsidRDefault="003F441A" w:rsidP="00B44EE3">
      <w:pPr>
        <w:pStyle w:val="Normal1"/>
        <w:spacing w:line="480" w:lineRule="auto"/>
        <w:rPr>
          <w:rFonts w:ascii="Times New Roman" w:eastAsia="Times New Roman" w:hAnsi="Times New Roman" w:cs="Times New Roman"/>
          <w:sz w:val="24"/>
          <w:szCs w:val="24"/>
        </w:rPr>
      </w:pPr>
      <w:commentRangeStart w:id="124"/>
      <w:r>
        <w:rPr>
          <w:rFonts w:ascii="Times New Roman" w:eastAsia="Times New Roman" w:hAnsi="Times New Roman" w:cs="Times New Roman"/>
          <w:sz w:val="24"/>
          <w:szCs w:val="24"/>
        </w:rPr>
        <w:t>2. Materials and Methods</w:t>
      </w:r>
      <w:commentRangeEnd w:id="124"/>
      <w:r>
        <w:commentReference w:id="124"/>
      </w:r>
    </w:p>
    <w:p w14:paraId="04F16885" w14:textId="77777777" w:rsidR="002E0CAC" w:rsidRDefault="003F441A"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Study System</w:t>
      </w:r>
    </w:p>
    <w:p w14:paraId="3C436EBD" w14:textId="061115F4" w:rsidR="002E0CAC" w:rsidRDefault="00FB5487"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proofErr w:type="spellStart"/>
      <w:r w:rsidR="003F441A">
        <w:rPr>
          <w:rFonts w:ascii="Times New Roman" w:eastAsia="Times New Roman" w:hAnsi="Times New Roman" w:cs="Times New Roman"/>
          <w:i/>
          <w:sz w:val="24"/>
          <w:szCs w:val="24"/>
        </w:rPr>
        <w:t>Zostera</w:t>
      </w:r>
      <w:proofErr w:type="spellEnd"/>
      <w:r w:rsidR="003F441A">
        <w:rPr>
          <w:rFonts w:ascii="Times New Roman" w:eastAsia="Times New Roman" w:hAnsi="Times New Roman" w:cs="Times New Roman"/>
          <w:i/>
          <w:sz w:val="24"/>
          <w:szCs w:val="24"/>
        </w:rPr>
        <w:t xml:space="preserve"> marina </w:t>
      </w:r>
      <w:r w:rsidR="003F441A">
        <w:rPr>
          <w:rFonts w:ascii="Times New Roman" w:eastAsia="Times New Roman" w:hAnsi="Times New Roman" w:cs="Times New Roman"/>
          <w:sz w:val="24"/>
          <w:szCs w:val="24"/>
        </w:rPr>
        <w:t>is a meadow forming eelgrass common along coastlines in the northern hemisphere (</w:t>
      </w:r>
      <w:r w:rsidR="0048758E" w:rsidRPr="00D44F71">
        <w:rPr>
          <w:rFonts w:ascii="Times New Roman" w:eastAsia="Times New Roman" w:hAnsi="Times New Roman" w:cs="Times New Roman"/>
          <w:sz w:val="24"/>
          <w:szCs w:val="24"/>
        </w:rPr>
        <w:t>Phillips, Macmillan, and Bridges 1983</w:t>
      </w:r>
      <w:r w:rsidR="003F441A">
        <w:rPr>
          <w:rFonts w:ascii="Times New Roman" w:eastAsia="Times New Roman" w:hAnsi="Times New Roman" w:cs="Times New Roman"/>
          <w:sz w:val="24"/>
          <w:szCs w:val="24"/>
        </w:rPr>
        <w:t xml:space="preserve">). </w:t>
      </w:r>
      <w:r w:rsidR="00C95FF0">
        <w:rPr>
          <w:rFonts w:ascii="Times New Roman" w:eastAsia="Times New Roman" w:hAnsi="Times New Roman" w:cs="Times New Roman"/>
          <w:sz w:val="24"/>
          <w:szCs w:val="24"/>
        </w:rPr>
        <w:t xml:space="preserve">As a foundation species, </w:t>
      </w:r>
      <w:r w:rsidR="003F441A">
        <w:rPr>
          <w:rFonts w:ascii="Times New Roman" w:eastAsia="Times New Roman" w:hAnsi="Times New Roman" w:cs="Times New Roman"/>
          <w:i/>
          <w:sz w:val="24"/>
          <w:szCs w:val="24"/>
        </w:rPr>
        <w:t>Z. marina</w:t>
      </w:r>
      <w:r w:rsidR="003F441A">
        <w:rPr>
          <w:rFonts w:ascii="Times New Roman" w:eastAsia="Times New Roman" w:hAnsi="Times New Roman" w:cs="Times New Roman"/>
          <w:sz w:val="24"/>
          <w:szCs w:val="24"/>
        </w:rPr>
        <w:t xml:space="preserve"> provides habitat for hundreds of invertebrate and fish species that in turn provide food for fish and other large consumers. Thus, eelgrass meadows are highly productive environments, and much of this secondary productivity is derived from epiphytic algae </w:t>
      </w:r>
      <w:r w:rsidR="00C95FF0">
        <w:rPr>
          <w:rFonts w:ascii="Times New Roman" w:eastAsia="Times New Roman" w:hAnsi="Times New Roman" w:cs="Times New Roman"/>
          <w:sz w:val="24"/>
          <w:szCs w:val="24"/>
        </w:rPr>
        <w:t>– mostly dia</w:t>
      </w:r>
      <w:r w:rsidR="00D44F71">
        <w:rPr>
          <w:rFonts w:ascii="Times New Roman" w:eastAsia="Times New Roman" w:hAnsi="Times New Roman" w:cs="Times New Roman"/>
          <w:sz w:val="24"/>
          <w:szCs w:val="24"/>
        </w:rPr>
        <w:t>to</w:t>
      </w:r>
      <w:r w:rsidR="00C95FF0">
        <w:rPr>
          <w:rFonts w:ascii="Times New Roman" w:eastAsia="Times New Roman" w:hAnsi="Times New Roman" w:cs="Times New Roman"/>
          <w:sz w:val="24"/>
          <w:szCs w:val="24"/>
        </w:rPr>
        <w:t xml:space="preserve">ms and other </w:t>
      </w:r>
      <w:r w:rsidR="00C95FF0">
        <w:rPr>
          <w:rFonts w:ascii="Times New Roman" w:eastAsia="Times New Roman" w:hAnsi="Times New Roman" w:cs="Times New Roman"/>
          <w:sz w:val="24"/>
          <w:szCs w:val="24"/>
        </w:rPr>
        <w:lastRenderedPageBreak/>
        <w:t xml:space="preserve">benthic micro-algae - </w:t>
      </w:r>
      <w:r w:rsidR="003F441A">
        <w:rPr>
          <w:rFonts w:ascii="Times New Roman" w:eastAsia="Times New Roman" w:hAnsi="Times New Roman" w:cs="Times New Roman"/>
          <w:sz w:val="24"/>
          <w:szCs w:val="24"/>
        </w:rPr>
        <w:t xml:space="preserve">growing on the </w:t>
      </w:r>
      <w:proofErr w:type="spellStart"/>
      <w:r w:rsidR="003F441A">
        <w:rPr>
          <w:rFonts w:ascii="Times New Roman" w:eastAsia="Times New Roman" w:hAnsi="Times New Roman" w:cs="Times New Roman"/>
          <w:sz w:val="24"/>
          <w:szCs w:val="24"/>
        </w:rPr>
        <w:t>seagrass</w:t>
      </w:r>
      <w:proofErr w:type="spellEnd"/>
      <w:r w:rsidR="003F441A">
        <w:rPr>
          <w:rFonts w:ascii="Times New Roman" w:eastAsia="Times New Roman" w:hAnsi="Times New Roman" w:cs="Times New Roman"/>
          <w:sz w:val="24"/>
          <w:szCs w:val="24"/>
        </w:rPr>
        <w:t xml:space="preserve"> blades rather than the </w:t>
      </w:r>
      <w:proofErr w:type="spellStart"/>
      <w:r w:rsidR="003F441A">
        <w:rPr>
          <w:rFonts w:ascii="Times New Roman" w:eastAsia="Times New Roman" w:hAnsi="Times New Roman" w:cs="Times New Roman"/>
          <w:sz w:val="24"/>
          <w:szCs w:val="24"/>
        </w:rPr>
        <w:t>seagrass</w:t>
      </w:r>
      <w:proofErr w:type="spellEnd"/>
      <w:r w:rsidR="003F441A">
        <w:rPr>
          <w:rFonts w:ascii="Times New Roman" w:eastAsia="Times New Roman" w:hAnsi="Times New Roman" w:cs="Times New Roman"/>
          <w:sz w:val="24"/>
          <w:szCs w:val="24"/>
        </w:rPr>
        <w:t xml:space="preserve"> itself (Valentine and </w:t>
      </w:r>
      <w:r w:rsidR="003F441A" w:rsidRPr="003F441A">
        <w:rPr>
          <w:rFonts w:ascii="Times New Roman" w:eastAsia="Times New Roman" w:hAnsi="Times New Roman" w:cs="Times New Roman"/>
          <w:sz w:val="24"/>
          <w:szCs w:val="24"/>
        </w:rPr>
        <w:t xml:space="preserve">Heck, </w:t>
      </w:r>
      <w:r w:rsidR="003F441A" w:rsidRPr="003F441A">
        <w:rPr>
          <w:rFonts w:ascii="Times New Roman" w:hAnsi="Times New Roman" w:cs="Times New Roman"/>
          <w:sz w:val="24"/>
          <w:szCs w:val="24"/>
        </w:rPr>
        <w:t>Edgar and Shaw 1995, Taylor 1998</w:t>
      </w:r>
      <w:r w:rsidR="003F441A">
        <w:rPr>
          <w:rFonts w:ascii="Times New Roman" w:eastAsia="Times New Roman" w:hAnsi="Times New Roman" w:cs="Times New Roman"/>
          <w:sz w:val="24"/>
          <w:szCs w:val="24"/>
        </w:rPr>
        <w:t xml:space="preserve">). </w:t>
      </w:r>
    </w:p>
    <w:p w14:paraId="3F79C90B" w14:textId="4A9FF8C9" w:rsidR="003C7D49" w:rsidRDefault="00E13982" w:rsidP="00B44EE3">
      <w:pPr>
        <w:pStyle w:val="Normal1"/>
        <w:spacing w:line="480" w:lineRule="auto"/>
        <w:rPr>
          <w:rFonts w:ascii="Times New Roman" w:eastAsia="Times New Roman" w:hAnsi="Times New Roman" w:cs="Times New Roman"/>
          <w:i/>
          <w:sz w:val="24"/>
          <w:szCs w:val="24"/>
        </w:rPr>
      </w:pPr>
      <w:ins w:id="125" w:author="Mary O'Connor" w:date="2018-03-04T13:55:00Z">
        <w:r>
          <w:rPr>
            <w:rFonts w:ascii="Times New Roman" w:eastAsia="Times New Roman" w:hAnsi="Times New Roman" w:cs="Times New Roman"/>
            <w:sz w:val="24"/>
            <w:szCs w:val="24"/>
          </w:rPr>
          <w:tab/>
        </w:r>
      </w:ins>
      <w:r w:rsidR="00C95FF0">
        <w:rPr>
          <w:rFonts w:ascii="Times New Roman" w:eastAsia="Times New Roman" w:hAnsi="Times New Roman" w:cs="Times New Roman"/>
          <w:sz w:val="24"/>
          <w:szCs w:val="24"/>
        </w:rPr>
        <w:t xml:space="preserve">In the northeast pacific, the red alga </w:t>
      </w:r>
      <w:proofErr w:type="spellStart"/>
      <w:r w:rsidR="00C95FF0">
        <w:rPr>
          <w:rFonts w:ascii="Times New Roman" w:eastAsia="Times New Roman" w:hAnsi="Times New Roman" w:cs="Times New Roman"/>
          <w:i/>
          <w:sz w:val="24"/>
          <w:szCs w:val="24"/>
        </w:rPr>
        <w:t>Smithora</w:t>
      </w:r>
      <w:proofErr w:type="spellEnd"/>
      <w:r w:rsidR="00C95FF0">
        <w:rPr>
          <w:rFonts w:ascii="Times New Roman" w:eastAsia="Times New Roman" w:hAnsi="Times New Roman" w:cs="Times New Roman"/>
          <w:i/>
          <w:sz w:val="24"/>
          <w:szCs w:val="24"/>
        </w:rPr>
        <w:t xml:space="preserve"> </w:t>
      </w:r>
      <w:proofErr w:type="spellStart"/>
      <w:r w:rsidR="00C95FF0">
        <w:rPr>
          <w:rFonts w:ascii="Times New Roman" w:eastAsia="Times New Roman" w:hAnsi="Times New Roman" w:cs="Times New Roman"/>
          <w:i/>
          <w:sz w:val="24"/>
          <w:szCs w:val="24"/>
        </w:rPr>
        <w:t>naaidum</w:t>
      </w:r>
      <w:proofErr w:type="spellEnd"/>
      <w:r w:rsidR="00C95FF0">
        <w:rPr>
          <w:rFonts w:ascii="Times New Roman" w:eastAsia="Times New Roman" w:hAnsi="Times New Roman" w:cs="Times New Roman"/>
          <w:sz w:val="24"/>
          <w:szCs w:val="24"/>
        </w:rPr>
        <w:t xml:space="preserve"> is one of the more common </w:t>
      </w:r>
      <w:proofErr w:type="spellStart"/>
      <w:r w:rsidR="00C95FF0">
        <w:rPr>
          <w:rFonts w:ascii="Times New Roman" w:eastAsia="Times New Roman" w:hAnsi="Times New Roman" w:cs="Times New Roman"/>
          <w:sz w:val="24"/>
          <w:szCs w:val="24"/>
        </w:rPr>
        <w:t>macroalgal</w:t>
      </w:r>
      <w:proofErr w:type="spellEnd"/>
      <w:r w:rsidR="00C95FF0">
        <w:rPr>
          <w:rFonts w:ascii="Times New Roman" w:eastAsia="Times New Roman" w:hAnsi="Times New Roman" w:cs="Times New Roman"/>
          <w:sz w:val="24"/>
          <w:szCs w:val="24"/>
        </w:rPr>
        <w:t xml:space="preserve"> epiphytes on eelgrass. </w:t>
      </w:r>
      <w:proofErr w:type="spellStart"/>
      <w:r w:rsidR="00C95FF0">
        <w:rPr>
          <w:rFonts w:ascii="Times New Roman" w:eastAsia="Times New Roman" w:hAnsi="Times New Roman" w:cs="Times New Roman"/>
          <w:i/>
          <w:sz w:val="24"/>
          <w:szCs w:val="24"/>
        </w:rPr>
        <w:t>Smithora</w:t>
      </w:r>
      <w:proofErr w:type="spellEnd"/>
      <w:r w:rsidR="00C95FF0">
        <w:rPr>
          <w:rFonts w:ascii="Times New Roman" w:eastAsia="Times New Roman" w:hAnsi="Times New Roman" w:cs="Times New Roman"/>
          <w:sz w:val="24"/>
          <w:szCs w:val="24"/>
        </w:rPr>
        <w:t xml:space="preserve"> abundance varies substantially among meadows, present on eelgrass primarily in marine environments. </w:t>
      </w:r>
      <w:proofErr w:type="spellStart"/>
      <w:r w:rsidR="00C95FF0" w:rsidRPr="00D44F71">
        <w:rPr>
          <w:rFonts w:ascii="Times New Roman" w:eastAsia="Times New Roman" w:hAnsi="Times New Roman" w:cs="Times New Roman"/>
          <w:i/>
          <w:sz w:val="24"/>
          <w:szCs w:val="24"/>
        </w:rPr>
        <w:t>Smithora</w:t>
      </w:r>
      <w:proofErr w:type="spellEnd"/>
      <w:r w:rsidR="00C95FF0">
        <w:rPr>
          <w:rFonts w:ascii="Times New Roman" w:eastAsia="Times New Roman" w:hAnsi="Times New Roman" w:cs="Times New Roman"/>
          <w:sz w:val="24"/>
          <w:szCs w:val="24"/>
        </w:rPr>
        <w:t xml:space="preserve"> is one of the highest quality algae for grazers, extremely high in fatty acid content, suggesting an important role in the </w:t>
      </w:r>
      <w:proofErr w:type="spellStart"/>
      <w:r w:rsidR="00C95FF0">
        <w:rPr>
          <w:rFonts w:ascii="Times New Roman" w:eastAsia="Times New Roman" w:hAnsi="Times New Roman" w:cs="Times New Roman"/>
          <w:sz w:val="24"/>
          <w:szCs w:val="24"/>
        </w:rPr>
        <w:t>seagrass</w:t>
      </w:r>
      <w:proofErr w:type="spellEnd"/>
      <w:r w:rsidR="00C95FF0">
        <w:rPr>
          <w:rFonts w:ascii="Times New Roman" w:eastAsia="Times New Roman" w:hAnsi="Times New Roman" w:cs="Times New Roman"/>
          <w:sz w:val="24"/>
          <w:szCs w:val="24"/>
        </w:rPr>
        <w:t xml:space="preserve">-based food chain. </w:t>
      </w:r>
      <w:proofErr w:type="spellStart"/>
      <w:r w:rsidR="00C95FF0" w:rsidRPr="00D44F71">
        <w:rPr>
          <w:rFonts w:ascii="Times New Roman" w:eastAsia="Times New Roman" w:hAnsi="Times New Roman" w:cs="Times New Roman"/>
          <w:i/>
          <w:sz w:val="24"/>
          <w:szCs w:val="24"/>
        </w:rPr>
        <w:t>Smithora</w:t>
      </w:r>
      <w:proofErr w:type="spellEnd"/>
      <w:r w:rsidR="00C95FF0">
        <w:rPr>
          <w:rFonts w:ascii="Times New Roman" w:eastAsia="Times New Roman" w:hAnsi="Times New Roman" w:cs="Times New Roman"/>
          <w:sz w:val="24"/>
          <w:szCs w:val="24"/>
        </w:rPr>
        <w:t xml:space="preserve"> also changes the physical structure of the </w:t>
      </w:r>
      <w:proofErr w:type="spellStart"/>
      <w:r w:rsidR="00C95FF0">
        <w:rPr>
          <w:rFonts w:ascii="Times New Roman" w:eastAsia="Times New Roman" w:hAnsi="Times New Roman" w:cs="Times New Roman"/>
          <w:sz w:val="24"/>
          <w:szCs w:val="24"/>
        </w:rPr>
        <w:t>seagrass</w:t>
      </w:r>
      <w:proofErr w:type="spellEnd"/>
      <w:r w:rsidR="00C95FF0">
        <w:rPr>
          <w:rFonts w:ascii="Times New Roman" w:eastAsia="Times New Roman" w:hAnsi="Times New Roman" w:cs="Times New Roman"/>
          <w:sz w:val="24"/>
          <w:szCs w:val="24"/>
        </w:rPr>
        <w:t xml:space="preserve"> microenvironment, potentially enhancing protection</w:t>
      </w:r>
      <w:r w:rsidR="00A21EB0">
        <w:rPr>
          <w:rFonts w:ascii="Times New Roman" w:eastAsia="Times New Roman" w:hAnsi="Times New Roman" w:cs="Times New Roman"/>
          <w:sz w:val="24"/>
          <w:szCs w:val="24"/>
        </w:rPr>
        <w:t xml:space="preserve"> for invertebrate algal grazers</w:t>
      </w:r>
      <w:r w:rsidR="00C95FF0">
        <w:rPr>
          <w:rFonts w:ascii="Times New Roman" w:eastAsia="Times New Roman" w:hAnsi="Times New Roman" w:cs="Times New Roman"/>
          <w:sz w:val="24"/>
          <w:szCs w:val="24"/>
        </w:rPr>
        <w:t xml:space="preserve">. </w:t>
      </w:r>
      <w:proofErr w:type="spellStart"/>
      <w:r w:rsidR="006053B8">
        <w:rPr>
          <w:rFonts w:ascii="Times New Roman" w:eastAsia="Times New Roman" w:hAnsi="Times New Roman" w:cs="Times New Roman"/>
          <w:i/>
          <w:sz w:val="24"/>
          <w:szCs w:val="24"/>
        </w:rPr>
        <w:t>Smithora</w:t>
      </w:r>
      <w:proofErr w:type="spellEnd"/>
      <w:r w:rsidR="006053B8">
        <w:rPr>
          <w:rFonts w:ascii="Times New Roman" w:eastAsia="Times New Roman" w:hAnsi="Times New Roman" w:cs="Times New Roman"/>
          <w:sz w:val="24"/>
          <w:szCs w:val="24"/>
        </w:rPr>
        <w:t xml:space="preserve"> abundance and distribution varies widely</w:t>
      </w:r>
      <w:r w:rsidR="003F441A">
        <w:rPr>
          <w:rFonts w:ascii="Times New Roman" w:eastAsia="Times New Roman" w:hAnsi="Times New Roman" w:cs="Times New Roman"/>
          <w:sz w:val="24"/>
          <w:szCs w:val="24"/>
        </w:rPr>
        <w:t xml:space="preserve"> along the Pacific Northwest coast (</w:t>
      </w:r>
      <w:proofErr w:type="spellStart"/>
      <w:r w:rsidR="003F441A">
        <w:rPr>
          <w:rFonts w:ascii="Times New Roman" w:eastAsia="Times New Roman" w:hAnsi="Times New Roman" w:cs="Times New Roman"/>
          <w:sz w:val="24"/>
          <w:szCs w:val="24"/>
        </w:rPr>
        <w:t>Harlin</w:t>
      </w:r>
      <w:proofErr w:type="spellEnd"/>
      <w:r w:rsidR="003F441A">
        <w:rPr>
          <w:rFonts w:ascii="Times New Roman" w:eastAsia="Times New Roman" w:hAnsi="Times New Roman" w:cs="Times New Roman"/>
          <w:sz w:val="24"/>
          <w:szCs w:val="24"/>
        </w:rPr>
        <w:t xml:space="preserve"> 1975). After colonizing as a microscopic spore, it forms tough basal cushions and then grows into lobed blades (Hansen 1986, </w:t>
      </w:r>
      <w:proofErr w:type="spellStart"/>
      <w:r w:rsidR="003F441A">
        <w:rPr>
          <w:rFonts w:ascii="Times New Roman" w:eastAsia="Times New Roman" w:hAnsi="Times New Roman" w:cs="Times New Roman"/>
          <w:sz w:val="24"/>
          <w:szCs w:val="24"/>
        </w:rPr>
        <w:t>Harlin</w:t>
      </w:r>
      <w:proofErr w:type="spellEnd"/>
      <w:r w:rsidR="003F441A">
        <w:rPr>
          <w:rFonts w:ascii="Times New Roman" w:eastAsia="Times New Roman" w:hAnsi="Times New Roman" w:cs="Times New Roman"/>
          <w:sz w:val="24"/>
          <w:szCs w:val="24"/>
        </w:rPr>
        <w:t xml:space="preserve"> 1973b, Hawkes 1988). </w:t>
      </w:r>
      <w:proofErr w:type="spellStart"/>
      <w:r w:rsidR="003F441A">
        <w:rPr>
          <w:rFonts w:ascii="Times New Roman" w:eastAsia="Times New Roman" w:hAnsi="Times New Roman" w:cs="Times New Roman"/>
          <w:i/>
          <w:sz w:val="24"/>
          <w:szCs w:val="24"/>
        </w:rPr>
        <w:t>Smithora</w:t>
      </w:r>
      <w:r w:rsidR="003F441A">
        <w:rPr>
          <w:rFonts w:ascii="Times New Roman" w:eastAsia="Times New Roman" w:hAnsi="Times New Roman" w:cs="Times New Roman"/>
          <w:sz w:val="24"/>
          <w:szCs w:val="24"/>
        </w:rPr>
        <w:t>’s</w:t>
      </w:r>
      <w:proofErr w:type="spellEnd"/>
      <w:r w:rsidR="003F441A">
        <w:rPr>
          <w:rFonts w:ascii="Times New Roman" w:eastAsia="Times New Roman" w:hAnsi="Times New Roman" w:cs="Times New Roman"/>
          <w:sz w:val="24"/>
          <w:szCs w:val="24"/>
        </w:rPr>
        <w:t xml:space="preserve"> successful colonization depends on the survival of spores as well as the microenvironment of the </w:t>
      </w:r>
      <w:r w:rsidR="003F441A">
        <w:rPr>
          <w:rFonts w:ascii="Times New Roman" w:eastAsia="Times New Roman" w:hAnsi="Times New Roman" w:cs="Times New Roman"/>
          <w:i/>
          <w:sz w:val="24"/>
          <w:szCs w:val="24"/>
        </w:rPr>
        <w:t>Z. marina</w:t>
      </w:r>
      <w:r w:rsidR="003F441A">
        <w:rPr>
          <w:rFonts w:ascii="Times New Roman" w:eastAsia="Times New Roman" w:hAnsi="Times New Roman" w:cs="Times New Roman"/>
          <w:sz w:val="24"/>
          <w:szCs w:val="24"/>
        </w:rPr>
        <w:t xml:space="preserve"> blade. </w:t>
      </w:r>
      <w:r w:rsidR="00C95FF0">
        <w:rPr>
          <w:rFonts w:ascii="Times New Roman" w:eastAsia="Times New Roman" w:hAnsi="Times New Roman" w:cs="Times New Roman"/>
          <w:sz w:val="24"/>
          <w:szCs w:val="24"/>
        </w:rPr>
        <w:t xml:space="preserve">Due to </w:t>
      </w:r>
      <w:proofErr w:type="spellStart"/>
      <w:r w:rsidR="00C95FF0">
        <w:rPr>
          <w:rFonts w:ascii="Times New Roman" w:eastAsia="Times New Roman" w:hAnsi="Times New Roman" w:cs="Times New Roman"/>
          <w:i/>
          <w:sz w:val="24"/>
          <w:szCs w:val="24"/>
        </w:rPr>
        <w:t>Smithora</w:t>
      </w:r>
      <w:r w:rsidR="00C95FF0">
        <w:rPr>
          <w:rFonts w:ascii="Times New Roman" w:eastAsia="Times New Roman" w:hAnsi="Times New Roman" w:cs="Times New Roman"/>
          <w:sz w:val="24"/>
          <w:szCs w:val="24"/>
        </w:rPr>
        <w:t>’s</w:t>
      </w:r>
      <w:proofErr w:type="spellEnd"/>
      <w:r w:rsidR="00C95FF0">
        <w:rPr>
          <w:rFonts w:ascii="Times New Roman" w:eastAsia="Times New Roman" w:hAnsi="Times New Roman" w:cs="Times New Roman"/>
          <w:sz w:val="24"/>
          <w:szCs w:val="24"/>
        </w:rPr>
        <w:t xml:space="preserve"> large variation </w:t>
      </w:r>
      <w:ins w:id="126" w:author="Mary O'Connor" w:date="2018-03-04T13:55:00Z">
        <w:r>
          <w:rPr>
            <w:rFonts w:ascii="Times New Roman" w:eastAsia="Times New Roman" w:hAnsi="Times New Roman" w:cs="Times New Roman"/>
            <w:sz w:val="24"/>
            <w:szCs w:val="24"/>
          </w:rPr>
          <w:t xml:space="preserve">in presence and abundance </w:t>
        </w:r>
      </w:ins>
      <w:r w:rsidR="00C95FF0">
        <w:rPr>
          <w:rFonts w:ascii="Times New Roman" w:eastAsia="Times New Roman" w:hAnsi="Times New Roman" w:cs="Times New Roman"/>
          <w:sz w:val="24"/>
          <w:szCs w:val="24"/>
        </w:rPr>
        <w:t xml:space="preserve">over </w:t>
      </w:r>
      <w:del w:id="127" w:author="Mary O'Connor" w:date="2018-03-04T13:56:00Z">
        <w:r w:rsidR="00C95FF0" w:rsidDel="00E13982">
          <w:rPr>
            <w:rFonts w:ascii="Times New Roman" w:eastAsia="Times New Roman" w:hAnsi="Times New Roman" w:cs="Times New Roman"/>
            <w:sz w:val="24"/>
            <w:szCs w:val="24"/>
          </w:rPr>
          <w:delText xml:space="preserve">a </w:delText>
        </w:r>
      </w:del>
      <w:r w:rsidR="00C95FF0">
        <w:rPr>
          <w:rFonts w:ascii="Times New Roman" w:eastAsia="Times New Roman" w:hAnsi="Times New Roman" w:cs="Times New Roman"/>
          <w:sz w:val="24"/>
          <w:szCs w:val="24"/>
        </w:rPr>
        <w:t>small distance</w:t>
      </w:r>
      <w:ins w:id="128" w:author="Mary O'Connor" w:date="2018-03-04T13:56:00Z">
        <w:r>
          <w:rPr>
            <w:rFonts w:ascii="Times New Roman" w:eastAsia="Times New Roman" w:hAnsi="Times New Roman" w:cs="Times New Roman"/>
            <w:sz w:val="24"/>
            <w:szCs w:val="24"/>
          </w:rPr>
          <w:t xml:space="preserve">s within </w:t>
        </w:r>
        <w:proofErr w:type="spellStart"/>
        <w:r w:rsidRPr="00E13982">
          <w:rPr>
            <w:rFonts w:ascii="Times New Roman" w:eastAsia="Times New Roman" w:hAnsi="Times New Roman" w:cs="Times New Roman"/>
            <w:i/>
            <w:sz w:val="24"/>
            <w:szCs w:val="24"/>
            <w:rPrChange w:id="129" w:author="Mary O'Connor" w:date="2018-03-04T13:56:00Z">
              <w:rPr>
                <w:rFonts w:ascii="Times New Roman" w:eastAsia="Times New Roman" w:hAnsi="Times New Roman" w:cs="Times New Roman"/>
                <w:sz w:val="24"/>
                <w:szCs w:val="24"/>
              </w:rPr>
            </w:rPrChange>
          </w:rPr>
          <w:t>Zostera</w:t>
        </w:r>
        <w:proofErr w:type="spellEnd"/>
        <w:r>
          <w:rPr>
            <w:rFonts w:ascii="Times New Roman" w:eastAsia="Times New Roman" w:hAnsi="Times New Roman" w:cs="Times New Roman"/>
            <w:sz w:val="24"/>
            <w:szCs w:val="24"/>
          </w:rPr>
          <w:t xml:space="preserve"> meadows</w:t>
        </w:r>
      </w:ins>
      <w:r w:rsidR="00C95FF0">
        <w:rPr>
          <w:rFonts w:ascii="Times New Roman" w:eastAsia="Times New Roman" w:hAnsi="Times New Roman" w:cs="Times New Roman"/>
          <w:sz w:val="24"/>
          <w:szCs w:val="24"/>
        </w:rPr>
        <w:t xml:space="preserve">, </w:t>
      </w:r>
      <w:ins w:id="130" w:author="Mary O'Connor" w:date="2018-03-04T13:56:00Z">
        <w:r>
          <w:rPr>
            <w:rFonts w:ascii="Times New Roman" w:eastAsia="Times New Roman" w:hAnsi="Times New Roman" w:cs="Times New Roman"/>
            <w:sz w:val="24"/>
            <w:szCs w:val="24"/>
          </w:rPr>
          <w:t xml:space="preserve">epiphytic </w:t>
        </w:r>
      </w:ins>
      <w:proofErr w:type="spellStart"/>
      <w:r w:rsidR="00C95FF0">
        <w:rPr>
          <w:rFonts w:ascii="Times New Roman" w:eastAsia="Times New Roman" w:hAnsi="Times New Roman" w:cs="Times New Roman"/>
          <w:i/>
          <w:sz w:val="24"/>
          <w:szCs w:val="24"/>
        </w:rPr>
        <w:t>Smithora</w:t>
      </w:r>
      <w:proofErr w:type="spellEnd"/>
      <w:r w:rsidR="00C95FF0">
        <w:rPr>
          <w:rFonts w:ascii="Times New Roman" w:eastAsia="Times New Roman" w:hAnsi="Times New Roman" w:cs="Times New Roman"/>
          <w:sz w:val="24"/>
          <w:szCs w:val="24"/>
        </w:rPr>
        <w:t xml:space="preserve"> on </w:t>
      </w:r>
      <w:del w:id="131" w:author="Mary O'Connor" w:date="2018-03-04T13:56:00Z">
        <w:r w:rsidR="00C95FF0" w:rsidDel="00E13982">
          <w:rPr>
            <w:rFonts w:ascii="Times New Roman" w:eastAsia="Times New Roman" w:hAnsi="Times New Roman" w:cs="Times New Roman"/>
            <w:i/>
            <w:sz w:val="24"/>
            <w:szCs w:val="24"/>
          </w:rPr>
          <w:delText xml:space="preserve">Zostera </w:delText>
        </w:r>
      </w:del>
      <w:ins w:id="132" w:author="Mary O'Connor" w:date="2018-03-04T13:56:00Z">
        <w:r>
          <w:rPr>
            <w:rFonts w:ascii="Times New Roman" w:eastAsia="Times New Roman" w:hAnsi="Times New Roman" w:cs="Times New Roman"/>
            <w:i/>
            <w:sz w:val="24"/>
            <w:szCs w:val="24"/>
          </w:rPr>
          <w:t xml:space="preserve">Z. </w:t>
        </w:r>
      </w:ins>
      <w:r w:rsidR="00C95FF0">
        <w:rPr>
          <w:rFonts w:ascii="Times New Roman" w:eastAsia="Times New Roman" w:hAnsi="Times New Roman" w:cs="Times New Roman"/>
          <w:i/>
          <w:sz w:val="24"/>
          <w:szCs w:val="24"/>
        </w:rPr>
        <w:t>marina</w:t>
      </w:r>
      <w:r w:rsidR="00C95FF0">
        <w:rPr>
          <w:rFonts w:ascii="Times New Roman" w:eastAsia="Times New Roman" w:hAnsi="Times New Roman" w:cs="Times New Roman"/>
          <w:sz w:val="24"/>
          <w:szCs w:val="24"/>
        </w:rPr>
        <w:t xml:space="preserve"> is an interesting system in which to investigate the drivers of changes in epiphyte abundance in </w:t>
      </w:r>
      <w:del w:id="133" w:author="Mary O'Connor" w:date="2018-03-04T13:56:00Z">
        <w:r w:rsidR="00C95FF0" w:rsidDel="00E13982">
          <w:rPr>
            <w:rFonts w:ascii="Times New Roman" w:eastAsia="Times New Roman" w:hAnsi="Times New Roman" w:cs="Times New Roman"/>
            <w:i/>
            <w:sz w:val="24"/>
            <w:szCs w:val="24"/>
          </w:rPr>
          <w:delText xml:space="preserve">Zostera </w:delText>
        </w:r>
      </w:del>
      <w:ins w:id="134" w:author="Mary O'Connor" w:date="2018-03-04T13:56:00Z">
        <w:r>
          <w:rPr>
            <w:rFonts w:ascii="Times New Roman" w:eastAsia="Times New Roman" w:hAnsi="Times New Roman" w:cs="Times New Roman"/>
            <w:i/>
            <w:sz w:val="24"/>
            <w:szCs w:val="24"/>
          </w:rPr>
          <w:t xml:space="preserve">Z. </w:t>
        </w:r>
      </w:ins>
      <w:r w:rsidR="00C95FF0">
        <w:rPr>
          <w:rFonts w:ascii="Times New Roman" w:eastAsia="Times New Roman" w:hAnsi="Times New Roman" w:cs="Times New Roman"/>
          <w:i/>
          <w:sz w:val="24"/>
          <w:szCs w:val="24"/>
        </w:rPr>
        <w:t>marina</w:t>
      </w:r>
      <w:r w:rsidR="00C95FF0">
        <w:rPr>
          <w:rFonts w:ascii="Times New Roman" w:eastAsia="Times New Roman" w:hAnsi="Times New Roman" w:cs="Times New Roman"/>
          <w:sz w:val="24"/>
          <w:szCs w:val="24"/>
        </w:rPr>
        <w:t xml:space="preserve"> meadows (Kitting, Fry, and Morgan 1984).</w:t>
      </w:r>
    </w:p>
    <w:p w14:paraId="183C6D5E" w14:textId="77777777" w:rsidR="00A24083" w:rsidRPr="003C7D49" w:rsidRDefault="00A24083" w:rsidP="00B44EE3">
      <w:pPr>
        <w:pStyle w:val="Normal1"/>
        <w:spacing w:line="480" w:lineRule="auto"/>
        <w:rPr>
          <w:rFonts w:ascii="Times New Roman" w:eastAsia="Times New Roman" w:hAnsi="Times New Roman" w:cs="Times New Roman"/>
          <w:i/>
          <w:sz w:val="24"/>
          <w:szCs w:val="24"/>
        </w:rPr>
      </w:pPr>
    </w:p>
    <w:p w14:paraId="3E2291F3" w14:textId="440EAF1B" w:rsidR="002E0CAC" w:rsidRPr="00074E5B" w:rsidRDefault="006053B8"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commentRangeStart w:id="135"/>
      <w:r>
        <w:rPr>
          <w:rFonts w:ascii="Times New Roman" w:eastAsia="Times New Roman" w:hAnsi="Times New Roman" w:cs="Times New Roman"/>
          <w:sz w:val="24"/>
          <w:szCs w:val="24"/>
        </w:rPr>
        <w:t>2</w:t>
      </w:r>
      <w:r w:rsidR="003F441A">
        <w:rPr>
          <w:rFonts w:ascii="Times New Roman" w:eastAsia="Times New Roman" w:hAnsi="Times New Roman" w:cs="Times New Roman"/>
          <w:sz w:val="24"/>
          <w:szCs w:val="24"/>
        </w:rPr>
        <w:t xml:space="preserve"> </w:t>
      </w:r>
      <w:del w:id="136" w:author="Mary O'Connor" w:date="2018-03-04T13:58:00Z">
        <w:r w:rsidR="004C6B0A" w:rsidDel="00E13982">
          <w:rPr>
            <w:rFonts w:ascii="Times New Roman" w:eastAsia="Times New Roman" w:hAnsi="Times New Roman" w:cs="Times New Roman"/>
            <w:sz w:val="24"/>
            <w:szCs w:val="24"/>
          </w:rPr>
          <w:delText>How do</w:delText>
        </w:r>
      </w:del>
      <w:ins w:id="137" w:author="Mary O'Connor" w:date="2018-03-04T13:58:00Z">
        <w:r w:rsidR="00E13982">
          <w:rPr>
            <w:rFonts w:ascii="Times New Roman" w:eastAsia="Times New Roman" w:hAnsi="Times New Roman" w:cs="Times New Roman"/>
            <w:sz w:val="24"/>
            <w:szCs w:val="24"/>
          </w:rPr>
          <w:t>Quantifying the abundance and distribution of</w:t>
        </w:r>
      </w:ins>
      <w:r w:rsidR="004C6B0A">
        <w:rPr>
          <w:rFonts w:ascii="Times New Roman" w:eastAsia="Times New Roman" w:hAnsi="Times New Roman" w:cs="Times New Roman"/>
          <w:sz w:val="24"/>
          <w:szCs w:val="24"/>
        </w:rPr>
        <w:t xml:space="preserve"> </w:t>
      </w:r>
      <w:del w:id="138" w:author="Mary O'Connor" w:date="2018-03-04T13:56:00Z">
        <w:r w:rsidR="004C6B0A" w:rsidDel="00E13982">
          <w:rPr>
            <w:rFonts w:ascii="Times New Roman" w:eastAsia="Times New Roman" w:hAnsi="Times New Roman" w:cs="Times New Roman"/>
            <w:i/>
            <w:sz w:val="24"/>
            <w:szCs w:val="24"/>
          </w:rPr>
          <w:delText>Zostera</w:delText>
        </w:r>
      </w:del>
      <w:ins w:id="139" w:author="Mary O'Connor" w:date="2018-03-04T13:56:00Z">
        <w:r w:rsidR="00E13982">
          <w:rPr>
            <w:rFonts w:ascii="Times New Roman" w:eastAsia="Times New Roman" w:hAnsi="Times New Roman" w:cs="Times New Roman"/>
            <w:i/>
            <w:sz w:val="24"/>
            <w:szCs w:val="24"/>
          </w:rPr>
          <w:t>Z. marina</w:t>
        </w:r>
      </w:ins>
      <w:r w:rsidR="004C6B0A">
        <w:rPr>
          <w:rFonts w:ascii="Times New Roman" w:eastAsia="Times New Roman" w:hAnsi="Times New Roman" w:cs="Times New Roman"/>
          <w:i/>
          <w:sz w:val="24"/>
          <w:szCs w:val="24"/>
        </w:rPr>
        <w:t xml:space="preserve">, </w:t>
      </w:r>
      <w:proofErr w:type="spellStart"/>
      <w:r w:rsidR="004C6B0A" w:rsidRPr="004C6B0A">
        <w:rPr>
          <w:rFonts w:ascii="Times New Roman" w:eastAsia="Times New Roman" w:hAnsi="Times New Roman" w:cs="Times New Roman"/>
          <w:i/>
          <w:sz w:val="24"/>
          <w:szCs w:val="24"/>
        </w:rPr>
        <w:t>Smithora</w:t>
      </w:r>
      <w:proofErr w:type="spellEnd"/>
      <w:r w:rsidR="004C6B0A">
        <w:rPr>
          <w:rFonts w:ascii="Times New Roman" w:eastAsia="Times New Roman" w:hAnsi="Times New Roman" w:cs="Times New Roman"/>
          <w:sz w:val="24"/>
          <w:szCs w:val="24"/>
        </w:rPr>
        <w:t xml:space="preserve"> and associated </w:t>
      </w:r>
      <w:proofErr w:type="spellStart"/>
      <w:r w:rsidR="004C6B0A">
        <w:rPr>
          <w:rFonts w:ascii="Times New Roman" w:eastAsia="Times New Roman" w:hAnsi="Times New Roman" w:cs="Times New Roman"/>
          <w:sz w:val="24"/>
          <w:szCs w:val="24"/>
        </w:rPr>
        <w:t>epifuanal</w:t>
      </w:r>
      <w:proofErr w:type="spellEnd"/>
      <w:r w:rsidR="004C6B0A">
        <w:rPr>
          <w:rFonts w:ascii="Times New Roman" w:eastAsia="Times New Roman" w:hAnsi="Times New Roman" w:cs="Times New Roman"/>
          <w:sz w:val="24"/>
          <w:szCs w:val="24"/>
        </w:rPr>
        <w:t xml:space="preserve"> and microbial species assemblages </w:t>
      </w:r>
      <w:del w:id="140" w:author="Mary O'Connor" w:date="2018-03-04T13:58:00Z">
        <w:r w:rsidR="004C6B0A" w:rsidDel="00E13982">
          <w:rPr>
            <w:rFonts w:ascii="Times New Roman" w:eastAsia="Times New Roman" w:hAnsi="Times New Roman" w:cs="Times New Roman"/>
            <w:sz w:val="24"/>
            <w:szCs w:val="24"/>
          </w:rPr>
          <w:delText>vary between meadow edge and interior?</w:delText>
        </w:r>
      </w:del>
      <w:ins w:id="141" w:author="Mary O'Connor" w:date="2018-03-04T13:58:00Z">
        <w:r w:rsidR="00E13982">
          <w:rPr>
            <w:rFonts w:ascii="Times New Roman" w:eastAsia="Times New Roman" w:hAnsi="Times New Roman" w:cs="Times New Roman"/>
            <w:sz w:val="24"/>
            <w:szCs w:val="24"/>
          </w:rPr>
          <w:t>at meadow edge and interior.</w:t>
        </w:r>
      </w:ins>
      <w:r w:rsidR="004C6B0A">
        <w:rPr>
          <w:rFonts w:ascii="Times New Roman" w:eastAsia="Times New Roman" w:hAnsi="Times New Roman" w:cs="Times New Roman"/>
          <w:sz w:val="24"/>
          <w:szCs w:val="24"/>
        </w:rPr>
        <w:t xml:space="preserve"> </w:t>
      </w:r>
      <w:commentRangeEnd w:id="135"/>
      <w:r w:rsidR="00E13982">
        <w:rPr>
          <w:rStyle w:val="CommentReference"/>
        </w:rPr>
        <w:commentReference w:id="135"/>
      </w:r>
    </w:p>
    <w:p w14:paraId="4F45F7C9" w14:textId="6057D24D" w:rsidR="003C7D49" w:rsidRDefault="003C7D49"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studied the interaction between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Z. marina</w:t>
      </w:r>
      <w:r>
        <w:rPr>
          <w:rFonts w:ascii="Times New Roman" w:eastAsia="Times New Roman" w:hAnsi="Times New Roman" w:cs="Times New Roman"/>
          <w:sz w:val="24"/>
          <w:szCs w:val="24"/>
        </w:rPr>
        <w:t xml:space="preserve"> on the central coast of British Columbia, Canada, in June-August 2015</w:t>
      </w:r>
      <w:r w:rsidR="006053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Choked Pass, Calvert Island</w:t>
      </w:r>
      <w:r w:rsidR="00C86965">
        <w:rPr>
          <w:rFonts w:ascii="Times New Roman" w:eastAsia="Times New Roman" w:hAnsi="Times New Roman" w:cs="Times New Roman"/>
          <w:sz w:val="24"/>
          <w:szCs w:val="24"/>
        </w:rPr>
        <w:t xml:space="preserve"> (Figure 1)</w:t>
      </w:r>
      <w:r w:rsidR="006053B8">
        <w:rPr>
          <w:rFonts w:ascii="Times New Roman" w:eastAsia="Times New Roman" w:hAnsi="Times New Roman" w:cs="Times New Roman"/>
          <w:sz w:val="24"/>
          <w:szCs w:val="24"/>
        </w:rPr>
        <w:t>. I</w:t>
      </w:r>
      <w:r>
        <w:rPr>
          <w:rFonts w:ascii="Times New Roman" w:eastAsia="Times New Roman" w:hAnsi="Times New Roman" w:cs="Times New Roman"/>
          <w:sz w:val="24"/>
          <w:szCs w:val="24"/>
        </w:rPr>
        <w:t>n a large continuous eelgrass meadow approximately 367,000 square meters in area (</w:t>
      </w:r>
      <w:proofErr w:type="spellStart"/>
      <w:r>
        <w:rPr>
          <w:rFonts w:ascii="Times New Roman" w:eastAsia="Times New Roman" w:hAnsi="Times New Roman" w:cs="Times New Roman"/>
          <w:sz w:val="24"/>
          <w:szCs w:val="24"/>
        </w:rPr>
        <w:t>Hakai</w:t>
      </w:r>
      <w:proofErr w:type="spellEnd"/>
      <w:r>
        <w:rPr>
          <w:rFonts w:ascii="Times New Roman" w:eastAsia="Times New Roman" w:hAnsi="Times New Roman" w:cs="Times New Roman"/>
          <w:sz w:val="24"/>
          <w:szCs w:val="24"/>
        </w:rPr>
        <w:t xml:space="preserve"> geospatial </w:t>
      </w:r>
      <w:r>
        <w:rPr>
          <w:rFonts w:ascii="Times New Roman" w:eastAsia="Times New Roman" w:hAnsi="Times New Roman" w:cs="Times New Roman"/>
          <w:sz w:val="24"/>
          <w:szCs w:val="24"/>
        </w:rPr>
        <w:lastRenderedPageBreak/>
        <w:t>team</w:t>
      </w:r>
      <w:r w:rsidR="006053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is prevalent </w:t>
      </w:r>
      <w:r w:rsidR="00C86965">
        <w:rPr>
          <w:rFonts w:ascii="Times New Roman" w:eastAsia="Times New Roman" w:hAnsi="Times New Roman" w:cs="Times New Roman"/>
          <w:sz w:val="24"/>
          <w:szCs w:val="24"/>
        </w:rPr>
        <w:t xml:space="preserve">on </w:t>
      </w:r>
      <w:del w:id="142" w:author="Mary O'Connor" w:date="2018-03-04T13:59:00Z">
        <w:r w:rsidR="00C86965" w:rsidRPr="00C86965" w:rsidDel="00E13982">
          <w:rPr>
            <w:rFonts w:ascii="Times New Roman" w:eastAsia="Times New Roman" w:hAnsi="Times New Roman" w:cs="Times New Roman"/>
            <w:i/>
            <w:sz w:val="24"/>
            <w:szCs w:val="24"/>
          </w:rPr>
          <w:delText>Zostera</w:delText>
        </w:r>
        <w:r w:rsidR="00C86965" w:rsidDel="00E13982">
          <w:rPr>
            <w:rFonts w:ascii="Times New Roman" w:eastAsia="Times New Roman" w:hAnsi="Times New Roman" w:cs="Times New Roman"/>
            <w:sz w:val="24"/>
            <w:szCs w:val="24"/>
          </w:rPr>
          <w:delText xml:space="preserve"> </w:delText>
        </w:r>
      </w:del>
      <w:ins w:id="143" w:author="Mary O'Connor" w:date="2018-03-04T13:59:00Z">
        <w:r w:rsidR="00E13982" w:rsidRPr="00C86965">
          <w:rPr>
            <w:rFonts w:ascii="Times New Roman" w:eastAsia="Times New Roman" w:hAnsi="Times New Roman" w:cs="Times New Roman"/>
            <w:i/>
            <w:sz w:val="24"/>
            <w:szCs w:val="24"/>
          </w:rPr>
          <w:t>Z</w:t>
        </w:r>
        <w:r w:rsidR="00E13982">
          <w:rPr>
            <w:rFonts w:ascii="Times New Roman" w:eastAsia="Times New Roman" w:hAnsi="Times New Roman" w:cs="Times New Roman"/>
            <w:i/>
            <w:sz w:val="24"/>
            <w:szCs w:val="24"/>
          </w:rPr>
          <w:t xml:space="preserve">. marina </w:t>
        </w:r>
      </w:ins>
      <w:r w:rsidR="00C86965">
        <w:rPr>
          <w:rFonts w:ascii="Times New Roman" w:eastAsia="Times New Roman" w:hAnsi="Times New Roman" w:cs="Times New Roman"/>
          <w:sz w:val="24"/>
          <w:szCs w:val="24"/>
        </w:rPr>
        <w:t xml:space="preserve">blades </w:t>
      </w:r>
      <w:r w:rsidRPr="00C86965">
        <w:rPr>
          <w:rFonts w:ascii="Times New Roman" w:eastAsia="Times New Roman" w:hAnsi="Times New Roman" w:cs="Times New Roman"/>
          <w:sz w:val="24"/>
          <w:szCs w:val="24"/>
        </w:rPr>
        <w:t>along</w:t>
      </w:r>
      <w:r>
        <w:rPr>
          <w:rFonts w:ascii="Times New Roman" w:eastAsia="Times New Roman" w:hAnsi="Times New Roman" w:cs="Times New Roman"/>
          <w:sz w:val="24"/>
          <w:szCs w:val="24"/>
        </w:rPr>
        <w:t xml:space="preserve"> the edges of the meadow, but not in the meadow interior. </w:t>
      </w:r>
      <w:r w:rsidR="00C86965">
        <w:rPr>
          <w:rFonts w:ascii="Times New Roman" w:eastAsia="Times New Roman" w:hAnsi="Times New Roman" w:cs="Times New Roman"/>
          <w:sz w:val="24"/>
          <w:szCs w:val="24"/>
        </w:rPr>
        <w:t xml:space="preserve">The site is primarily ocean influenced, with salinities </w:t>
      </w:r>
      <w:r w:rsidR="00767CAF">
        <w:rPr>
          <w:rFonts w:ascii="Times New Roman" w:eastAsia="Times New Roman" w:hAnsi="Times New Roman" w:cs="Times New Roman"/>
          <w:sz w:val="24"/>
          <w:szCs w:val="24"/>
        </w:rPr>
        <w:t xml:space="preserve">between 29 and 31 </w:t>
      </w:r>
      <w:proofErr w:type="spellStart"/>
      <w:r w:rsidR="00767CAF">
        <w:rPr>
          <w:rFonts w:ascii="Times New Roman" w:eastAsia="Times New Roman" w:hAnsi="Times New Roman" w:cs="Times New Roman"/>
          <w:sz w:val="24"/>
          <w:szCs w:val="24"/>
        </w:rPr>
        <w:t>ppt</w:t>
      </w:r>
      <w:proofErr w:type="spellEnd"/>
      <w:r w:rsidR="00C86965">
        <w:rPr>
          <w:rFonts w:ascii="Times New Roman" w:eastAsia="Times New Roman" w:hAnsi="Times New Roman" w:cs="Times New Roman"/>
          <w:sz w:val="24"/>
          <w:szCs w:val="24"/>
        </w:rPr>
        <w:t xml:space="preserve"> and temperatures between 6 and 10</w:t>
      </w:r>
      <w:r w:rsidR="00767CAF">
        <w:rPr>
          <w:rFonts w:ascii="Times New Roman" w:eastAsia="Times New Roman" w:hAnsi="Times New Roman" w:cs="Times New Roman"/>
          <w:sz w:val="24"/>
          <w:szCs w:val="24"/>
        </w:rPr>
        <w:t xml:space="preserve">°C </w:t>
      </w:r>
      <w:r w:rsidR="00C86965">
        <w:rPr>
          <w:rFonts w:ascii="Times New Roman" w:eastAsia="Times New Roman" w:hAnsi="Times New Roman" w:cs="Times New Roman"/>
          <w:sz w:val="24"/>
          <w:szCs w:val="24"/>
        </w:rPr>
        <w:t xml:space="preserve">in summertime. </w:t>
      </w:r>
      <w:r w:rsidR="00A21EB0">
        <w:rPr>
          <w:rStyle w:val="CommentReference"/>
        </w:rPr>
        <w:commentReference w:id="144"/>
      </w:r>
      <w:r w:rsidR="00767CAF">
        <w:rPr>
          <w:rFonts w:ascii="Times New Roman" w:eastAsia="Times New Roman" w:hAnsi="Times New Roman" w:cs="Times New Roman"/>
          <w:sz w:val="24"/>
          <w:szCs w:val="24"/>
        </w:rPr>
        <w:t xml:space="preserve">Within the meadow, depths can get up to 10m, but at our experimental site maximum depth only reached 5m and did not vary between transplant locations. </w:t>
      </w:r>
    </w:p>
    <w:p w14:paraId="5F5ED605" w14:textId="5D122CCE" w:rsidR="006053B8" w:rsidRDefault="00E13982" w:rsidP="00B44EE3">
      <w:pPr>
        <w:pStyle w:val="Normal1"/>
        <w:spacing w:line="480" w:lineRule="auto"/>
        <w:rPr>
          <w:rFonts w:ascii="Times New Roman" w:eastAsia="Times New Roman" w:hAnsi="Times New Roman" w:cs="Times New Roman"/>
          <w:sz w:val="24"/>
          <w:szCs w:val="24"/>
        </w:rPr>
      </w:pPr>
      <w:ins w:id="145" w:author="Mary O'Connor" w:date="2018-03-04T13:59:00Z">
        <w:r>
          <w:rPr>
            <w:rFonts w:ascii="Times New Roman" w:eastAsia="Times New Roman" w:hAnsi="Times New Roman" w:cs="Times New Roman"/>
            <w:sz w:val="24"/>
            <w:szCs w:val="24"/>
          </w:rPr>
          <w:tab/>
        </w:r>
      </w:ins>
      <w:r w:rsidR="00C86965">
        <w:rPr>
          <w:rFonts w:ascii="Times New Roman" w:eastAsia="Times New Roman" w:hAnsi="Times New Roman" w:cs="Times New Roman"/>
          <w:sz w:val="24"/>
          <w:szCs w:val="24"/>
        </w:rPr>
        <w:t>Within</w:t>
      </w:r>
      <w:r w:rsidR="006053B8">
        <w:rPr>
          <w:rFonts w:ascii="Times New Roman" w:eastAsia="Times New Roman" w:hAnsi="Times New Roman" w:cs="Times New Roman"/>
          <w:sz w:val="24"/>
          <w:szCs w:val="24"/>
        </w:rPr>
        <w:t xml:space="preserve"> the Choked Pass eelgrass meadow</w:t>
      </w:r>
      <w:r w:rsidR="00C86965">
        <w:rPr>
          <w:rFonts w:ascii="Times New Roman" w:eastAsia="Times New Roman" w:hAnsi="Times New Roman" w:cs="Times New Roman"/>
          <w:sz w:val="24"/>
          <w:szCs w:val="24"/>
        </w:rPr>
        <w:t>, we</w:t>
      </w:r>
      <w:r w:rsidR="006053B8">
        <w:rPr>
          <w:rFonts w:ascii="Times New Roman" w:eastAsia="Times New Roman" w:hAnsi="Times New Roman" w:cs="Times New Roman"/>
          <w:sz w:val="24"/>
          <w:szCs w:val="24"/>
        </w:rPr>
        <w:t xml:space="preserve"> quantif</w:t>
      </w:r>
      <w:r w:rsidR="00C86965">
        <w:rPr>
          <w:rFonts w:ascii="Times New Roman" w:eastAsia="Times New Roman" w:hAnsi="Times New Roman" w:cs="Times New Roman"/>
          <w:sz w:val="24"/>
          <w:szCs w:val="24"/>
        </w:rPr>
        <w:t>ied</w:t>
      </w:r>
      <w:r w:rsidR="006053B8">
        <w:rPr>
          <w:rFonts w:ascii="Times New Roman" w:eastAsia="Times New Roman" w:hAnsi="Times New Roman" w:cs="Times New Roman"/>
          <w:sz w:val="24"/>
          <w:szCs w:val="24"/>
        </w:rPr>
        <w:t xml:space="preserve"> spatial variation in </w:t>
      </w:r>
      <w:proofErr w:type="spellStart"/>
      <w:r w:rsidR="006053B8">
        <w:rPr>
          <w:rFonts w:ascii="Times New Roman" w:eastAsia="Times New Roman" w:hAnsi="Times New Roman" w:cs="Times New Roman"/>
          <w:i/>
          <w:sz w:val="24"/>
          <w:szCs w:val="24"/>
        </w:rPr>
        <w:t>Smithora</w:t>
      </w:r>
      <w:proofErr w:type="spellEnd"/>
      <w:r w:rsidR="006053B8">
        <w:rPr>
          <w:rFonts w:ascii="Times New Roman" w:eastAsia="Times New Roman" w:hAnsi="Times New Roman" w:cs="Times New Roman"/>
          <w:sz w:val="24"/>
          <w:szCs w:val="24"/>
        </w:rPr>
        <w:t xml:space="preserve"> abundance on eelgrass.</w:t>
      </w:r>
      <w:r w:rsidR="006053B8" w:rsidRPr="006053B8">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We surveyed 8 40-m transects, four in the meadow interior (&gt;200m from the closest edge) and four at the meadow edge (2m from bordering sand habitats)</w:t>
      </w:r>
      <w:r w:rsidR="006053B8" w:rsidRPr="00021B01">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 xml:space="preserve">throughout the primary growing season, May to August (Olson 2017; Fig. </w:t>
      </w:r>
      <w:commentRangeStart w:id="146"/>
      <w:r w:rsidR="00A21EB0">
        <w:rPr>
          <w:rFonts w:ascii="Times New Roman" w:eastAsia="Times New Roman" w:hAnsi="Times New Roman" w:cs="Times New Roman"/>
          <w:sz w:val="24"/>
          <w:szCs w:val="24"/>
        </w:rPr>
        <w:t>1</w:t>
      </w:r>
      <w:commentRangeEnd w:id="146"/>
      <w:r w:rsidR="00A21EB0">
        <w:rPr>
          <w:rStyle w:val="CommentReference"/>
        </w:rPr>
        <w:commentReference w:id="146"/>
      </w:r>
      <w:r w:rsidR="006053B8">
        <w:rPr>
          <w:rFonts w:ascii="Times New Roman" w:eastAsia="Times New Roman" w:hAnsi="Times New Roman" w:cs="Times New Roman"/>
          <w:sz w:val="24"/>
          <w:szCs w:val="24"/>
        </w:rPr>
        <w:t xml:space="preserve">). All transects were in permanently </w:t>
      </w:r>
      <w:proofErr w:type="spellStart"/>
      <w:r w:rsidR="006053B8">
        <w:rPr>
          <w:rFonts w:ascii="Times New Roman" w:eastAsia="Times New Roman" w:hAnsi="Times New Roman" w:cs="Times New Roman"/>
          <w:sz w:val="24"/>
          <w:szCs w:val="24"/>
        </w:rPr>
        <w:t>subtidal</w:t>
      </w:r>
      <w:proofErr w:type="spellEnd"/>
      <w:r w:rsidR="006053B8">
        <w:rPr>
          <w:rFonts w:ascii="Times New Roman" w:eastAsia="Times New Roman" w:hAnsi="Times New Roman" w:cs="Times New Roman"/>
          <w:sz w:val="24"/>
          <w:szCs w:val="24"/>
        </w:rPr>
        <w:t xml:space="preserve"> </w:t>
      </w:r>
      <w:proofErr w:type="spellStart"/>
      <w:r w:rsidR="006053B8">
        <w:rPr>
          <w:rFonts w:ascii="Times New Roman" w:eastAsia="Times New Roman" w:hAnsi="Times New Roman" w:cs="Times New Roman"/>
          <w:sz w:val="24"/>
          <w:szCs w:val="24"/>
        </w:rPr>
        <w:t>seagrass</w:t>
      </w:r>
      <w:proofErr w:type="spellEnd"/>
      <w:r w:rsidR="006053B8">
        <w:rPr>
          <w:rFonts w:ascii="Times New Roman" w:eastAsia="Times New Roman" w:hAnsi="Times New Roman" w:cs="Times New Roman"/>
          <w:sz w:val="24"/>
          <w:szCs w:val="24"/>
        </w:rPr>
        <w:t>, and were separated by at least 100 m. Using SCUBA, we collected one shoot every</w:t>
      </w:r>
      <w:r w:rsidR="009F790C">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 xml:space="preserve">10m along each transect (n = 5 shoots </w:t>
      </w:r>
      <w:r w:rsidR="00986E56">
        <w:rPr>
          <w:rFonts w:ascii="Times New Roman" w:eastAsia="Times New Roman" w:hAnsi="Times New Roman" w:cs="Times New Roman"/>
          <w:sz w:val="24"/>
          <w:szCs w:val="24"/>
        </w:rPr>
        <w:t>per site visit</w:t>
      </w:r>
      <w:r w:rsidR="006053B8">
        <w:rPr>
          <w:rFonts w:ascii="Times New Roman" w:eastAsia="Times New Roman" w:hAnsi="Times New Roman" w:cs="Times New Roman"/>
          <w:sz w:val="24"/>
          <w:szCs w:val="24"/>
        </w:rPr>
        <w:t>)</w:t>
      </w:r>
      <w:r w:rsidR="006053B8" w:rsidRPr="00021B01">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 xml:space="preserve">by covering shoots with a </w:t>
      </w:r>
      <w:proofErr w:type="spellStart"/>
      <w:r w:rsidR="006053B8">
        <w:rPr>
          <w:rFonts w:ascii="Times New Roman" w:eastAsia="Times New Roman" w:hAnsi="Times New Roman" w:cs="Times New Roman"/>
          <w:sz w:val="24"/>
          <w:szCs w:val="24"/>
        </w:rPr>
        <w:t>Ziplock</w:t>
      </w:r>
      <w:proofErr w:type="spellEnd"/>
      <w:r w:rsidR="006053B8">
        <w:rPr>
          <w:rFonts w:ascii="Times New Roman" w:eastAsia="Times New Roman" w:hAnsi="Times New Roman" w:cs="Times New Roman"/>
          <w:sz w:val="24"/>
          <w:szCs w:val="24"/>
        </w:rPr>
        <w:t xml:space="preserve"> bag and detaching at the rhizome. From each shoot, we measured </w:t>
      </w:r>
      <w:r w:rsidR="00986E56">
        <w:rPr>
          <w:rFonts w:ascii="Times New Roman" w:eastAsia="Times New Roman" w:hAnsi="Times New Roman" w:cs="Times New Roman"/>
          <w:i/>
          <w:sz w:val="24"/>
          <w:szCs w:val="24"/>
        </w:rPr>
        <w:t>Z. marina</w:t>
      </w:r>
      <w:r w:rsidR="00986E56">
        <w:rPr>
          <w:rFonts w:ascii="Times New Roman" w:eastAsia="Times New Roman" w:hAnsi="Times New Roman" w:cs="Times New Roman"/>
          <w:sz w:val="24"/>
          <w:szCs w:val="24"/>
        </w:rPr>
        <w:t xml:space="preserve"> shoot dry weight and </w:t>
      </w:r>
      <w:proofErr w:type="spellStart"/>
      <w:r w:rsidR="00986E56" w:rsidRPr="00986E56">
        <w:rPr>
          <w:rFonts w:ascii="Times New Roman" w:eastAsia="Times New Roman" w:hAnsi="Times New Roman" w:cs="Times New Roman"/>
          <w:i/>
          <w:sz w:val="24"/>
          <w:szCs w:val="24"/>
        </w:rPr>
        <w:t>Smithora</w:t>
      </w:r>
      <w:proofErr w:type="spellEnd"/>
      <w:r w:rsidR="00986E56">
        <w:rPr>
          <w:rFonts w:ascii="Times New Roman" w:eastAsia="Times New Roman" w:hAnsi="Times New Roman" w:cs="Times New Roman"/>
          <w:sz w:val="24"/>
          <w:szCs w:val="24"/>
        </w:rPr>
        <w:t xml:space="preserve"> dry weight.</w:t>
      </w:r>
    </w:p>
    <w:p w14:paraId="089ED3B4" w14:textId="06A85EFA" w:rsidR="002E0CAC" w:rsidRDefault="00E13982" w:rsidP="00B44EE3">
      <w:pPr>
        <w:pStyle w:val="Normal1"/>
        <w:spacing w:line="480" w:lineRule="auto"/>
        <w:rPr>
          <w:rFonts w:ascii="Times New Roman" w:eastAsia="Times New Roman" w:hAnsi="Times New Roman" w:cs="Times New Roman"/>
          <w:sz w:val="24"/>
          <w:szCs w:val="24"/>
        </w:rPr>
      </w:pPr>
      <w:ins w:id="147" w:author="Mary O'Connor" w:date="2018-03-04T13:59:00Z">
        <w:r>
          <w:rPr>
            <w:rFonts w:ascii="Times New Roman" w:eastAsia="Times New Roman" w:hAnsi="Times New Roman" w:cs="Times New Roman"/>
            <w:sz w:val="24"/>
            <w:szCs w:val="24"/>
          </w:rPr>
          <w:tab/>
        </w:r>
      </w:ins>
      <w:r w:rsidR="00546441">
        <w:rPr>
          <w:rFonts w:ascii="Times New Roman" w:eastAsia="Times New Roman" w:hAnsi="Times New Roman" w:cs="Times New Roman"/>
          <w:sz w:val="24"/>
          <w:szCs w:val="24"/>
        </w:rPr>
        <w:t xml:space="preserve">In a </w:t>
      </w:r>
      <w:r w:rsidR="00C86965">
        <w:rPr>
          <w:rFonts w:ascii="Times New Roman" w:eastAsia="Times New Roman" w:hAnsi="Times New Roman" w:cs="Times New Roman"/>
          <w:sz w:val="24"/>
          <w:szCs w:val="24"/>
        </w:rPr>
        <w:t xml:space="preserve">second </w:t>
      </w:r>
      <w:r w:rsidR="00546441">
        <w:rPr>
          <w:rFonts w:ascii="Times New Roman" w:eastAsia="Times New Roman" w:hAnsi="Times New Roman" w:cs="Times New Roman"/>
          <w:sz w:val="24"/>
          <w:szCs w:val="24"/>
        </w:rPr>
        <w:t>survey, we quantified</w:t>
      </w:r>
      <w:r w:rsidR="003F441A">
        <w:rPr>
          <w:rFonts w:ascii="Times New Roman" w:eastAsia="Times New Roman" w:hAnsi="Times New Roman" w:cs="Times New Roman"/>
          <w:sz w:val="24"/>
          <w:szCs w:val="24"/>
        </w:rPr>
        <w:t xml:space="preserve"> </w:t>
      </w:r>
      <w:proofErr w:type="spellStart"/>
      <w:r w:rsidR="00C86965">
        <w:rPr>
          <w:rFonts w:ascii="Times New Roman" w:eastAsia="Times New Roman" w:hAnsi="Times New Roman" w:cs="Times New Roman"/>
          <w:sz w:val="24"/>
          <w:szCs w:val="24"/>
        </w:rPr>
        <w:t>epifaunal</w:t>
      </w:r>
      <w:proofErr w:type="spellEnd"/>
      <w:r w:rsidR="00C86965">
        <w:rPr>
          <w:rFonts w:ascii="Times New Roman" w:eastAsia="Times New Roman" w:hAnsi="Times New Roman" w:cs="Times New Roman"/>
          <w:sz w:val="24"/>
          <w:szCs w:val="24"/>
        </w:rPr>
        <w:t xml:space="preserve"> </w:t>
      </w:r>
      <w:r w:rsidR="003F441A">
        <w:rPr>
          <w:rFonts w:ascii="Times New Roman" w:eastAsia="Times New Roman" w:hAnsi="Times New Roman" w:cs="Times New Roman"/>
          <w:sz w:val="24"/>
          <w:szCs w:val="24"/>
        </w:rPr>
        <w:t>grazer</w:t>
      </w:r>
      <w:r w:rsidR="00C86965">
        <w:rPr>
          <w:rFonts w:ascii="Times New Roman" w:eastAsia="Times New Roman" w:hAnsi="Times New Roman" w:cs="Times New Roman"/>
          <w:sz w:val="24"/>
          <w:szCs w:val="24"/>
        </w:rPr>
        <w:t xml:space="preserve"> </w:t>
      </w:r>
      <w:r w:rsidR="003F441A">
        <w:rPr>
          <w:rFonts w:ascii="Times New Roman" w:eastAsia="Times New Roman" w:hAnsi="Times New Roman" w:cs="Times New Roman"/>
          <w:sz w:val="24"/>
          <w:szCs w:val="24"/>
        </w:rPr>
        <w:t xml:space="preserve">abundance and </w:t>
      </w:r>
      <w:r w:rsidR="00546441">
        <w:rPr>
          <w:rFonts w:ascii="Times New Roman" w:eastAsia="Times New Roman" w:hAnsi="Times New Roman" w:cs="Times New Roman"/>
          <w:sz w:val="24"/>
          <w:szCs w:val="24"/>
        </w:rPr>
        <w:t xml:space="preserve">diversity </w:t>
      </w:r>
      <w:r w:rsidR="00C86965">
        <w:rPr>
          <w:rFonts w:ascii="Times New Roman" w:eastAsia="Times New Roman" w:hAnsi="Times New Roman" w:cs="Times New Roman"/>
          <w:sz w:val="24"/>
          <w:szCs w:val="24"/>
        </w:rPr>
        <w:t xml:space="preserve">on </w:t>
      </w:r>
      <w:r w:rsidR="00C86965" w:rsidRPr="00B90BBD">
        <w:rPr>
          <w:rFonts w:ascii="Times New Roman" w:eastAsia="Times New Roman" w:hAnsi="Times New Roman" w:cs="Times New Roman"/>
          <w:i/>
          <w:sz w:val="24"/>
          <w:szCs w:val="24"/>
        </w:rPr>
        <w:t>Z</w:t>
      </w:r>
      <w:r w:rsidR="0056493C" w:rsidRPr="0056493C">
        <w:rPr>
          <w:rFonts w:ascii="Times New Roman" w:eastAsia="Times New Roman" w:hAnsi="Times New Roman" w:cs="Times New Roman"/>
          <w:i/>
          <w:sz w:val="24"/>
          <w:szCs w:val="24"/>
        </w:rPr>
        <w:t>. marina</w:t>
      </w:r>
      <w:r w:rsidR="00C86965" w:rsidRPr="0056493C">
        <w:rPr>
          <w:rFonts w:ascii="Times New Roman" w:eastAsia="Times New Roman" w:hAnsi="Times New Roman" w:cs="Times New Roman"/>
          <w:sz w:val="24"/>
          <w:szCs w:val="24"/>
        </w:rPr>
        <w:t xml:space="preserve"> </w:t>
      </w:r>
      <w:r w:rsidR="00C86965">
        <w:rPr>
          <w:rFonts w:ascii="Times New Roman" w:eastAsia="Times New Roman" w:hAnsi="Times New Roman" w:cs="Times New Roman"/>
          <w:sz w:val="24"/>
          <w:szCs w:val="24"/>
        </w:rPr>
        <w:t xml:space="preserve">shoots </w:t>
      </w:r>
      <w:r w:rsidR="00546441">
        <w:rPr>
          <w:rFonts w:ascii="Times New Roman" w:eastAsia="Times New Roman" w:hAnsi="Times New Roman" w:cs="Times New Roman"/>
          <w:sz w:val="24"/>
          <w:szCs w:val="24"/>
        </w:rPr>
        <w:t>at the meadow edge and interior at two adjacent cites: WF and IA</w:t>
      </w:r>
      <w:r w:rsidR="00986E56">
        <w:rPr>
          <w:rFonts w:ascii="Times New Roman" w:eastAsia="Times New Roman" w:hAnsi="Times New Roman" w:cs="Times New Roman"/>
          <w:sz w:val="24"/>
          <w:szCs w:val="24"/>
        </w:rPr>
        <w:t xml:space="preserve"> (Figure </w:t>
      </w:r>
      <w:r w:rsidR="00A21EB0">
        <w:rPr>
          <w:rFonts w:ascii="Times New Roman" w:eastAsia="Times New Roman" w:hAnsi="Times New Roman" w:cs="Times New Roman"/>
          <w:sz w:val="24"/>
          <w:szCs w:val="24"/>
        </w:rPr>
        <w:t>2</w:t>
      </w:r>
      <w:r w:rsidR="00986E56">
        <w:rPr>
          <w:rFonts w:ascii="Times New Roman" w:eastAsia="Times New Roman" w:hAnsi="Times New Roman" w:cs="Times New Roman"/>
          <w:sz w:val="24"/>
          <w:szCs w:val="24"/>
        </w:rPr>
        <w:t>)</w:t>
      </w:r>
      <w:r w:rsidR="00546441">
        <w:rPr>
          <w:rFonts w:ascii="Times New Roman" w:eastAsia="Times New Roman" w:hAnsi="Times New Roman" w:cs="Times New Roman"/>
          <w:sz w:val="24"/>
          <w:szCs w:val="24"/>
        </w:rPr>
        <w:t>.</w:t>
      </w:r>
      <w:r w:rsidR="003F441A">
        <w:rPr>
          <w:rFonts w:ascii="Times New Roman" w:eastAsia="Times New Roman" w:hAnsi="Times New Roman" w:cs="Times New Roman"/>
          <w:sz w:val="24"/>
          <w:szCs w:val="24"/>
        </w:rPr>
        <w:t xml:space="preserve"> </w:t>
      </w:r>
      <w:r w:rsidR="003F441A">
        <w:rPr>
          <w:rFonts w:ascii="Times New Roman" w:eastAsia="Times New Roman" w:hAnsi="Times New Roman" w:cs="Times New Roman"/>
          <w:i/>
          <w:sz w:val="24"/>
          <w:szCs w:val="24"/>
        </w:rPr>
        <w:t>Z. marina</w:t>
      </w:r>
      <w:r w:rsidR="003F441A">
        <w:rPr>
          <w:rFonts w:ascii="Times New Roman" w:eastAsia="Times New Roman" w:hAnsi="Times New Roman" w:cs="Times New Roman"/>
          <w:sz w:val="24"/>
          <w:szCs w:val="24"/>
        </w:rPr>
        <w:t xml:space="preserve"> shoots were collected from 0.25m X 0.25m </w:t>
      </w:r>
      <w:r w:rsidR="0056493C">
        <w:rPr>
          <w:rFonts w:ascii="Times New Roman" w:eastAsia="Times New Roman" w:hAnsi="Times New Roman" w:cs="Times New Roman"/>
          <w:sz w:val="24"/>
          <w:szCs w:val="24"/>
        </w:rPr>
        <w:t xml:space="preserve">quadrats </w:t>
      </w:r>
      <w:r w:rsidR="003F441A">
        <w:rPr>
          <w:rFonts w:ascii="Times New Roman" w:eastAsia="Times New Roman" w:hAnsi="Times New Roman" w:cs="Times New Roman"/>
          <w:sz w:val="24"/>
          <w:szCs w:val="24"/>
        </w:rPr>
        <w:t>(n = 6) from the interior</w:t>
      </w:r>
      <w:r w:rsidR="0056493C">
        <w:rPr>
          <w:rFonts w:ascii="Times New Roman" w:eastAsia="Times New Roman" w:hAnsi="Times New Roman" w:cs="Times New Roman"/>
          <w:sz w:val="24"/>
          <w:szCs w:val="24"/>
        </w:rPr>
        <w:t xml:space="preserve"> (IA)</w:t>
      </w:r>
      <w:r w:rsidR="003F441A">
        <w:rPr>
          <w:rFonts w:ascii="Times New Roman" w:eastAsia="Times New Roman" w:hAnsi="Times New Roman" w:cs="Times New Roman"/>
          <w:sz w:val="24"/>
          <w:szCs w:val="24"/>
        </w:rPr>
        <w:t xml:space="preserve"> and edge </w:t>
      </w:r>
      <w:r w:rsidR="0056493C">
        <w:rPr>
          <w:rFonts w:ascii="Times New Roman" w:eastAsia="Times New Roman" w:hAnsi="Times New Roman" w:cs="Times New Roman"/>
          <w:sz w:val="24"/>
          <w:szCs w:val="24"/>
        </w:rPr>
        <w:t>(WF)</w:t>
      </w:r>
      <w:r w:rsidR="003F441A">
        <w:rPr>
          <w:rFonts w:ascii="Times New Roman" w:eastAsia="Times New Roman" w:hAnsi="Times New Roman" w:cs="Times New Roman"/>
          <w:sz w:val="24"/>
          <w:szCs w:val="24"/>
        </w:rPr>
        <w:t xml:space="preserve"> in </w:t>
      </w:r>
      <w:r w:rsidR="000F6D6F">
        <w:rPr>
          <w:rFonts w:ascii="Times New Roman" w:eastAsia="Times New Roman" w:hAnsi="Times New Roman" w:cs="Times New Roman"/>
          <w:sz w:val="24"/>
          <w:szCs w:val="24"/>
        </w:rPr>
        <w:t>mid June and July</w:t>
      </w:r>
      <w:r w:rsidR="00986E56">
        <w:rPr>
          <w:rFonts w:ascii="Times New Roman" w:eastAsia="Times New Roman" w:hAnsi="Times New Roman" w:cs="Times New Roman"/>
          <w:sz w:val="24"/>
          <w:szCs w:val="24"/>
        </w:rPr>
        <w:t xml:space="preserve"> 2015</w:t>
      </w:r>
      <w:r w:rsidR="003F441A">
        <w:rPr>
          <w:rFonts w:ascii="Times New Roman" w:eastAsia="Times New Roman" w:hAnsi="Times New Roman" w:cs="Times New Roman"/>
          <w:sz w:val="24"/>
          <w:szCs w:val="24"/>
        </w:rPr>
        <w:t xml:space="preserve">. </w:t>
      </w:r>
      <w:r w:rsidR="0056493C">
        <w:rPr>
          <w:rFonts w:ascii="Times New Roman" w:eastAsia="Times New Roman" w:hAnsi="Times New Roman" w:cs="Times New Roman"/>
          <w:sz w:val="24"/>
          <w:szCs w:val="24"/>
        </w:rPr>
        <w:t>Following standard processing</w:t>
      </w:r>
      <w:r w:rsidR="003F441A">
        <w:rPr>
          <w:rFonts w:ascii="Times New Roman" w:eastAsia="Times New Roman" w:hAnsi="Times New Roman" w:cs="Times New Roman"/>
          <w:sz w:val="24"/>
          <w:szCs w:val="24"/>
        </w:rPr>
        <w:t xml:space="preserve"> protocol</w:t>
      </w:r>
      <w:r w:rsidR="0056493C">
        <w:rPr>
          <w:rFonts w:ascii="Times New Roman" w:eastAsia="Times New Roman" w:hAnsi="Times New Roman" w:cs="Times New Roman"/>
          <w:sz w:val="24"/>
          <w:szCs w:val="24"/>
        </w:rPr>
        <w:t xml:space="preserve"> (Duffy et a 2015),</w:t>
      </w:r>
      <w:r w:rsidR="003E7E11">
        <w:rPr>
          <w:rFonts w:ascii="Times New Roman" w:eastAsia="Times New Roman" w:hAnsi="Times New Roman" w:cs="Times New Roman"/>
          <w:sz w:val="24"/>
          <w:szCs w:val="24"/>
        </w:rPr>
        <w:t xml:space="preserve"> </w:t>
      </w:r>
      <w:r w:rsidR="0056493C">
        <w:rPr>
          <w:rFonts w:ascii="Times New Roman" w:eastAsia="Times New Roman" w:hAnsi="Times New Roman" w:cs="Times New Roman"/>
          <w:sz w:val="24"/>
          <w:szCs w:val="24"/>
        </w:rPr>
        <w:t>a</w:t>
      </w:r>
      <w:r w:rsidR="003F441A">
        <w:rPr>
          <w:rFonts w:ascii="Times New Roman" w:eastAsia="Times New Roman" w:hAnsi="Times New Roman" w:cs="Times New Roman"/>
          <w:sz w:val="24"/>
          <w:szCs w:val="24"/>
        </w:rPr>
        <w:t xml:space="preserve">ll invertebrates were removed </w:t>
      </w:r>
      <w:r w:rsidR="0056493C">
        <w:rPr>
          <w:rFonts w:ascii="Times New Roman" w:eastAsia="Times New Roman" w:hAnsi="Times New Roman" w:cs="Times New Roman"/>
          <w:sz w:val="24"/>
          <w:szCs w:val="24"/>
        </w:rPr>
        <w:t xml:space="preserve">from shoots </w:t>
      </w:r>
      <w:r w:rsidR="003F441A">
        <w:rPr>
          <w:rFonts w:ascii="Times New Roman" w:eastAsia="Times New Roman" w:hAnsi="Times New Roman" w:cs="Times New Roman"/>
          <w:sz w:val="24"/>
          <w:szCs w:val="24"/>
        </w:rPr>
        <w:t>and preserved with 95% ethanol. Invertebrate</w:t>
      </w:r>
      <w:r w:rsidR="00986E56">
        <w:rPr>
          <w:rFonts w:ascii="Times New Roman" w:eastAsia="Times New Roman" w:hAnsi="Times New Roman" w:cs="Times New Roman"/>
          <w:sz w:val="24"/>
          <w:szCs w:val="24"/>
        </w:rPr>
        <w:t>s &gt; 500 um in diameter</w:t>
      </w:r>
      <w:r w:rsidR="003F441A">
        <w:rPr>
          <w:rFonts w:ascii="Times New Roman" w:eastAsia="Times New Roman" w:hAnsi="Times New Roman" w:cs="Times New Roman"/>
          <w:sz w:val="24"/>
          <w:szCs w:val="24"/>
        </w:rPr>
        <w:t xml:space="preserve"> </w:t>
      </w:r>
      <w:r w:rsidR="00986E56">
        <w:rPr>
          <w:rFonts w:ascii="Times New Roman" w:eastAsia="Times New Roman" w:hAnsi="Times New Roman" w:cs="Times New Roman"/>
          <w:sz w:val="24"/>
          <w:szCs w:val="24"/>
        </w:rPr>
        <w:t>were</w:t>
      </w:r>
      <w:r w:rsidR="0056493C">
        <w:rPr>
          <w:rFonts w:ascii="Times New Roman" w:eastAsia="Times New Roman" w:hAnsi="Times New Roman" w:cs="Times New Roman"/>
          <w:sz w:val="24"/>
          <w:szCs w:val="24"/>
        </w:rPr>
        <w:t xml:space="preserve"> visually</w:t>
      </w:r>
      <w:r w:rsidR="003F441A">
        <w:rPr>
          <w:rFonts w:ascii="Times New Roman" w:eastAsia="Times New Roman" w:hAnsi="Times New Roman" w:cs="Times New Roman"/>
          <w:sz w:val="24"/>
          <w:szCs w:val="24"/>
        </w:rPr>
        <w:t xml:space="preserve"> classified to the </w:t>
      </w:r>
      <w:r w:rsidR="0056493C">
        <w:rPr>
          <w:rFonts w:ascii="Times New Roman" w:eastAsia="Times New Roman" w:hAnsi="Times New Roman" w:cs="Times New Roman"/>
          <w:sz w:val="24"/>
          <w:szCs w:val="24"/>
        </w:rPr>
        <w:t xml:space="preserve">lowest </w:t>
      </w:r>
      <w:r w:rsidR="003F441A">
        <w:rPr>
          <w:rFonts w:ascii="Times New Roman" w:eastAsia="Times New Roman" w:hAnsi="Times New Roman" w:cs="Times New Roman"/>
          <w:sz w:val="24"/>
          <w:szCs w:val="24"/>
        </w:rPr>
        <w:t>possible taxonomic group</w:t>
      </w:r>
      <w:r w:rsidR="0056493C">
        <w:rPr>
          <w:rFonts w:ascii="Times New Roman" w:eastAsia="Times New Roman" w:hAnsi="Times New Roman" w:cs="Times New Roman"/>
          <w:sz w:val="24"/>
          <w:szCs w:val="24"/>
        </w:rPr>
        <w:t xml:space="preserve"> (Appendix 1), usually family but sometimes to species,</w:t>
      </w:r>
      <w:r w:rsidR="00986E56">
        <w:rPr>
          <w:rFonts w:ascii="Times New Roman" w:eastAsia="Times New Roman" w:hAnsi="Times New Roman" w:cs="Times New Roman"/>
          <w:sz w:val="24"/>
          <w:szCs w:val="24"/>
        </w:rPr>
        <w:t xml:space="preserve"> using a stereo microscope, and invertebrates known to associate with </w:t>
      </w:r>
      <w:r w:rsidR="00FF4A1E">
        <w:rPr>
          <w:rFonts w:ascii="Times New Roman" w:eastAsia="Times New Roman" w:hAnsi="Times New Roman" w:cs="Times New Roman"/>
          <w:i/>
          <w:sz w:val="24"/>
          <w:szCs w:val="24"/>
        </w:rPr>
        <w:t>Z. marina</w:t>
      </w:r>
      <w:r w:rsidR="00FF4A1E">
        <w:rPr>
          <w:rFonts w:ascii="Times New Roman" w:eastAsia="Times New Roman" w:hAnsi="Times New Roman" w:cs="Times New Roman"/>
          <w:sz w:val="24"/>
          <w:szCs w:val="24"/>
        </w:rPr>
        <w:t xml:space="preserve"> </w:t>
      </w:r>
      <w:r w:rsidR="00986E56">
        <w:rPr>
          <w:rFonts w:ascii="Times New Roman" w:eastAsia="Times New Roman" w:hAnsi="Times New Roman" w:cs="Times New Roman"/>
          <w:sz w:val="24"/>
          <w:szCs w:val="24"/>
        </w:rPr>
        <w:t>and graze epiphytic algae were enumerated</w:t>
      </w:r>
      <w:r w:rsidR="0056493C">
        <w:rPr>
          <w:rFonts w:ascii="Times New Roman" w:eastAsia="Times New Roman" w:hAnsi="Times New Roman" w:cs="Times New Roman"/>
          <w:sz w:val="24"/>
          <w:szCs w:val="24"/>
        </w:rPr>
        <w:t xml:space="preserve"> (</w:t>
      </w:r>
      <w:proofErr w:type="spellStart"/>
      <w:r w:rsidR="0056493C">
        <w:rPr>
          <w:rFonts w:ascii="Times New Roman" w:eastAsia="Times New Roman" w:hAnsi="Times New Roman" w:cs="Times New Roman"/>
          <w:sz w:val="24"/>
          <w:szCs w:val="24"/>
        </w:rPr>
        <w:t>Whippo</w:t>
      </w:r>
      <w:proofErr w:type="spellEnd"/>
      <w:r w:rsidR="0056493C">
        <w:rPr>
          <w:rFonts w:ascii="Times New Roman" w:eastAsia="Times New Roman" w:hAnsi="Times New Roman" w:cs="Times New Roman"/>
          <w:sz w:val="24"/>
          <w:szCs w:val="24"/>
        </w:rPr>
        <w:t xml:space="preserve"> et al in </w:t>
      </w:r>
      <w:del w:id="148" w:author="Mary O'Connor" w:date="2018-03-04T13:59:00Z">
        <w:r w:rsidR="0056493C" w:rsidDel="00E13982">
          <w:rPr>
            <w:rFonts w:ascii="Times New Roman" w:eastAsia="Times New Roman" w:hAnsi="Times New Roman" w:cs="Times New Roman"/>
            <w:sz w:val="24"/>
            <w:szCs w:val="24"/>
          </w:rPr>
          <w:delText>review</w:delText>
        </w:r>
      </w:del>
      <w:ins w:id="149" w:author="Mary O'Connor" w:date="2018-03-04T13:59:00Z">
        <w:r>
          <w:rPr>
            <w:rFonts w:ascii="Times New Roman" w:eastAsia="Times New Roman" w:hAnsi="Times New Roman" w:cs="Times New Roman"/>
            <w:sz w:val="24"/>
            <w:szCs w:val="24"/>
          </w:rPr>
          <w:t>revision</w:t>
        </w:r>
      </w:ins>
      <w:r w:rsidR="0056493C">
        <w:rPr>
          <w:rFonts w:ascii="Times New Roman" w:eastAsia="Times New Roman" w:hAnsi="Times New Roman" w:cs="Times New Roman"/>
          <w:sz w:val="24"/>
          <w:szCs w:val="24"/>
        </w:rPr>
        <w:t>, Duffy et al 2015)</w:t>
      </w:r>
      <w:r w:rsidR="00986E56">
        <w:rPr>
          <w:rFonts w:ascii="Times New Roman" w:eastAsia="Times New Roman" w:hAnsi="Times New Roman" w:cs="Times New Roman"/>
          <w:sz w:val="24"/>
          <w:szCs w:val="24"/>
        </w:rPr>
        <w:t>.</w:t>
      </w:r>
      <w:r w:rsidR="003F441A">
        <w:rPr>
          <w:rFonts w:ascii="Times New Roman" w:eastAsia="Times New Roman" w:hAnsi="Times New Roman" w:cs="Times New Roman"/>
          <w:sz w:val="24"/>
          <w:szCs w:val="24"/>
        </w:rPr>
        <w:t xml:space="preserve"> </w:t>
      </w:r>
    </w:p>
    <w:p w14:paraId="502C433B" w14:textId="77777777" w:rsidR="002E0CAC" w:rsidRDefault="002E0CAC" w:rsidP="00B44EE3">
      <w:pPr>
        <w:pStyle w:val="Normal1"/>
        <w:spacing w:line="480" w:lineRule="auto"/>
        <w:rPr>
          <w:rFonts w:ascii="Times New Roman" w:eastAsia="Times New Roman" w:hAnsi="Times New Roman" w:cs="Times New Roman"/>
          <w:sz w:val="24"/>
          <w:szCs w:val="24"/>
        </w:rPr>
      </w:pPr>
    </w:p>
    <w:p w14:paraId="4D1C1A08" w14:textId="1F731F45" w:rsidR="002E0CAC" w:rsidRDefault="006053B8"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2.3</w:t>
      </w:r>
      <w:r w:rsidR="003F441A">
        <w:rPr>
          <w:rFonts w:ascii="Times New Roman" w:eastAsia="Times New Roman" w:hAnsi="Times New Roman" w:cs="Times New Roman"/>
          <w:sz w:val="24"/>
          <w:szCs w:val="24"/>
        </w:rPr>
        <w:t xml:space="preserve"> </w:t>
      </w:r>
      <w:moveToRangeStart w:id="150" w:author="Mary O'Connor" w:date="2018-03-04T13:59:00Z" w:name="move381791306"/>
      <w:moveTo w:id="151" w:author="Mary O'Connor" w:date="2018-03-04T13:59:00Z">
        <w:r w:rsidR="00E13982">
          <w:rPr>
            <w:rFonts w:ascii="Times New Roman" w:eastAsia="Times New Roman" w:hAnsi="Times New Roman" w:cs="Times New Roman"/>
            <w:sz w:val="24"/>
            <w:szCs w:val="24"/>
          </w:rPr>
          <w:t>A reciprocal transplant experiment</w:t>
        </w:r>
      </w:moveTo>
      <w:ins w:id="152" w:author="Mary O'Connor" w:date="2018-03-04T13:59:00Z">
        <w:r w:rsidR="00E13982">
          <w:rPr>
            <w:rFonts w:ascii="Times New Roman" w:eastAsia="Times New Roman" w:hAnsi="Times New Roman" w:cs="Times New Roman"/>
            <w:sz w:val="24"/>
            <w:szCs w:val="24"/>
          </w:rPr>
          <w:t xml:space="preserve"> to test effects of environmental and shoot-level factors affecting </w:t>
        </w:r>
        <w:proofErr w:type="spellStart"/>
        <w:r w:rsidR="00E13982" w:rsidRPr="00E13982">
          <w:rPr>
            <w:rFonts w:ascii="Times New Roman" w:eastAsia="Times New Roman" w:hAnsi="Times New Roman" w:cs="Times New Roman"/>
            <w:i/>
            <w:sz w:val="24"/>
            <w:szCs w:val="24"/>
            <w:rPrChange w:id="153" w:author="Mary O'Connor" w:date="2018-03-04T14:00:00Z">
              <w:rPr>
                <w:rFonts w:ascii="Times New Roman" w:eastAsia="Times New Roman" w:hAnsi="Times New Roman" w:cs="Times New Roman"/>
                <w:sz w:val="24"/>
                <w:szCs w:val="24"/>
              </w:rPr>
            </w:rPrChange>
          </w:rPr>
          <w:t>Smithora</w:t>
        </w:r>
        <w:proofErr w:type="spellEnd"/>
        <w:r w:rsidR="00E13982" w:rsidRPr="00E13982">
          <w:rPr>
            <w:rFonts w:ascii="Times New Roman" w:eastAsia="Times New Roman" w:hAnsi="Times New Roman" w:cs="Times New Roman"/>
            <w:i/>
            <w:sz w:val="24"/>
            <w:szCs w:val="24"/>
            <w:rPrChange w:id="154" w:author="Mary O'Connor" w:date="2018-03-04T14:00:00Z">
              <w:rPr>
                <w:rFonts w:ascii="Times New Roman" w:eastAsia="Times New Roman" w:hAnsi="Times New Roman" w:cs="Times New Roman"/>
                <w:sz w:val="24"/>
                <w:szCs w:val="24"/>
              </w:rPr>
            </w:rPrChange>
          </w:rPr>
          <w:t xml:space="preserve"> </w:t>
        </w:r>
        <w:r w:rsidR="00E13982">
          <w:rPr>
            <w:rFonts w:ascii="Times New Roman" w:eastAsia="Times New Roman" w:hAnsi="Times New Roman" w:cs="Times New Roman"/>
            <w:sz w:val="24"/>
            <w:szCs w:val="24"/>
          </w:rPr>
          <w:t>abund</w:t>
        </w:r>
      </w:ins>
      <w:ins w:id="155" w:author="Mary O'Connor" w:date="2018-03-04T14:00:00Z">
        <w:r w:rsidR="00E13982">
          <w:rPr>
            <w:rFonts w:ascii="Times New Roman" w:eastAsia="Times New Roman" w:hAnsi="Times New Roman" w:cs="Times New Roman"/>
            <w:sz w:val="24"/>
            <w:szCs w:val="24"/>
          </w:rPr>
          <w:t>an</w:t>
        </w:r>
      </w:ins>
      <w:ins w:id="156" w:author="Mary O'Connor" w:date="2018-03-04T13:59:00Z">
        <w:r w:rsidR="00E13982">
          <w:rPr>
            <w:rFonts w:ascii="Times New Roman" w:eastAsia="Times New Roman" w:hAnsi="Times New Roman" w:cs="Times New Roman"/>
            <w:sz w:val="24"/>
            <w:szCs w:val="24"/>
          </w:rPr>
          <w:t>ce</w:t>
        </w:r>
      </w:ins>
      <w:moveTo w:id="157" w:author="Mary O'Connor" w:date="2018-03-04T13:59:00Z">
        <w:del w:id="158" w:author="Mary O'Connor" w:date="2018-03-04T13:59:00Z">
          <w:r w:rsidR="00E13982" w:rsidDel="00E13982">
            <w:rPr>
              <w:rFonts w:ascii="Times New Roman" w:eastAsia="Times New Roman" w:hAnsi="Times New Roman" w:cs="Times New Roman"/>
              <w:sz w:val="24"/>
              <w:szCs w:val="24"/>
            </w:rPr>
            <w:delText>.</w:delText>
          </w:r>
        </w:del>
      </w:moveTo>
      <w:moveToRangeEnd w:id="150"/>
      <w:del w:id="159" w:author="Mary O'Connor" w:date="2018-03-04T13:59:00Z">
        <w:r w:rsidR="004C6B0A" w:rsidDel="00E13982">
          <w:rPr>
            <w:rFonts w:ascii="Times New Roman" w:eastAsia="Times New Roman" w:hAnsi="Times New Roman" w:cs="Times New Roman"/>
            <w:sz w:val="24"/>
            <w:szCs w:val="24"/>
          </w:rPr>
          <w:delText>Does location and abiotic environment explain variation in epiphyte and microbial communities living on Zostera?</w:delText>
        </w:r>
      </w:del>
      <w:r w:rsidR="004C6B0A">
        <w:rPr>
          <w:rFonts w:ascii="Times New Roman" w:eastAsia="Times New Roman" w:hAnsi="Times New Roman" w:cs="Times New Roman"/>
          <w:sz w:val="24"/>
          <w:szCs w:val="24"/>
        </w:rPr>
        <w:t xml:space="preserve"> </w:t>
      </w:r>
      <w:moveFromRangeStart w:id="160" w:author="Mary O'Connor" w:date="2018-03-04T13:59:00Z" w:name="move381791306"/>
      <w:moveFrom w:id="161" w:author="Mary O'Connor" w:date="2018-03-04T13:59:00Z">
        <w:r w:rsidR="004C6B0A" w:rsidDel="00E13982">
          <w:rPr>
            <w:rFonts w:ascii="Times New Roman" w:eastAsia="Times New Roman" w:hAnsi="Times New Roman" w:cs="Times New Roman"/>
            <w:sz w:val="24"/>
            <w:szCs w:val="24"/>
          </w:rPr>
          <w:t>A reciprocal transplant experiment.</w:t>
        </w:r>
      </w:moveFrom>
      <w:moveFromRangeEnd w:id="160"/>
    </w:p>
    <w:p w14:paraId="4A1F7873" w14:textId="2B6A48AD" w:rsidR="002E0CAC" w:rsidRPr="005D6C4A" w:rsidRDefault="0056493C"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3F441A">
        <w:rPr>
          <w:rFonts w:ascii="Times New Roman" w:eastAsia="Times New Roman" w:hAnsi="Times New Roman" w:cs="Times New Roman"/>
          <w:sz w:val="24"/>
          <w:szCs w:val="24"/>
        </w:rPr>
        <w:t xml:space="preserve">o test whether </w:t>
      </w:r>
      <w:proofErr w:type="spellStart"/>
      <w:r w:rsidR="003F441A">
        <w:rPr>
          <w:rFonts w:ascii="Times New Roman" w:eastAsia="Times New Roman" w:hAnsi="Times New Roman" w:cs="Times New Roman"/>
          <w:i/>
          <w:sz w:val="24"/>
          <w:szCs w:val="24"/>
        </w:rPr>
        <w:t>Smithora</w:t>
      </w:r>
      <w:proofErr w:type="spellEnd"/>
      <w:r w:rsidR="003F441A">
        <w:rPr>
          <w:rFonts w:ascii="Times New Roman" w:eastAsia="Times New Roman" w:hAnsi="Times New Roman" w:cs="Times New Roman"/>
          <w:sz w:val="24"/>
          <w:szCs w:val="24"/>
        </w:rPr>
        <w:t xml:space="preserve"> abundance on an eelgrass shoot reflects the shoot’s location (environmental conditions) or the shoot itself (defenses, </w:t>
      </w:r>
      <w:proofErr w:type="spellStart"/>
      <w:r w:rsidR="003F441A">
        <w:rPr>
          <w:rFonts w:ascii="Times New Roman" w:eastAsia="Times New Roman" w:hAnsi="Times New Roman" w:cs="Times New Roman"/>
          <w:sz w:val="24"/>
          <w:szCs w:val="24"/>
        </w:rPr>
        <w:t>microbiota</w:t>
      </w:r>
      <w:proofErr w:type="spellEnd"/>
      <w:r w:rsidR="003F441A">
        <w:rPr>
          <w:rFonts w:ascii="Times New Roman" w:eastAsia="Times New Roman" w:hAnsi="Times New Roman" w:cs="Times New Roman"/>
          <w:sz w:val="24"/>
          <w:szCs w:val="24"/>
        </w:rPr>
        <w:t xml:space="preserve">, age, </w:t>
      </w:r>
      <w:proofErr w:type="spellStart"/>
      <w:r w:rsidR="003F441A">
        <w:rPr>
          <w:rFonts w:ascii="Times New Roman" w:eastAsia="Times New Roman" w:hAnsi="Times New Roman" w:cs="Times New Roman"/>
          <w:sz w:val="24"/>
          <w:szCs w:val="24"/>
        </w:rPr>
        <w:t>etc</w:t>
      </w:r>
      <w:proofErr w:type="spellEnd"/>
      <w:r w:rsidR="003F441A">
        <w:rPr>
          <w:rFonts w:ascii="Times New Roman" w:eastAsia="Times New Roman" w:hAnsi="Times New Roman" w:cs="Times New Roman"/>
          <w:sz w:val="24"/>
          <w:szCs w:val="24"/>
        </w:rPr>
        <w:t>)</w:t>
      </w:r>
      <w:r>
        <w:rPr>
          <w:rFonts w:ascii="Times New Roman" w:eastAsia="Times New Roman" w:hAnsi="Times New Roman" w:cs="Times New Roman"/>
          <w:sz w:val="24"/>
          <w:szCs w:val="24"/>
        </w:rPr>
        <w:t>, we conducted a reciprocal transplant experiment.</w:t>
      </w:r>
      <w:r w:rsidR="003F441A">
        <w:rPr>
          <w:rFonts w:ascii="Times New Roman" w:eastAsia="Times New Roman" w:hAnsi="Times New Roman" w:cs="Times New Roman"/>
          <w:sz w:val="24"/>
          <w:szCs w:val="24"/>
        </w:rPr>
        <w:t xml:space="preserve"> We identified </w:t>
      </w:r>
      <w:commentRangeStart w:id="162"/>
      <w:r w:rsidR="003F441A">
        <w:rPr>
          <w:rFonts w:ascii="Times New Roman" w:eastAsia="Times New Roman" w:hAnsi="Times New Roman" w:cs="Times New Roman"/>
          <w:sz w:val="24"/>
          <w:szCs w:val="24"/>
        </w:rPr>
        <w:t>two</w:t>
      </w:r>
      <w:r w:rsidR="0088495D">
        <w:rPr>
          <w:rFonts w:ascii="Times New Roman" w:eastAsia="Times New Roman" w:hAnsi="Times New Roman" w:cs="Times New Roman"/>
          <w:sz w:val="24"/>
          <w:szCs w:val="24"/>
        </w:rPr>
        <w:t xml:space="preserve"> adjacent</w:t>
      </w:r>
      <w:r w:rsidR="003F441A">
        <w:rPr>
          <w:rFonts w:ascii="Times New Roman" w:eastAsia="Times New Roman" w:hAnsi="Times New Roman" w:cs="Times New Roman"/>
          <w:sz w:val="24"/>
          <w:szCs w:val="24"/>
        </w:rPr>
        <w:t xml:space="preserve"> source site</w:t>
      </w:r>
      <w:r w:rsidR="0082527B">
        <w:rPr>
          <w:rFonts w:ascii="Times New Roman" w:eastAsia="Times New Roman" w:hAnsi="Times New Roman" w:cs="Times New Roman"/>
          <w:sz w:val="24"/>
          <w:szCs w:val="24"/>
        </w:rPr>
        <w:t xml:space="preserve">s </w:t>
      </w:r>
      <w:commentRangeEnd w:id="162"/>
      <w:r w:rsidR="00197381">
        <w:rPr>
          <w:rStyle w:val="CommentReference"/>
        </w:rPr>
        <w:commentReference w:id="162"/>
      </w:r>
      <w:r w:rsidR="0082527B">
        <w:rPr>
          <w:rFonts w:ascii="Times New Roman" w:eastAsia="Times New Roman" w:hAnsi="Times New Roman" w:cs="Times New Roman"/>
          <w:sz w:val="24"/>
          <w:szCs w:val="24"/>
        </w:rPr>
        <w:t>within the Choked Pass meadow typical of the</w:t>
      </w:r>
      <w:r w:rsidR="003F441A">
        <w:rPr>
          <w:rFonts w:ascii="Times New Roman" w:eastAsia="Times New Roman" w:hAnsi="Times New Roman" w:cs="Times New Roman"/>
          <w:sz w:val="24"/>
          <w:szCs w:val="24"/>
        </w:rPr>
        <w:t xml:space="preserve"> </w:t>
      </w:r>
      <w:r w:rsidR="0082527B">
        <w:rPr>
          <w:rFonts w:ascii="Times New Roman" w:eastAsia="Times New Roman" w:hAnsi="Times New Roman" w:cs="Times New Roman"/>
          <w:sz w:val="24"/>
          <w:szCs w:val="24"/>
        </w:rPr>
        <w:t xml:space="preserve">high </w:t>
      </w:r>
      <w:proofErr w:type="spellStart"/>
      <w:r w:rsidR="0082527B" w:rsidRPr="0082527B">
        <w:rPr>
          <w:rFonts w:ascii="Times New Roman" w:eastAsia="Times New Roman" w:hAnsi="Times New Roman" w:cs="Times New Roman"/>
          <w:i/>
          <w:sz w:val="24"/>
          <w:szCs w:val="24"/>
        </w:rPr>
        <w:t>Smithora</w:t>
      </w:r>
      <w:proofErr w:type="spellEnd"/>
      <w:r w:rsidR="0082527B">
        <w:rPr>
          <w:rFonts w:ascii="Times New Roman" w:eastAsia="Times New Roman" w:hAnsi="Times New Roman" w:cs="Times New Roman"/>
          <w:sz w:val="24"/>
          <w:szCs w:val="24"/>
        </w:rPr>
        <w:t xml:space="preserve"> zone (</w:t>
      </w:r>
      <w:r w:rsidR="00546441">
        <w:rPr>
          <w:rFonts w:ascii="Times New Roman" w:eastAsia="Times New Roman" w:hAnsi="Times New Roman" w:cs="Times New Roman"/>
          <w:sz w:val="24"/>
          <w:szCs w:val="24"/>
        </w:rPr>
        <w:t>WF</w:t>
      </w:r>
      <w:r w:rsidR="0082527B">
        <w:rPr>
          <w:rFonts w:ascii="Times New Roman" w:eastAsia="Times New Roman" w:hAnsi="Times New Roman" w:cs="Times New Roman"/>
          <w:sz w:val="24"/>
          <w:szCs w:val="24"/>
        </w:rPr>
        <w:t xml:space="preserve">) at the meadow edge and the </w:t>
      </w:r>
      <w:r w:rsidR="003F441A">
        <w:rPr>
          <w:rFonts w:ascii="Times New Roman" w:eastAsia="Times New Roman" w:hAnsi="Times New Roman" w:cs="Times New Roman"/>
          <w:sz w:val="24"/>
          <w:szCs w:val="24"/>
        </w:rPr>
        <w:t xml:space="preserve">low </w:t>
      </w:r>
      <w:proofErr w:type="spellStart"/>
      <w:r w:rsidR="0082527B" w:rsidRPr="0082527B">
        <w:rPr>
          <w:rFonts w:ascii="Times New Roman" w:eastAsia="Times New Roman" w:hAnsi="Times New Roman" w:cs="Times New Roman"/>
          <w:i/>
          <w:sz w:val="24"/>
          <w:szCs w:val="24"/>
        </w:rPr>
        <w:t>S</w:t>
      </w:r>
      <w:r w:rsidR="003F441A" w:rsidRPr="0082527B">
        <w:rPr>
          <w:rFonts w:ascii="Times New Roman" w:eastAsia="Times New Roman" w:hAnsi="Times New Roman" w:cs="Times New Roman"/>
          <w:i/>
          <w:sz w:val="24"/>
          <w:szCs w:val="24"/>
        </w:rPr>
        <w:t>mithora</w:t>
      </w:r>
      <w:proofErr w:type="spellEnd"/>
      <w:r w:rsidR="003F441A">
        <w:rPr>
          <w:rFonts w:ascii="Times New Roman" w:eastAsia="Times New Roman" w:hAnsi="Times New Roman" w:cs="Times New Roman"/>
          <w:sz w:val="24"/>
          <w:szCs w:val="24"/>
        </w:rPr>
        <w:t xml:space="preserve"> zone (</w:t>
      </w:r>
      <w:r w:rsidR="00546441">
        <w:rPr>
          <w:rFonts w:ascii="Times New Roman" w:eastAsia="Times New Roman" w:hAnsi="Times New Roman" w:cs="Times New Roman"/>
          <w:sz w:val="24"/>
          <w:szCs w:val="24"/>
        </w:rPr>
        <w:t>IA</w:t>
      </w:r>
      <w:r w:rsidR="003F441A">
        <w:rPr>
          <w:rFonts w:ascii="Times New Roman" w:eastAsia="Times New Roman" w:hAnsi="Times New Roman" w:cs="Times New Roman"/>
          <w:sz w:val="24"/>
          <w:szCs w:val="24"/>
        </w:rPr>
        <w:t>)</w:t>
      </w:r>
      <w:r w:rsidR="0082527B">
        <w:rPr>
          <w:rFonts w:ascii="Times New Roman" w:eastAsia="Times New Roman" w:hAnsi="Times New Roman" w:cs="Times New Roman"/>
          <w:sz w:val="24"/>
          <w:szCs w:val="24"/>
        </w:rPr>
        <w:t xml:space="preserve"> at the meadow interior</w:t>
      </w:r>
      <w:r w:rsidR="003F441A">
        <w:rPr>
          <w:rFonts w:ascii="Times New Roman" w:eastAsia="Times New Roman" w:hAnsi="Times New Roman" w:cs="Times New Roman"/>
          <w:sz w:val="24"/>
          <w:szCs w:val="24"/>
        </w:rPr>
        <w:t xml:space="preserve">. </w:t>
      </w:r>
      <w:r w:rsidR="003F441A" w:rsidRPr="005D6C4A">
        <w:rPr>
          <w:rFonts w:ascii="Times New Roman" w:eastAsia="Times New Roman" w:hAnsi="Times New Roman" w:cs="Times New Roman"/>
          <w:sz w:val="24"/>
          <w:szCs w:val="24"/>
        </w:rPr>
        <w:t xml:space="preserve">These zones differed in </w:t>
      </w:r>
      <w:proofErr w:type="spellStart"/>
      <w:r w:rsidR="00546441" w:rsidRPr="005D6C4A">
        <w:rPr>
          <w:rFonts w:ascii="Times New Roman" w:eastAsia="Times New Roman" w:hAnsi="Times New Roman" w:cs="Times New Roman"/>
          <w:i/>
          <w:sz w:val="24"/>
          <w:szCs w:val="24"/>
        </w:rPr>
        <w:t>Smithora</w:t>
      </w:r>
      <w:proofErr w:type="spellEnd"/>
      <w:r w:rsidR="003F441A" w:rsidRPr="005D6C4A">
        <w:rPr>
          <w:rFonts w:ascii="Times New Roman" w:eastAsia="Times New Roman" w:hAnsi="Times New Roman" w:cs="Times New Roman"/>
          <w:sz w:val="24"/>
          <w:szCs w:val="24"/>
        </w:rPr>
        <w:t xml:space="preserve"> abundance on shoots, from </w:t>
      </w:r>
      <w:r w:rsidR="002A25FC" w:rsidRPr="005D6C4A">
        <w:rPr>
          <w:rFonts w:ascii="Times New Roman" w:eastAsia="Times New Roman" w:hAnsi="Times New Roman" w:cs="Times New Roman"/>
          <w:sz w:val="24"/>
          <w:szCs w:val="24"/>
        </w:rPr>
        <w:t xml:space="preserve">0.37 </w:t>
      </w:r>
      <w:r w:rsidR="002A25FC" w:rsidRPr="005D6C4A">
        <w:rPr>
          <w:rFonts w:ascii="Times New Roman" w:eastAsia="Times New Roman" w:hAnsi="Times New Roman" w:cs="Times New Roman"/>
          <w:sz w:val="24"/>
          <w:szCs w:val="24"/>
          <w:u w:val="single"/>
        </w:rPr>
        <w:t xml:space="preserve">+ </w:t>
      </w:r>
      <w:r w:rsidR="002A25FC" w:rsidRPr="005D6C4A">
        <w:rPr>
          <w:rFonts w:ascii="Times New Roman" w:eastAsia="Times New Roman" w:hAnsi="Times New Roman" w:cs="Times New Roman"/>
          <w:sz w:val="24"/>
          <w:szCs w:val="24"/>
        </w:rPr>
        <w:t xml:space="preserve">0.39 </w:t>
      </w:r>
      <w:proofErr w:type="spellStart"/>
      <w:r w:rsidR="002A25FC" w:rsidRPr="005D6C4A">
        <w:rPr>
          <w:rFonts w:ascii="Times New Roman" w:eastAsia="Times New Roman" w:hAnsi="Times New Roman" w:cs="Times New Roman"/>
          <w:i/>
          <w:sz w:val="24"/>
          <w:szCs w:val="24"/>
        </w:rPr>
        <w:t>Smithora</w:t>
      </w:r>
      <w:proofErr w:type="spellEnd"/>
      <w:r w:rsidR="002A25FC" w:rsidRPr="005D6C4A">
        <w:rPr>
          <w:rFonts w:ascii="Times New Roman" w:eastAsia="Times New Roman" w:hAnsi="Times New Roman" w:cs="Times New Roman"/>
          <w:sz w:val="24"/>
          <w:szCs w:val="24"/>
        </w:rPr>
        <w:t xml:space="preserve"> / </w:t>
      </w:r>
      <w:r w:rsidR="002A25FC" w:rsidRPr="005D6C4A">
        <w:rPr>
          <w:rFonts w:ascii="Times New Roman" w:eastAsia="Times New Roman" w:hAnsi="Times New Roman" w:cs="Times New Roman"/>
          <w:i/>
          <w:sz w:val="24"/>
          <w:szCs w:val="24"/>
        </w:rPr>
        <w:t>Z. marina</w:t>
      </w:r>
      <w:r w:rsidR="002A25FC" w:rsidRPr="005D6C4A">
        <w:rPr>
          <w:rFonts w:ascii="Times New Roman" w:eastAsia="Times New Roman" w:hAnsi="Times New Roman" w:cs="Times New Roman"/>
          <w:sz w:val="24"/>
          <w:szCs w:val="24"/>
        </w:rPr>
        <w:t xml:space="preserve"> (g/g dry </w:t>
      </w:r>
      <w:proofErr w:type="spellStart"/>
      <w:r w:rsidR="002A25FC" w:rsidRPr="005D6C4A">
        <w:rPr>
          <w:rFonts w:ascii="Times New Roman" w:eastAsia="Times New Roman" w:hAnsi="Times New Roman" w:cs="Times New Roman"/>
          <w:sz w:val="24"/>
          <w:szCs w:val="24"/>
        </w:rPr>
        <w:t>wt</w:t>
      </w:r>
      <w:proofErr w:type="spellEnd"/>
      <w:r w:rsidR="002A25FC" w:rsidRPr="005D6C4A">
        <w:rPr>
          <w:rFonts w:ascii="Times New Roman" w:eastAsia="Times New Roman" w:hAnsi="Times New Roman" w:cs="Times New Roman"/>
          <w:sz w:val="24"/>
          <w:szCs w:val="24"/>
        </w:rPr>
        <w:t>)</w:t>
      </w:r>
      <w:r w:rsidR="003F441A" w:rsidRPr="005D6C4A">
        <w:rPr>
          <w:rFonts w:ascii="Times New Roman" w:eastAsia="Times New Roman" w:hAnsi="Times New Roman" w:cs="Times New Roman"/>
          <w:sz w:val="24"/>
          <w:szCs w:val="24"/>
        </w:rPr>
        <w:t xml:space="preserve"> in the high </w:t>
      </w:r>
      <w:proofErr w:type="spellStart"/>
      <w:r w:rsidR="00546441" w:rsidRPr="005D6C4A">
        <w:rPr>
          <w:rFonts w:ascii="Times New Roman" w:eastAsia="Times New Roman" w:hAnsi="Times New Roman" w:cs="Times New Roman"/>
          <w:i/>
          <w:sz w:val="24"/>
          <w:szCs w:val="24"/>
        </w:rPr>
        <w:t>Smithora</w:t>
      </w:r>
      <w:proofErr w:type="spellEnd"/>
      <w:r w:rsidR="003F441A" w:rsidRPr="005D6C4A">
        <w:rPr>
          <w:rFonts w:ascii="Times New Roman" w:eastAsia="Times New Roman" w:hAnsi="Times New Roman" w:cs="Times New Roman"/>
          <w:sz w:val="24"/>
          <w:szCs w:val="24"/>
        </w:rPr>
        <w:t xml:space="preserve"> zone</w:t>
      </w:r>
      <w:r w:rsidR="002A25FC" w:rsidRPr="005D6C4A">
        <w:rPr>
          <w:rFonts w:ascii="Times New Roman" w:eastAsia="Times New Roman" w:hAnsi="Times New Roman" w:cs="Times New Roman"/>
          <w:sz w:val="24"/>
          <w:szCs w:val="24"/>
        </w:rPr>
        <w:t xml:space="preserve"> at WF</w:t>
      </w:r>
      <w:r w:rsidR="003F441A" w:rsidRPr="005D6C4A">
        <w:rPr>
          <w:rFonts w:ascii="Times New Roman" w:eastAsia="Times New Roman" w:hAnsi="Times New Roman" w:cs="Times New Roman"/>
          <w:sz w:val="24"/>
          <w:szCs w:val="24"/>
        </w:rPr>
        <w:t xml:space="preserve"> to </w:t>
      </w:r>
      <w:r w:rsidR="002A25FC" w:rsidRPr="005D6C4A">
        <w:rPr>
          <w:rFonts w:ascii="Times New Roman" w:eastAsia="Times New Roman" w:hAnsi="Times New Roman" w:cs="Times New Roman"/>
          <w:sz w:val="24"/>
          <w:szCs w:val="24"/>
        </w:rPr>
        <w:t xml:space="preserve">0.02 </w:t>
      </w:r>
      <w:r w:rsidR="002A25FC" w:rsidRPr="005D6C4A">
        <w:rPr>
          <w:rFonts w:ascii="Times New Roman" w:eastAsia="Times New Roman" w:hAnsi="Times New Roman" w:cs="Times New Roman"/>
          <w:sz w:val="24"/>
          <w:szCs w:val="24"/>
          <w:u w:val="single"/>
        </w:rPr>
        <w:t xml:space="preserve">+ </w:t>
      </w:r>
      <w:r w:rsidR="002A25FC" w:rsidRPr="005D6C4A">
        <w:rPr>
          <w:rFonts w:ascii="Times New Roman" w:eastAsia="Times New Roman" w:hAnsi="Times New Roman" w:cs="Times New Roman"/>
          <w:sz w:val="24"/>
          <w:szCs w:val="24"/>
        </w:rPr>
        <w:t xml:space="preserve">0.06 </w:t>
      </w:r>
      <w:proofErr w:type="spellStart"/>
      <w:r w:rsidR="002A25FC" w:rsidRPr="005D6C4A">
        <w:rPr>
          <w:rFonts w:ascii="Times New Roman" w:eastAsia="Times New Roman" w:hAnsi="Times New Roman" w:cs="Times New Roman"/>
          <w:i/>
          <w:sz w:val="24"/>
          <w:szCs w:val="24"/>
        </w:rPr>
        <w:t>Smithora</w:t>
      </w:r>
      <w:proofErr w:type="spellEnd"/>
      <w:r w:rsidR="002A25FC" w:rsidRPr="005D6C4A">
        <w:rPr>
          <w:rFonts w:ascii="Times New Roman" w:eastAsia="Times New Roman" w:hAnsi="Times New Roman" w:cs="Times New Roman"/>
          <w:sz w:val="24"/>
          <w:szCs w:val="24"/>
        </w:rPr>
        <w:t xml:space="preserve"> / </w:t>
      </w:r>
      <w:r w:rsidR="002A25FC" w:rsidRPr="005D6C4A">
        <w:rPr>
          <w:rFonts w:ascii="Times New Roman" w:eastAsia="Times New Roman" w:hAnsi="Times New Roman" w:cs="Times New Roman"/>
          <w:i/>
          <w:sz w:val="24"/>
          <w:szCs w:val="24"/>
        </w:rPr>
        <w:t>Z. marina</w:t>
      </w:r>
      <w:r w:rsidR="002A25FC" w:rsidRPr="005D6C4A">
        <w:rPr>
          <w:rFonts w:ascii="Times New Roman" w:eastAsia="Times New Roman" w:hAnsi="Times New Roman" w:cs="Times New Roman"/>
          <w:sz w:val="24"/>
          <w:szCs w:val="24"/>
        </w:rPr>
        <w:t xml:space="preserve"> (g/g dry </w:t>
      </w:r>
      <w:proofErr w:type="spellStart"/>
      <w:r w:rsidR="002A25FC" w:rsidRPr="005D6C4A">
        <w:rPr>
          <w:rFonts w:ascii="Times New Roman" w:eastAsia="Times New Roman" w:hAnsi="Times New Roman" w:cs="Times New Roman"/>
          <w:sz w:val="24"/>
          <w:szCs w:val="24"/>
        </w:rPr>
        <w:t>wt</w:t>
      </w:r>
      <w:proofErr w:type="spellEnd"/>
      <w:r w:rsidR="002A25FC" w:rsidRPr="005D6C4A">
        <w:rPr>
          <w:rFonts w:ascii="Times New Roman" w:eastAsia="Times New Roman" w:hAnsi="Times New Roman" w:cs="Times New Roman"/>
          <w:sz w:val="24"/>
          <w:szCs w:val="24"/>
        </w:rPr>
        <w:t xml:space="preserve">) </w:t>
      </w:r>
      <w:r w:rsidR="003F441A" w:rsidRPr="005D6C4A">
        <w:rPr>
          <w:rFonts w:ascii="Times New Roman" w:eastAsia="Times New Roman" w:hAnsi="Times New Roman" w:cs="Times New Roman"/>
          <w:sz w:val="24"/>
          <w:szCs w:val="24"/>
        </w:rPr>
        <w:t xml:space="preserve">in the low </w:t>
      </w:r>
      <w:proofErr w:type="spellStart"/>
      <w:r w:rsidR="00197381" w:rsidRPr="005D6C4A">
        <w:rPr>
          <w:rFonts w:ascii="Times New Roman" w:eastAsia="Times New Roman" w:hAnsi="Times New Roman" w:cs="Times New Roman"/>
          <w:i/>
          <w:sz w:val="24"/>
          <w:szCs w:val="24"/>
        </w:rPr>
        <w:t>S</w:t>
      </w:r>
      <w:r w:rsidR="003F441A" w:rsidRPr="005D6C4A">
        <w:rPr>
          <w:rFonts w:ascii="Times New Roman" w:eastAsia="Times New Roman" w:hAnsi="Times New Roman" w:cs="Times New Roman"/>
          <w:i/>
          <w:sz w:val="24"/>
          <w:szCs w:val="24"/>
        </w:rPr>
        <w:t>mithora</w:t>
      </w:r>
      <w:proofErr w:type="spellEnd"/>
      <w:r w:rsidR="003F441A" w:rsidRPr="005D6C4A">
        <w:rPr>
          <w:rFonts w:ascii="Times New Roman" w:eastAsia="Times New Roman" w:hAnsi="Times New Roman" w:cs="Times New Roman"/>
          <w:sz w:val="24"/>
          <w:szCs w:val="24"/>
        </w:rPr>
        <w:t xml:space="preserve"> zone</w:t>
      </w:r>
      <w:r w:rsidR="002A25FC" w:rsidRPr="005D6C4A">
        <w:rPr>
          <w:rFonts w:ascii="Times New Roman" w:eastAsia="Times New Roman" w:hAnsi="Times New Roman" w:cs="Times New Roman"/>
          <w:sz w:val="24"/>
          <w:szCs w:val="24"/>
        </w:rPr>
        <w:t xml:space="preserve"> at IA</w:t>
      </w:r>
      <w:r w:rsidR="003F441A" w:rsidRPr="005D6C4A">
        <w:rPr>
          <w:rFonts w:ascii="Times New Roman" w:eastAsia="Times New Roman" w:hAnsi="Times New Roman" w:cs="Times New Roman"/>
          <w:sz w:val="24"/>
          <w:szCs w:val="24"/>
        </w:rPr>
        <w:t xml:space="preserve">. Depth and substrate (sandy) were consistent, and the two sites were 5 meters apart and connected by continuous eelgrass habitat. </w:t>
      </w:r>
    </w:p>
    <w:p w14:paraId="1FACEA67" w14:textId="5F8B0BEF" w:rsidR="00B60A41" w:rsidRPr="005D6C4A" w:rsidRDefault="003F441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From each zone, we </w:t>
      </w:r>
      <w:r w:rsidR="00546441" w:rsidRPr="005D6C4A">
        <w:rPr>
          <w:rFonts w:ascii="Times New Roman" w:eastAsia="Times New Roman" w:hAnsi="Times New Roman" w:cs="Times New Roman"/>
          <w:sz w:val="24"/>
          <w:szCs w:val="24"/>
        </w:rPr>
        <w:t>collected twelve</w:t>
      </w:r>
      <w:r w:rsidRPr="005D6C4A">
        <w:rPr>
          <w:rFonts w:ascii="Times New Roman" w:eastAsia="Times New Roman" w:hAnsi="Times New Roman" w:cs="Times New Roman"/>
          <w:sz w:val="24"/>
          <w:szCs w:val="24"/>
        </w:rPr>
        <w:t xml:space="preserve"> shoots </w:t>
      </w:r>
      <w:r w:rsidR="00546441" w:rsidRPr="005D6C4A">
        <w:rPr>
          <w:rFonts w:ascii="Times New Roman" w:eastAsia="Times New Roman" w:hAnsi="Times New Roman" w:cs="Times New Roman"/>
          <w:sz w:val="24"/>
          <w:szCs w:val="24"/>
        </w:rPr>
        <w:t>and exposed them to one of</w:t>
      </w:r>
      <w:r w:rsidRPr="005D6C4A">
        <w:rPr>
          <w:rFonts w:ascii="Times New Roman" w:eastAsia="Times New Roman" w:hAnsi="Times New Roman" w:cs="Times New Roman"/>
          <w:sz w:val="24"/>
          <w:szCs w:val="24"/>
        </w:rPr>
        <w:t xml:space="preserve"> two treatments</w:t>
      </w:r>
      <w:r w:rsidR="00546441" w:rsidRPr="005D6C4A">
        <w:rPr>
          <w:rFonts w:ascii="Times New Roman" w:eastAsia="Times New Roman" w:hAnsi="Times New Roman" w:cs="Times New Roman"/>
          <w:sz w:val="24"/>
          <w:szCs w:val="24"/>
        </w:rPr>
        <w:t xml:space="preserve"> (</w:t>
      </w:r>
      <w:commentRangeStart w:id="163"/>
      <w:commentRangeStart w:id="164"/>
      <w:r w:rsidR="00546441" w:rsidRPr="005D6C4A">
        <w:rPr>
          <w:rFonts w:ascii="Times New Roman" w:eastAsia="Times New Roman" w:hAnsi="Times New Roman" w:cs="Times New Roman"/>
          <w:sz w:val="24"/>
          <w:szCs w:val="24"/>
        </w:rPr>
        <w:t>n = 6</w:t>
      </w:r>
      <w:commentRangeEnd w:id="163"/>
      <w:r w:rsidR="009515D3" w:rsidRPr="005D6C4A">
        <w:rPr>
          <w:rStyle w:val="CommentReference"/>
        </w:rPr>
        <w:commentReference w:id="163"/>
      </w:r>
      <w:commentRangeEnd w:id="164"/>
      <w:r w:rsidR="00B90BBD" w:rsidRPr="005D6C4A">
        <w:rPr>
          <w:rFonts w:ascii="Times New Roman" w:eastAsia="Times New Roman" w:hAnsi="Times New Roman" w:cs="Times New Roman"/>
          <w:sz w:val="24"/>
          <w:szCs w:val="24"/>
        </w:rPr>
        <w:t xml:space="preserve"> shoots per treatment</w:t>
      </w:r>
      <w:r w:rsidR="003E7E11" w:rsidRPr="005D6C4A">
        <w:rPr>
          <w:rStyle w:val="CommentReference"/>
        </w:rPr>
        <w:commentReference w:id="164"/>
      </w:r>
      <w:r w:rsidR="00546441" w:rsidRPr="005D6C4A">
        <w:rPr>
          <w:rFonts w:ascii="Times New Roman" w:eastAsia="Times New Roman" w:hAnsi="Times New Roman" w:cs="Times New Roman"/>
          <w:sz w:val="24"/>
          <w:szCs w:val="24"/>
        </w:rPr>
        <w:t>): transplant and control. T</w:t>
      </w:r>
      <w:r w:rsidRPr="005D6C4A">
        <w:rPr>
          <w:rFonts w:ascii="Times New Roman" w:eastAsia="Times New Roman" w:hAnsi="Times New Roman" w:cs="Times New Roman"/>
          <w:sz w:val="24"/>
          <w:szCs w:val="24"/>
        </w:rPr>
        <w:t>ransplanted shoots were collected and moved to the other zone (</w:t>
      </w:r>
      <w:r w:rsidR="00546441" w:rsidRPr="005D6C4A">
        <w:rPr>
          <w:rFonts w:ascii="Times New Roman" w:eastAsia="Times New Roman" w:hAnsi="Times New Roman" w:cs="Times New Roman"/>
          <w:sz w:val="24"/>
          <w:szCs w:val="24"/>
        </w:rPr>
        <w:t>WF</w:t>
      </w:r>
      <w:r w:rsidRPr="005D6C4A">
        <w:rPr>
          <w:rFonts w:ascii="Times New Roman" w:eastAsia="Times New Roman" w:hAnsi="Times New Roman" w:cs="Times New Roman"/>
          <w:sz w:val="24"/>
          <w:szCs w:val="24"/>
        </w:rPr>
        <w:t xml:space="preserve"> shoots moved to </w:t>
      </w:r>
      <w:r w:rsidR="00546441" w:rsidRPr="005D6C4A">
        <w:rPr>
          <w:rFonts w:ascii="Times New Roman" w:eastAsia="Times New Roman" w:hAnsi="Times New Roman" w:cs="Times New Roman"/>
          <w:sz w:val="24"/>
          <w:szCs w:val="24"/>
        </w:rPr>
        <w:t>IA</w:t>
      </w:r>
      <w:r w:rsidRPr="005D6C4A">
        <w:rPr>
          <w:rFonts w:ascii="Times New Roman" w:eastAsia="Times New Roman" w:hAnsi="Times New Roman" w:cs="Times New Roman"/>
          <w:sz w:val="24"/>
          <w:szCs w:val="24"/>
        </w:rPr>
        <w:t xml:space="preserve"> zone, and </w:t>
      </w:r>
      <w:r w:rsidR="00546441" w:rsidRPr="005D6C4A">
        <w:rPr>
          <w:rFonts w:ascii="Times New Roman" w:eastAsia="Times New Roman" w:hAnsi="Times New Roman" w:cs="Times New Roman"/>
          <w:sz w:val="24"/>
          <w:szCs w:val="24"/>
        </w:rPr>
        <w:t xml:space="preserve">IA </w:t>
      </w:r>
      <w:r w:rsidRPr="005D6C4A">
        <w:rPr>
          <w:rFonts w:ascii="Times New Roman" w:eastAsia="Times New Roman" w:hAnsi="Times New Roman" w:cs="Times New Roman"/>
          <w:sz w:val="24"/>
          <w:szCs w:val="24"/>
        </w:rPr>
        <w:t xml:space="preserve">shoots moved to </w:t>
      </w:r>
      <w:r w:rsidR="00546441" w:rsidRPr="005D6C4A">
        <w:rPr>
          <w:rFonts w:ascii="Times New Roman" w:eastAsia="Times New Roman" w:hAnsi="Times New Roman" w:cs="Times New Roman"/>
          <w:sz w:val="24"/>
          <w:szCs w:val="24"/>
        </w:rPr>
        <w:t>WF zone). C</w:t>
      </w:r>
      <w:r w:rsidRPr="005D6C4A">
        <w:rPr>
          <w:rFonts w:ascii="Times New Roman" w:eastAsia="Times New Roman" w:hAnsi="Times New Roman" w:cs="Times New Roman"/>
          <w:sz w:val="24"/>
          <w:szCs w:val="24"/>
        </w:rPr>
        <w:t xml:space="preserve">ontrol shoots were collected and replaced in their zone of origin to control for the effect of uprooting on </w:t>
      </w:r>
      <w:proofErr w:type="spellStart"/>
      <w:r w:rsidRPr="005D6C4A">
        <w:rPr>
          <w:rFonts w:ascii="Times New Roman" w:eastAsia="Times New Roman" w:hAnsi="Times New Roman" w:cs="Times New Roman"/>
          <w:i/>
          <w:sz w:val="24"/>
          <w:szCs w:val="24"/>
        </w:rPr>
        <w:t>Smithora</w:t>
      </w:r>
      <w:proofErr w:type="spellEnd"/>
      <w:r w:rsidRPr="005D6C4A">
        <w:rPr>
          <w:rFonts w:ascii="Times New Roman" w:eastAsia="Times New Roman" w:hAnsi="Times New Roman" w:cs="Times New Roman"/>
          <w:sz w:val="24"/>
          <w:szCs w:val="24"/>
        </w:rPr>
        <w:t xml:space="preserve"> abundance and bacterial community. </w:t>
      </w:r>
      <w:r w:rsidR="00546441" w:rsidRPr="005D6C4A">
        <w:rPr>
          <w:rFonts w:ascii="Times New Roman" w:eastAsia="Times New Roman" w:hAnsi="Times New Roman" w:cs="Times New Roman"/>
          <w:sz w:val="24"/>
          <w:szCs w:val="24"/>
        </w:rPr>
        <w:t>C</w:t>
      </w:r>
      <w:r w:rsidRPr="005D6C4A">
        <w:rPr>
          <w:rFonts w:ascii="Times New Roman" w:eastAsia="Times New Roman" w:hAnsi="Times New Roman" w:cs="Times New Roman"/>
          <w:sz w:val="24"/>
          <w:szCs w:val="24"/>
        </w:rPr>
        <w:t>ollection, initial sampling, and replanting procedure</w:t>
      </w:r>
      <w:r w:rsidR="00546441" w:rsidRPr="005D6C4A">
        <w:rPr>
          <w:rFonts w:ascii="Times New Roman" w:eastAsia="Times New Roman" w:hAnsi="Times New Roman" w:cs="Times New Roman"/>
          <w:sz w:val="24"/>
          <w:szCs w:val="24"/>
        </w:rPr>
        <w:t>s</w:t>
      </w:r>
      <w:r w:rsidRPr="005D6C4A">
        <w:rPr>
          <w:rFonts w:ascii="Times New Roman" w:eastAsia="Times New Roman" w:hAnsi="Times New Roman" w:cs="Times New Roman"/>
          <w:sz w:val="24"/>
          <w:szCs w:val="24"/>
        </w:rPr>
        <w:t xml:space="preserve"> consisted of the following steps: Shoots </w:t>
      </w:r>
      <w:ins w:id="165" w:author="Mary O'Connor" w:date="2018-03-04T14:02:00Z">
        <w:r w:rsidR="00607DBC" w:rsidRPr="005D6C4A">
          <w:rPr>
            <w:rFonts w:ascii="Times New Roman" w:eastAsia="Times New Roman" w:hAnsi="Times New Roman" w:cs="Times New Roman"/>
            <w:sz w:val="24"/>
            <w:szCs w:val="24"/>
          </w:rPr>
          <w:t xml:space="preserve">with a minimum of 6 rhizome nodes </w:t>
        </w:r>
      </w:ins>
      <w:r w:rsidRPr="005D6C4A">
        <w:rPr>
          <w:rFonts w:ascii="Times New Roman" w:eastAsia="Times New Roman" w:hAnsi="Times New Roman" w:cs="Times New Roman"/>
          <w:sz w:val="24"/>
          <w:szCs w:val="24"/>
        </w:rPr>
        <w:t>were collected on SCUBA on July 9th</w:t>
      </w:r>
      <w:del w:id="166" w:author="Mary O'Connor" w:date="2018-03-04T14:02:00Z">
        <w:r w:rsidRPr="005D6C4A" w:rsidDel="00607DBC">
          <w:rPr>
            <w:rFonts w:ascii="Times New Roman" w:eastAsia="Times New Roman" w:hAnsi="Times New Roman" w:cs="Times New Roman"/>
            <w:sz w:val="24"/>
            <w:szCs w:val="24"/>
          </w:rPr>
          <w:delText xml:space="preserve">. They were </w:delText>
        </w:r>
        <w:r w:rsidR="00445001" w:rsidRPr="005D6C4A" w:rsidDel="00607DBC">
          <w:rPr>
            <w:rFonts w:ascii="Times New Roman" w:eastAsia="Times New Roman" w:hAnsi="Times New Roman" w:cs="Times New Roman"/>
            <w:sz w:val="24"/>
            <w:szCs w:val="24"/>
          </w:rPr>
          <w:delText xml:space="preserve">collected </w:delText>
        </w:r>
        <w:r w:rsidRPr="005D6C4A" w:rsidDel="00607DBC">
          <w:rPr>
            <w:rFonts w:ascii="Times New Roman" w:eastAsia="Times New Roman" w:hAnsi="Times New Roman" w:cs="Times New Roman"/>
            <w:sz w:val="24"/>
            <w:szCs w:val="24"/>
          </w:rPr>
          <w:delText>in the field</w:delText>
        </w:r>
        <w:r w:rsidR="00445001" w:rsidRPr="005D6C4A" w:rsidDel="00607DBC">
          <w:rPr>
            <w:rFonts w:ascii="Times New Roman" w:eastAsia="Times New Roman" w:hAnsi="Times New Roman" w:cs="Times New Roman"/>
            <w:sz w:val="24"/>
            <w:szCs w:val="24"/>
          </w:rPr>
          <w:delText xml:space="preserve"> with a minimum of 6 rhizome nodes</w:delText>
        </w:r>
      </w:del>
      <w:r w:rsidRPr="005D6C4A">
        <w:rPr>
          <w:rFonts w:ascii="Times New Roman" w:eastAsia="Times New Roman" w:hAnsi="Times New Roman" w:cs="Times New Roman"/>
          <w:sz w:val="24"/>
          <w:szCs w:val="24"/>
        </w:rPr>
        <w:t xml:space="preserve">. Shoots were placed in a </w:t>
      </w:r>
      <w:proofErr w:type="spellStart"/>
      <w:r w:rsidRPr="005D6C4A">
        <w:rPr>
          <w:rFonts w:ascii="Times New Roman" w:eastAsia="Times New Roman" w:hAnsi="Times New Roman" w:cs="Times New Roman"/>
          <w:sz w:val="24"/>
          <w:szCs w:val="24"/>
        </w:rPr>
        <w:t>ziploc</w:t>
      </w:r>
      <w:proofErr w:type="spellEnd"/>
      <w:r w:rsidRPr="005D6C4A">
        <w:rPr>
          <w:rFonts w:ascii="Times New Roman" w:eastAsia="Times New Roman" w:hAnsi="Times New Roman" w:cs="Times New Roman"/>
          <w:sz w:val="24"/>
          <w:szCs w:val="24"/>
        </w:rPr>
        <w:t xml:space="preserve"> bag in the field underwater, and transported to the lab immediately</w:t>
      </w:r>
      <w:del w:id="167" w:author="Mary O'Connor" w:date="2018-03-04T14:02:00Z">
        <w:r w:rsidRPr="005D6C4A" w:rsidDel="005327DD">
          <w:rPr>
            <w:rFonts w:ascii="Times New Roman" w:eastAsia="Times New Roman" w:hAnsi="Times New Roman" w:cs="Times New Roman"/>
            <w:sz w:val="24"/>
            <w:szCs w:val="24"/>
          </w:rPr>
          <w:delText>. In the lab,</w:delText>
        </w:r>
      </w:del>
      <w:ins w:id="168" w:author="Mary O'Connor" w:date="2018-03-04T14:02:00Z">
        <w:r w:rsidR="005327DD">
          <w:rPr>
            <w:rFonts w:ascii="Times New Roman" w:eastAsia="Times New Roman" w:hAnsi="Times New Roman" w:cs="Times New Roman"/>
            <w:sz w:val="24"/>
            <w:szCs w:val="24"/>
          </w:rPr>
          <w:t xml:space="preserve"> where they</w:t>
        </w:r>
      </w:ins>
      <w:r w:rsidRPr="005D6C4A">
        <w:rPr>
          <w:rFonts w:ascii="Times New Roman" w:eastAsia="Times New Roman" w:hAnsi="Times New Roman" w:cs="Times New Roman"/>
          <w:sz w:val="24"/>
          <w:szCs w:val="24"/>
        </w:rPr>
        <w:t xml:space="preserve"> </w:t>
      </w:r>
      <w:del w:id="169" w:author="Mary O'Connor" w:date="2018-03-04T14:03:00Z">
        <w:r w:rsidRPr="005D6C4A" w:rsidDel="005327DD">
          <w:rPr>
            <w:rFonts w:ascii="Times New Roman" w:eastAsia="Times New Roman" w:hAnsi="Times New Roman" w:cs="Times New Roman"/>
            <w:sz w:val="24"/>
            <w:szCs w:val="24"/>
          </w:rPr>
          <w:delText xml:space="preserve">shoots </w:delText>
        </w:r>
      </w:del>
      <w:r w:rsidRPr="005D6C4A">
        <w:rPr>
          <w:rFonts w:ascii="Times New Roman" w:eastAsia="Times New Roman" w:hAnsi="Times New Roman" w:cs="Times New Roman"/>
          <w:sz w:val="24"/>
          <w:szCs w:val="24"/>
        </w:rPr>
        <w:t xml:space="preserve">were photographed for morphometric analysis and swabbed for bacterial community analysis. When not being processed they remained submerged in seawater. </w:t>
      </w:r>
      <w:r w:rsidR="0056493C" w:rsidRPr="005D6C4A">
        <w:rPr>
          <w:rFonts w:ascii="Times New Roman" w:eastAsia="Times New Roman" w:hAnsi="Times New Roman" w:cs="Times New Roman"/>
          <w:sz w:val="24"/>
          <w:szCs w:val="24"/>
        </w:rPr>
        <w:t xml:space="preserve">Each shoot was identified and </w:t>
      </w:r>
      <w:r w:rsidR="00B90BBD" w:rsidRPr="005D6C4A">
        <w:rPr>
          <w:rFonts w:ascii="Times New Roman" w:eastAsia="Times New Roman" w:hAnsi="Times New Roman" w:cs="Times New Roman"/>
          <w:sz w:val="24"/>
          <w:szCs w:val="24"/>
        </w:rPr>
        <w:t>labeled</w:t>
      </w:r>
      <w:r w:rsidRPr="005D6C4A">
        <w:rPr>
          <w:rFonts w:ascii="Times New Roman" w:eastAsia="Times New Roman" w:hAnsi="Times New Roman" w:cs="Times New Roman"/>
          <w:sz w:val="24"/>
          <w:szCs w:val="24"/>
        </w:rPr>
        <w:t xml:space="preserve"> </w:t>
      </w:r>
      <w:r w:rsidR="0056493C" w:rsidRPr="005D6C4A">
        <w:rPr>
          <w:rFonts w:ascii="Times New Roman" w:eastAsia="Times New Roman" w:hAnsi="Times New Roman" w:cs="Times New Roman"/>
          <w:sz w:val="24"/>
          <w:szCs w:val="24"/>
        </w:rPr>
        <w:t>with</w:t>
      </w:r>
      <w:r w:rsidRPr="005D6C4A">
        <w:rPr>
          <w:rFonts w:ascii="Times New Roman" w:eastAsia="Times New Roman" w:hAnsi="Times New Roman" w:cs="Times New Roman"/>
          <w:sz w:val="24"/>
          <w:szCs w:val="24"/>
        </w:rPr>
        <w:t xml:space="preserve"> flagging tape so that </w:t>
      </w:r>
      <w:r w:rsidR="0056493C" w:rsidRPr="005D6C4A">
        <w:rPr>
          <w:rFonts w:ascii="Times New Roman" w:eastAsia="Times New Roman" w:hAnsi="Times New Roman" w:cs="Times New Roman"/>
          <w:sz w:val="24"/>
          <w:szCs w:val="24"/>
        </w:rPr>
        <w:t>it</w:t>
      </w:r>
      <w:r w:rsidRPr="005D6C4A">
        <w:rPr>
          <w:rFonts w:ascii="Times New Roman" w:eastAsia="Times New Roman" w:hAnsi="Times New Roman" w:cs="Times New Roman"/>
          <w:sz w:val="24"/>
          <w:szCs w:val="24"/>
        </w:rPr>
        <w:t xml:space="preserve"> could be re-sampled at the end of the experiment. Shoots were replaced in the field on July 10th by attaching them by the </w:t>
      </w:r>
      <w:r w:rsidR="00FF4A1E" w:rsidRPr="005D6C4A">
        <w:rPr>
          <w:rFonts w:ascii="Times New Roman" w:eastAsia="Times New Roman" w:hAnsi="Times New Roman" w:cs="Times New Roman"/>
          <w:sz w:val="24"/>
          <w:szCs w:val="24"/>
        </w:rPr>
        <w:t xml:space="preserve">rhizome </w:t>
      </w:r>
      <w:r w:rsidRPr="005D6C4A">
        <w:rPr>
          <w:rFonts w:ascii="Times New Roman" w:eastAsia="Times New Roman" w:hAnsi="Times New Roman" w:cs="Times New Roman"/>
          <w:sz w:val="24"/>
          <w:szCs w:val="24"/>
        </w:rPr>
        <w:t xml:space="preserve">with </w:t>
      </w:r>
      <w:proofErr w:type="spellStart"/>
      <w:r w:rsidRPr="005D6C4A">
        <w:rPr>
          <w:rFonts w:ascii="Times New Roman" w:eastAsia="Times New Roman" w:hAnsi="Times New Roman" w:cs="Times New Roman"/>
          <w:sz w:val="24"/>
          <w:szCs w:val="24"/>
        </w:rPr>
        <w:t>zipties</w:t>
      </w:r>
      <w:proofErr w:type="spellEnd"/>
      <w:r w:rsidRPr="005D6C4A">
        <w:rPr>
          <w:rFonts w:ascii="Times New Roman" w:eastAsia="Times New Roman" w:hAnsi="Times New Roman" w:cs="Times New Roman"/>
          <w:sz w:val="24"/>
          <w:szCs w:val="24"/>
        </w:rPr>
        <w:t xml:space="preserve"> to PVC submersible platforms. In the field, platforms were secured to the sediment surface to keep shoots on the sandy substrate and floating upright. On </w:t>
      </w:r>
      <w:r w:rsidRPr="005D6C4A">
        <w:rPr>
          <w:rFonts w:ascii="Times New Roman" w:eastAsia="Times New Roman" w:hAnsi="Times New Roman" w:cs="Times New Roman"/>
          <w:sz w:val="24"/>
          <w:szCs w:val="24"/>
        </w:rPr>
        <w:lastRenderedPageBreak/>
        <w:t xml:space="preserve">August 10th, all 24 treatment and control shoots were collected and processed and photographed in the lab. We also collected </w:t>
      </w:r>
      <w:r w:rsidR="00A21EB0" w:rsidRPr="005D6C4A">
        <w:rPr>
          <w:rFonts w:ascii="Times New Roman" w:eastAsia="Times New Roman" w:hAnsi="Times New Roman" w:cs="Times New Roman"/>
          <w:sz w:val="24"/>
          <w:szCs w:val="24"/>
        </w:rPr>
        <w:t>1</w:t>
      </w:r>
      <w:r w:rsidRPr="005D6C4A">
        <w:rPr>
          <w:rFonts w:ascii="Times New Roman" w:eastAsia="Times New Roman" w:hAnsi="Times New Roman" w:cs="Times New Roman"/>
          <w:sz w:val="24"/>
          <w:szCs w:val="24"/>
        </w:rPr>
        <w:t xml:space="preserve"> ambient shoot next to each transplant platform to compare transplanted shoots to </w:t>
      </w:r>
      <w:proofErr w:type="spellStart"/>
      <w:r w:rsidRPr="005D6C4A">
        <w:rPr>
          <w:rFonts w:ascii="Times New Roman" w:eastAsia="Times New Roman" w:hAnsi="Times New Roman" w:cs="Times New Roman"/>
          <w:sz w:val="24"/>
          <w:szCs w:val="24"/>
        </w:rPr>
        <w:t>unmanipulated</w:t>
      </w:r>
      <w:proofErr w:type="spellEnd"/>
      <w:r w:rsidRPr="005D6C4A">
        <w:rPr>
          <w:rFonts w:ascii="Times New Roman" w:eastAsia="Times New Roman" w:hAnsi="Times New Roman" w:cs="Times New Roman"/>
          <w:sz w:val="24"/>
          <w:szCs w:val="24"/>
        </w:rPr>
        <w:t xml:space="preserve"> shoots. We</w:t>
      </w:r>
      <w:r w:rsidR="00FF4A1E" w:rsidRPr="005D6C4A">
        <w:rPr>
          <w:rFonts w:ascii="Times New Roman" w:eastAsia="Times New Roman" w:hAnsi="Times New Roman" w:cs="Times New Roman"/>
          <w:sz w:val="24"/>
          <w:szCs w:val="24"/>
        </w:rPr>
        <w:t xml:space="preserve"> </w:t>
      </w:r>
      <w:r w:rsidRPr="005D6C4A">
        <w:rPr>
          <w:rFonts w:ascii="Times New Roman" w:eastAsia="Times New Roman" w:hAnsi="Times New Roman" w:cs="Times New Roman"/>
          <w:sz w:val="24"/>
          <w:szCs w:val="24"/>
        </w:rPr>
        <w:t>remove</w:t>
      </w:r>
      <w:r w:rsidR="008A06D6" w:rsidRPr="005D6C4A">
        <w:rPr>
          <w:rFonts w:ascii="Times New Roman" w:eastAsia="Times New Roman" w:hAnsi="Times New Roman" w:cs="Times New Roman"/>
          <w:sz w:val="24"/>
          <w:szCs w:val="24"/>
        </w:rPr>
        <w:t xml:space="preserve">d </w:t>
      </w:r>
      <w:proofErr w:type="spellStart"/>
      <w:r w:rsidR="008A06D6" w:rsidRPr="005D6C4A">
        <w:rPr>
          <w:rFonts w:ascii="Times New Roman" w:eastAsia="Times New Roman" w:hAnsi="Times New Roman" w:cs="Times New Roman"/>
          <w:sz w:val="24"/>
          <w:szCs w:val="24"/>
        </w:rPr>
        <w:t>mesograzers</w:t>
      </w:r>
      <w:proofErr w:type="spellEnd"/>
      <w:r w:rsidRPr="005D6C4A">
        <w:rPr>
          <w:rFonts w:ascii="Times New Roman" w:eastAsia="Times New Roman" w:hAnsi="Times New Roman" w:cs="Times New Roman"/>
          <w:sz w:val="24"/>
          <w:szCs w:val="24"/>
        </w:rPr>
        <w:t xml:space="preserve"> from the shoots upon collection.</w:t>
      </w:r>
      <w:r w:rsidR="00B60A41" w:rsidRPr="005D6C4A">
        <w:rPr>
          <w:rFonts w:ascii="Times New Roman" w:eastAsia="Times New Roman" w:hAnsi="Times New Roman" w:cs="Times New Roman"/>
          <w:sz w:val="24"/>
          <w:szCs w:val="24"/>
        </w:rPr>
        <w:t xml:space="preserve"> </w:t>
      </w:r>
      <w:r w:rsidR="00B90BBD" w:rsidRPr="005D6C4A">
        <w:rPr>
          <w:rFonts w:ascii="Times New Roman" w:eastAsia="Times New Roman" w:hAnsi="Times New Roman" w:cs="Times New Roman"/>
          <w:sz w:val="24"/>
          <w:szCs w:val="24"/>
        </w:rPr>
        <w:t>S</w:t>
      </w:r>
      <w:r w:rsidR="00B60A41" w:rsidRPr="005D6C4A">
        <w:rPr>
          <w:rFonts w:ascii="Times New Roman" w:eastAsia="Times New Roman" w:hAnsi="Times New Roman" w:cs="Times New Roman"/>
          <w:sz w:val="24"/>
          <w:szCs w:val="24"/>
        </w:rPr>
        <w:t xml:space="preserve">ome shoots were lost or torn </w:t>
      </w:r>
      <w:r w:rsidR="00B90BBD" w:rsidRPr="005D6C4A">
        <w:rPr>
          <w:rFonts w:ascii="Times New Roman" w:eastAsia="Times New Roman" w:hAnsi="Times New Roman" w:cs="Times New Roman"/>
          <w:sz w:val="24"/>
          <w:szCs w:val="24"/>
        </w:rPr>
        <w:t xml:space="preserve">during the experimental period </w:t>
      </w:r>
      <w:r w:rsidR="00B60A41" w:rsidRPr="005D6C4A">
        <w:rPr>
          <w:rFonts w:ascii="Times New Roman" w:eastAsia="Times New Roman" w:hAnsi="Times New Roman" w:cs="Times New Roman"/>
          <w:sz w:val="24"/>
          <w:szCs w:val="24"/>
        </w:rPr>
        <w:t xml:space="preserve">and sufficient biomass could not be </w:t>
      </w:r>
      <w:r w:rsidR="00B90BBD" w:rsidRPr="005D6C4A">
        <w:rPr>
          <w:rFonts w:ascii="Times New Roman" w:eastAsia="Times New Roman" w:hAnsi="Times New Roman" w:cs="Times New Roman"/>
          <w:sz w:val="24"/>
          <w:szCs w:val="24"/>
        </w:rPr>
        <w:t>recovered</w:t>
      </w:r>
      <w:r w:rsidR="00B60A41" w:rsidRPr="005D6C4A">
        <w:rPr>
          <w:rFonts w:ascii="Times New Roman" w:eastAsia="Times New Roman" w:hAnsi="Times New Roman" w:cs="Times New Roman"/>
          <w:sz w:val="24"/>
          <w:szCs w:val="24"/>
        </w:rPr>
        <w:t>. This lowered the sample size from the initial N=</w:t>
      </w:r>
      <w:r w:rsidR="00A2427A" w:rsidRPr="005D6C4A">
        <w:rPr>
          <w:rFonts w:ascii="Times New Roman" w:eastAsia="Times New Roman" w:hAnsi="Times New Roman" w:cs="Times New Roman"/>
          <w:sz w:val="24"/>
          <w:szCs w:val="24"/>
        </w:rPr>
        <w:t>24 (</w:t>
      </w:r>
      <w:r w:rsidR="000F6D6F" w:rsidRPr="005D6C4A">
        <w:rPr>
          <w:rFonts w:ascii="Times New Roman" w:eastAsia="Times New Roman" w:hAnsi="Times New Roman" w:cs="Times New Roman"/>
          <w:sz w:val="24"/>
          <w:szCs w:val="24"/>
        </w:rPr>
        <w:t xml:space="preserve">see </w:t>
      </w:r>
      <w:r w:rsidR="00B90BBD" w:rsidRPr="005D6C4A">
        <w:rPr>
          <w:rFonts w:ascii="Times New Roman" w:eastAsia="Times New Roman" w:hAnsi="Times New Roman" w:cs="Times New Roman"/>
          <w:sz w:val="24"/>
          <w:szCs w:val="24"/>
        </w:rPr>
        <w:t>Table 1</w:t>
      </w:r>
      <w:r w:rsidR="000F6D6F" w:rsidRPr="005D6C4A">
        <w:rPr>
          <w:rFonts w:ascii="Times New Roman" w:eastAsia="Times New Roman" w:hAnsi="Times New Roman" w:cs="Times New Roman"/>
          <w:sz w:val="24"/>
          <w:szCs w:val="24"/>
        </w:rPr>
        <w:t xml:space="preserve"> for all sample sizes used in analyses</w:t>
      </w:r>
      <w:r w:rsidR="00B90BBD" w:rsidRPr="005D6C4A">
        <w:rPr>
          <w:rFonts w:ascii="Times New Roman" w:eastAsia="Times New Roman" w:hAnsi="Times New Roman" w:cs="Times New Roman"/>
          <w:sz w:val="24"/>
          <w:szCs w:val="24"/>
        </w:rPr>
        <w:t>).</w:t>
      </w:r>
    </w:p>
    <w:p w14:paraId="65885505" w14:textId="77777777" w:rsidR="002E0CAC" w:rsidRPr="005D6C4A" w:rsidRDefault="002E0CAC" w:rsidP="00B44EE3">
      <w:pPr>
        <w:pStyle w:val="Normal1"/>
        <w:spacing w:line="480" w:lineRule="auto"/>
        <w:rPr>
          <w:rFonts w:ascii="Times New Roman" w:eastAsia="Times New Roman" w:hAnsi="Times New Roman" w:cs="Times New Roman"/>
          <w:sz w:val="24"/>
          <w:szCs w:val="24"/>
        </w:rPr>
      </w:pPr>
    </w:p>
    <w:p w14:paraId="3A329C4D" w14:textId="2D6038D1" w:rsidR="002E0CAC" w:rsidRPr="005D6C4A" w:rsidRDefault="003F441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2.</w:t>
      </w:r>
      <w:r w:rsidR="006053B8" w:rsidRPr="005D6C4A">
        <w:rPr>
          <w:rFonts w:ascii="Times New Roman" w:eastAsia="Times New Roman" w:hAnsi="Times New Roman" w:cs="Times New Roman"/>
          <w:sz w:val="24"/>
          <w:szCs w:val="24"/>
        </w:rPr>
        <w:t>4</w:t>
      </w:r>
      <w:r w:rsidRPr="005D6C4A">
        <w:rPr>
          <w:rFonts w:ascii="Times New Roman" w:eastAsia="Times New Roman" w:hAnsi="Times New Roman" w:cs="Times New Roman"/>
          <w:sz w:val="24"/>
          <w:szCs w:val="24"/>
        </w:rPr>
        <w:t xml:space="preserve"> </w:t>
      </w:r>
      <w:r w:rsidR="004C6B0A" w:rsidRPr="005D6C4A">
        <w:rPr>
          <w:rFonts w:ascii="Times New Roman" w:eastAsia="Times New Roman" w:hAnsi="Times New Roman" w:cs="Times New Roman"/>
          <w:sz w:val="24"/>
          <w:szCs w:val="24"/>
        </w:rPr>
        <w:t>Sampling s</w:t>
      </w:r>
      <w:r w:rsidRPr="005D6C4A">
        <w:rPr>
          <w:rFonts w:ascii="Times New Roman" w:eastAsia="Times New Roman" w:hAnsi="Times New Roman" w:cs="Times New Roman"/>
          <w:sz w:val="24"/>
          <w:szCs w:val="24"/>
        </w:rPr>
        <w:t xml:space="preserve">hoot characteristics: </w:t>
      </w:r>
      <w:proofErr w:type="spellStart"/>
      <w:r w:rsidRPr="005D6C4A">
        <w:rPr>
          <w:rFonts w:ascii="Times New Roman" w:eastAsia="Times New Roman" w:hAnsi="Times New Roman" w:cs="Times New Roman"/>
          <w:sz w:val="24"/>
          <w:szCs w:val="24"/>
        </w:rPr>
        <w:t>morphometrics</w:t>
      </w:r>
      <w:proofErr w:type="spellEnd"/>
      <w:r w:rsidRPr="005D6C4A">
        <w:rPr>
          <w:rFonts w:ascii="Times New Roman" w:eastAsia="Times New Roman" w:hAnsi="Times New Roman" w:cs="Times New Roman"/>
          <w:sz w:val="24"/>
          <w:szCs w:val="24"/>
        </w:rPr>
        <w:t xml:space="preserve"> and </w:t>
      </w:r>
      <w:proofErr w:type="spellStart"/>
      <w:r w:rsidRPr="005D6C4A">
        <w:rPr>
          <w:rFonts w:ascii="Times New Roman" w:eastAsia="Times New Roman" w:hAnsi="Times New Roman" w:cs="Times New Roman"/>
          <w:sz w:val="24"/>
          <w:szCs w:val="24"/>
        </w:rPr>
        <w:t>microbiota</w:t>
      </w:r>
      <w:proofErr w:type="spellEnd"/>
      <w:r w:rsidRPr="005D6C4A">
        <w:rPr>
          <w:rFonts w:ascii="Times New Roman" w:eastAsia="Times New Roman" w:hAnsi="Times New Roman" w:cs="Times New Roman"/>
          <w:sz w:val="24"/>
          <w:szCs w:val="24"/>
        </w:rPr>
        <w:tab/>
      </w:r>
    </w:p>
    <w:p w14:paraId="42A2F6A3" w14:textId="5C9F2D71" w:rsidR="002E0CAC" w:rsidRPr="005D6C4A" w:rsidRDefault="003F441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For all shoots collected for the </w:t>
      </w:r>
      <w:r w:rsidR="0056493C" w:rsidRPr="005D6C4A">
        <w:rPr>
          <w:rFonts w:ascii="Times New Roman" w:eastAsia="Times New Roman" w:hAnsi="Times New Roman" w:cs="Times New Roman"/>
          <w:sz w:val="24"/>
          <w:szCs w:val="24"/>
        </w:rPr>
        <w:t xml:space="preserve">transplant </w:t>
      </w:r>
      <w:r w:rsidRPr="005D6C4A">
        <w:rPr>
          <w:rFonts w:ascii="Times New Roman" w:eastAsia="Times New Roman" w:hAnsi="Times New Roman" w:cs="Times New Roman"/>
          <w:sz w:val="24"/>
          <w:szCs w:val="24"/>
        </w:rPr>
        <w:t xml:space="preserve">experiment </w:t>
      </w:r>
      <w:r w:rsidR="00546441" w:rsidRPr="005D6C4A">
        <w:rPr>
          <w:rFonts w:ascii="Times New Roman" w:eastAsia="Times New Roman" w:hAnsi="Times New Roman" w:cs="Times New Roman"/>
          <w:sz w:val="24"/>
          <w:szCs w:val="24"/>
        </w:rPr>
        <w:t>(N = 12</w:t>
      </w:r>
      <w:r w:rsidR="0056493C" w:rsidRPr="005D6C4A">
        <w:rPr>
          <w:rFonts w:ascii="Times New Roman" w:eastAsia="Times New Roman" w:hAnsi="Times New Roman" w:cs="Times New Roman"/>
          <w:sz w:val="24"/>
          <w:szCs w:val="24"/>
        </w:rPr>
        <w:t xml:space="preserve"> treatment shoots + 2*</w:t>
      </w:r>
      <w:r w:rsidR="00445001" w:rsidRPr="005D6C4A">
        <w:rPr>
          <w:rStyle w:val="CommentReference"/>
        </w:rPr>
        <w:commentReference w:id="170"/>
      </w:r>
      <w:r w:rsidR="00445001" w:rsidRPr="005D6C4A">
        <w:rPr>
          <w:rFonts w:ascii="Times New Roman" w:eastAsia="Times New Roman" w:hAnsi="Times New Roman" w:cs="Times New Roman"/>
          <w:sz w:val="24"/>
          <w:szCs w:val="24"/>
        </w:rPr>
        <w:t xml:space="preserve">2 </w:t>
      </w:r>
      <w:r w:rsidR="0056493C" w:rsidRPr="005D6C4A">
        <w:rPr>
          <w:rFonts w:ascii="Times New Roman" w:eastAsia="Times New Roman" w:hAnsi="Times New Roman" w:cs="Times New Roman"/>
          <w:sz w:val="24"/>
          <w:szCs w:val="24"/>
        </w:rPr>
        <w:t>ambient control shoots</w:t>
      </w:r>
      <w:r w:rsidR="00546441" w:rsidRPr="005D6C4A">
        <w:rPr>
          <w:rFonts w:ascii="Times New Roman" w:eastAsia="Times New Roman" w:hAnsi="Times New Roman" w:cs="Times New Roman"/>
          <w:sz w:val="24"/>
          <w:szCs w:val="24"/>
        </w:rPr>
        <w:t xml:space="preserve">) </w:t>
      </w:r>
      <w:r w:rsidRPr="005D6C4A">
        <w:rPr>
          <w:rFonts w:ascii="Times New Roman" w:eastAsia="Times New Roman" w:hAnsi="Times New Roman" w:cs="Times New Roman"/>
          <w:sz w:val="24"/>
          <w:szCs w:val="24"/>
        </w:rPr>
        <w:t>and environmental surveys</w:t>
      </w:r>
      <w:r w:rsidR="00546441" w:rsidRPr="005D6C4A">
        <w:rPr>
          <w:rFonts w:ascii="Times New Roman" w:eastAsia="Times New Roman" w:hAnsi="Times New Roman" w:cs="Times New Roman"/>
          <w:sz w:val="24"/>
          <w:szCs w:val="24"/>
        </w:rPr>
        <w:t xml:space="preserve"> (N = 120)</w:t>
      </w:r>
      <w:r w:rsidRPr="005D6C4A">
        <w:rPr>
          <w:rFonts w:ascii="Times New Roman" w:eastAsia="Times New Roman" w:hAnsi="Times New Roman" w:cs="Times New Roman"/>
          <w:sz w:val="24"/>
          <w:szCs w:val="24"/>
        </w:rPr>
        <w:t xml:space="preserve">, we measured the following shoot characteristics: </w:t>
      </w:r>
      <w:r w:rsidR="0056493C" w:rsidRPr="005D6C4A">
        <w:rPr>
          <w:rFonts w:ascii="Times New Roman" w:eastAsia="Times New Roman" w:hAnsi="Times New Roman" w:cs="Times New Roman"/>
          <w:sz w:val="24"/>
          <w:szCs w:val="24"/>
        </w:rPr>
        <w:t xml:space="preserve">leaf </w:t>
      </w:r>
      <w:r w:rsidRPr="005D6C4A">
        <w:rPr>
          <w:rFonts w:ascii="Times New Roman" w:eastAsia="Times New Roman" w:hAnsi="Times New Roman" w:cs="Times New Roman"/>
          <w:sz w:val="24"/>
          <w:szCs w:val="24"/>
        </w:rPr>
        <w:t xml:space="preserve">length, </w:t>
      </w:r>
      <w:r w:rsidR="0056493C" w:rsidRPr="005D6C4A">
        <w:rPr>
          <w:rFonts w:ascii="Times New Roman" w:eastAsia="Times New Roman" w:hAnsi="Times New Roman" w:cs="Times New Roman"/>
          <w:sz w:val="24"/>
          <w:szCs w:val="24"/>
        </w:rPr>
        <w:t xml:space="preserve">leaf </w:t>
      </w:r>
      <w:r w:rsidRPr="005D6C4A">
        <w:rPr>
          <w:rFonts w:ascii="Times New Roman" w:eastAsia="Times New Roman" w:hAnsi="Times New Roman" w:cs="Times New Roman"/>
          <w:sz w:val="24"/>
          <w:szCs w:val="24"/>
        </w:rPr>
        <w:t xml:space="preserve">width, biomass (dry weight, after 48 hours at 60°C), and </w:t>
      </w:r>
      <w:proofErr w:type="spellStart"/>
      <w:r w:rsidRPr="005D6C4A">
        <w:rPr>
          <w:rFonts w:ascii="Times New Roman" w:eastAsia="Times New Roman" w:hAnsi="Times New Roman" w:cs="Times New Roman"/>
          <w:sz w:val="24"/>
          <w:szCs w:val="24"/>
        </w:rPr>
        <w:t>microbiota</w:t>
      </w:r>
      <w:proofErr w:type="spellEnd"/>
      <w:r w:rsidRPr="005D6C4A">
        <w:rPr>
          <w:rFonts w:ascii="Times New Roman" w:eastAsia="Times New Roman" w:hAnsi="Times New Roman" w:cs="Times New Roman"/>
          <w:sz w:val="24"/>
          <w:szCs w:val="24"/>
        </w:rPr>
        <w:t>. For shoots collected as part of environmental surveys, we also counted the number of blades per</w:t>
      </w:r>
      <w:r w:rsidR="00546441" w:rsidRPr="005D6C4A">
        <w:rPr>
          <w:rFonts w:ascii="Times New Roman" w:eastAsia="Times New Roman" w:hAnsi="Times New Roman" w:cs="Times New Roman"/>
          <w:sz w:val="24"/>
          <w:szCs w:val="24"/>
        </w:rPr>
        <w:t xml:space="preserve"> shoot. Shoots were brought t</w:t>
      </w:r>
      <w:r w:rsidRPr="005D6C4A">
        <w:rPr>
          <w:rFonts w:ascii="Times New Roman" w:eastAsia="Times New Roman" w:hAnsi="Times New Roman" w:cs="Times New Roman"/>
          <w:sz w:val="24"/>
          <w:szCs w:val="24"/>
        </w:rPr>
        <w:t xml:space="preserve">o the lab, where epiphytes were gently scraped off </w:t>
      </w:r>
      <w:r w:rsidR="00074E5B" w:rsidRPr="005D6C4A">
        <w:rPr>
          <w:rFonts w:ascii="Times New Roman" w:eastAsia="Times New Roman" w:hAnsi="Times New Roman" w:cs="Times New Roman"/>
          <w:sz w:val="24"/>
          <w:szCs w:val="24"/>
        </w:rPr>
        <w:t>with a microscope slide and</w:t>
      </w:r>
      <w:r w:rsidRPr="005D6C4A">
        <w:rPr>
          <w:rFonts w:ascii="Times New Roman" w:eastAsia="Times New Roman" w:hAnsi="Times New Roman" w:cs="Times New Roman"/>
          <w:sz w:val="24"/>
          <w:szCs w:val="24"/>
        </w:rPr>
        <w:t xml:space="preserve"> grouped taxonomically. </w:t>
      </w:r>
      <w:r w:rsidRPr="005D6C4A">
        <w:rPr>
          <w:rFonts w:ascii="Times New Roman" w:eastAsia="Times New Roman" w:hAnsi="Times New Roman" w:cs="Times New Roman"/>
          <w:i/>
          <w:sz w:val="24"/>
          <w:szCs w:val="24"/>
        </w:rPr>
        <w:t>Z. marina</w:t>
      </w:r>
      <w:r w:rsidRPr="005D6C4A">
        <w:rPr>
          <w:rFonts w:ascii="Times New Roman" w:eastAsia="Times New Roman" w:hAnsi="Times New Roman" w:cs="Times New Roman"/>
          <w:sz w:val="24"/>
          <w:szCs w:val="24"/>
        </w:rPr>
        <w:t xml:space="preserve"> shoots and associated </w:t>
      </w:r>
      <w:proofErr w:type="spellStart"/>
      <w:r w:rsidRPr="005D6C4A">
        <w:rPr>
          <w:rFonts w:ascii="Times New Roman" w:eastAsia="Times New Roman" w:hAnsi="Times New Roman" w:cs="Times New Roman"/>
          <w:i/>
          <w:sz w:val="24"/>
          <w:szCs w:val="24"/>
        </w:rPr>
        <w:t>Smithora</w:t>
      </w:r>
      <w:proofErr w:type="spellEnd"/>
      <w:r w:rsidRPr="005D6C4A">
        <w:rPr>
          <w:rFonts w:ascii="Times New Roman" w:eastAsia="Times New Roman" w:hAnsi="Times New Roman" w:cs="Times New Roman"/>
          <w:sz w:val="24"/>
          <w:szCs w:val="24"/>
        </w:rPr>
        <w:t xml:space="preserve"> epiphytes </w:t>
      </w:r>
      <w:r w:rsidR="004C6B0A" w:rsidRPr="005D6C4A">
        <w:rPr>
          <w:rFonts w:ascii="Times New Roman" w:eastAsia="Times New Roman" w:hAnsi="Times New Roman" w:cs="Times New Roman"/>
          <w:sz w:val="24"/>
          <w:szCs w:val="24"/>
        </w:rPr>
        <w:t>were then dried at</w:t>
      </w:r>
      <w:r w:rsidRPr="005D6C4A">
        <w:rPr>
          <w:rFonts w:ascii="Times New Roman" w:eastAsia="Times New Roman" w:hAnsi="Times New Roman" w:cs="Times New Roman"/>
          <w:sz w:val="24"/>
          <w:szCs w:val="24"/>
        </w:rPr>
        <w:t xml:space="preserve"> 60°C for 48hrs</w:t>
      </w:r>
      <w:r w:rsidR="004C6B0A" w:rsidRPr="005D6C4A">
        <w:rPr>
          <w:rFonts w:ascii="Times New Roman" w:eastAsia="Times New Roman" w:hAnsi="Times New Roman" w:cs="Times New Roman"/>
          <w:sz w:val="24"/>
          <w:szCs w:val="24"/>
        </w:rPr>
        <w:t xml:space="preserve"> to obtain dry weights</w:t>
      </w:r>
      <w:r w:rsidRPr="005D6C4A">
        <w:rPr>
          <w:rFonts w:ascii="Times New Roman" w:eastAsia="Times New Roman" w:hAnsi="Times New Roman" w:cs="Times New Roman"/>
          <w:sz w:val="24"/>
          <w:szCs w:val="24"/>
        </w:rPr>
        <w:t xml:space="preserve">. </w:t>
      </w:r>
    </w:p>
    <w:p w14:paraId="00DC9BB1" w14:textId="4D4F9FFB" w:rsidR="002E0CAC" w:rsidRPr="005D6C4A" w:rsidRDefault="003F441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ab/>
        <w:t xml:space="preserve">To quantify the diversity and composition of </w:t>
      </w:r>
      <w:r w:rsidR="004C6B0A" w:rsidRPr="005D6C4A">
        <w:rPr>
          <w:rFonts w:ascii="Times New Roman" w:eastAsia="Times New Roman" w:hAnsi="Times New Roman" w:cs="Times New Roman"/>
          <w:sz w:val="24"/>
          <w:szCs w:val="24"/>
        </w:rPr>
        <w:t>each</w:t>
      </w:r>
      <w:r w:rsidRPr="005D6C4A">
        <w:rPr>
          <w:rFonts w:ascii="Times New Roman" w:eastAsia="Times New Roman" w:hAnsi="Times New Roman" w:cs="Times New Roman"/>
          <w:sz w:val="24"/>
          <w:szCs w:val="24"/>
        </w:rPr>
        <w:t xml:space="preserve"> shoot’s external </w:t>
      </w:r>
      <w:proofErr w:type="spellStart"/>
      <w:r w:rsidRPr="005D6C4A">
        <w:rPr>
          <w:rFonts w:ascii="Times New Roman" w:eastAsia="Times New Roman" w:hAnsi="Times New Roman" w:cs="Times New Roman"/>
          <w:sz w:val="24"/>
          <w:szCs w:val="24"/>
        </w:rPr>
        <w:t>microbiota</w:t>
      </w:r>
      <w:proofErr w:type="spellEnd"/>
      <w:r w:rsidRPr="005D6C4A">
        <w:rPr>
          <w:rFonts w:ascii="Times New Roman" w:eastAsia="Times New Roman" w:hAnsi="Times New Roman" w:cs="Times New Roman"/>
          <w:sz w:val="24"/>
          <w:szCs w:val="24"/>
        </w:rPr>
        <w:t xml:space="preserve">, bacterial samples were taken before and after the transplant, as well as from ambient shoots collected at the time of transplant retrieval. </w:t>
      </w:r>
      <w:r w:rsidR="004C6B0A" w:rsidRPr="005D6C4A">
        <w:rPr>
          <w:rFonts w:ascii="Times New Roman" w:eastAsia="Times New Roman" w:hAnsi="Times New Roman" w:cs="Times New Roman"/>
          <w:sz w:val="24"/>
          <w:szCs w:val="24"/>
        </w:rPr>
        <w:t xml:space="preserve">We sampled </w:t>
      </w:r>
      <w:proofErr w:type="spellStart"/>
      <w:r w:rsidR="004C6B0A" w:rsidRPr="005D6C4A">
        <w:rPr>
          <w:rFonts w:ascii="Times New Roman" w:eastAsia="Times New Roman" w:hAnsi="Times New Roman" w:cs="Times New Roman"/>
          <w:sz w:val="24"/>
          <w:szCs w:val="24"/>
        </w:rPr>
        <w:t>microbiota</w:t>
      </w:r>
      <w:proofErr w:type="spellEnd"/>
      <w:r w:rsidR="004C6B0A" w:rsidRPr="005D6C4A">
        <w:rPr>
          <w:rFonts w:ascii="Times New Roman" w:eastAsia="Times New Roman" w:hAnsi="Times New Roman" w:cs="Times New Roman"/>
          <w:sz w:val="24"/>
          <w:szCs w:val="24"/>
        </w:rPr>
        <w:t xml:space="preserve"> from a standard location on each shoot - a</w:t>
      </w:r>
      <w:r w:rsidRPr="005D6C4A">
        <w:rPr>
          <w:rFonts w:ascii="Times New Roman" w:eastAsia="Times New Roman" w:hAnsi="Times New Roman" w:cs="Times New Roman"/>
          <w:sz w:val="24"/>
          <w:szCs w:val="24"/>
        </w:rPr>
        <w:t xml:space="preserve">n area halfway up the </w:t>
      </w:r>
      <w:r w:rsidR="00FF4A1E" w:rsidRPr="005D6C4A">
        <w:rPr>
          <w:rFonts w:ascii="Times New Roman" w:eastAsia="Times New Roman" w:hAnsi="Times New Roman" w:cs="Times New Roman"/>
          <w:sz w:val="24"/>
          <w:szCs w:val="24"/>
        </w:rPr>
        <w:t xml:space="preserve">third leaf </w:t>
      </w:r>
      <w:r w:rsidRPr="005D6C4A">
        <w:rPr>
          <w:rFonts w:ascii="Times New Roman" w:eastAsia="Times New Roman" w:hAnsi="Times New Roman" w:cs="Times New Roman"/>
          <w:sz w:val="24"/>
          <w:szCs w:val="24"/>
        </w:rPr>
        <w:t xml:space="preserve">that was free of </w:t>
      </w:r>
      <w:proofErr w:type="spellStart"/>
      <w:r w:rsidRPr="005D6C4A">
        <w:rPr>
          <w:rFonts w:ascii="Times New Roman" w:eastAsia="Times New Roman" w:hAnsi="Times New Roman" w:cs="Times New Roman"/>
          <w:i/>
          <w:sz w:val="24"/>
          <w:szCs w:val="24"/>
        </w:rPr>
        <w:t>Smithora</w:t>
      </w:r>
      <w:proofErr w:type="spellEnd"/>
      <w:r w:rsidRPr="005D6C4A">
        <w:rPr>
          <w:rFonts w:ascii="Times New Roman" w:eastAsia="Times New Roman" w:hAnsi="Times New Roman" w:cs="Times New Roman"/>
          <w:sz w:val="24"/>
          <w:szCs w:val="24"/>
        </w:rPr>
        <w:t xml:space="preserve">. This area was rinsed with filtered sterilized seawater for 10 seconds, and then a Puritan® sterile swab was used to swab the area for ten seconds, avoiding any </w:t>
      </w:r>
      <w:proofErr w:type="spellStart"/>
      <w:r w:rsidRPr="005D6C4A">
        <w:rPr>
          <w:rFonts w:ascii="Times New Roman" w:eastAsia="Times New Roman" w:hAnsi="Times New Roman" w:cs="Times New Roman"/>
          <w:i/>
          <w:sz w:val="24"/>
          <w:szCs w:val="24"/>
        </w:rPr>
        <w:t>Smithora</w:t>
      </w:r>
      <w:proofErr w:type="spellEnd"/>
      <w:r w:rsidRPr="005D6C4A">
        <w:rPr>
          <w:rFonts w:ascii="Times New Roman" w:eastAsia="Times New Roman" w:hAnsi="Times New Roman" w:cs="Times New Roman"/>
          <w:sz w:val="24"/>
          <w:szCs w:val="24"/>
        </w:rPr>
        <w:t xml:space="preserve"> basal </w:t>
      </w:r>
      <w:proofErr w:type="spellStart"/>
      <w:r w:rsidRPr="005D6C4A">
        <w:rPr>
          <w:rFonts w:ascii="Times New Roman" w:eastAsia="Times New Roman" w:hAnsi="Times New Roman" w:cs="Times New Roman"/>
          <w:sz w:val="24"/>
          <w:szCs w:val="24"/>
        </w:rPr>
        <w:t>thallus</w:t>
      </w:r>
      <w:proofErr w:type="spellEnd"/>
      <w:r w:rsidRPr="005D6C4A">
        <w:rPr>
          <w:rFonts w:ascii="Times New Roman" w:eastAsia="Times New Roman" w:hAnsi="Times New Roman" w:cs="Times New Roman"/>
          <w:sz w:val="24"/>
          <w:szCs w:val="24"/>
        </w:rPr>
        <w:t xml:space="preserve"> cushions. Swabs of </w:t>
      </w:r>
      <w:proofErr w:type="spellStart"/>
      <w:r w:rsidRPr="005D6C4A">
        <w:rPr>
          <w:rFonts w:ascii="Times New Roman" w:eastAsia="Times New Roman" w:hAnsi="Times New Roman" w:cs="Times New Roman"/>
          <w:i/>
          <w:sz w:val="24"/>
          <w:szCs w:val="24"/>
        </w:rPr>
        <w:t>Smithora</w:t>
      </w:r>
      <w:proofErr w:type="spellEnd"/>
      <w:r w:rsidRPr="005D6C4A">
        <w:rPr>
          <w:rFonts w:ascii="Times New Roman" w:eastAsia="Times New Roman" w:hAnsi="Times New Roman" w:cs="Times New Roman"/>
          <w:i/>
          <w:sz w:val="24"/>
          <w:szCs w:val="24"/>
        </w:rPr>
        <w:t xml:space="preserve"> </w:t>
      </w:r>
      <w:r w:rsidRPr="005D6C4A">
        <w:rPr>
          <w:rFonts w:ascii="Times New Roman" w:eastAsia="Times New Roman" w:hAnsi="Times New Roman" w:cs="Times New Roman"/>
          <w:sz w:val="24"/>
          <w:szCs w:val="24"/>
        </w:rPr>
        <w:t>blades were taken as above for comparison.</w:t>
      </w:r>
      <w:r w:rsidR="0057127D" w:rsidRPr="005D6C4A">
        <w:rPr>
          <w:rFonts w:ascii="Times New Roman" w:eastAsia="Times New Roman" w:hAnsi="Times New Roman" w:cs="Times New Roman"/>
          <w:sz w:val="24"/>
          <w:szCs w:val="24"/>
        </w:rPr>
        <w:t xml:space="preserve"> </w:t>
      </w:r>
      <w:r w:rsidRPr="005D6C4A">
        <w:rPr>
          <w:rFonts w:ascii="Times New Roman" w:eastAsia="Times New Roman" w:hAnsi="Times New Roman" w:cs="Times New Roman"/>
          <w:sz w:val="24"/>
          <w:szCs w:val="24"/>
        </w:rPr>
        <w:t xml:space="preserve">The </w:t>
      </w:r>
      <w:proofErr w:type="gramStart"/>
      <w:r w:rsidRPr="005D6C4A">
        <w:rPr>
          <w:rFonts w:ascii="Times New Roman" w:eastAsia="Times New Roman" w:hAnsi="Times New Roman" w:cs="Times New Roman"/>
          <w:sz w:val="24"/>
          <w:szCs w:val="24"/>
        </w:rPr>
        <w:t xml:space="preserve">swab was stored in an individual sterile </w:t>
      </w:r>
      <w:proofErr w:type="spellStart"/>
      <w:r w:rsidRPr="005D6C4A">
        <w:rPr>
          <w:rFonts w:ascii="Times New Roman" w:eastAsia="Times New Roman" w:hAnsi="Times New Roman" w:cs="Times New Roman"/>
          <w:sz w:val="24"/>
          <w:szCs w:val="24"/>
        </w:rPr>
        <w:t>cryovial</w:t>
      </w:r>
      <w:proofErr w:type="spellEnd"/>
      <w:r w:rsidRPr="005D6C4A">
        <w:rPr>
          <w:rFonts w:ascii="Times New Roman" w:eastAsia="Times New Roman" w:hAnsi="Times New Roman" w:cs="Times New Roman"/>
          <w:sz w:val="24"/>
          <w:szCs w:val="24"/>
        </w:rPr>
        <w:t xml:space="preserve"> (VWR) and </w:t>
      </w:r>
      <w:r w:rsidRPr="005D6C4A">
        <w:rPr>
          <w:rFonts w:ascii="Times New Roman" w:eastAsia="Times New Roman" w:hAnsi="Times New Roman" w:cs="Times New Roman"/>
          <w:sz w:val="24"/>
          <w:szCs w:val="24"/>
        </w:rPr>
        <w:lastRenderedPageBreak/>
        <w:t>placed on ice for transport back to the lab, and were</w:t>
      </w:r>
      <w:proofErr w:type="gramEnd"/>
      <w:r w:rsidRPr="005D6C4A">
        <w:rPr>
          <w:rFonts w:ascii="Times New Roman" w:eastAsia="Times New Roman" w:hAnsi="Times New Roman" w:cs="Times New Roman"/>
          <w:sz w:val="24"/>
          <w:szCs w:val="24"/>
        </w:rPr>
        <w:t xml:space="preserve"> transferred to -80˚C for storage within 8 hours. </w:t>
      </w:r>
    </w:p>
    <w:p w14:paraId="2A4D8BED" w14:textId="77777777" w:rsidR="002E0CAC" w:rsidRPr="005D6C4A" w:rsidRDefault="003F441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ab/>
        <w:t xml:space="preserve">DNA was extracted from swabs and water filters using the </w:t>
      </w:r>
      <w:proofErr w:type="spellStart"/>
      <w:r w:rsidRPr="005D6C4A">
        <w:rPr>
          <w:rFonts w:ascii="Times New Roman" w:eastAsia="Times New Roman" w:hAnsi="Times New Roman" w:cs="Times New Roman"/>
          <w:sz w:val="24"/>
          <w:szCs w:val="24"/>
        </w:rPr>
        <w:t>MoBio</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PowerSoil</w:t>
      </w:r>
      <w:proofErr w:type="spellEnd"/>
      <w:r w:rsidRPr="005D6C4A">
        <w:rPr>
          <w:rFonts w:ascii="Times New Roman" w:eastAsia="Times New Roman" w:hAnsi="Times New Roman" w:cs="Times New Roman"/>
          <w:sz w:val="24"/>
          <w:szCs w:val="24"/>
        </w:rPr>
        <w:t>®-</w:t>
      </w:r>
      <w:proofErr w:type="spellStart"/>
      <w:r w:rsidRPr="005D6C4A">
        <w:rPr>
          <w:rFonts w:ascii="Times New Roman" w:eastAsia="Times New Roman" w:hAnsi="Times New Roman" w:cs="Times New Roman"/>
          <w:sz w:val="24"/>
          <w:szCs w:val="24"/>
        </w:rPr>
        <w:t>htp</w:t>
      </w:r>
      <w:proofErr w:type="spellEnd"/>
      <w:r w:rsidRPr="005D6C4A">
        <w:rPr>
          <w:rFonts w:ascii="Times New Roman" w:eastAsia="Times New Roman" w:hAnsi="Times New Roman" w:cs="Times New Roman"/>
          <w:sz w:val="24"/>
          <w:szCs w:val="24"/>
        </w:rPr>
        <w:t xml:space="preserve"> 96 well DNA extraction kit (Carlsbad, CA) following the manufacturer’s recommended protocol. The V4 region of 16S </w:t>
      </w:r>
      <w:proofErr w:type="spellStart"/>
      <w:r w:rsidRPr="005D6C4A">
        <w:rPr>
          <w:rFonts w:ascii="Times New Roman" w:eastAsia="Times New Roman" w:hAnsi="Times New Roman" w:cs="Times New Roman"/>
          <w:sz w:val="24"/>
          <w:szCs w:val="24"/>
        </w:rPr>
        <w:t>rRNA</w:t>
      </w:r>
      <w:proofErr w:type="spellEnd"/>
      <w:r w:rsidRPr="005D6C4A">
        <w:rPr>
          <w:rFonts w:ascii="Times New Roman" w:eastAsia="Times New Roman" w:hAnsi="Times New Roman" w:cs="Times New Roman"/>
          <w:sz w:val="24"/>
          <w:szCs w:val="24"/>
        </w:rPr>
        <w:t xml:space="preserve"> in Bacteria and </w:t>
      </w:r>
      <w:proofErr w:type="spellStart"/>
      <w:r w:rsidRPr="005D6C4A">
        <w:rPr>
          <w:rFonts w:ascii="Times New Roman" w:eastAsia="Times New Roman" w:hAnsi="Times New Roman" w:cs="Times New Roman"/>
          <w:sz w:val="24"/>
          <w:szCs w:val="24"/>
        </w:rPr>
        <w:t>Archaea</w:t>
      </w:r>
      <w:proofErr w:type="spellEnd"/>
      <w:r w:rsidRPr="005D6C4A">
        <w:rPr>
          <w:rFonts w:ascii="Times New Roman" w:eastAsia="Times New Roman" w:hAnsi="Times New Roman" w:cs="Times New Roman"/>
          <w:sz w:val="24"/>
          <w:szCs w:val="24"/>
        </w:rPr>
        <w:t xml:space="preserve"> was targeted for amplification using redesigned versions of the primers 515f/806r (</w:t>
      </w:r>
      <w:proofErr w:type="spellStart"/>
      <w:r w:rsidRPr="005D6C4A">
        <w:rPr>
          <w:rFonts w:ascii="Times New Roman" w:eastAsia="Times New Roman" w:hAnsi="Times New Roman" w:cs="Times New Roman"/>
          <w:sz w:val="24"/>
          <w:szCs w:val="24"/>
        </w:rPr>
        <w:t>Caporaso</w:t>
      </w:r>
      <w:proofErr w:type="spellEnd"/>
      <w:r w:rsidRPr="005D6C4A">
        <w:rPr>
          <w:rFonts w:ascii="Times New Roman" w:eastAsia="Times New Roman" w:hAnsi="Times New Roman" w:cs="Times New Roman"/>
          <w:sz w:val="24"/>
          <w:szCs w:val="24"/>
        </w:rPr>
        <w:t xml:space="preserve"> et al. 2012): 515f: 5’–GTGYCAGCMGCCGCGGTAA–3’, 806r: 5’–GGACTACNVGGGTWTCTAAT–3’.  Forward primers were tagged with a 12bp </w:t>
      </w:r>
      <w:proofErr w:type="spellStart"/>
      <w:r w:rsidRPr="005D6C4A">
        <w:rPr>
          <w:rFonts w:ascii="Times New Roman" w:eastAsia="Times New Roman" w:hAnsi="Times New Roman" w:cs="Times New Roman"/>
          <w:sz w:val="24"/>
          <w:szCs w:val="24"/>
        </w:rPr>
        <w:t>Golay</w:t>
      </w:r>
      <w:proofErr w:type="spellEnd"/>
      <w:r w:rsidRPr="005D6C4A">
        <w:rPr>
          <w:rFonts w:ascii="Times New Roman" w:eastAsia="Times New Roman" w:hAnsi="Times New Roman" w:cs="Times New Roman"/>
          <w:sz w:val="24"/>
          <w:szCs w:val="24"/>
        </w:rPr>
        <w:t xml:space="preserve"> barcode to facilitate sample pooling.  Each PCR contained 10µl of 5-Prime Master Mix, 1µl of each primer (final concentration = 0.2µM each), 0.5µl of peptide nucleic acid (PNA) chloroplast blocking primer (Lundberg et al. 2013; 0.2µM final concentration, purchased from PNA Bio Inc., Thousand Oaks CA), 2µl of DNA, and PCR grade water to a final volume of 25µl. PCR was carried out with an initial denaturation step at 94˚C for 3 minutes, followed by 25 cycles of denaturation at 94˚C for 45 seconds, PNA clamping at 75˚C for 60 seconds, primer annealing at 50˚C for 60 seconds, and extension at 72˚C for 90 seconds, with a final extension step of 72˚C for 10 minutes. PCR products were quantified using Quant-IT Pico Green® ds DNA Assay Kit (Life Technologies).  Equal amounts (25ng) of each sample were pooled and then purified using the </w:t>
      </w:r>
      <w:proofErr w:type="spellStart"/>
      <w:r w:rsidRPr="005D6C4A">
        <w:rPr>
          <w:rFonts w:ascii="Times New Roman" w:eastAsia="Times New Roman" w:hAnsi="Times New Roman" w:cs="Times New Roman"/>
          <w:sz w:val="24"/>
          <w:szCs w:val="24"/>
        </w:rPr>
        <w:t>MoBio</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UltaClean</w:t>
      </w:r>
      <w:proofErr w:type="spellEnd"/>
      <w:r w:rsidRPr="005D6C4A">
        <w:rPr>
          <w:rFonts w:ascii="Times New Roman" w:eastAsia="Times New Roman" w:hAnsi="Times New Roman" w:cs="Times New Roman"/>
          <w:sz w:val="24"/>
          <w:szCs w:val="24"/>
        </w:rPr>
        <w:t xml:space="preserve">® PCR </w:t>
      </w:r>
      <w:proofErr w:type="spellStart"/>
      <w:r w:rsidRPr="005D6C4A">
        <w:rPr>
          <w:rFonts w:ascii="Times New Roman" w:eastAsia="Times New Roman" w:hAnsi="Times New Roman" w:cs="Times New Roman"/>
          <w:sz w:val="24"/>
          <w:szCs w:val="24"/>
        </w:rPr>
        <w:t>clean-up</w:t>
      </w:r>
      <w:proofErr w:type="spellEnd"/>
      <w:r w:rsidRPr="005D6C4A">
        <w:rPr>
          <w:rFonts w:ascii="Times New Roman" w:eastAsia="Times New Roman" w:hAnsi="Times New Roman" w:cs="Times New Roman"/>
          <w:sz w:val="24"/>
          <w:szCs w:val="24"/>
        </w:rPr>
        <w:t xml:space="preserve"> kit.  Pooled library quantitation and paired-end </w:t>
      </w:r>
      <w:proofErr w:type="spellStart"/>
      <w:r w:rsidRPr="005D6C4A">
        <w:rPr>
          <w:rFonts w:ascii="Times New Roman" w:eastAsia="Times New Roman" w:hAnsi="Times New Roman" w:cs="Times New Roman"/>
          <w:sz w:val="24"/>
          <w:szCs w:val="24"/>
        </w:rPr>
        <w:t>Illumina</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MiSeq</w:t>
      </w:r>
      <w:proofErr w:type="spellEnd"/>
      <w:r w:rsidRPr="005D6C4A">
        <w:rPr>
          <w:rFonts w:ascii="Times New Roman" w:eastAsia="Times New Roman" w:hAnsi="Times New Roman" w:cs="Times New Roman"/>
          <w:sz w:val="24"/>
          <w:szCs w:val="24"/>
        </w:rPr>
        <w:t xml:space="preserve"> sequencing (2 x 300bp) was carried out at the Integrated </w:t>
      </w:r>
      <w:proofErr w:type="spellStart"/>
      <w:r w:rsidRPr="005D6C4A">
        <w:rPr>
          <w:rFonts w:ascii="Times New Roman" w:eastAsia="Times New Roman" w:hAnsi="Times New Roman" w:cs="Times New Roman"/>
          <w:sz w:val="24"/>
          <w:szCs w:val="24"/>
        </w:rPr>
        <w:t>Microbiome</w:t>
      </w:r>
      <w:proofErr w:type="spellEnd"/>
      <w:r w:rsidRPr="005D6C4A">
        <w:rPr>
          <w:rFonts w:ascii="Times New Roman" w:eastAsia="Times New Roman" w:hAnsi="Times New Roman" w:cs="Times New Roman"/>
          <w:sz w:val="24"/>
          <w:szCs w:val="24"/>
        </w:rPr>
        <w:t xml:space="preserve"> Resource facility in the Centre for Genomics and Evolutionary Bioinformatics at Dalhousie University (Halifax, Canada).</w:t>
      </w:r>
    </w:p>
    <w:p w14:paraId="7BFDC688" w14:textId="77777777" w:rsidR="002E0CAC" w:rsidRPr="005D6C4A" w:rsidRDefault="003F441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ab/>
        <w:t xml:space="preserve">Raw sequencing reads were </w:t>
      </w:r>
      <w:proofErr w:type="spellStart"/>
      <w:r w:rsidRPr="005D6C4A">
        <w:rPr>
          <w:rFonts w:ascii="Times New Roman" w:eastAsia="Times New Roman" w:hAnsi="Times New Roman" w:cs="Times New Roman"/>
          <w:sz w:val="24"/>
          <w:szCs w:val="24"/>
        </w:rPr>
        <w:t>demultiplexed</w:t>
      </w:r>
      <w:proofErr w:type="spellEnd"/>
      <w:r w:rsidRPr="005D6C4A">
        <w:rPr>
          <w:rFonts w:ascii="Times New Roman" w:eastAsia="Times New Roman" w:hAnsi="Times New Roman" w:cs="Times New Roman"/>
          <w:sz w:val="24"/>
          <w:szCs w:val="24"/>
        </w:rPr>
        <w:t xml:space="preserve"> using split libraries within the Quantitative Insights into Microbial Ecology (QIIME v.1.9) analysis pipeline (</w:t>
      </w:r>
      <w:proofErr w:type="spellStart"/>
      <w:r w:rsidRPr="005D6C4A">
        <w:rPr>
          <w:rFonts w:ascii="Times New Roman" w:eastAsia="Times New Roman" w:hAnsi="Times New Roman" w:cs="Times New Roman"/>
          <w:sz w:val="24"/>
          <w:szCs w:val="24"/>
        </w:rPr>
        <w:t>Caporaso</w:t>
      </w:r>
      <w:proofErr w:type="spellEnd"/>
      <w:r w:rsidRPr="005D6C4A">
        <w:rPr>
          <w:rFonts w:ascii="Times New Roman" w:eastAsia="Times New Roman" w:hAnsi="Times New Roman" w:cs="Times New Roman"/>
          <w:sz w:val="24"/>
          <w:szCs w:val="24"/>
        </w:rPr>
        <w:t xml:space="preserve"> et al. 2010b), and then </w:t>
      </w:r>
      <w:proofErr w:type="spellStart"/>
      <w:r w:rsidRPr="005D6C4A">
        <w:rPr>
          <w:rFonts w:ascii="Times New Roman" w:eastAsia="Times New Roman" w:hAnsi="Times New Roman" w:cs="Times New Roman"/>
          <w:sz w:val="24"/>
          <w:szCs w:val="24"/>
        </w:rPr>
        <w:t>then</w:t>
      </w:r>
      <w:proofErr w:type="spellEnd"/>
      <w:r w:rsidRPr="005D6C4A">
        <w:rPr>
          <w:rFonts w:ascii="Times New Roman" w:eastAsia="Times New Roman" w:hAnsi="Times New Roman" w:cs="Times New Roman"/>
          <w:sz w:val="24"/>
          <w:szCs w:val="24"/>
        </w:rPr>
        <w:t xml:space="preserve"> trimmed to 250 base pairs using </w:t>
      </w:r>
      <w:proofErr w:type="spellStart"/>
      <w:r w:rsidRPr="005D6C4A">
        <w:rPr>
          <w:rFonts w:ascii="Times New Roman" w:eastAsia="Times New Roman" w:hAnsi="Times New Roman" w:cs="Times New Roman"/>
          <w:sz w:val="24"/>
          <w:szCs w:val="24"/>
        </w:rPr>
        <w:t>FastX</w:t>
      </w:r>
      <w:proofErr w:type="spellEnd"/>
      <w:r w:rsidRPr="005D6C4A">
        <w:rPr>
          <w:rFonts w:ascii="Times New Roman" w:eastAsia="Times New Roman" w:hAnsi="Times New Roman" w:cs="Times New Roman"/>
          <w:sz w:val="24"/>
          <w:szCs w:val="24"/>
        </w:rPr>
        <w:t xml:space="preserve"> Toolkit </w:t>
      </w:r>
      <w:r w:rsidRPr="005D6C4A">
        <w:rPr>
          <w:rFonts w:ascii="Times New Roman" w:eastAsia="Times New Roman" w:hAnsi="Times New Roman" w:cs="Times New Roman"/>
          <w:sz w:val="24"/>
          <w:szCs w:val="24"/>
        </w:rPr>
        <w:lastRenderedPageBreak/>
        <w:t>(</w:t>
      </w:r>
      <w:hyperlink r:id="rId10">
        <w:r w:rsidRPr="005D6C4A">
          <w:rPr>
            <w:rFonts w:ascii="Times New Roman" w:eastAsia="Times New Roman" w:hAnsi="Times New Roman" w:cs="Times New Roman"/>
            <w:color w:val="1155CC"/>
            <w:sz w:val="24"/>
            <w:szCs w:val="24"/>
            <w:u w:val="single"/>
          </w:rPr>
          <w:t>http://hannonlab.cshl.edu/fastx_toolkit/</w:t>
        </w:r>
      </w:hyperlink>
      <w:r w:rsidRPr="005D6C4A">
        <w:rPr>
          <w:rFonts w:ascii="Times New Roman" w:eastAsia="Times New Roman" w:hAnsi="Times New Roman" w:cs="Times New Roman"/>
          <w:sz w:val="24"/>
          <w:szCs w:val="24"/>
        </w:rPr>
        <w:t xml:space="preserve">). Reads were then clustered into “species” </w:t>
      </w:r>
      <w:proofErr w:type="gramStart"/>
      <w:r w:rsidRPr="005D6C4A">
        <w:rPr>
          <w:rFonts w:ascii="Times New Roman" w:eastAsia="Times New Roman" w:hAnsi="Times New Roman" w:cs="Times New Roman"/>
          <w:sz w:val="24"/>
          <w:szCs w:val="24"/>
        </w:rPr>
        <w:t>level  operational</w:t>
      </w:r>
      <w:proofErr w:type="gramEnd"/>
      <w:r w:rsidRPr="005D6C4A">
        <w:rPr>
          <w:rFonts w:ascii="Times New Roman" w:eastAsia="Times New Roman" w:hAnsi="Times New Roman" w:cs="Times New Roman"/>
          <w:sz w:val="24"/>
          <w:szCs w:val="24"/>
        </w:rPr>
        <w:t xml:space="preserve"> taxonomic units (OTUs) using Minimum Entropy Decomposition (MEDs; </w:t>
      </w:r>
      <w:proofErr w:type="spellStart"/>
      <w:r w:rsidRPr="005D6C4A">
        <w:rPr>
          <w:rFonts w:ascii="Times New Roman" w:eastAsia="Times New Roman" w:hAnsi="Times New Roman" w:cs="Times New Roman"/>
          <w:sz w:val="24"/>
          <w:szCs w:val="24"/>
        </w:rPr>
        <w:t>Eren</w:t>
      </w:r>
      <w:proofErr w:type="spellEnd"/>
      <w:r w:rsidRPr="005D6C4A">
        <w:rPr>
          <w:rFonts w:ascii="Times New Roman" w:eastAsia="Times New Roman" w:hAnsi="Times New Roman" w:cs="Times New Roman"/>
          <w:sz w:val="24"/>
          <w:szCs w:val="24"/>
        </w:rPr>
        <w:t xml:space="preserve"> et al. 2015), with the minimum number of reads per MED node set to 90 (-M parameter). All other parameters were run with default settings; the maximum variation allowed per node (-V) was automatically set at three nucleotides.</w:t>
      </w:r>
    </w:p>
    <w:p w14:paraId="51B64707" w14:textId="77777777" w:rsidR="002E0CAC" w:rsidRPr="005D6C4A" w:rsidRDefault="003F441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ab/>
        <w:t xml:space="preserve">Taxonomy was assigned to MED-nodes (hereafter referred to as operational taxonomic units; OTUs) using </w:t>
      </w:r>
      <w:proofErr w:type="spellStart"/>
      <w:r w:rsidRPr="005D6C4A">
        <w:rPr>
          <w:rFonts w:ascii="Times New Roman" w:eastAsia="Times New Roman" w:hAnsi="Times New Roman" w:cs="Times New Roman"/>
          <w:sz w:val="24"/>
          <w:szCs w:val="24"/>
        </w:rPr>
        <w:t>uclust</w:t>
      </w:r>
      <w:proofErr w:type="spellEnd"/>
      <w:r w:rsidRPr="005D6C4A">
        <w:rPr>
          <w:rFonts w:ascii="Times New Roman" w:eastAsia="Times New Roman" w:hAnsi="Times New Roman" w:cs="Times New Roman"/>
          <w:sz w:val="24"/>
          <w:szCs w:val="24"/>
        </w:rPr>
        <w:t xml:space="preserve"> (Edgar 2010) as implemented in the Assign Taxonomy function of QIIME v.1.9 retrained on the </w:t>
      </w:r>
      <w:proofErr w:type="spellStart"/>
      <w:r w:rsidRPr="005D6C4A">
        <w:rPr>
          <w:rFonts w:ascii="Times New Roman" w:eastAsia="Times New Roman" w:hAnsi="Times New Roman" w:cs="Times New Roman"/>
          <w:sz w:val="24"/>
          <w:szCs w:val="24"/>
        </w:rPr>
        <w:t>GreenGenes</w:t>
      </w:r>
      <w:proofErr w:type="spellEnd"/>
      <w:r w:rsidRPr="005D6C4A">
        <w:rPr>
          <w:rFonts w:ascii="Times New Roman" w:eastAsia="Times New Roman" w:hAnsi="Times New Roman" w:cs="Times New Roman"/>
          <w:sz w:val="24"/>
          <w:szCs w:val="24"/>
        </w:rPr>
        <w:t xml:space="preserve"> (gg_13_8) database (</w:t>
      </w:r>
      <w:proofErr w:type="spellStart"/>
      <w:r w:rsidRPr="005D6C4A">
        <w:rPr>
          <w:rFonts w:ascii="Times New Roman" w:eastAsia="Times New Roman" w:hAnsi="Times New Roman" w:cs="Times New Roman"/>
          <w:sz w:val="24"/>
          <w:szCs w:val="24"/>
        </w:rPr>
        <w:t>DeSantis</w:t>
      </w:r>
      <w:proofErr w:type="spellEnd"/>
      <w:r w:rsidRPr="005D6C4A">
        <w:rPr>
          <w:rFonts w:ascii="Times New Roman" w:eastAsia="Times New Roman" w:hAnsi="Times New Roman" w:cs="Times New Roman"/>
          <w:sz w:val="24"/>
          <w:szCs w:val="24"/>
        </w:rPr>
        <w:t xml:space="preserve"> et al. 2006). OTUs annotated to either chloroplast or mitochondrial sequences were removed as putative host contamination. Additional OTUs were removed if they occurred in only a single sample. Representative sequences for the remaining OTUs (n = 1984) were aligned with </w:t>
      </w:r>
      <w:proofErr w:type="spellStart"/>
      <w:r w:rsidRPr="005D6C4A">
        <w:rPr>
          <w:rFonts w:ascii="Times New Roman" w:eastAsia="Times New Roman" w:hAnsi="Times New Roman" w:cs="Times New Roman"/>
          <w:sz w:val="24"/>
          <w:szCs w:val="24"/>
        </w:rPr>
        <w:t>PyNAST</w:t>
      </w:r>
      <w:proofErr w:type="spellEnd"/>
      <w:r w:rsidRPr="005D6C4A">
        <w:rPr>
          <w:rFonts w:ascii="Times New Roman" w:eastAsia="Times New Roman" w:hAnsi="Times New Roman" w:cs="Times New Roman"/>
          <w:sz w:val="24"/>
          <w:szCs w:val="24"/>
        </w:rPr>
        <w:t xml:space="preserve"> v.1.2.2 (</w:t>
      </w:r>
      <w:proofErr w:type="spellStart"/>
      <w:r w:rsidRPr="005D6C4A">
        <w:rPr>
          <w:rFonts w:ascii="Times New Roman" w:eastAsia="Times New Roman" w:hAnsi="Times New Roman" w:cs="Times New Roman"/>
          <w:sz w:val="24"/>
          <w:szCs w:val="24"/>
        </w:rPr>
        <w:t>Caporaso</w:t>
      </w:r>
      <w:proofErr w:type="spellEnd"/>
      <w:r w:rsidRPr="005D6C4A">
        <w:rPr>
          <w:rFonts w:ascii="Times New Roman" w:eastAsia="Times New Roman" w:hAnsi="Times New Roman" w:cs="Times New Roman"/>
          <w:sz w:val="24"/>
          <w:szCs w:val="24"/>
        </w:rPr>
        <w:t xml:space="preserve"> et al. 2010a) using the </w:t>
      </w:r>
      <w:proofErr w:type="spellStart"/>
      <w:r w:rsidRPr="005D6C4A">
        <w:rPr>
          <w:rFonts w:ascii="Times New Roman" w:eastAsia="Times New Roman" w:hAnsi="Times New Roman" w:cs="Times New Roman"/>
          <w:sz w:val="24"/>
          <w:szCs w:val="24"/>
        </w:rPr>
        <w:t>GreenGenes</w:t>
      </w:r>
      <w:proofErr w:type="spellEnd"/>
      <w:r w:rsidRPr="005D6C4A">
        <w:rPr>
          <w:rFonts w:ascii="Times New Roman" w:eastAsia="Times New Roman" w:hAnsi="Times New Roman" w:cs="Times New Roman"/>
          <w:sz w:val="24"/>
          <w:szCs w:val="24"/>
        </w:rPr>
        <w:t xml:space="preserve"> 13_8 alignment as a template, and a tree was constructed using </w:t>
      </w:r>
      <w:proofErr w:type="spellStart"/>
      <w:r w:rsidRPr="005D6C4A">
        <w:rPr>
          <w:rFonts w:ascii="Times New Roman" w:eastAsia="Times New Roman" w:hAnsi="Times New Roman" w:cs="Times New Roman"/>
          <w:sz w:val="24"/>
          <w:szCs w:val="24"/>
        </w:rPr>
        <w:t>FastTree</w:t>
      </w:r>
      <w:proofErr w:type="spellEnd"/>
      <w:r w:rsidRPr="005D6C4A">
        <w:rPr>
          <w:rFonts w:ascii="Times New Roman" w:eastAsia="Times New Roman" w:hAnsi="Times New Roman" w:cs="Times New Roman"/>
          <w:sz w:val="24"/>
          <w:szCs w:val="24"/>
        </w:rPr>
        <w:t xml:space="preserve"> (Price et al. 2010) as implemented in QIIME v.1.9. Samples with fewer than 1000 reads were removed from the analysis. Sequence data and </w:t>
      </w:r>
      <w:proofErr w:type="spellStart"/>
      <w:r w:rsidRPr="005D6C4A">
        <w:rPr>
          <w:rFonts w:ascii="Times New Roman" w:eastAsia="Times New Roman" w:hAnsi="Times New Roman" w:cs="Times New Roman"/>
          <w:sz w:val="24"/>
          <w:szCs w:val="24"/>
        </w:rPr>
        <w:t>MiMARKs</w:t>
      </w:r>
      <w:proofErr w:type="spellEnd"/>
      <w:r w:rsidRPr="005D6C4A">
        <w:rPr>
          <w:rFonts w:ascii="Times New Roman" w:eastAsia="Times New Roman" w:hAnsi="Times New Roman" w:cs="Times New Roman"/>
          <w:sz w:val="24"/>
          <w:szCs w:val="24"/>
        </w:rPr>
        <w:t xml:space="preserve"> compliant metadata are deposited at the European Bioinformatics Institute, accession number (XXXXXXXX).  </w:t>
      </w:r>
    </w:p>
    <w:p w14:paraId="58CFC443" w14:textId="77777777" w:rsidR="002E0CAC" w:rsidRPr="005D6C4A" w:rsidRDefault="002E0CAC" w:rsidP="00B44EE3">
      <w:pPr>
        <w:pStyle w:val="Normal1"/>
        <w:spacing w:line="480" w:lineRule="auto"/>
        <w:rPr>
          <w:rFonts w:ascii="Times New Roman" w:eastAsia="Times New Roman" w:hAnsi="Times New Roman" w:cs="Times New Roman"/>
          <w:sz w:val="24"/>
          <w:szCs w:val="24"/>
        </w:rPr>
      </w:pPr>
    </w:p>
    <w:p w14:paraId="35A92DAF" w14:textId="2A5094C0" w:rsidR="002E0CAC" w:rsidRPr="005D6C4A" w:rsidRDefault="006053B8" w:rsidP="00B44EE3">
      <w:pPr>
        <w:pStyle w:val="Normal1"/>
        <w:spacing w:line="480" w:lineRule="auto"/>
        <w:rPr>
          <w:rFonts w:ascii="Times New Roman" w:eastAsia="Times New Roman" w:hAnsi="Times New Roman" w:cs="Times New Roman"/>
          <w:b/>
          <w:sz w:val="24"/>
          <w:szCs w:val="24"/>
        </w:rPr>
      </w:pPr>
      <w:r w:rsidRPr="005D6C4A">
        <w:rPr>
          <w:rFonts w:ascii="Times New Roman" w:eastAsia="Times New Roman" w:hAnsi="Times New Roman" w:cs="Times New Roman"/>
          <w:b/>
          <w:sz w:val="24"/>
          <w:szCs w:val="24"/>
        </w:rPr>
        <w:t xml:space="preserve">2.5 </w:t>
      </w:r>
      <w:r w:rsidR="003F441A" w:rsidRPr="005D6C4A">
        <w:rPr>
          <w:rFonts w:ascii="Times New Roman" w:eastAsia="Times New Roman" w:hAnsi="Times New Roman" w:cs="Times New Roman"/>
          <w:b/>
          <w:sz w:val="24"/>
          <w:szCs w:val="24"/>
        </w:rPr>
        <w:t>Statistical analyses</w:t>
      </w:r>
    </w:p>
    <w:p w14:paraId="364A6944" w14:textId="1E168482" w:rsidR="002E0CAC" w:rsidRPr="005D6C4A" w:rsidDel="005327DD" w:rsidRDefault="003F441A" w:rsidP="00B44EE3">
      <w:pPr>
        <w:pStyle w:val="Normal1"/>
        <w:spacing w:line="480" w:lineRule="auto"/>
        <w:rPr>
          <w:del w:id="171" w:author="Mary O'Connor" w:date="2018-03-04T14:07:00Z"/>
          <w:rFonts w:ascii="Times New Roman" w:eastAsia="Times New Roman" w:hAnsi="Times New Roman" w:cs="Times New Roman"/>
          <w:i/>
          <w:sz w:val="24"/>
          <w:szCs w:val="24"/>
        </w:rPr>
      </w:pPr>
      <w:r w:rsidRPr="005D6C4A">
        <w:rPr>
          <w:rFonts w:ascii="Times New Roman" w:eastAsia="Times New Roman" w:hAnsi="Times New Roman" w:cs="Times New Roman"/>
          <w:sz w:val="24"/>
          <w:szCs w:val="24"/>
        </w:rPr>
        <w:tab/>
      </w:r>
      <w:r w:rsidR="00626287" w:rsidRPr="005D6C4A">
        <w:rPr>
          <w:rStyle w:val="CommentReference"/>
        </w:rPr>
        <w:commentReference w:id="172"/>
      </w:r>
      <w:ins w:id="173" w:author="Mary O'Connor" w:date="2018-03-04T14:06:00Z">
        <w:r w:rsidR="005327DD">
          <w:rPr>
            <w:rFonts w:ascii="Times New Roman" w:eastAsia="Times New Roman" w:hAnsi="Times New Roman" w:cs="Times New Roman"/>
            <w:sz w:val="24"/>
            <w:szCs w:val="24"/>
          </w:rPr>
          <w:t xml:space="preserve">For </w:t>
        </w:r>
        <w:proofErr w:type="spellStart"/>
        <w:r w:rsidR="005327DD">
          <w:rPr>
            <w:rFonts w:ascii="Times New Roman" w:eastAsia="Times New Roman" w:hAnsi="Times New Roman" w:cs="Times New Roman"/>
            <w:sz w:val="24"/>
            <w:szCs w:val="24"/>
          </w:rPr>
          <w:t>univariate</w:t>
        </w:r>
        <w:proofErr w:type="spellEnd"/>
        <w:r w:rsidR="005327DD">
          <w:rPr>
            <w:rFonts w:ascii="Times New Roman" w:eastAsia="Times New Roman" w:hAnsi="Times New Roman" w:cs="Times New Roman"/>
            <w:sz w:val="24"/>
            <w:szCs w:val="24"/>
          </w:rPr>
          <w:t xml:space="preserve"> responses, we fit linear models and used ANOVA to compare </w:t>
        </w:r>
      </w:ins>
      <w:del w:id="174" w:author="Mary O'Connor" w:date="2018-03-04T14:06:00Z">
        <w:r w:rsidR="000F6D6F" w:rsidRPr="005D6C4A" w:rsidDel="005327DD">
          <w:rPr>
            <w:rFonts w:ascii="Times New Roman" w:eastAsia="Times New Roman" w:hAnsi="Times New Roman" w:cs="Times New Roman"/>
            <w:sz w:val="24"/>
            <w:szCs w:val="24"/>
          </w:rPr>
          <w:delText>For all</w:delText>
        </w:r>
        <w:r w:rsidRPr="005D6C4A" w:rsidDel="005327DD">
          <w:rPr>
            <w:rFonts w:ascii="Times New Roman" w:eastAsia="Times New Roman" w:hAnsi="Times New Roman" w:cs="Times New Roman"/>
            <w:sz w:val="24"/>
            <w:szCs w:val="24"/>
          </w:rPr>
          <w:delText xml:space="preserve"> </w:delText>
        </w:r>
      </w:del>
      <w:r w:rsidR="00626287" w:rsidRPr="005D6C4A">
        <w:rPr>
          <w:rFonts w:ascii="Times New Roman" w:eastAsia="Times New Roman" w:hAnsi="Times New Roman" w:cs="Times New Roman"/>
          <w:i/>
          <w:sz w:val="24"/>
          <w:szCs w:val="24"/>
        </w:rPr>
        <w:t>Z. marina</w:t>
      </w:r>
      <w:r w:rsidR="00626287" w:rsidRPr="005D6C4A">
        <w:rPr>
          <w:rFonts w:ascii="Times New Roman" w:eastAsia="Times New Roman" w:hAnsi="Times New Roman" w:cs="Times New Roman"/>
          <w:sz w:val="24"/>
          <w:szCs w:val="24"/>
        </w:rPr>
        <w:t xml:space="preserve"> </w:t>
      </w:r>
      <w:r w:rsidRPr="005D6C4A">
        <w:rPr>
          <w:rFonts w:ascii="Times New Roman" w:eastAsia="Times New Roman" w:hAnsi="Times New Roman" w:cs="Times New Roman"/>
          <w:sz w:val="24"/>
          <w:szCs w:val="24"/>
        </w:rPr>
        <w:t xml:space="preserve">and </w:t>
      </w:r>
      <w:proofErr w:type="spellStart"/>
      <w:r w:rsidRPr="005D6C4A">
        <w:rPr>
          <w:rFonts w:ascii="Times New Roman" w:eastAsia="Times New Roman" w:hAnsi="Times New Roman" w:cs="Times New Roman"/>
          <w:i/>
          <w:sz w:val="24"/>
          <w:szCs w:val="24"/>
        </w:rPr>
        <w:t>Smithora</w:t>
      </w:r>
      <w:proofErr w:type="spellEnd"/>
      <w:r w:rsidRPr="005D6C4A">
        <w:rPr>
          <w:rFonts w:ascii="Times New Roman" w:eastAsia="Times New Roman" w:hAnsi="Times New Roman" w:cs="Times New Roman"/>
          <w:sz w:val="24"/>
          <w:szCs w:val="24"/>
        </w:rPr>
        <w:t xml:space="preserve"> biomass</w:t>
      </w:r>
      <w:r w:rsidR="000F6D6F" w:rsidRPr="005D6C4A">
        <w:rPr>
          <w:rFonts w:ascii="Times New Roman" w:eastAsia="Times New Roman" w:hAnsi="Times New Roman" w:cs="Times New Roman"/>
          <w:sz w:val="24"/>
          <w:szCs w:val="24"/>
        </w:rPr>
        <w:t xml:space="preserve"> </w:t>
      </w:r>
      <w:ins w:id="175" w:author="Mary O'Connor" w:date="2018-03-04T14:06:00Z">
        <w:r w:rsidR="005327DD">
          <w:rPr>
            <w:rFonts w:ascii="Times New Roman" w:eastAsia="Times New Roman" w:hAnsi="Times New Roman" w:cs="Times New Roman"/>
            <w:sz w:val="24"/>
            <w:szCs w:val="24"/>
          </w:rPr>
          <w:t xml:space="preserve">and </w:t>
        </w:r>
      </w:ins>
      <w:ins w:id="176" w:author="Mary O'Connor" w:date="2018-03-04T14:08:00Z">
        <w:r w:rsidR="00AF1893">
          <w:rPr>
            <w:rFonts w:ascii="Times New Roman" w:eastAsia="Times New Roman" w:hAnsi="Times New Roman" w:cs="Times New Roman"/>
            <w:sz w:val="24"/>
            <w:szCs w:val="24"/>
          </w:rPr>
          <w:t>density</w:t>
        </w:r>
      </w:ins>
      <w:ins w:id="177" w:author="Mary O'Connor" w:date="2018-03-04T14:06:00Z">
        <w:r w:rsidR="005327DD">
          <w:rPr>
            <w:rFonts w:ascii="Times New Roman" w:eastAsia="Times New Roman" w:hAnsi="Times New Roman" w:cs="Times New Roman"/>
            <w:sz w:val="24"/>
            <w:szCs w:val="24"/>
          </w:rPr>
          <w:t xml:space="preserve"> </w:t>
        </w:r>
      </w:ins>
      <w:del w:id="178" w:author="Mary O'Connor" w:date="2018-03-04T14:06:00Z">
        <w:r w:rsidR="000F6D6F" w:rsidRPr="005D6C4A" w:rsidDel="005327DD">
          <w:rPr>
            <w:rFonts w:ascii="Times New Roman" w:eastAsia="Times New Roman" w:hAnsi="Times New Roman" w:cs="Times New Roman"/>
            <w:sz w:val="24"/>
            <w:szCs w:val="24"/>
          </w:rPr>
          <w:delText>comparisons</w:delText>
        </w:r>
        <w:r w:rsidRPr="005D6C4A" w:rsidDel="005327DD">
          <w:rPr>
            <w:rFonts w:ascii="Times New Roman" w:eastAsia="Times New Roman" w:hAnsi="Times New Roman" w:cs="Times New Roman"/>
            <w:sz w:val="24"/>
            <w:szCs w:val="24"/>
          </w:rPr>
          <w:delText xml:space="preserve"> </w:delText>
        </w:r>
        <w:r w:rsidR="007562F3" w:rsidRPr="005D6C4A" w:rsidDel="005327DD">
          <w:rPr>
            <w:rFonts w:ascii="Times New Roman" w:eastAsia="Times New Roman" w:hAnsi="Times New Roman" w:cs="Times New Roman"/>
            <w:sz w:val="24"/>
            <w:szCs w:val="24"/>
          </w:rPr>
          <w:delText>linear models were fit using</w:delText>
        </w:r>
      </w:del>
      <w:ins w:id="179" w:author="Mary O'Connor" w:date="2018-03-04T14:06:00Z">
        <w:r w:rsidR="005327DD">
          <w:rPr>
            <w:rFonts w:ascii="Times New Roman" w:eastAsia="Times New Roman" w:hAnsi="Times New Roman" w:cs="Times New Roman"/>
            <w:sz w:val="24"/>
            <w:szCs w:val="24"/>
          </w:rPr>
          <w:t>(</w:t>
        </w:r>
      </w:ins>
      <w:del w:id="180" w:author="Mary O'Connor" w:date="2018-03-04T14:06:00Z">
        <w:r w:rsidRPr="005D6C4A" w:rsidDel="005327DD">
          <w:rPr>
            <w:rFonts w:ascii="Times New Roman" w:eastAsia="Times New Roman" w:hAnsi="Times New Roman" w:cs="Times New Roman"/>
            <w:sz w:val="24"/>
            <w:szCs w:val="24"/>
          </w:rPr>
          <w:delText xml:space="preserve"> </w:delText>
        </w:r>
      </w:del>
      <w:r w:rsidRPr="005D6C4A">
        <w:rPr>
          <w:rFonts w:ascii="Times New Roman" w:eastAsia="Times New Roman" w:hAnsi="Times New Roman" w:cs="Times New Roman"/>
          <w:sz w:val="24"/>
          <w:szCs w:val="24"/>
        </w:rPr>
        <w:t>R. 325 statistical software</w:t>
      </w:r>
      <w:del w:id="181" w:author="Mary O'Connor" w:date="2018-03-04T14:06:00Z">
        <w:r w:rsidR="007562F3" w:rsidRPr="005D6C4A" w:rsidDel="005327DD">
          <w:rPr>
            <w:rFonts w:ascii="Times New Roman" w:eastAsia="Times New Roman" w:hAnsi="Times New Roman" w:cs="Times New Roman"/>
            <w:sz w:val="24"/>
            <w:szCs w:val="24"/>
          </w:rPr>
          <w:delText xml:space="preserve"> </w:delText>
        </w:r>
      </w:del>
      <w:ins w:id="182" w:author="Mary O'Connor" w:date="2018-03-04T14:06:00Z">
        <w:r w:rsidR="005327DD">
          <w:rPr>
            <w:rFonts w:ascii="Times New Roman" w:eastAsia="Times New Roman" w:hAnsi="Times New Roman" w:cs="Times New Roman"/>
            <w:sz w:val="24"/>
            <w:szCs w:val="24"/>
          </w:rPr>
          <w:t>)</w:t>
        </w:r>
      </w:ins>
      <w:del w:id="183" w:author="Mary O'Connor" w:date="2018-03-04T14:06:00Z">
        <w:r w:rsidR="007562F3" w:rsidRPr="005D6C4A" w:rsidDel="005327DD">
          <w:rPr>
            <w:rFonts w:ascii="Times New Roman" w:eastAsia="Times New Roman" w:hAnsi="Times New Roman" w:cs="Times New Roman"/>
            <w:sz w:val="24"/>
            <w:szCs w:val="24"/>
          </w:rPr>
          <w:delText>and ANOVA tests were used</w:delText>
        </w:r>
      </w:del>
      <w:r w:rsidRPr="005D6C4A">
        <w:rPr>
          <w:rFonts w:ascii="Times New Roman" w:eastAsia="Times New Roman" w:hAnsi="Times New Roman" w:cs="Times New Roman"/>
          <w:sz w:val="24"/>
          <w:szCs w:val="24"/>
        </w:rPr>
        <w:t xml:space="preserve">. </w:t>
      </w:r>
    </w:p>
    <w:p w14:paraId="5FB5359C" w14:textId="55CBEBE2" w:rsidR="002E0CAC" w:rsidRPr="005D6C4A" w:rsidRDefault="003F441A" w:rsidP="00B44EE3">
      <w:pPr>
        <w:pStyle w:val="Normal1"/>
        <w:spacing w:line="480" w:lineRule="auto"/>
        <w:rPr>
          <w:rFonts w:ascii="Times New Roman" w:eastAsia="Times New Roman" w:hAnsi="Times New Roman" w:cs="Times New Roman"/>
          <w:sz w:val="24"/>
          <w:szCs w:val="24"/>
        </w:rPr>
      </w:pPr>
      <w:del w:id="184" w:author="Mary O'Connor" w:date="2018-03-04T14:08:00Z">
        <w:r w:rsidRPr="005D6C4A" w:rsidDel="00AF1893">
          <w:rPr>
            <w:rFonts w:ascii="Times New Roman" w:eastAsia="Times New Roman" w:hAnsi="Times New Roman" w:cs="Times New Roman"/>
            <w:sz w:val="24"/>
            <w:szCs w:val="24"/>
          </w:rPr>
          <w:tab/>
        </w:r>
      </w:del>
      <w:r w:rsidR="004C6B0A" w:rsidRPr="005D6C4A">
        <w:rPr>
          <w:rFonts w:ascii="Times New Roman" w:eastAsia="Times New Roman" w:hAnsi="Times New Roman" w:cs="Times New Roman"/>
          <w:sz w:val="24"/>
          <w:szCs w:val="24"/>
        </w:rPr>
        <w:t>To compare bacterial community composition among treatments, w</w:t>
      </w:r>
      <w:r w:rsidRPr="005D6C4A">
        <w:rPr>
          <w:rFonts w:ascii="Times New Roman" w:eastAsia="Times New Roman" w:hAnsi="Times New Roman" w:cs="Times New Roman"/>
          <w:sz w:val="24"/>
          <w:szCs w:val="24"/>
        </w:rPr>
        <w:t xml:space="preserve">e constructed a dissimilarity matrix on rarefied data (5000 sequences/sample) using the </w:t>
      </w:r>
      <w:proofErr w:type="spellStart"/>
      <w:r w:rsidRPr="005D6C4A">
        <w:rPr>
          <w:rFonts w:ascii="Times New Roman" w:eastAsia="Times New Roman" w:hAnsi="Times New Roman" w:cs="Times New Roman"/>
          <w:sz w:val="24"/>
          <w:szCs w:val="24"/>
        </w:rPr>
        <w:t>UniFrac</w:t>
      </w:r>
      <w:proofErr w:type="spellEnd"/>
      <w:r w:rsidRPr="005D6C4A">
        <w:rPr>
          <w:rFonts w:ascii="Times New Roman" w:eastAsia="Times New Roman" w:hAnsi="Times New Roman" w:cs="Times New Roman"/>
          <w:sz w:val="24"/>
          <w:szCs w:val="24"/>
        </w:rPr>
        <w:t xml:space="preserve"> metric, which takes phylogenetic distance</w:t>
      </w:r>
      <w:r w:rsidR="002B35BE" w:rsidRPr="005D6C4A">
        <w:rPr>
          <w:rFonts w:ascii="Times New Roman" w:eastAsia="Times New Roman" w:hAnsi="Times New Roman" w:cs="Times New Roman"/>
          <w:sz w:val="24"/>
          <w:szCs w:val="24"/>
        </w:rPr>
        <w:t xml:space="preserve">, but not relative </w:t>
      </w:r>
      <w:r w:rsidR="002B35BE" w:rsidRPr="005D6C4A">
        <w:rPr>
          <w:rFonts w:ascii="Times New Roman" w:eastAsia="Times New Roman" w:hAnsi="Times New Roman" w:cs="Times New Roman"/>
          <w:sz w:val="24"/>
          <w:szCs w:val="24"/>
        </w:rPr>
        <w:lastRenderedPageBreak/>
        <w:t>abundance,</w:t>
      </w:r>
      <w:r w:rsidRPr="005D6C4A">
        <w:rPr>
          <w:rFonts w:ascii="Times New Roman" w:eastAsia="Times New Roman" w:hAnsi="Times New Roman" w:cs="Times New Roman"/>
          <w:sz w:val="24"/>
          <w:szCs w:val="24"/>
        </w:rPr>
        <w:t xml:space="preserve"> into account (</w:t>
      </w:r>
      <w:proofErr w:type="spellStart"/>
      <w:r w:rsidRPr="005D6C4A">
        <w:rPr>
          <w:rFonts w:ascii="Times New Roman" w:eastAsia="Times New Roman" w:hAnsi="Times New Roman" w:cs="Times New Roman"/>
          <w:sz w:val="24"/>
          <w:szCs w:val="24"/>
        </w:rPr>
        <w:t>Lozupone</w:t>
      </w:r>
      <w:proofErr w:type="spellEnd"/>
      <w:r w:rsidRPr="005D6C4A">
        <w:rPr>
          <w:rFonts w:ascii="Times New Roman" w:eastAsia="Times New Roman" w:hAnsi="Times New Roman" w:cs="Times New Roman"/>
          <w:sz w:val="24"/>
          <w:szCs w:val="24"/>
        </w:rPr>
        <w:t xml:space="preserve"> &amp; Knight 2005), to compare </w:t>
      </w:r>
      <w:proofErr w:type="spellStart"/>
      <w:r w:rsidRPr="005D6C4A">
        <w:rPr>
          <w:rFonts w:ascii="Times New Roman" w:eastAsia="Times New Roman" w:hAnsi="Times New Roman" w:cs="Times New Roman"/>
          <w:sz w:val="24"/>
          <w:szCs w:val="24"/>
        </w:rPr>
        <w:t>microbiota</w:t>
      </w:r>
      <w:proofErr w:type="spellEnd"/>
      <w:r w:rsidRPr="005D6C4A">
        <w:rPr>
          <w:rFonts w:ascii="Times New Roman" w:eastAsia="Times New Roman" w:hAnsi="Times New Roman" w:cs="Times New Roman"/>
          <w:sz w:val="24"/>
          <w:szCs w:val="24"/>
        </w:rPr>
        <w:t xml:space="preserve"> composition among sites and before and after transplanting of shoots. The matrix was constructed in </w:t>
      </w:r>
      <w:proofErr w:type="spellStart"/>
      <w:r w:rsidRPr="005D6C4A">
        <w:rPr>
          <w:rFonts w:ascii="Times New Roman" w:eastAsia="Times New Roman" w:hAnsi="Times New Roman" w:cs="Times New Roman"/>
          <w:sz w:val="24"/>
          <w:szCs w:val="24"/>
        </w:rPr>
        <w:t>Phyloseq</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McMurdie</w:t>
      </w:r>
      <w:proofErr w:type="spellEnd"/>
      <w:r w:rsidRPr="005D6C4A">
        <w:rPr>
          <w:rFonts w:ascii="Times New Roman" w:eastAsia="Times New Roman" w:hAnsi="Times New Roman" w:cs="Times New Roman"/>
          <w:sz w:val="24"/>
          <w:szCs w:val="24"/>
        </w:rPr>
        <w:t xml:space="preserve"> and Holmes 2013) within R. Beta-diversity patterns were visualized with non-metric Multi Dimensional Scaling (NMDS) plots created in </w:t>
      </w:r>
      <w:commentRangeStart w:id="185"/>
      <w:commentRangeStart w:id="186"/>
      <w:proofErr w:type="spellStart"/>
      <w:r w:rsidRPr="005D6C4A">
        <w:rPr>
          <w:rFonts w:ascii="Times New Roman" w:eastAsia="Times New Roman" w:hAnsi="Times New Roman" w:cs="Times New Roman"/>
          <w:sz w:val="24"/>
          <w:szCs w:val="24"/>
        </w:rPr>
        <w:t>Phyloseq</w:t>
      </w:r>
      <w:commentRangeEnd w:id="185"/>
      <w:proofErr w:type="spellEnd"/>
      <w:r w:rsidRPr="005D6C4A">
        <w:commentReference w:id="185"/>
      </w:r>
      <w:commentRangeEnd w:id="186"/>
      <w:r w:rsidR="00A2427A" w:rsidRPr="005D6C4A">
        <w:rPr>
          <w:rStyle w:val="CommentReference"/>
        </w:rPr>
        <w:commentReference w:id="186"/>
      </w:r>
      <w:r w:rsidRPr="005D6C4A">
        <w:rPr>
          <w:rFonts w:ascii="Times New Roman" w:eastAsia="Times New Roman" w:hAnsi="Times New Roman" w:cs="Times New Roman"/>
          <w:sz w:val="24"/>
          <w:szCs w:val="24"/>
        </w:rPr>
        <w:t>. A two-way PERMANOVA (</w:t>
      </w:r>
      <w:proofErr w:type="spellStart"/>
      <w:r w:rsidRPr="005D6C4A">
        <w:rPr>
          <w:rFonts w:ascii="Times New Roman" w:eastAsia="Times New Roman" w:hAnsi="Times New Roman" w:cs="Times New Roman"/>
          <w:sz w:val="24"/>
          <w:szCs w:val="24"/>
        </w:rPr>
        <w:t>Permutational</w:t>
      </w:r>
      <w:proofErr w:type="spellEnd"/>
      <w:r w:rsidRPr="005D6C4A">
        <w:rPr>
          <w:rFonts w:ascii="Times New Roman" w:eastAsia="Times New Roman" w:hAnsi="Times New Roman" w:cs="Times New Roman"/>
          <w:sz w:val="24"/>
          <w:szCs w:val="24"/>
        </w:rPr>
        <w:t xml:space="preserve"> Analysis of Variance) was used to compare </w:t>
      </w:r>
      <w:commentRangeStart w:id="187"/>
      <w:commentRangeStart w:id="188"/>
      <w:r w:rsidRPr="005D6C4A">
        <w:rPr>
          <w:rFonts w:ascii="Times New Roman" w:eastAsia="Times New Roman" w:hAnsi="Times New Roman" w:cs="Times New Roman"/>
          <w:sz w:val="24"/>
          <w:szCs w:val="24"/>
        </w:rPr>
        <w:t xml:space="preserve">the effect of </w:t>
      </w:r>
      <w:proofErr w:type="spellStart"/>
      <w:r w:rsidRPr="005D6C4A">
        <w:rPr>
          <w:rFonts w:ascii="Times New Roman" w:eastAsia="Times New Roman" w:hAnsi="Times New Roman" w:cs="Times New Roman"/>
          <w:i/>
          <w:sz w:val="24"/>
          <w:szCs w:val="24"/>
        </w:rPr>
        <w:t>Smithora</w:t>
      </w:r>
      <w:proofErr w:type="spellEnd"/>
      <w:r w:rsidRPr="005D6C4A">
        <w:rPr>
          <w:rFonts w:ascii="Times New Roman" w:eastAsia="Times New Roman" w:hAnsi="Times New Roman" w:cs="Times New Roman"/>
          <w:sz w:val="24"/>
          <w:szCs w:val="24"/>
        </w:rPr>
        <w:t xml:space="preserve"> presence, transplant, and their interaction on bacterial community.</w:t>
      </w:r>
      <w:commentRangeEnd w:id="187"/>
      <w:r w:rsidR="00FC2172" w:rsidRPr="005D6C4A">
        <w:rPr>
          <w:rStyle w:val="CommentReference"/>
        </w:rPr>
        <w:commentReference w:id="187"/>
      </w:r>
      <w:commentRangeEnd w:id="188"/>
      <w:r w:rsidR="00A2427A" w:rsidRPr="005D6C4A">
        <w:rPr>
          <w:rStyle w:val="CommentReference"/>
        </w:rPr>
        <w:commentReference w:id="188"/>
      </w:r>
      <w:r w:rsidRPr="005D6C4A">
        <w:rPr>
          <w:rFonts w:ascii="Times New Roman" w:eastAsia="Times New Roman" w:hAnsi="Times New Roman" w:cs="Times New Roman"/>
          <w:sz w:val="24"/>
          <w:szCs w:val="24"/>
        </w:rPr>
        <w:t xml:space="preserve"> We did not include bacterial families with relative abundances lower than 0.02.</w:t>
      </w:r>
    </w:p>
    <w:p w14:paraId="45D68EB1" w14:textId="4811C8D4" w:rsidR="002E0CAC" w:rsidRPr="005D6C4A" w:rsidRDefault="004C6B0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ab/>
      </w:r>
      <w:r w:rsidR="003F441A" w:rsidRPr="005D6C4A">
        <w:rPr>
          <w:rFonts w:ascii="Times New Roman" w:eastAsia="Times New Roman" w:hAnsi="Times New Roman" w:cs="Times New Roman"/>
          <w:sz w:val="24"/>
          <w:szCs w:val="24"/>
        </w:rPr>
        <w:t xml:space="preserve">We compared </w:t>
      </w:r>
      <w:proofErr w:type="spellStart"/>
      <w:r w:rsidR="003F441A" w:rsidRPr="005D6C4A">
        <w:rPr>
          <w:rFonts w:ascii="Times New Roman" w:eastAsia="Times New Roman" w:hAnsi="Times New Roman" w:cs="Times New Roman"/>
          <w:sz w:val="24"/>
          <w:szCs w:val="24"/>
        </w:rPr>
        <w:t>epifaunal</w:t>
      </w:r>
      <w:proofErr w:type="spellEnd"/>
      <w:r w:rsidR="003F441A" w:rsidRPr="005D6C4A">
        <w:rPr>
          <w:rFonts w:ascii="Times New Roman" w:eastAsia="Times New Roman" w:hAnsi="Times New Roman" w:cs="Times New Roman"/>
          <w:sz w:val="24"/>
          <w:szCs w:val="24"/>
        </w:rPr>
        <w:t xml:space="preserve"> </w:t>
      </w:r>
      <w:r w:rsidR="005601E1" w:rsidRPr="005D6C4A">
        <w:rPr>
          <w:rFonts w:ascii="Times New Roman" w:eastAsia="Times New Roman" w:hAnsi="Times New Roman" w:cs="Times New Roman"/>
          <w:sz w:val="24"/>
          <w:szCs w:val="24"/>
        </w:rPr>
        <w:t xml:space="preserve">invertebrate </w:t>
      </w:r>
      <w:r w:rsidR="003F441A" w:rsidRPr="005D6C4A">
        <w:rPr>
          <w:rFonts w:ascii="Times New Roman" w:eastAsia="Times New Roman" w:hAnsi="Times New Roman" w:cs="Times New Roman"/>
          <w:sz w:val="24"/>
          <w:szCs w:val="24"/>
        </w:rPr>
        <w:t xml:space="preserve">abundance between edge and interior plots </w:t>
      </w:r>
      <w:r w:rsidR="00C47A9E" w:rsidRPr="005D6C4A">
        <w:rPr>
          <w:rFonts w:ascii="Times New Roman" w:eastAsia="Times New Roman" w:hAnsi="Times New Roman" w:cs="Times New Roman"/>
          <w:sz w:val="24"/>
          <w:szCs w:val="24"/>
        </w:rPr>
        <w:t>with ANOVA fit using a linear model</w:t>
      </w:r>
      <w:r w:rsidR="003F441A" w:rsidRPr="005D6C4A">
        <w:rPr>
          <w:rFonts w:ascii="Times New Roman" w:eastAsia="Times New Roman" w:hAnsi="Times New Roman" w:cs="Times New Roman"/>
          <w:sz w:val="24"/>
          <w:szCs w:val="24"/>
        </w:rPr>
        <w:t>. We used NMDS plots to visualize invertebrate community dissimilarity</w:t>
      </w:r>
      <w:r w:rsidRPr="005D6C4A">
        <w:rPr>
          <w:rFonts w:ascii="Times New Roman" w:eastAsia="Times New Roman" w:hAnsi="Times New Roman" w:cs="Times New Roman"/>
          <w:sz w:val="24"/>
          <w:szCs w:val="24"/>
        </w:rPr>
        <w:t xml:space="preserve"> based on</w:t>
      </w:r>
      <w:r w:rsidR="003F441A" w:rsidRPr="005D6C4A">
        <w:rPr>
          <w:rFonts w:ascii="Times New Roman" w:eastAsia="Times New Roman" w:hAnsi="Times New Roman" w:cs="Times New Roman"/>
          <w:sz w:val="24"/>
          <w:szCs w:val="24"/>
        </w:rPr>
        <w:t xml:space="preserve"> a bray-</w:t>
      </w:r>
      <w:proofErr w:type="spellStart"/>
      <w:r w:rsidR="003F441A" w:rsidRPr="005D6C4A">
        <w:rPr>
          <w:rFonts w:ascii="Times New Roman" w:eastAsia="Times New Roman" w:hAnsi="Times New Roman" w:cs="Times New Roman"/>
          <w:sz w:val="24"/>
          <w:szCs w:val="24"/>
        </w:rPr>
        <w:t>curtis</w:t>
      </w:r>
      <w:proofErr w:type="spellEnd"/>
      <w:r w:rsidR="003F441A" w:rsidRPr="005D6C4A">
        <w:rPr>
          <w:rFonts w:ascii="Times New Roman" w:eastAsia="Times New Roman" w:hAnsi="Times New Roman" w:cs="Times New Roman"/>
          <w:sz w:val="24"/>
          <w:szCs w:val="24"/>
        </w:rPr>
        <w:t xml:space="preserve"> dis</w:t>
      </w:r>
      <w:r w:rsidR="00C47A9E" w:rsidRPr="005D6C4A">
        <w:rPr>
          <w:rFonts w:ascii="Times New Roman" w:eastAsia="Times New Roman" w:hAnsi="Times New Roman" w:cs="Times New Roman"/>
          <w:sz w:val="24"/>
          <w:szCs w:val="24"/>
        </w:rPr>
        <w:t xml:space="preserve">similarity </w:t>
      </w:r>
      <w:r w:rsidR="003F441A" w:rsidRPr="005D6C4A">
        <w:rPr>
          <w:rFonts w:ascii="Times New Roman" w:eastAsia="Times New Roman" w:hAnsi="Times New Roman" w:cs="Times New Roman"/>
          <w:sz w:val="24"/>
          <w:szCs w:val="24"/>
        </w:rPr>
        <w:t>metric. Invertebrate community data was analyzed in the Vegan 2.3-4 package in R (</w:t>
      </w:r>
      <w:proofErr w:type="spellStart"/>
      <w:r w:rsidR="003F441A" w:rsidRPr="005D6C4A">
        <w:rPr>
          <w:rFonts w:ascii="Times New Roman" w:eastAsia="Times New Roman" w:hAnsi="Times New Roman" w:cs="Times New Roman"/>
          <w:sz w:val="24"/>
          <w:szCs w:val="24"/>
        </w:rPr>
        <w:t>Okansen</w:t>
      </w:r>
      <w:proofErr w:type="spellEnd"/>
      <w:r w:rsidR="003F441A" w:rsidRPr="005D6C4A">
        <w:rPr>
          <w:rFonts w:ascii="Times New Roman" w:eastAsia="Times New Roman" w:hAnsi="Times New Roman" w:cs="Times New Roman"/>
          <w:sz w:val="24"/>
          <w:szCs w:val="24"/>
        </w:rPr>
        <w:t xml:space="preserve"> et al. 2016). A PERMANOVA was used to test the effect of </w:t>
      </w:r>
      <w:proofErr w:type="spellStart"/>
      <w:r w:rsidR="00C47A9E" w:rsidRPr="005D6C4A">
        <w:rPr>
          <w:rFonts w:ascii="Times New Roman" w:eastAsia="Times New Roman" w:hAnsi="Times New Roman" w:cs="Times New Roman"/>
          <w:i/>
          <w:sz w:val="24"/>
          <w:szCs w:val="24"/>
        </w:rPr>
        <w:t>Smithora</w:t>
      </w:r>
      <w:proofErr w:type="spellEnd"/>
      <w:r w:rsidR="00C47A9E" w:rsidRPr="005D6C4A">
        <w:rPr>
          <w:rFonts w:ascii="Times New Roman" w:eastAsia="Times New Roman" w:hAnsi="Times New Roman" w:cs="Times New Roman"/>
          <w:sz w:val="24"/>
          <w:szCs w:val="24"/>
        </w:rPr>
        <w:t>, Location</w:t>
      </w:r>
      <w:r w:rsidR="003F441A" w:rsidRPr="005D6C4A">
        <w:rPr>
          <w:rFonts w:ascii="Times New Roman" w:eastAsia="Times New Roman" w:hAnsi="Times New Roman" w:cs="Times New Roman"/>
          <w:sz w:val="24"/>
          <w:szCs w:val="24"/>
        </w:rPr>
        <w:t xml:space="preserve"> (edge vs. interior)</w:t>
      </w:r>
      <w:r w:rsidR="00C47A9E" w:rsidRPr="005D6C4A">
        <w:rPr>
          <w:rFonts w:ascii="Times New Roman" w:eastAsia="Times New Roman" w:hAnsi="Times New Roman" w:cs="Times New Roman"/>
          <w:sz w:val="24"/>
          <w:szCs w:val="24"/>
        </w:rPr>
        <w:t xml:space="preserve">, and month (June </w:t>
      </w:r>
      <w:proofErr w:type="spellStart"/>
      <w:r w:rsidR="00C47A9E" w:rsidRPr="005D6C4A">
        <w:rPr>
          <w:rFonts w:ascii="Times New Roman" w:eastAsia="Times New Roman" w:hAnsi="Times New Roman" w:cs="Times New Roman"/>
          <w:sz w:val="24"/>
          <w:szCs w:val="24"/>
        </w:rPr>
        <w:t>vs</w:t>
      </w:r>
      <w:proofErr w:type="spellEnd"/>
      <w:r w:rsidR="00C47A9E" w:rsidRPr="005D6C4A">
        <w:rPr>
          <w:rFonts w:ascii="Times New Roman" w:eastAsia="Times New Roman" w:hAnsi="Times New Roman" w:cs="Times New Roman"/>
          <w:sz w:val="24"/>
          <w:szCs w:val="24"/>
        </w:rPr>
        <w:t xml:space="preserve"> July)</w:t>
      </w:r>
      <w:r w:rsidR="003F441A" w:rsidRPr="005D6C4A">
        <w:rPr>
          <w:rFonts w:ascii="Times New Roman" w:eastAsia="Times New Roman" w:hAnsi="Times New Roman" w:cs="Times New Roman"/>
          <w:sz w:val="24"/>
          <w:szCs w:val="24"/>
        </w:rPr>
        <w:t xml:space="preserve"> on invertebrate communities. </w:t>
      </w:r>
    </w:p>
    <w:p w14:paraId="532D0127" w14:textId="77777777" w:rsidR="002E0CAC" w:rsidRPr="005D6C4A" w:rsidRDefault="002E0CAC" w:rsidP="00B44EE3">
      <w:pPr>
        <w:pStyle w:val="Normal1"/>
        <w:spacing w:line="480" w:lineRule="auto"/>
        <w:rPr>
          <w:rFonts w:ascii="Times New Roman" w:eastAsia="Times New Roman" w:hAnsi="Times New Roman" w:cs="Times New Roman"/>
          <w:sz w:val="24"/>
          <w:szCs w:val="24"/>
        </w:rPr>
      </w:pPr>
    </w:p>
    <w:p w14:paraId="009221BE" w14:textId="77777777" w:rsidR="002E0CAC" w:rsidRPr="005D6C4A" w:rsidRDefault="003F441A" w:rsidP="00B44EE3">
      <w:pPr>
        <w:pStyle w:val="Normal1"/>
        <w:spacing w:line="480" w:lineRule="auto"/>
        <w:rPr>
          <w:rFonts w:ascii="Times New Roman" w:eastAsia="Times New Roman" w:hAnsi="Times New Roman" w:cs="Times New Roman"/>
          <w:b/>
          <w:sz w:val="24"/>
          <w:szCs w:val="24"/>
        </w:rPr>
      </w:pPr>
      <w:r w:rsidRPr="005D6C4A">
        <w:rPr>
          <w:rFonts w:ascii="Times New Roman" w:eastAsia="Times New Roman" w:hAnsi="Times New Roman" w:cs="Times New Roman"/>
          <w:b/>
          <w:sz w:val="24"/>
          <w:szCs w:val="24"/>
        </w:rPr>
        <w:t>3. Results</w:t>
      </w:r>
    </w:p>
    <w:p w14:paraId="01253112" w14:textId="359DE682" w:rsidR="002E0CAC" w:rsidRPr="005D6C4A" w:rsidRDefault="003F441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3.1 </w:t>
      </w:r>
      <w:ins w:id="189" w:author="Mary O'Connor" w:date="2018-03-04T14:07:00Z">
        <w:r w:rsidR="00AF1893">
          <w:rPr>
            <w:rFonts w:ascii="Times New Roman" w:eastAsia="Times New Roman" w:hAnsi="Times New Roman" w:cs="Times New Roman"/>
            <w:i/>
            <w:sz w:val="24"/>
            <w:szCs w:val="24"/>
          </w:rPr>
          <w:t xml:space="preserve">Z. marina, </w:t>
        </w:r>
        <w:proofErr w:type="spellStart"/>
        <w:r w:rsidR="00AF1893" w:rsidRPr="004C6B0A">
          <w:rPr>
            <w:rFonts w:ascii="Times New Roman" w:eastAsia="Times New Roman" w:hAnsi="Times New Roman" w:cs="Times New Roman"/>
            <w:i/>
            <w:sz w:val="24"/>
            <w:szCs w:val="24"/>
          </w:rPr>
          <w:t>Smithora</w:t>
        </w:r>
        <w:proofErr w:type="spellEnd"/>
        <w:r w:rsidR="00AF1893">
          <w:rPr>
            <w:rFonts w:ascii="Times New Roman" w:eastAsia="Times New Roman" w:hAnsi="Times New Roman" w:cs="Times New Roman"/>
            <w:sz w:val="24"/>
            <w:szCs w:val="24"/>
          </w:rPr>
          <w:t xml:space="preserve"> and associated </w:t>
        </w:r>
        <w:proofErr w:type="spellStart"/>
        <w:r w:rsidR="00AF1893">
          <w:rPr>
            <w:rFonts w:ascii="Times New Roman" w:eastAsia="Times New Roman" w:hAnsi="Times New Roman" w:cs="Times New Roman"/>
            <w:sz w:val="24"/>
            <w:szCs w:val="24"/>
          </w:rPr>
          <w:t>epifuanal</w:t>
        </w:r>
        <w:proofErr w:type="spellEnd"/>
        <w:r w:rsidR="00AF1893">
          <w:rPr>
            <w:rFonts w:ascii="Times New Roman" w:eastAsia="Times New Roman" w:hAnsi="Times New Roman" w:cs="Times New Roman"/>
            <w:sz w:val="24"/>
            <w:szCs w:val="24"/>
          </w:rPr>
          <w:t xml:space="preserve"> and microbial species assemblages at meadow edge and interior</w:t>
        </w:r>
      </w:ins>
      <w:del w:id="190" w:author="Mary O'Connor" w:date="2018-03-04T14:07:00Z">
        <w:r w:rsidR="004C6B0A" w:rsidRPr="005D6C4A" w:rsidDel="00AF1893">
          <w:rPr>
            <w:rFonts w:ascii="Times New Roman" w:eastAsia="Times New Roman" w:hAnsi="Times New Roman" w:cs="Times New Roman"/>
            <w:sz w:val="24"/>
            <w:szCs w:val="24"/>
          </w:rPr>
          <w:delText xml:space="preserve">How do </w:delText>
        </w:r>
        <w:r w:rsidR="004C6B0A" w:rsidRPr="005D6C4A" w:rsidDel="00AF1893">
          <w:rPr>
            <w:rFonts w:ascii="Times New Roman" w:eastAsia="Times New Roman" w:hAnsi="Times New Roman" w:cs="Times New Roman"/>
            <w:i/>
            <w:sz w:val="24"/>
            <w:szCs w:val="24"/>
          </w:rPr>
          <w:delText>Zostera, Smithora</w:delText>
        </w:r>
        <w:r w:rsidR="004C6B0A" w:rsidRPr="005D6C4A" w:rsidDel="00AF1893">
          <w:rPr>
            <w:rFonts w:ascii="Times New Roman" w:eastAsia="Times New Roman" w:hAnsi="Times New Roman" w:cs="Times New Roman"/>
            <w:sz w:val="24"/>
            <w:szCs w:val="24"/>
          </w:rPr>
          <w:delText xml:space="preserve"> and associated epifuanal and microbial species assemblages vary between meadow edge and interior?</w:delText>
        </w:r>
      </w:del>
    </w:p>
    <w:p w14:paraId="3CD5BA6E" w14:textId="70462E28" w:rsidR="001B1CBB" w:rsidRPr="005D6C4A" w:rsidRDefault="00CC1F4F"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Across eight sites at the landward side of the Choked Pass eelgrass meadow</w:t>
      </w:r>
      <w:r w:rsidR="00E477BB" w:rsidRPr="005D6C4A">
        <w:rPr>
          <w:rFonts w:ascii="Times New Roman" w:eastAsia="Times New Roman" w:hAnsi="Times New Roman" w:cs="Times New Roman"/>
          <w:sz w:val="24"/>
          <w:szCs w:val="24"/>
        </w:rPr>
        <w:t xml:space="preserve"> (Figure 1)</w:t>
      </w:r>
      <w:r w:rsidR="003F441A" w:rsidRPr="005D6C4A">
        <w:rPr>
          <w:rFonts w:ascii="Times New Roman" w:eastAsia="Times New Roman" w:hAnsi="Times New Roman" w:cs="Times New Roman"/>
          <w:sz w:val="24"/>
          <w:szCs w:val="24"/>
        </w:rPr>
        <w:t xml:space="preserve">, </w:t>
      </w:r>
      <w:proofErr w:type="spellStart"/>
      <w:r w:rsidR="003F441A" w:rsidRPr="005D6C4A">
        <w:rPr>
          <w:rFonts w:ascii="Times New Roman" w:eastAsia="Times New Roman" w:hAnsi="Times New Roman" w:cs="Times New Roman"/>
          <w:i/>
          <w:sz w:val="24"/>
          <w:szCs w:val="24"/>
        </w:rPr>
        <w:t>Smithora</w:t>
      </w:r>
      <w:proofErr w:type="spellEnd"/>
      <w:r w:rsidR="003F441A" w:rsidRPr="005D6C4A">
        <w:rPr>
          <w:rFonts w:ascii="Times New Roman" w:eastAsia="Times New Roman" w:hAnsi="Times New Roman" w:cs="Times New Roman"/>
          <w:sz w:val="24"/>
          <w:szCs w:val="24"/>
        </w:rPr>
        <w:t xml:space="preserve"> presence and abundance on eelgrass shoots varied strongly from</w:t>
      </w:r>
      <w:r w:rsidR="00074E5B" w:rsidRPr="005D6C4A">
        <w:rPr>
          <w:rFonts w:ascii="Times New Roman" w:eastAsia="Times New Roman" w:hAnsi="Times New Roman" w:cs="Times New Roman"/>
          <w:sz w:val="24"/>
          <w:szCs w:val="24"/>
        </w:rPr>
        <w:t xml:space="preserve"> site to site</w:t>
      </w:r>
      <w:r w:rsidR="00E477BB" w:rsidRPr="005D6C4A">
        <w:rPr>
          <w:rFonts w:ascii="Times New Roman" w:eastAsia="Times New Roman" w:hAnsi="Times New Roman" w:cs="Times New Roman"/>
          <w:sz w:val="24"/>
          <w:szCs w:val="24"/>
        </w:rPr>
        <w:t xml:space="preserve">, and there was a significant difference in </w:t>
      </w:r>
      <w:proofErr w:type="spellStart"/>
      <w:r w:rsidR="00E477BB" w:rsidRPr="005D6C4A">
        <w:rPr>
          <w:rFonts w:ascii="Times New Roman" w:eastAsia="Times New Roman" w:hAnsi="Times New Roman" w:cs="Times New Roman"/>
          <w:i/>
          <w:sz w:val="24"/>
          <w:szCs w:val="24"/>
        </w:rPr>
        <w:t>Smithora</w:t>
      </w:r>
      <w:proofErr w:type="spellEnd"/>
      <w:r w:rsidR="00E477BB" w:rsidRPr="005D6C4A">
        <w:rPr>
          <w:rFonts w:ascii="Times New Roman" w:eastAsia="Times New Roman" w:hAnsi="Times New Roman" w:cs="Times New Roman"/>
          <w:sz w:val="24"/>
          <w:szCs w:val="24"/>
        </w:rPr>
        <w:t xml:space="preserve"> abundance on </w:t>
      </w:r>
      <w:r w:rsidR="00E477BB" w:rsidRPr="005D6C4A">
        <w:rPr>
          <w:rFonts w:ascii="Times New Roman" w:eastAsia="Times New Roman" w:hAnsi="Times New Roman" w:cs="Times New Roman"/>
          <w:i/>
          <w:sz w:val="24"/>
          <w:szCs w:val="24"/>
        </w:rPr>
        <w:t>Z. marina</w:t>
      </w:r>
      <w:r w:rsidR="00E477BB" w:rsidRPr="005D6C4A">
        <w:rPr>
          <w:rFonts w:ascii="Times New Roman" w:eastAsia="Times New Roman" w:hAnsi="Times New Roman" w:cs="Times New Roman"/>
          <w:sz w:val="24"/>
          <w:szCs w:val="24"/>
        </w:rPr>
        <w:t xml:space="preserve"> between meadow edge and interior sites (Figure 1C, </w:t>
      </w:r>
      <w:r w:rsidR="00D51F06" w:rsidRPr="005D6C4A">
        <w:rPr>
          <w:rFonts w:ascii="Times New Roman" w:eastAsia="Times New Roman" w:hAnsi="Times New Roman" w:cs="Times New Roman"/>
          <w:sz w:val="24"/>
          <w:szCs w:val="24"/>
        </w:rPr>
        <w:t xml:space="preserve">two-way ANOVA: site type (interior </w:t>
      </w:r>
      <w:proofErr w:type="spellStart"/>
      <w:r w:rsidR="00D51F06" w:rsidRPr="005D6C4A">
        <w:rPr>
          <w:rFonts w:ascii="Times New Roman" w:eastAsia="Times New Roman" w:hAnsi="Times New Roman" w:cs="Times New Roman"/>
          <w:sz w:val="24"/>
          <w:szCs w:val="24"/>
        </w:rPr>
        <w:t>vs</w:t>
      </w:r>
      <w:proofErr w:type="spellEnd"/>
      <w:r w:rsidR="00D51F06" w:rsidRPr="005D6C4A">
        <w:rPr>
          <w:rFonts w:ascii="Times New Roman" w:eastAsia="Times New Roman" w:hAnsi="Times New Roman" w:cs="Times New Roman"/>
          <w:sz w:val="24"/>
          <w:szCs w:val="24"/>
        </w:rPr>
        <w:t xml:space="preserve"> edge): F = 63.46, </w:t>
      </w:r>
      <w:proofErr w:type="spellStart"/>
      <w:r w:rsidR="00D51F06" w:rsidRPr="005D6C4A">
        <w:rPr>
          <w:rFonts w:ascii="Times New Roman" w:eastAsia="Times New Roman" w:hAnsi="Times New Roman" w:cs="Times New Roman"/>
          <w:sz w:val="24"/>
          <w:szCs w:val="24"/>
        </w:rPr>
        <w:t>df</w:t>
      </w:r>
      <w:proofErr w:type="spellEnd"/>
      <w:r w:rsidR="00D51F06" w:rsidRPr="005D6C4A">
        <w:rPr>
          <w:rFonts w:ascii="Times New Roman" w:eastAsia="Times New Roman" w:hAnsi="Times New Roman" w:cs="Times New Roman"/>
          <w:sz w:val="24"/>
          <w:szCs w:val="24"/>
        </w:rPr>
        <w:t xml:space="preserve"> = 1, p = &lt; 0.001; Site: F = 8.06, </w:t>
      </w:r>
      <w:proofErr w:type="spellStart"/>
      <w:r w:rsidR="00D51F06" w:rsidRPr="005D6C4A">
        <w:rPr>
          <w:rFonts w:ascii="Times New Roman" w:eastAsia="Times New Roman" w:hAnsi="Times New Roman" w:cs="Times New Roman"/>
          <w:sz w:val="24"/>
          <w:szCs w:val="24"/>
        </w:rPr>
        <w:t>df</w:t>
      </w:r>
      <w:proofErr w:type="spellEnd"/>
      <w:r w:rsidR="00D51F06" w:rsidRPr="005D6C4A">
        <w:rPr>
          <w:rFonts w:ascii="Times New Roman" w:eastAsia="Times New Roman" w:hAnsi="Times New Roman" w:cs="Times New Roman"/>
          <w:sz w:val="24"/>
          <w:szCs w:val="24"/>
        </w:rPr>
        <w:t xml:space="preserve"> = 6, p = &lt; 0.001, residuals: </w:t>
      </w:r>
      <w:proofErr w:type="spellStart"/>
      <w:r w:rsidR="00D51F06" w:rsidRPr="005D6C4A">
        <w:rPr>
          <w:rFonts w:ascii="Times New Roman" w:eastAsia="Times New Roman" w:hAnsi="Times New Roman" w:cs="Times New Roman"/>
          <w:sz w:val="24"/>
          <w:szCs w:val="24"/>
        </w:rPr>
        <w:t>df</w:t>
      </w:r>
      <w:proofErr w:type="spellEnd"/>
      <w:r w:rsidR="00D51F06" w:rsidRPr="005D6C4A">
        <w:rPr>
          <w:rFonts w:ascii="Times New Roman" w:eastAsia="Times New Roman" w:hAnsi="Times New Roman" w:cs="Times New Roman"/>
          <w:sz w:val="24"/>
          <w:szCs w:val="24"/>
        </w:rPr>
        <w:t xml:space="preserve"> = 108</w:t>
      </w:r>
      <w:r w:rsidRPr="005D6C4A">
        <w:rPr>
          <w:rFonts w:ascii="Times New Roman" w:eastAsia="Times New Roman" w:hAnsi="Times New Roman" w:cs="Times New Roman"/>
          <w:sz w:val="24"/>
          <w:szCs w:val="24"/>
        </w:rPr>
        <w:t>)</w:t>
      </w:r>
      <w:r w:rsidR="003F441A" w:rsidRPr="005D6C4A">
        <w:rPr>
          <w:rFonts w:ascii="Times New Roman" w:eastAsia="Times New Roman" w:hAnsi="Times New Roman" w:cs="Times New Roman"/>
          <w:sz w:val="24"/>
          <w:szCs w:val="24"/>
        </w:rPr>
        <w:t xml:space="preserve">. </w:t>
      </w:r>
    </w:p>
    <w:p w14:paraId="3CC73199" w14:textId="324D24D0" w:rsidR="00B663DD" w:rsidRPr="005D6C4A" w:rsidRDefault="00AF1893" w:rsidP="00B44EE3">
      <w:pPr>
        <w:pStyle w:val="Normal1"/>
        <w:spacing w:line="480" w:lineRule="auto"/>
        <w:rPr>
          <w:rFonts w:ascii="Times New Roman" w:eastAsia="Times New Roman" w:hAnsi="Times New Roman" w:cs="Times New Roman"/>
          <w:sz w:val="24"/>
          <w:szCs w:val="24"/>
        </w:rPr>
      </w:pPr>
      <w:ins w:id="191" w:author="Mary O'Connor" w:date="2018-03-04T14:08:00Z">
        <w:r>
          <w:rPr>
            <w:rFonts w:ascii="Times New Roman" w:eastAsia="Times New Roman" w:hAnsi="Times New Roman" w:cs="Times New Roman"/>
            <w:sz w:val="24"/>
            <w:szCs w:val="24"/>
          </w:rPr>
          <w:lastRenderedPageBreak/>
          <w:tab/>
        </w:r>
      </w:ins>
      <w:r w:rsidR="0053471F" w:rsidRPr="005D6C4A">
        <w:rPr>
          <w:rFonts w:ascii="Times New Roman" w:eastAsia="Times New Roman" w:hAnsi="Times New Roman" w:cs="Times New Roman"/>
          <w:sz w:val="24"/>
          <w:szCs w:val="24"/>
        </w:rPr>
        <w:t>Additional, plot-scale sampling</w:t>
      </w:r>
      <w:r w:rsidR="004C6B0A" w:rsidRPr="005D6C4A">
        <w:rPr>
          <w:rFonts w:ascii="Times New Roman" w:eastAsia="Times New Roman" w:hAnsi="Times New Roman" w:cs="Times New Roman"/>
          <w:sz w:val="24"/>
          <w:szCs w:val="24"/>
        </w:rPr>
        <w:t xml:space="preserve"> at</w:t>
      </w:r>
      <w:r w:rsidR="00557A0B" w:rsidRPr="005D6C4A">
        <w:rPr>
          <w:rFonts w:ascii="Times New Roman" w:eastAsia="Times New Roman" w:hAnsi="Times New Roman" w:cs="Times New Roman"/>
          <w:sz w:val="24"/>
          <w:szCs w:val="24"/>
        </w:rPr>
        <w:t xml:space="preserve"> the Wolf Beach site, where the experiment was conducted, revealed similar patterns </w:t>
      </w:r>
      <w:r w:rsidR="004C6B0A" w:rsidRPr="005D6C4A">
        <w:rPr>
          <w:rFonts w:ascii="Times New Roman" w:eastAsia="Times New Roman" w:hAnsi="Times New Roman" w:cs="Times New Roman"/>
          <w:sz w:val="24"/>
          <w:szCs w:val="24"/>
        </w:rPr>
        <w:t xml:space="preserve">of high </w:t>
      </w:r>
      <w:proofErr w:type="spellStart"/>
      <w:r w:rsidR="00557A0B" w:rsidRPr="005D6C4A">
        <w:rPr>
          <w:rFonts w:ascii="Times New Roman" w:eastAsia="Times New Roman" w:hAnsi="Times New Roman" w:cs="Times New Roman"/>
          <w:i/>
          <w:sz w:val="24"/>
          <w:szCs w:val="24"/>
        </w:rPr>
        <w:t>Smithora</w:t>
      </w:r>
      <w:proofErr w:type="spellEnd"/>
      <w:r w:rsidR="00557A0B" w:rsidRPr="005D6C4A">
        <w:rPr>
          <w:rFonts w:ascii="Times New Roman" w:eastAsia="Times New Roman" w:hAnsi="Times New Roman" w:cs="Times New Roman"/>
          <w:sz w:val="24"/>
          <w:szCs w:val="24"/>
        </w:rPr>
        <w:t xml:space="preserve"> abundance</w:t>
      </w:r>
      <w:r w:rsidR="001B1CBB" w:rsidRPr="005D6C4A">
        <w:rPr>
          <w:rFonts w:ascii="Times New Roman" w:eastAsia="Times New Roman" w:hAnsi="Times New Roman" w:cs="Times New Roman"/>
          <w:sz w:val="24"/>
          <w:szCs w:val="24"/>
        </w:rPr>
        <w:t xml:space="preserve"> </w:t>
      </w:r>
      <w:r w:rsidR="004C6B0A" w:rsidRPr="005D6C4A">
        <w:rPr>
          <w:rFonts w:ascii="Times New Roman" w:eastAsia="Times New Roman" w:hAnsi="Times New Roman" w:cs="Times New Roman"/>
          <w:sz w:val="24"/>
          <w:szCs w:val="24"/>
        </w:rPr>
        <w:t xml:space="preserve">at the meadow edge and less in the interior in </w:t>
      </w:r>
      <w:r w:rsidR="001B1CBB" w:rsidRPr="005D6C4A">
        <w:rPr>
          <w:rFonts w:ascii="Times New Roman" w:eastAsia="Times New Roman" w:hAnsi="Times New Roman" w:cs="Times New Roman"/>
          <w:sz w:val="24"/>
          <w:szCs w:val="24"/>
        </w:rPr>
        <w:t>June</w:t>
      </w:r>
      <w:r w:rsidR="00611A64" w:rsidRPr="005D6C4A">
        <w:rPr>
          <w:rFonts w:ascii="Times New Roman" w:eastAsia="Times New Roman" w:hAnsi="Times New Roman" w:cs="Times New Roman"/>
          <w:sz w:val="24"/>
          <w:szCs w:val="24"/>
        </w:rPr>
        <w:t xml:space="preserve">-July </w:t>
      </w:r>
      <w:r w:rsidR="00D95BF0" w:rsidRPr="005D6C4A">
        <w:rPr>
          <w:rFonts w:ascii="Times New Roman" w:eastAsia="Times New Roman" w:hAnsi="Times New Roman" w:cs="Times New Roman"/>
          <w:sz w:val="24"/>
          <w:szCs w:val="24"/>
        </w:rPr>
        <w:t>2015</w:t>
      </w:r>
      <w:r w:rsidR="00E477BB" w:rsidRPr="005D6C4A">
        <w:rPr>
          <w:rFonts w:ascii="Times New Roman" w:eastAsia="Times New Roman" w:hAnsi="Times New Roman" w:cs="Times New Roman"/>
          <w:sz w:val="24"/>
          <w:szCs w:val="24"/>
        </w:rPr>
        <w:t xml:space="preserve"> </w:t>
      </w:r>
      <w:r w:rsidR="001B1CBB" w:rsidRPr="005D6C4A">
        <w:rPr>
          <w:rFonts w:ascii="Times New Roman" w:eastAsia="Times New Roman" w:hAnsi="Times New Roman" w:cs="Times New Roman"/>
          <w:sz w:val="24"/>
          <w:szCs w:val="24"/>
        </w:rPr>
        <w:t xml:space="preserve">(Figure 2). </w:t>
      </w:r>
      <w:del w:id="192" w:author="Mary O'Connor" w:date="2018-03-04T14:07:00Z">
        <w:r w:rsidR="00E477BB" w:rsidRPr="005D6C4A" w:rsidDel="00AF1893">
          <w:rPr>
            <w:rFonts w:ascii="Times New Roman" w:eastAsia="Times New Roman" w:hAnsi="Times New Roman" w:cs="Times New Roman"/>
            <w:i/>
            <w:sz w:val="24"/>
            <w:szCs w:val="24"/>
          </w:rPr>
          <w:delText>Zostera</w:delText>
        </w:r>
        <w:r w:rsidR="00E477BB" w:rsidRPr="005D6C4A" w:rsidDel="00AF1893">
          <w:rPr>
            <w:rFonts w:ascii="Times New Roman" w:eastAsia="Times New Roman" w:hAnsi="Times New Roman" w:cs="Times New Roman"/>
            <w:sz w:val="24"/>
            <w:szCs w:val="24"/>
          </w:rPr>
          <w:delText xml:space="preserve"> </w:delText>
        </w:r>
      </w:del>
      <w:ins w:id="193" w:author="Mary O'Connor" w:date="2018-03-04T14:07:00Z">
        <w:r w:rsidRPr="005D6C4A">
          <w:rPr>
            <w:rFonts w:ascii="Times New Roman" w:eastAsia="Times New Roman" w:hAnsi="Times New Roman" w:cs="Times New Roman"/>
            <w:i/>
            <w:sz w:val="24"/>
            <w:szCs w:val="24"/>
          </w:rPr>
          <w:t>Z</w:t>
        </w: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marina</w:t>
        </w:r>
        <w:proofErr w:type="gramEnd"/>
        <w:r w:rsidRPr="005D6C4A">
          <w:rPr>
            <w:rFonts w:ascii="Times New Roman" w:eastAsia="Times New Roman" w:hAnsi="Times New Roman" w:cs="Times New Roman"/>
            <w:sz w:val="24"/>
            <w:szCs w:val="24"/>
          </w:rPr>
          <w:t xml:space="preserve"> </w:t>
        </w:r>
      </w:ins>
      <w:r w:rsidR="00E477BB" w:rsidRPr="005D6C4A">
        <w:rPr>
          <w:rFonts w:ascii="Times New Roman" w:eastAsia="Times New Roman" w:hAnsi="Times New Roman" w:cs="Times New Roman"/>
          <w:sz w:val="24"/>
          <w:szCs w:val="24"/>
        </w:rPr>
        <w:t>s</w:t>
      </w:r>
      <w:r w:rsidR="001B1CBB" w:rsidRPr="005D6C4A">
        <w:rPr>
          <w:rFonts w:ascii="Times New Roman" w:eastAsia="Times New Roman" w:hAnsi="Times New Roman" w:cs="Times New Roman"/>
          <w:sz w:val="24"/>
          <w:szCs w:val="24"/>
        </w:rPr>
        <w:t xml:space="preserve">hoot density was higher at the edge </w:t>
      </w:r>
      <w:proofErr w:type="spellStart"/>
      <w:r w:rsidR="001B1CBB" w:rsidRPr="005D6C4A">
        <w:rPr>
          <w:rFonts w:ascii="Times New Roman" w:eastAsia="Times New Roman" w:hAnsi="Times New Roman" w:cs="Times New Roman"/>
          <w:sz w:val="24"/>
          <w:szCs w:val="24"/>
        </w:rPr>
        <w:t>vs</w:t>
      </w:r>
      <w:proofErr w:type="spellEnd"/>
      <w:r w:rsidR="001B1CBB" w:rsidRPr="005D6C4A">
        <w:rPr>
          <w:rFonts w:ascii="Times New Roman" w:eastAsia="Times New Roman" w:hAnsi="Times New Roman" w:cs="Times New Roman"/>
          <w:sz w:val="24"/>
          <w:szCs w:val="24"/>
        </w:rPr>
        <w:t xml:space="preserve"> the interior</w:t>
      </w:r>
      <w:r w:rsidR="004C6B0A" w:rsidRPr="005D6C4A">
        <w:rPr>
          <w:rFonts w:ascii="Times New Roman" w:eastAsia="Times New Roman" w:hAnsi="Times New Roman" w:cs="Times New Roman"/>
          <w:sz w:val="24"/>
          <w:szCs w:val="24"/>
        </w:rPr>
        <w:t xml:space="preserve"> </w:t>
      </w:r>
      <w:r w:rsidR="001B1CBB" w:rsidRPr="005D6C4A">
        <w:rPr>
          <w:rFonts w:ascii="Times New Roman" w:eastAsia="Times New Roman" w:hAnsi="Times New Roman" w:cs="Times New Roman"/>
          <w:sz w:val="24"/>
          <w:szCs w:val="24"/>
        </w:rPr>
        <w:t>(</w:t>
      </w:r>
      <w:r w:rsidR="0053471F" w:rsidRPr="005D6C4A">
        <w:rPr>
          <w:rFonts w:ascii="Times New Roman" w:eastAsia="Times New Roman" w:hAnsi="Times New Roman" w:cs="Times New Roman"/>
          <w:sz w:val="24"/>
          <w:szCs w:val="24"/>
        </w:rPr>
        <w:t xml:space="preserve">one-way </w:t>
      </w:r>
      <w:r w:rsidR="00EB002A" w:rsidRPr="005D6C4A">
        <w:rPr>
          <w:rFonts w:ascii="Times New Roman" w:eastAsia="Times New Roman" w:hAnsi="Times New Roman" w:cs="Times New Roman"/>
          <w:sz w:val="24"/>
          <w:szCs w:val="24"/>
        </w:rPr>
        <w:t>ANOVA</w:t>
      </w:r>
      <w:r w:rsidR="0053471F" w:rsidRPr="005D6C4A">
        <w:rPr>
          <w:rFonts w:ascii="Times New Roman" w:eastAsia="Times New Roman" w:hAnsi="Times New Roman" w:cs="Times New Roman"/>
          <w:sz w:val="24"/>
          <w:szCs w:val="24"/>
        </w:rPr>
        <w:t xml:space="preserve">: </w:t>
      </w:r>
      <w:r w:rsidR="00893F45" w:rsidRPr="005D6C4A">
        <w:rPr>
          <w:rFonts w:ascii="Times New Roman" w:eastAsia="Times New Roman" w:hAnsi="Times New Roman" w:cs="Times New Roman"/>
          <w:sz w:val="24"/>
          <w:szCs w:val="24"/>
        </w:rPr>
        <w:t xml:space="preserve">F = 15.29, </w:t>
      </w:r>
      <w:proofErr w:type="spellStart"/>
      <w:r w:rsidR="00893F45" w:rsidRPr="005D6C4A">
        <w:rPr>
          <w:rFonts w:ascii="Times New Roman" w:eastAsia="Times New Roman" w:hAnsi="Times New Roman" w:cs="Times New Roman"/>
          <w:sz w:val="24"/>
          <w:szCs w:val="24"/>
        </w:rPr>
        <w:t>df</w:t>
      </w:r>
      <w:proofErr w:type="spellEnd"/>
      <w:r w:rsidR="00893F45" w:rsidRPr="005D6C4A">
        <w:rPr>
          <w:rFonts w:ascii="Times New Roman" w:eastAsia="Times New Roman" w:hAnsi="Times New Roman" w:cs="Times New Roman"/>
          <w:sz w:val="24"/>
          <w:szCs w:val="24"/>
        </w:rPr>
        <w:t xml:space="preserve"> = 1, 10, p = </w:t>
      </w:r>
      <w:r w:rsidR="006B22A4" w:rsidRPr="005D6C4A">
        <w:rPr>
          <w:rFonts w:ascii="Times New Roman" w:eastAsia="Times New Roman" w:hAnsi="Times New Roman" w:cs="Times New Roman"/>
          <w:sz w:val="24"/>
          <w:szCs w:val="24"/>
        </w:rPr>
        <w:t>0.003</w:t>
      </w:r>
      <w:r w:rsidR="001B1CBB" w:rsidRPr="005D6C4A">
        <w:rPr>
          <w:rFonts w:ascii="Times New Roman" w:eastAsia="Times New Roman" w:hAnsi="Times New Roman" w:cs="Times New Roman"/>
          <w:sz w:val="24"/>
          <w:szCs w:val="24"/>
        </w:rPr>
        <w:t>; Appendix A</w:t>
      </w:r>
      <w:r w:rsidR="00611A64" w:rsidRPr="005D6C4A">
        <w:rPr>
          <w:rFonts w:ascii="Times New Roman" w:eastAsia="Times New Roman" w:hAnsi="Times New Roman" w:cs="Times New Roman"/>
          <w:sz w:val="24"/>
          <w:szCs w:val="24"/>
        </w:rPr>
        <w:t>1</w:t>
      </w:r>
      <w:r w:rsidR="001B1CBB" w:rsidRPr="005D6C4A">
        <w:rPr>
          <w:rFonts w:ascii="Times New Roman" w:eastAsia="Times New Roman" w:hAnsi="Times New Roman" w:cs="Times New Roman"/>
          <w:sz w:val="24"/>
          <w:szCs w:val="24"/>
        </w:rPr>
        <w:t>), and so was</w:t>
      </w:r>
      <w:r w:rsidR="00EB002A" w:rsidRPr="005D6C4A">
        <w:rPr>
          <w:rFonts w:ascii="Times New Roman" w:eastAsia="Times New Roman" w:hAnsi="Times New Roman" w:cs="Times New Roman"/>
          <w:sz w:val="24"/>
          <w:szCs w:val="24"/>
        </w:rPr>
        <w:t xml:space="preserve"> </w:t>
      </w:r>
      <w:ins w:id="194" w:author="Mary O'Connor" w:date="2018-03-04T14:08:00Z">
        <w:r w:rsidRPr="005D6C4A">
          <w:rPr>
            <w:rFonts w:ascii="Times New Roman" w:eastAsia="Times New Roman" w:hAnsi="Times New Roman" w:cs="Times New Roman"/>
            <w:i/>
            <w:sz w:val="24"/>
            <w:szCs w:val="24"/>
          </w:rPr>
          <w:t>Z</w:t>
        </w:r>
        <w:r>
          <w:rPr>
            <w:rFonts w:ascii="Times New Roman" w:eastAsia="Times New Roman" w:hAnsi="Times New Roman" w:cs="Times New Roman"/>
            <w:i/>
            <w:sz w:val="24"/>
            <w:szCs w:val="24"/>
          </w:rPr>
          <w:t>. marina</w:t>
        </w:r>
      </w:ins>
      <w:del w:id="195" w:author="Mary O'Connor" w:date="2018-03-04T14:08:00Z">
        <w:r w:rsidR="00EB002A" w:rsidRPr="005D6C4A" w:rsidDel="00AF1893">
          <w:rPr>
            <w:rFonts w:ascii="Times New Roman" w:eastAsia="Times New Roman" w:hAnsi="Times New Roman" w:cs="Times New Roman"/>
            <w:i/>
            <w:sz w:val="24"/>
            <w:szCs w:val="24"/>
          </w:rPr>
          <w:delText>Zostera</w:delText>
        </w:r>
      </w:del>
      <w:r w:rsidR="00EB002A" w:rsidRPr="005D6C4A">
        <w:rPr>
          <w:rFonts w:ascii="Times New Roman" w:eastAsia="Times New Roman" w:hAnsi="Times New Roman" w:cs="Times New Roman"/>
          <w:sz w:val="24"/>
          <w:szCs w:val="24"/>
        </w:rPr>
        <w:t xml:space="preserve"> and</w:t>
      </w:r>
      <w:r w:rsidR="001B1CBB" w:rsidRPr="005D6C4A">
        <w:rPr>
          <w:rFonts w:ascii="Times New Roman" w:eastAsia="Times New Roman" w:hAnsi="Times New Roman" w:cs="Times New Roman"/>
          <w:sz w:val="24"/>
          <w:szCs w:val="24"/>
        </w:rPr>
        <w:t xml:space="preserve"> </w:t>
      </w:r>
      <w:proofErr w:type="spellStart"/>
      <w:r w:rsidR="001B1CBB" w:rsidRPr="005D6C4A">
        <w:rPr>
          <w:rFonts w:ascii="Times New Roman" w:eastAsia="Times New Roman" w:hAnsi="Times New Roman" w:cs="Times New Roman"/>
          <w:i/>
          <w:sz w:val="24"/>
          <w:szCs w:val="24"/>
        </w:rPr>
        <w:t>Smithora</w:t>
      </w:r>
      <w:proofErr w:type="spellEnd"/>
      <w:r w:rsidR="001B1CBB" w:rsidRPr="005D6C4A">
        <w:rPr>
          <w:rFonts w:ascii="Times New Roman" w:eastAsia="Times New Roman" w:hAnsi="Times New Roman" w:cs="Times New Roman"/>
          <w:sz w:val="24"/>
          <w:szCs w:val="24"/>
        </w:rPr>
        <w:t xml:space="preserve"> </w:t>
      </w:r>
      <w:r w:rsidR="00EB002A" w:rsidRPr="005D6C4A">
        <w:rPr>
          <w:rFonts w:ascii="Times New Roman" w:eastAsia="Times New Roman" w:hAnsi="Times New Roman" w:cs="Times New Roman"/>
          <w:sz w:val="24"/>
          <w:szCs w:val="24"/>
        </w:rPr>
        <w:t xml:space="preserve">biomass per </w:t>
      </w:r>
      <w:ins w:id="196" w:author="Mary O'Connor" w:date="2018-03-04T14:08:00Z">
        <w:r w:rsidRPr="005D6C4A">
          <w:rPr>
            <w:rFonts w:ascii="Times New Roman" w:eastAsia="Times New Roman" w:hAnsi="Times New Roman" w:cs="Times New Roman"/>
            <w:i/>
            <w:sz w:val="24"/>
            <w:szCs w:val="24"/>
          </w:rPr>
          <w:t>Z</w:t>
        </w:r>
        <w:r>
          <w:rPr>
            <w:rFonts w:ascii="Times New Roman" w:eastAsia="Times New Roman" w:hAnsi="Times New Roman" w:cs="Times New Roman"/>
            <w:i/>
            <w:sz w:val="24"/>
            <w:szCs w:val="24"/>
          </w:rPr>
          <w:t>. marina</w:t>
        </w:r>
      </w:ins>
      <w:del w:id="197" w:author="Mary O'Connor" w:date="2018-03-04T14:08:00Z">
        <w:r w:rsidR="00EB002A" w:rsidRPr="005D6C4A" w:rsidDel="00AF1893">
          <w:rPr>
            <w:rFonts w:ascii="Times New Roman" w:eastAsia="Times New Roman" w:hAnsi="Times New Roman" w:cs="Times New Roman"/>
            <w:i/>
            <w:sz w:val="24"/>
            <w:szCs w:val="24"/>
          </w:rPr>
          <w:delText>Zostera</w:delText>
        </w:r>
      </w:del>
      <w:r w:rsidR="00EB002A" w:rsidRPr="005D6C4A">
        <w:rPr>
          <w:rFonts w:ascii="Times New Roman" w:eastAsia="Times New Roman" w:hAnsi="Times New Roman" w:cs="Times New Roman"/>
          <w:i/>
          <w:sz w:val="24"/>
          <w:szCs w:val="24"/>
        </w:rPr>
        <w:t xml:space="preserve"> </w:t>
      </w:r>
      <w:r w:rsidR="00EB002A" w:rsidRPr="005D6C4A">
        <w:rPr>
          <w:rFonts w:ascii="Times New Roman" w:eastAsia="Times New Roman" w:hAnsi="Times New Roman" w:cs="Times New Roman"/>
          <w:sz w:val="24"/>
          <w:szCs w:val="24"/>
        </w:rPr>
        <w:t xml:space="preserve">shoot </w:t>
      </w:r>
      <w:r w:rsidR="001B1CBB" w:rsidRPr="005D6C4A">
        <w:rPr>
          <w:rFonts w:ascii="Times New Roman" w:eastAsia="Times New Roman" w:hAnsi="Times New Roman" w:cs="Times New Roman"/>
          <w:sz w:val="24"/>
          <w:szCs w:val="24"/>
        </w:rPr>
        <w:t>(</w:t>
      </w:r>
      <w:r w:rsidR="00893F45" w:rsidRPr="005D6C4A">
        <w:rPr>
          <w:rFonts w:ascii="Times New Roman" w:eastAsia="Times New Roman" w:hAnsi="Times New Roman" w:cs="Times New Roman"/>
          <w:sz w:val="24"/>
          <w:szCs w:val="24"/>
        </w:rPr>
        <w:t xml:space="preserve">one-way </w:t>
      </w:r>
      <w:proofErr w:type="spellStart"/>
      <w:r w:rsidR="00893F45" w:rsidRPr="005D6C4A">
        <w:rPr>
          <w:rFonts w:ascii="Times New Roman" w:eastAsia="Times New Roman" w:hAnsi="Times New Roman" w:cs="Times New Roman"/>
          <w:sz w:val="24"/>
          <w:szCs w:val="24"/>
        </w:rPr>
        <w:t>anova</w:t>
      </w:r>
      <w:proofErr w:type="spellEnd"/>
      <w:r w:rsidR="00893F45" w:rsidRPr="005D6C4A">
        <w:rPr>
          <w:rFonts w:ascii="Times New Roman" w:eastAsia="Times New Roman" w:hAnsi="Times New Roman" w:cs="Times New Roman"/>
          <w:sz w:val="24"/>
          <w:szCs w:val="24"/>
        </w:rPr>
        <w:t xml:space="preserve">: F = 6.57, </w:t>
      </w:r>
      <w:proofErr w:type="spellStart"/>
      <w:r w:rsidR="00893F45" w:rsidRPr="005D6C4A">
        <w:rPr>
          <w:rFonts w:ascii="Times New Roman" w:eastAsia="Times New Roman" w:hAnsi="Times New Roman" w:cs="Times New Roman"/>
          <w:sz w:val="24"/>
          <w:szCs w:val="24"/>
        </w:rPr>
        <w:t>df</w:t>
      </w:r>
      <w:proofErr w:type="spellEnd"/>
      <w:r w:rsidR="00893F45" w:rsidRPr="005D6C4A">
        <w:rPr>
          <w:rFonts w:ascii="Times New Roman" w:eastAsia="Times New Roman" w:hAnsi="Times New Roman" w:cs="Times New Roman"/>
          <w:sz w:val="24"/>
          <w:szCs w:val="24"/>
        </w:rPr>
        <w:t xml:space="preserve"> = 1, 10, p = 0.028</w:t>
      </w:r>
      <w:r w:rsidR="001B1CBB" w:rsidRPr="005D6C4A">
        <w:rPr>
          <w:rFonts w:ascii="Times New Roman" w:eastAsia="Times New Roman" w:hAnsi="Times New Roman" w:cs="Times New Roman"/>
          <w:sz w:val="24"/>
          <w:szCs w:val="24"/>
        </w:rPr>
        <w:t>)</w:t>
      </w:r>
      <w:r w:rsidR="00611A64" w:rsidRPr="005D6C4A">
        <w:rPr>
          <w:rFonts w:ascii="Times New Roman" w:eastAsia="Times New Roman" w:hAnsi="Times New Roman" w:cs="Times New Roman"/>
          <w:sz w:val="24"/>
          <w:szCs w:val="24"/>
        </w:rPr>
        <w:t xml:space="preserve"> (Figure 2</w:t>
      </w:r>
      <w:r w:rsidR="00EB002A" w:rsidRPr="005D6C4A">
        <w:rPr>
          <w:rFonts w:ascii="Times New Roman" w:eastAsia="Times New Roman" w:hAnsi="Times New Roman" w:cs="Times New Roman"/>
          <w:sz w:val="24"/>
          <w:szCs w:val="24"/>
        </w:rPr>
        <w:t xml:space="preserve">A and </w:t>
      </w:r>
      <w:r w:rsidR="00611A64" w:rsidRPr="005D6C4A">
        <w:rPr>
          <w:rFonts w:ascii="Times New Roman" w:eastAsia="Times New Roman" w:hAnsi="Times New Roman" w:cs="Times New Roman"/>
          <w:sz w:val="24"/>
          <w:szCs w:val="24"/>
        </w:rPr>
        <w:t>B)</w:t>
      </w:r>
      <w:r w:rsidR="001B1CBB" w:rsidRPr="005D6C4A">
        <w:rPr>
          <w:rFonts w:ascii="Times New Roman" w:eastAsia="Times New Roman" w:hAnsi="Times New Roman" w:cs="Times New Roman"/>
          <w:sz w:val="24"/>
          <w:szCs w:val="24"/>
        </w:rPr>
        <w:t>.</w:t>
      </w:r>
      <w:r w:rsidR="00EB002A" w:rsidRPr="005D6C4A">
        <w:rPr>
          <w:rFonts w:ascii="Times New Roman" w:eastAsia="Times New Roman" w:hAnsi="Times New Roman" w:cs="Times New Roman"/>
          <w:sz w:val="24"/>
          <w:szCs w:val="24"/>
        </w:rPr>
        <w:t xml:space="preserve"> Grazers were more abundant on </w:t>
      </w:r>
      <w:ins w:id="198" w:author="Mary O'Connor" w:date="2018-03-04T14:08:00Z">
        <w:r w:rsidRPr="005D6C4A">
          <w:rPr>
            <w:rFonts w:ascii="Times New Roman" w:eastAsia="Times New Roman" w:hAnsi="Times New Roman" w:cs="Times New Roman"/>
            <w:i/>
            <w:sz w:val="24"/>
            <w:szCs w:val="24"/>
          </w:rPr>
          <w:t>Z</w:t>
        </w:r>
        <w:r>
          <w:rPr>
            <w:rFonts w:ascii="Times New Roman" w:eastAsia="Times New Roman" w:hAnsi="Times New Roman" w:cs="Times New Roman"/>
            <w:i/>
            <w:sz w:val="24"/>
            <w:szCs w:val="24"/>
          </w:rPr>
          <w:t>. marina</w:t>
        </w:r>
      </w:ins>
      <w:del w:id="199" w:author="Mary O'Connor" w:date="2018-03-04T14:08:00Z">
        <w:r w:rsidR="00EB002A" w:rsidRPr="005D6C4A" w:rsidDel="00AF1893">
          <w:rPr>
            <w:rFonts w:ascii="Times New Roman" w:eastAsia="Times New Roman" w:hAnsi="Times New Roman" w:cs="Times New Roman"/>
            <w:i/>
            <w:sz w:val="24"/>
            <w:szCs w:val="24"/>
          </w:rPr>
          <w:delText>Zostera</w:delText>
        </w:r>
      </w:del>
      <w:r w:rsidR="00EB002A" w:rsidRPr="005D6C4A">
        <w:rPr>
          <w:rFonts w:ascii="Times New Roman" w:eastAsia="Times New Roman" w:hAnsi="Times New Roman" w:cs="Times New Roman"/>
          <w:sz w:val="24"/>
          <w:szCs w:val="24"/>
        </w:rPr>
        <w:t xml:space="preserve"> shoots at the edge of the meadow compared to the interior (</w:t>
      </w:r>
      <w:proofErr w:type="spellStart"/>
      <w:r w:rsidR="000018CC" w:rsidRPr="005D6C4A">
        <w:rPr>
          <w:rFonts w:ascii="Times New Roman" w:eastAsia="Times New Roman" w:hAnsi="Times New Roman" w:cs="Times New Roman"/>
          <w:sz w:val="24"/>
          <w:szCs w:val="24"/>
        </w:rPr>
        <w:t>df</w:t>
      </w:r>
      <w:proofErr w:type="spellEnd"/>
      <w:r w:rsidR="000018CC" w:rsidRPr="005D6C4A">
        <w:rPr>
          <w:rFonts w:ascii="Times New Roman" w:eastAsia="Times New Roman" w:hAnsi="Times New Roman" w:cs="Times New Roman"/>
          <w:sz w:val="24"/>
          <w:szCs w:val="24"/>
        </w:rPr>
        <w:t>=1,</w:t>
      </w:r>
      <w:r w:rsidR="0047568D" w:rsidRPr="005D6C4A">
        <w:rPr>
          <w:rFonts w:ascii="Times New Roman" w:eastAsia="Times New Roman" w:hAnsi="Times New Roman" w:cs="Times New Roman"/>
          <w:sz w:val="24"/>
          <w:szCs w:val="24"/>
        </w:rPr>
        <w:t>t=</w:t>
      </w:r>
      <w:r w:rsidR="008A6AD5" w:rsidRPr="005D6C4A">
        <w:rPr>
          <w:rFonts w:ascii="Times New Roman" w:eastAsia="Times New Roman" w:hAnsi="Times New Roman" w:cs="Times New Roman"/>
          <w:sz w:val="24"/>
          <w:szCs w:val="24"/>
        </w:rPr>
        <w:t>7.995</w:t>
      </w:r>
      <w:r w:rsidR="00C71A78" w:rsidRPr="005D6C4A">
        <w:rPr>
          <w:rFonts w:ascii="Times New Roman" w:eastAsia="Times New Roman" w:hAnsi="Times New Roman" w:cs="Times New Roman"/>
          <w:sz w:val="24"/>
          <w:szCs w:val="24"/>
        </w:rPr>
        <w:t xml:space="preserve"> </w:t>
      </w:r>
      <w:r w:rsidR="0047568D" w:rsidRPr="005D6C4A">
        <w:rPr>
          <w:rFonts w:ascii="Times New Roman" w:eastAsia="Times New Roman" w:hAnsi="Times New Roman" w:cs="Times New Roman"/>
          <w:sz w:val="24"/>
          <w:szCs w:val="24"/>
        </w:rPr>
        <w:t>p=</w:t>
      </w:r>
      <w:r w:rsidR="008A6AD5" w:rsidRPr="005D6C4A">
        <w:rPr>
          <w:rFonts w:ascii="Times New Roman" w:eastAsia="Times New Roman" w:hAnsi="Times New Roman" w:cs="Times New Roman"/>
          <w:sz w:val="24"/>
          <w:szCs w:val="24"/>
        </w:rPr>
        <w:t>&lt;0.0001</w:t>
      </w:r>
      <w:r w:rsidR="00EB002A" w:rsidRPr="005D6C4A">
        <w:rPr>
          <w:rFonts w:ascii="Times New Roman" w:eastAsia="Times New Roman" w:hAnsi="Times New Roman" w:cs="Times New Roman"/>
          <w:i/>
          <w:sz w:val="24"/>
          <w:szCs w:val="24"/>
        </w:rPr>
        <w:t xml:space="preserve">, </w:t>
      </w:r>
      <w:r w:rsidR="00EB002A" w:rsidRPr="005D6C4A">
        <w:rPr>
          <w:rFonts w:ascii="Times New Roman" w:eastAsia="Times New Roman" w:hAnsi="Times New Roman" w:cs="Times New Roman"/>
          <w:sz w:val="24"/>
          <w:szCs w:val="24"/>
        </w:rPr>
        <w:t xml:space="preserve">Figure 2C). </w:t>
      </w:r>
      <w:r w:rsidR="004C6B0A" w:rsidRPr="005D6C4A">
        <w:rPr>
          <w:rFonts w:ascii="Times New Roman" w:eastAsia="Times New Roman" w:hAnsi="Times New Roman" w:cs="Times New Roman"/>
          <w:sz w:val="24"/>
          <w:szCs w:val="24"/>
        </w:rPr>
        <w:t>G</w:t>
      </w:r>
      <w:r w:rsidR="00B663DD" w:rsidRPr="005D6C4A">
        <w:rPr>
          <w:rFonts w:ascii="Times New Roman" w:eastAsia="Times New Roman" w:hAnsi="Times New Roman" w:cs="Times New Roman"/>
          <w:sz w:val="24"/>
          <w:szCs w:val="24"/>
        </w:rPr>
        <w:t>razer</w:t>
      </w:r>
      <w:r w:rsidR="004C6B0A" w:rsidRPr="005D6C4A">
        <w:rPr>
          <w:rFonts w:ascii="Times New Roman" w:eastAsia="Times New Roman" w:hAnsi="Times New Roman" w:cs="Times New Roman"/>
          <w:sz w:val="24"/>
          <w:szCs w:val="24"/>
        </w:rPr>
        <w:t xml:space="preserve"> density on </w:t>
      </w:r>
      <w:ins w:id="200" w:author="Mary O'Connor" w:date="2018-03-04T14:08:00Z">
        <w:r w:rsidRPr="005D6C4A">
          <w:rPr>
            <w:rFonts w:ascii="Times New Roman" w:eastAsia="Times New Roman" w:hAnsi="Times New Roman" w:cs="Times New Roman"/>
            <w:i/>
            <w:sz w:val="24"/>
            <w:szCs w:val="24"/>
          </w:rPr>
          <w:t>Z</w:t>
        </w:r>
        <w:r>
          <w:rPr>
            <w:rFonts w:ascii="Times New Roman" w:eastAsia="Times New Roman" w:hAnsi="Times New Roman" w:cs="Times New Roman"/>
            <w:i/>
            <w:sz w:val="24"/>
            <w:szCs w:val="24"/>
          </w:rPr>
          <w:t>. marina</w:t>
        </w:r>
      </w:ins>
      <w:del w:id="201" w:author="Mary O'Connor" w:date="2018-03-04T14:08:00Z">
        <w:r w:rsidR="00A2427A" w:rsidRPr="005D6C4A" w:rsidDel="00AF1893">
          <w:rPr>
            <w:rFonts w:ascii="Times New Roman" w:eastAsia="Times New Roman" w:hAnsi="Times New Roman" w:cs="Times New Roman"/>
            <w:i/>
            <w:sz w:val="24"/>
            <w:szCs w:val="24"/>
          </w:rPr>
          <w:delText>Zostera</w:delText>
        </w:r>
      </w:del>
      <w:r w:rsidR="004C6B0A" w:rsidRPr="005D6C4A">
        <w:rPr>
          <w:rFonts w:ascii="Times New Roman" w:eastAsia="Times New Roman" w:hAnsi="Times New Roman" w:cs="Times New Roman"/>
          <w:sz w:val="24"/>
          <w:szCs w:val="24"/>
        </w:rPr>
        <w:t xml:space="preserve"> increased over the course of the experiment,</w:t>
      </w:r>
      <w:r w:rsidR="00B663DD" w:rsidRPr="005D6C4A">
        <w:rPr>
          <w:rFonts w:ascii="Times New Roman" w:eastAsia="Times New Roman" w:hAnsi="Times New Roman" w:cs="Times New Roman"/>
          <w:sz w:val="24"/>
          <w:szCs w:val="24"/>
        </w:rPr>
        <w:t xml:space="preserve"> between June and July (</w:t>
      </w:r>
      <w:proofErr w:type="spellStart"/>
      <w:r w:rsidR="000018CC" w:rsidRPr="005D6C4A">
        <w:rPr>
          <w:rFonts w:ascii="Times New Roman" w:eastAsia="Times New Roman" w:hAnsi="Times New Roman" w:cs="Times New Roman"/>
          <w:sz w:val="24"/>
          <w:szCs w:val="24"/>
        </w:rPr>
        <w:t>df</w:t>
      </w:r>
      <w:proofErr w:type="spellEnd"/>
      <w:r w:rsidR="000018CC" w:rsidRPr="005D6C4A">
        <w:rPr>
          <w:rFonts w:ascii="Times New Roman" w:eastAsia="Times New Roman" w:hAnsi="Times New Roman" w:cs="Times New Roman"/>
          <w:sz w:val="24"/>
          <w:szCs w:val="24"/>
        </w:rPr>
        <w:t>=1,</w:t>
      </w:r>
      <w:r w:rsidR="00B663DD" w:rsidRPr="005D6C4A">
        <w:rPr>
          <w:rFonts w:ascii="Times New Roman" w:eastAsia="Times New Roman" w:hAnsi="Times New Roman" w:cs="Times New Roman"/>
          <w:sz w:val="24"/>
          <w:szCs w:val="24"/>
        </w:rPr>
        <w:t>t=</w:t>
      </w:r>
      <w:r w:rsidR="008A6AD5" w:rsidRPr="005D6C4A">
        <w:rPr>
          <w:rFonts w:ascii="Times New Roman" w:eastAsia="Times New Roman" w:hAnsi="Times New Roman" w:cs="Times New Roman"/>
          <w:sz w:val="24"/>
          <w:szCs w:val="24"/>
        </w:rPr>
        <w:t>9.908</w:t>
      </w:r>
      <w:r w:rsidR="00B663DD" w:rsidRPr="005D6C4A">
        <w:rPr>
          <w:rFonts w:ascii="Times New Roman" w:eastAsia="Times New Roman" w:hAnsi="Times New Roman" w:cs="Times New Roman"/>
          <w:sz w:val="24"/>
          <w:szCs w:val="24"/>
        </w:rPr>
        <w:t>,</w:t>
      </w:r>
      <w:r w:rsidR="004C6B0A" w:rsidRPr="005D6C4A">
        <w:rPr>
          <w:rFonts w:ascii="Times New Roman" w:eastAsia="Times New Roman" w:hAnsi="Times New Roman" w:cs="Times New Roman"/>
          <w:sz w:val="24"/>
          <w:szCs w:val="24"/>
        </w:rPr>
        <w:t xml:space="preserve"> </w:t>
      </w:r>
      <w:r w:rsidR="00B663DD" w:rsidRPr="005D6C4A">
        <w:rPr>
          <w:rFonts w:ascii="Times New Roman" w:eastAsia="Times New Roman" w:hAnsi="Times New Roman" w:cs="Times New Roman"/>
          <w:sz w:val="24"/>
          <w:szCs w:val="24"/>
        </w:rPr>
        <w:t>p=</w:t>
      </w:r>
      <w:r w:rsidR="008A6AD5" w:rsidRPr="005D6C4A">
        <w:rPr>
          <w:rFonts w:ascii="Times New Roman" w:eastAsia="Times New Roman" w:hAnsi="Times New Roman" w:cs="Times New Roman"/>
          <w:sz w:val="24"/>
          <w:szCs w:val="24"/>
        </w:rPr>
        <w:t>&lt;0.0001</w:t>
      </w:r>
      <w:r w:rsidR="00B663DD" w:rsidRPr="005D6C4A">
        <w:rPr>
          <w:rFonts w:ascii="Times New Roman" w:eastAsia="Times New Roman" w:hAnsi="Times New Roman" w:cs="Times New Roman"/>
          <w:sz w:val="24"/>
          <w:szCs w:val="24"/>
        </w:rPr>
        <w:t>)</w:t>
      </w:r>
      <w:r w:rsidR="002E1053" w:rsidRPr="005D6C4A">
        <w:rPr>
          <w:rFonts w:ascii="Times New Roman" w:eastAsia="Times New Roman" w:hAnsi="Times New Roman" w:cs="Times New Roman"/>
          <w:sz w:val="24"/>
          <w:szCs w:val="24"/>
        </w:rPr>
        <w:t xml:space="preserve"> but the trend of higher invertebrate abundances at the edge remained the same regardless of month</w:t>
      </w:r>
      <w:r w:rsidR="008A6AD5" w:rsidRPr="005D6C4A">
        <w:rPr>
          <w:rFonts w:ascii="Times New Roman" w:eastAsia="Times New Roman" w:hAnsi="Times New Roman" w:cs="Times New Roman"/>
          <w:sz w:val="24"/>
          <w:szCs w:val="24"/>
        </w:rPr>
        <w:t xml:space="preserve"> although the effect of position was stronger in July (</w:t>
      </w:r>
      <w:proofErr w:type="spellStart"/>
      <w:r w:rsidR="000018CC" w:rsidRPr="005D6C4A">
        <w:rPr>
          <w:rFonts w:ascii="Times New Roman" w:eastAsia="Times New Roman" w:hAnsi="Times New Roman" w:cs="Times New Roman"/>
          <w:sz w:val="24"/>
          <w:szCs w:val="24"/>
        </w:rPr>
        <w:t>df</w:t>
      </w:r>
      <w:proofErr w:type="spellEnd"/>
      <w:r w:rsidR="000018CC" w:rsidRPr="005D6C4A">
        <w:rPr>
          <w:rFonts w:ascii="Times New Roman" w:eastAsia="Times New Roman" w:hAnsi="Times New Roman" w:cs="Times New Roman"/>
          <w:sz w:val="24"/>
          <w:szCs w:val="24"/>
        </w:rPr>
        <w:t>=1,</w:t>
      </w:r>
      <w:ins w:id="202" w:author="Mary O'Connor" w:date="2018-03-04T14:09:00Z">
        <w:r>
          <w:rPr>
            <w:rFonts w:ascii="Times New Roman" w:eastAsia="Times New Roman" w:hAnsi="Times New Roman" w:cs="Times New Roman"/>
            <w:sz w:val="24"/>
            <w:szCs w:val="24"/>
          </w:rPr>
          <w:t xml:space="preserve"> </w:t>
        </w:r>
      </w:ins>
      <w:r w:rsidR="008A6AD5" w:rsidRPr="005D6C4A">
        <w:rPr>
          <w:rFonts w:ascii="Times New Roman" w:eastAsia="Times New Roman" w:hAnsi="Times New Roman" w:cs="Times New Roman"/>
          <w:sz w:val="24"/>
          <w:szCs w:val="24"/>
        </w:rPr>
        <w:t>t=5.515,</w:t>
      </w:r>
      <w:ins w:id="203" w:author="Mary O'Connor" w:date="2018-03-04T14:08:00Z">
        <w:r>
          <w:rPr>
            <w:rFonts w:ascii="Times New Roman" w:eastAsia="Times New Roman" w:hAnsi="Times New Roman" w:cs="Times New Roman"/>
            <w:sz w:val="24"/>
            <w:szCs w:val="24"/>
          </w:rPr>
          <w:t xml:space="preserve"> </w:t>
        </w:r>
      </w:ins>
      <w:r w:rsidR="008A6AD5" w:rsidRPr="005D6C4A">
        <w:rPr>
          <w:rFonts w:ascii="Times New Roman" w:eastAsia="Times New Roman" w:hAnsi="Times New Roman" w:cs="Times New Roman"/>
          <w:sz w:val="24"/>
          <w:szCs w:val="24"/>
        </w:rPr>
        <w:t>p=&lt;0.0001)</w:t>
      </w:r>
      <w:r w:rsidR="00B663DD" w:rsidRPr="005D6C4A">
        <w:rPr>
          <w:rFonts w:ascii="Times New Roman" w:eastAsia="Times New Roman" w:hAnsi="Times New Roman" w:cs="Times New Roman"/>
          <w:sz w:val="24"/>
          <w:szCs w:val="24"/>
        </w:rPr>
        <w:t xml:space="preserve">. </w:t>
      </w:r>
      <w:proofErr w:type="spellStart"/>
      <w:r w:rsidR="004C6B0A" w:rsidRPr="005D6C4A">
        <w:rPr>
          <w:rFonts w:ascii="Times New Roman" w:eastAsia="Times New Roman" w:hAnsi="Times New Roman" w:cs="Times New Roman"/>
          <w:sz w:val="24"/>
          <w:szCs w:val="24"/>
        </w:rPr>
        <w:t>Epifaunal</w:t>
      </w:r>
      <w:proofErr w:type="spellEnd"/>
      <w:r w:rsidR="004C6B0A" w:rsidRPr="005D6C4A">
        <w:rPr>
          <w:rFonts w:ascii="Times New Roman" w:eastAsia="Times New Roman" w:hAnsi="Times New Roman" w:cs="Times New Roman"/>
          <w:sz w:val="24"/>
          <w:szCs w:val="24"/>
        </w:rPr>
        <w:t xml:space="preserve"> invertebrate community composition also varied over time (PERMANOVA F=4.3221, </w:t>
      </w:r>
      <w:proofErr w:type="spellStart"/>
      <w:r w:rsidR="004C6B0A" w:rsidRPr="005D6C4A">
        <w:rPr>
          <w:rFonts w:ascii="Times New Roman" w:eastAsia="Times New Roman" w:hAnsi="Times New Roman" w:cs="Times New Roman"/>
          <w:sz w:val="24"/>
          <w:szCs w:val="24"/>
        </w:rPr>
        <w:t>df</w:t>
      </w:r>
      <w:proofErr w:type="spellEnd"/>
      <w:r w:rsidR="004C6B0A" w:rsidRPr="005D6C4A">
        <w:rPr>
          <w:rFonts w:ascii="Times New Roman" w:eastAsia="Times New Roman" w:hAnsi="Times New Roman" w:cs="Times New Roman"/>
          <w:sz w:val="24"/>
          <w:szCs w:val="24"/>
        </w:rPr>
        <w:t>=1, p=0.065)</w:t>
      </w:r>
      <w:r w:rsidR="00EB002A" w:rsidRPr="005D6C4A">
        <w:rPr>
          <w:rFonts w:ascii="Times New Roman" w:eastAsia="Times New Roman" w:hAnsi="Times New Roman" w:cs="Times New Roman"/>
          <w:sz w:val="24"/>
          <w:szCs w:val="24"/>
        </w:rPr>
        <w:t xml:space="preserve"> </w:t>
      </w:r>
      <w:r w:rsidR="004C6B0A" w:rsidRPr="005D6C4A">
        <w:rPr>
          <w:rFonts w:ascii="Times New Roman" w:eastAsia="Times New Roman" w:hAnsi="Times New Roman" w:cs="Times New Roman"/>
          <w:sz w:val="24"/>
          <w:szCs w:val="24"/>
        </w:rPr>
        <w:t xml:space="preserve">and with </w:t>
      </w:r>
      <w:proofErr w:type="spellStart"/>
      <w:r w:rsidR="004C6B0A" w:rsidRPr="005D6C4A">
        <w:rPr>
          <w:rFonts w:ascii="Times New Roman" w:eastAsia="Times New Roman" w:hAnsi="Times New Roman" w:cs="Times New Roman"/>
          <w:i/>
          <w:sz w:val="24"/>
          <w:szCs w:val="24"/>
        </w:rPr>
        <w:t>Smithora</w:t>
      </w:r>
      <w:proofErr w:type="spellEnd"/>
      <w:r w:rsidR="004C6B0A" w:rsidRPr="005D6C4A">
        <w:rPr>
          <w:rFonts w:ascii="Times New Roman" w:eastAsia="Times New Roman" w:hAnsi="Times New Roman" w:cs="Times New Roman"/>
          <w:sz w:val="24"/>
          <w:szCs w:val="24"/>
        </w:rPr>
        <w:t xml:space="preserve"> abundance (PERMANOVA F = 4.7201, </w:t>
      </w:r>
      <w:proofErr w:type="spellStart"/>
      <w:r w:rsidR="004C6B0A" w:rsidRPr="005D6C4A">
        <w:rPr>
          <w:rFonts w:ascii="Times New Roman" w:eastAsia="Times New Roman" w:hAnsi="Times New Roman" w:cs="Times New Roman"/>
          <w:sz w:val="24"/>
          <w:szCs w:val="24"/>
        </w:rPr>
        <w:t>df</w:t>
      </w:r>
      <w:proofErr w:type="spellEnd"/>
      <w:r w:rsidR="004C6B0A" w:rsidRPr="005D6C4A">
        <w:rPr>
          <w:rFonts w:ascii="Times New Roman" w:eastAsia="Times New Roman" w:hAnsi="Times New Roman" w:cs="Times New Roman"/>
          <w:sz w:val="24"/>
          <w:szCs w:val="24"/>
        </w:rPr>
        <w:t xml:space="preserve"> = 1, p=0.048)</w:t>
      </w:r>
      <w:r w:rsidR="00EB002A" w:rsidRPr="005D6C4A">
        <w:rPr>
          <w:rFonts w:ascii="Times New Roman" w:eastAsia="Times New Roman" w:hAnsi="Times New Roman" w:cs="Times New Roman"/>
          <w:sz w:val="24"/>
          <w:szCs w:val="24"/>
        </w:rPr>
        <w:t xml:space="preserve"> </w:t>
      </w:r>
      <w:r w:rsidR="00611A64" w:rsidRPr="005D6C4A">
        <w:rPr>
          <w:rFonts w:ascii="Times New Roman" w:eastAsia="Times New Roman" w:hAnsi="Times New Roman" w:cs="Times New Roman"/>
          <w:sz w:val="24"/>
          <w:szCs w:val="24"/>
        </w:rPr>
        <w:t>(Appendix A2 and A3)</w:t>
      </w:r>
      <w:r w:rsidR="00D95BF0" w:rsidRPr="005D6C4A">
        <w:rPr>
          <w:rFonts w:ascii="Times New Roman" w:eastAsia="Times New Roman" w:hAnsi="Times New Roman" w:cs="Times New Roman"/>
          <w:sz w:val="24"/>
          <w:szCs w:val="24"/>
        </w:rPr>
        <w:t>.</w:t>
      </w:r>
      <w:r w:rsidR="004C6B0A" w:rsidRPr="005D6C4A">
        <w:rPr>
          <w:rFonts w:ascii="Times New Roman" w:eastAsia="Times New Roman" w:hAnsi="Times New Roman" w:cs="Times New Roman"/>
          <w:sz w:val="24"/>
          <w:szCs w:val="24"/>
        </w:rPr>
        <w:t xml:space="preserve"> </w:t>
      </w:r>
    </w:p>
    <w:p w14:paraId="062F5201" w14:textId="53AE43E6" w:rsidR="002E0CAC" w:rsidRDefault="007F1D36"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i/>
          <w:sz w:val="24"/>
          <w:szCs w:val="24"/>
        </w:rPr>
        <w:t>Initial microbial assemblages.</w:t>
      </w:r>
      <w:r w:rsidRPr="005D6C4A">
        <w:rPr>
          <w:rFonts w:ascii="Times New Roman" w:eastAsia="Times New Roman" w:hAnsi="Times New Roman" w:cs="Times New Roman"/>
          <w:sz w:val="24"/>
          <w:szCs w:val="24"/>
        </w:rPr>
        <w:t xml:space="preserve"> </w:t>
      </w:r>
      <w:r w:rsidR="004C6B0A" w:rsidRPr="005D6C4A">
        <w:rPr>
          <w:rFonts w:ascii="Times New Roman" w:eastAsia="Times New Roman" w:hAnsi="Times New Roman" w:cs="Times New Roman"/>
          <w:sz w:val="24"/>
          <w:szCs w:val="24"/>
        </w:rPr>
        <w:t>B</w:t>
      </w:r>
      <w:r w:rsidR="007F3481" w:rsidRPr="005D6C4A">
        <w:rPr>
          <w:rFonts w:ascii="Times New Roman" w:eastAsia="Times New Roman" w:hAnsi="Times New Roman" w:cs="Times New Roman"/>
          <w:sz w:val="24"/>
          <w:szCs w:val="24"/>
        </w:rPr>
        <w:t xml:space="preserve">lades with </w:t>
      </w:r>
      <w:proofErr w:type="spellStart"/>
      <w:r w:rsidR="007F3481" w:rsidRPr="005D6C4A">
        <w:rPr>
          <w:rFonts w:ascii="Times New Roman" w:eastAsia="Times New Roman" w:hAnsi="Times New Roman" w:cs="Times New Roman"/>
          <w:i/>
          <w:sz w:val="24"/>
          <w:szCs w:val="24"/>
        </w:rPr>
        <w:t>Smithora</w:t>
      </w:r>
      <w:proofErr w:type="spellEnd"/>
      <w:r w:rsidR="007F3481" w:rsidRPr="005D6C4A">
        <w:rPr>
          <w:rFonts w:ascii="Times New Roman" w:eastAsia="Times New Roman" w:hAnsi="Times New Roman" w:cs="Times New Roman"/>
          <w:sz w:val="24"/>
          <w:szCs w:val="24"/>
        </w:rPr>
        <w:t xml:space="preserve"> </w:t>
      </w:r>
      <w:r w:rsidR="00FC2172" w:rsidRPr="005D6C4A">
        <w:rPr>
          <w:rFonts w:ascii="Times New Roman" w:eastAsia="Times New Roman" w:hAnsi="Times New Roman" w:cs="Times New Roman"/>
          <w:sz w:val="24"/>
          <w:szCs w:val="24"/>
        </w:rPr>
        <w:t xml:space="preserve">from the meadow edge </w:t>
      </w:r>
      <w:r w:rsidR="007F3481" w:rsidRPr="005D6C4A">
        <w:rPr>
          <w:rFonts w:ascii="Times New Roman" w:eastAsia="Times New Roman" w:hAnsi="Times New Roman" w:cs="Times New Roman"/>
          <w:sz w:val="24"/>
          <w:szCs w:val="24"/>
        </w:rPr>
        <w:t xml:space="preserve">harbor significantly different </w:t>
      </w:r>
      <w:r w:rsidR="00A6090E" w:rsidRPr="005D6C4A">
        <w:rPr>
          <w:rFonts w:ascii="Times New Roman" w:eastAsia="Times New Roman" w:hAnsi="Times New Roman" w:cs="Times New Roman"/>
          <w:sz w:val="24"/>
          <w:szCs w:val="24"/>
        </w:rPr>
        <w:t xml:space="preserve">microbial </w:t>
      </w:r>
      <w:r w:rsidR="007F3481" w:rsidRPr="005D6C4A">
        <w:rPr>
          <w:rFonts w:ascii="Times New Roman" w:eastAsia="Times New Roman" w:hAnsi="Times New Roman" w:cs="Times New Roman"/>
          <w:sz w:val="24"/>
          <w:szCs w:val="24"/>
        </w:rPr>
        <w:t>communities tha</w:t>
      </w:r>
      <w:r w:rsidR="00A6090E" w:rsidRPr="005D6C4A">
        <w:rPr>
          <w:rFonts w:ascii="Times New Roman" w:eastAsia="Times New Roman" w:hAnsi="Times New Roman" w:cs="Times New Roman"/>
          <w:sz w:val="24"/>
          <w:szCs w:val="24"/>
        </w:rPr>
        <w:t>n</w:t>
      </w:r>
      <w:r w:rsidR="007F3481" w:rsidRPr="005D6C4A">
        <w:rPr>
          <w:rFonts w:ascii="Times New Roman" w:eastAsia="Times New Roman" w:hAnsi="Times New Roman" w:cs="Times New Roman"/>
          <w:sz w:val="24"/>
          <w:szCs w:val="24"/>
        </w:rPr>
        <w:t xml:space="preserve"> blades</w:t>
      </w:r>
      <w:r w:rsidR="00FC2172" w:rsidRPr="005D6C4A">
        <w:rPr>
          <w:rFonts w:ascii="Times New Roman" w:eastAsia="Times New Roman" w:hAnsi="Times New Roman" w:cs="Times New Roman"/>
          <w:sz w:val="24"/>
          <w:szCs w:val="24"/>
        </w:rPr>
        <w:t xml:space="preserve"> from the interior</w:t>
      </w:r>
      <w:r w:rsidR="007F3481" w:rsidRPr="005D6C4A">
        <w:rPr>
          <w:rFonts w:ascii="Times New Roman" w:eastAsia="Times New Roman" w:hAnsi="Times New Roman" w:cs="Times New Roman"/>
          <w:sz w:val="24"/>
          <w:szCs w:val="24"/>
        </w:rPr>
        <w:t xml:space="preserve"> without (p=0.0</w:t>
      </w:r>
      <w:r w:rsidR="000018CC" w:rsidRPr="005D6C4A">
        <w:rPr>
          <w:rFonts w:ascii="Times New Roman" w:eastAsia="Times New Roman" w:hAnsi="Times New Roman" w:cs="Times New Roman"/>
          <w:sz w:val="24"/>
          <w:szCs w:val="24"/>
        </w:rPr>
        <w:t>09</w:t>
      </w:r>
      <w:r w:rsidR="007F3481" w:rsidRPr="005D6C4A">
        <w:rPr>
          <w:rFonts w:ascii="Times New Roman" w:eastAsia="Times New Roman" w:hAnsi="Times New Roman" w:cs="Times New Roman"/>
          <w:sz w:val="24"/>
          <w:szCs w:val="24"/>
        </w:rPr>
        <w:t>, pseudo-F=</w:t>
      </w:r>
      <w:r w:rsidR="000018CC" w:rsidRPr="005D6C4A">
        <w:rPr>
          <w:rFonts w:ascii="Times New Roman" w:eastAsia="Times New Roman" w:hAnsi="Times New Roman" w:cs="Times New Roman"/>
          <w:sz w:val="24"/>
          <w:szCs w:val="24"/>
        </w:rPr>
        <w:t>7.3624</w:t>
      </w:r>
      <w:r w:rsidR="007F3481" w:rsidRPr="005D6C4A">
        <w:rPr>
          <w:rFonts w:ascii="Times New Roman" w:eastAsia="Times New Roman" w:hAnsi="Times New Roman" w:cs="Times New Roman"/>
          <w:sz w:val="24"/>
          <w:szCs w:val="24"/>
        </w:rPr>
        <w:t>,df=1</w:t>
      </w:r>
      <w:r w:rsidR="00D95BF0" w:rsidRPr="005D6C4A">
        <w:rPr>
          <w:rFonts w:ascii="Times New Roman" w:eastAsia="Times New Roman" w:hAnsi="Times New Roman" w:cs="Times New Roman"/>
          <w:sz w:val="24"/>
          <w:szCs w:val="24"/>
        </w:rPr>
        <w:t>,</w:t>
      </w:r>
      <w:r w:rsidR="007562F3" w:rsidRPr="005D6C4A">
        <w:rPr>
          <w:rFonts w:ascii="Times New Roman" w:eastAsia="Times New Roman" w:hAnsi="Times New Roman" w:cs="Times New Roman"/>
          <w:sz w:val="24"/>
          <w:szCs w:val="24"/>
        </w:rPr>
        <w:t xml:space="preserve"> </w:t>
      </w:r>
      <w:r w:rsidR="0012268D" w:rsidRPr="005D6C4A">
        <w:rPr>
          <w:rFonts w:ascii="Times New Roman" w:eastAsia="Times New Roman" w:hAnsi="Times New Roman" w:cs="Times New Roman"/>
          <w:sz w:val="24"/>
          <w:szCs w:val="24"/>
        </w:rPr>
        <w:t>Figure</w:t>
      </w:r>
      <w:r w:rsidR="00D95BF0" w:rsidRPr="005D6C4A">
        <w:rPr>
          <w:rFonts w:ascii="Times New Roman" w:eastAsia="Times New Roman" w:hAnsi="Times New Roman" w:cs="Times New Roman"/>
          <w:sz w:val="24"/>
          <w:szCs w:val="24"/>
        </w:rPr>
        <w:t xml:space="preserve"> </w:t>
      </w:r>
      <w:r w:rsidR="001D3CBD" w:rsidRPr="005D6C4A">
        <w:rPr>
          <w:rFonts w:ascii="Times New Roman" w:eastAsia="Times New Roman" w:hAnsi="Times New Roman" w:cs="Times New Roman"/>
          <w:sz w:val="24"/>
          <w:szCs w:val="24"/>
        </w:rPr>
        <w:t>2C</w:t>
      </w:r>
      <w:r w:rsidR="00D95BF0" w:rsidRPr="005D6C4A">
        <w:rPr>
          <w:rFonts w:ascii="Times New Roman" w:eastAsia="Times New Roman" w:hAnsi="Times New Roman" w:cs="Times New Roman"/>
          <w:sz w:val="24"/>
          <w:szCs w:val="24"/>
        </w:rPr>
        <w:t xml:space="preserve">). </w:t>
      </w:r>
      <w:r w:rsidR="00D95BF0" w:rsidRPr="005D6C4A">
        <w:rPr>
          <w:rFonts w:ascii="Times New Roman" w:eastAsia="Times New Roman" w:hAnsi="Times New Roman" w:cs="Times New Roman"/>
          <w:sz w:val="24"/>
          <w:szCs w:val="24"/>
          <w:lang w:val="en-CA"/>
        </w:rPr>
        <w:t>Microbial community composition shifted from July to August (</w:t>
      </w:r>
      <w:proofErr w:type="spellStart"/>
      <w:r w:rsidR="00D95BF0" w:rsidRPr="005D6C4A">
        <w:rPr>
          <w:rFonts w:ascii="Times New Roman" w:eastAsia="Times New Roman" w:hAnsi="Times New Roman" w:cs="Times New Roman"/>
          <w:sz w:val="24"/>
          <w:szCs w:val="24"/>
          <w:lang w:val="en-CA"/>
        </w:rPr>
        <w:t>NMDS_before_after</w:t>
      </w:r>
      <w:proofErr w:type="spellEnd"/>
      <w:r w:rsidR="00D95BF0" w:rsidRPr="005D6C4A">
        <w:rPr>
          <w:rFonts w:ascii="Times New Roman" w:eastAsia="Times New Roman" w:hAnsi="Times New Roman" w:cs="Times New Roman"/>
          <w:sz w:val="24"/>
          <w:szCs w:val="24"/>
          <w:lang w:val="en-CA"/>
        </w:rPr>
        <w:t xml:space="preserve">; PERMANOVA for date p=0.001, pseudo-F=4.818, </w:t>
      </w:r>
      <w:proofErr w:type="spellStart"/>
      <w:r w:rsidR="00D95BF0" w:rsidRPr="005D6C4A">
        <w:rPr>
          <w:rFonts w:ascii="Times New Roman" w:eastAsia="Times New Roman" w:hAnsi="Times New Roman" w:cs="Times New Roman"/>
          <w:sz w:val="24"/>
          <w:szCs w:val="24"/>
          <w:lang w:val="en-CA"/>
        </w:rPr>
        <w:t>df</w:t>
      </w:r>
      <w:proofErr w:type="spellEnd"/>
      <w:r w:rsidR="00D95BF0" w:rsidRPr="005D6C4A">
        <w:rPr>
          <w:rFonts w:ascii="Times New Roman" w:eastAsia="Times New Roman" w:hAnsi="Times New Roman" w:cs="Times New Roman"/>
          <w:sz w:val="24"/>
          <w:szCs w:val="24"/>
          <w:lang w:val="en-CA"/>
        </w:rPr>
        <w:t>=</w:t>
      </w:r>
      <w:commentRangeStart w:id="204"/>
      <w:r w:rsidR="00D95BF0" w:rsidRPr="005D6C4A">
        <w:rPr>
          <w:rFonts w:ascii="Times New Roman" w:eastAsia="Times New Roman" w:hAnsi="Times New Roman" w:cs="Times New Roman"/>
          <w:sz w:val="24"/>
          <w:szCs w:val="24"/>
          <w:lang w:val="en-CA"/>
        </w:rPr>
        <w:t>1</w:t>
      </w:r>
      <w:commentRangeEnd w:id="204"/>
      <w:r w:rsidR="005E1148" w:rsidRPr="005D6C4A">
        <w:rPr>
          <w:rStyle w:val="CommentReference"/>
        </w:rPr>
        <w:commentReference w:id="204"/>
      </w:r>
      <w:r w:rsidR="00D95BF0" w:rsidRPr="005D6C4A">
        <w:rPr>
          <w:rFonts w:ascii="Times New Roman" w:eastAsia="Times New Roman" w:hAnsi="Times New Roman" w:cs="Times New Roman"/>
          <w:sz w:val="24"/>
          <w:szCs w:val="24"/>
          <w:lang w:val="en-CA"/>
        </w:rPr>
        <w:t>).</w:t>
      </w:r>
      <w:r w:rsidR="005E1148" w:rsidRPr="005D6C4A">
        <w:rPr>
          <w:rFonts w:ascii="Times New Roman" w:eastAsia="Times New Roman" w:hAnsi="Times New Roman" w:cs="Times New Roman"/>
          <w:sz w:val="24"/>
          <w:szCs w:val="24"/>
          <w:lang w:val="en-CA"/>
        </w:rPr>
        <w:t xml:space="preserve"> </w:t>
      </w:r>
    </w:p>
    <w:p w14:paraId="05281467" w14:textId="77777777" w:rsidR="00212675" w:rsidRDefault="00212675" w:rsidP="00B44EE3">
      <w:pPr>
        <w:pStyle w:val="Normal1"/>
        <w:spacing w:line="480" w:lineRule="auto"/>
        <w:rPr>
          <w:rFonts w:ascii="Times New Roman" w:eastAsia="Times New Roman" w:hAnsi="Times New Roman" w:cs="Times New Roman"/>
          <w:sz w:val="24"/>
          <w:szCs w:val="24"/>
        </w:rPr>
      </w:pPr>
    </w:p>
    <w:p w14:paraId="60699706" w14:textId="19D685E3" w:rsidR="002E0CAC" w:rsidRDefault="003F441A"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w:t>
      </w:r>
      <w:ins w:id="205" w:author="Mary O'Connor" w:date="2018-03-04T14:09:00Z">
        <w:r w:rsidR="00AF1893">
          <w:rPr>
            <w:rFonts w:ascii="Times New Roman" w:eastAsia="Times New Roman" w:hAnsi="Times New Roman" w:cs="Times New Roman"/>
            <w:sz w:val="24"/>
            <w:szCs w:val="24"/>
          </w:rPr>
          <w:t xml:space="preserve">Reciprocal transplant experiment </w:t>
        </w:r>
      </w:ins>
      <w:del w:id="206" w:author="Mary O'Connor" w:date="2018-03-04T14:09:00Z">
        <w:r w:rsidR="004C6B0A" w:rsidDel="00AF1893">
          <w:rPr>
            <w:rFonts w:ascii="Times New Roman" w:eastAsia="Times New Roman" w:hAnsi="Times New Roman" w:cs="Times New Roman"/>
            <w:sz w:val="24"/>
            <w:szCs w:val="24"/>
          </w:rPr>
          <w:delText xml:space="preserve">Does location and abiotic environment explain variation in epiphyte and microbial communities living on </w:delText>
        </w:r>
        <w:r w:rsidR="004C6B0A" w:rsidRPr="00876486" w:rsidDel="00AF1893">
          <w:rPr>
            <w:rFonts w:ascii="Times New Roman" w:eastAsia="Times New Roman" w:hAnsi="Times New Roman" w:cs="Times New Roman"/>
            <w:i/>
            <w:sz w:val="24"/>
            <w:szCs w:val="24"/>
          </w:rPr>
          <w:delText>Zostera</w:delText>
        </w:r>
        <w:r w:rsidR="004C6B0A" w:rsidDel="00AF1893">
          <w:rPr>
            <w:rFonts w:ascii="Times New Roman" w:eastAsia="Times New Roman" w:hAnsi="Times New Roman" w:cs="Times New Roman"/>
            <w:sz w:val="24"/>
            <w:szCs w:val="24"/>
          </w:rPr>
          <w:delText xml:space="preserve">? </w:delText>
        </w:r>
      </w:del>
    </w:p>
    <w:p w14:paraId="4DD3B6E4" w14:textId="531E7799" w:rsidR="002E0CAC" w:rsidRDefault="00CE193A"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the</w:t>
      </w:r>
      <w:r w:rsidR="00300ECF">
        <w:rPr>
          <w:rFonts w:ascii="Times New Roman" w:eastAsia="Times New Roman" w:hAnsi="Times New Roman" w:cs="Times New Roman"/>
          <w:sz w:val="24"/>
          <w:szCs w:val="24"/>
        </w:rPr>
        <w:t xml:space="preserve"> reciprocal transplant</w:t>
      </w:r>
      <w:r>
        <w:rPr>
          <w:rFonts w:ascii="Times New Roman" w:eastAsia="Times New Roman" w:hAnsi="Times New Roman" w:cs="Times New Roman"/>
          <w:sz w:val="24"/>
          <w:szCs w:val="24"/>
        </w:rPr>
        <w:t xml:space="preserve"> experiment, shoots at the </w:t>
      </w:r>
      <w:r w:rsidR="00300ECF">
        <w:rPr>
          <w:rFonts w:ascii="Times New Roman" w:eastAsia="Times New Roman" w:hAnsi="Times New Roman" w:cs="Times New Roman"/>
          <w:sz w:val="24"/>
          <w:szCs w:val="24"/>
        </w:rPr>
        <w:t xml:space="preserve">meadow </w:t>
      </w:r>
      <w:r>
        <w:rPr>
          <w:rFonts w:ascii="Times New Roman" w:eastAsia="Times New Roman" w:hAnsi="Times New Roman" w:cs="Times New Roman"/>
          <w:sz w:val="24"/>
          <w:szCs w:val="24"/>
        </w:rPr>
        <w:t xml:space="preserve">edge had high </w:t>
      </w:r>
      <w:proofErr w:type="spellStart"/>
      <w:r w:rsidRPr="00CE193A">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load regardless of source location (Figure 3; two-way </w:t>
      </w:r>
      <w:proofErr w:type="spell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 xml:space="preserve"> with interaction term: </w:t>
      </w:r>
      <w:r w:rsidR="002F6B44">
        <w:rPr>
          <w:rFonts w:ascii="Times New Roman" w:eastAsia="Times New Roman" w:hAnsi="Times New Roman" w:cs="Times New Roman"/>
          <w:sz w:val="24"/>
          <w:szCs w:val="24"/>
        </w:rPr>
        <w:t xml:space="preserve">Source (interior </w:t>
      </w:r>
      <w:proofErr w:type="spellStart"/>
      <w:r w:rsidR="002F6B44">
        <w:rPr>
          <w:rFonts w:ascii="Times New Roman" w:eastAsia="Times New Roman" w:hAnsi="Times New Roman" w:cs="Times New Roman"/>
          <w:sz w:val="24"/>
          <w:szCs w:val="24"/>
        </w:rPr>
        <w:t>vs</w:t>
      </w:r>
      <w:proofErr w:type="spellEnd"/>
      <w:r w:rsidR="002F6B44">
        <w:rPr>
          <w:rFonts w:ascii="Times New Roman" w:eastAsia="Times New Roman" w:hAnsi="Times New Roman" w:cs="Times New Roman"/>
          <w:sz w:val="24"/>
          <w:szCs w:val="24"/>
        </w:rPr>
        <w:t xml:space="preserve"> edge): F = 32.04, </w:t>
      </w:r>
      <w:proofErr w:type="spellStart"/>
      <w:proofErr w:type="gramStart"/>
      <w:r w:rsidR="002F6B44">
        <w:rPr>
          <w:rFonts w:ascii="Times New Roman" w:eastAsia="Times New Roman" w:hAnsi="Times New Roman" w:cs="Times New Roman"/>
          <w:sz w:val="24"/>
          <w:szCs w:val="24"/>
        </w:rPr>
        <w:t>df</w:t>
      </w:r>
      <w:proofErr w:type="spellEnd"/>
      <w:proofErr w:type="gramEnd"/>
      <w:r w:rsidR="002F6B44">
        <w:rPr>
          <w:rFonts w:ascii="Times New Roman" w:eastAsia="Times New Roman" w:hAnsi="Times New Roman" w:cs="Times New Roman"/>
          <w:sz w:val="24"/>
          <w:szCs w:val="24"/>
        </w:rPr>
        <w:t xml:space="preserve"> = 1, p = &lt; 0.001; Treatment (control </w:t>
      </w:r>
      <w:proofErr w:type="spellStart"/>
      <w:r w:rsidR="002F6B44">
        <w:rPr>
          <w:rFonts w:ascii="Times New Roman" w:eastAsia="Times New Roman" w:hAnsi="Times New Roman" w:cs="Times New Roman"/>
          <w:sz w:val="24"/>
          <w:szCs w:val="24"/>
        </w:rPr>
        <w:t>vs</w:t>
      </w:r>
      <w:proofErr w:type="spellEnd"/>
      <w:r w:rsidR="002F6B44">
        <w:rPr>
          <w:rFonts w:ascii="Times New Roman" w:eastAsia="Times New Roman" w:hAnsi="Times New Roman" w:cs="Times New Roman"/>
          <w:sz w:val="24"/>
          <w:szCs w:val="24"/>
        </w:rPr>
        <w:t xml:space="preserve"> </w:t>
      </w:r>
      <w:proofErr w:type="spellStart"/>
      <w:r w:rsidR="002F6B44">
        <w:rPr>
          <w:rFonts w:ascii="Times New Roman" w:eastAsia="Times New Roman" w:hAnsi="Times New Roman" w:cs="Times New Roman"/>
          <w:sz w:val="24"/>
          <w:szCs w:val="24"/>
        </w:rPr>
        <w:t>unman</w:t>
      </w:r>
      <w:r w:rsidR="000E1C22">
        <w:rPr>
          <w:rFonts w:ascii="Times New Roman" w:eastAsia="Times New Roman" w:hAnsi="Times New Roman" w:cs="Times New Roman"/>
          <w:sz w:val="24"/>
          <w:szCs w:val="24"/>
        </w:rPr>
        <w:t>i</w:t>
      </w:r>
      <w:r w:rsidR="002F6B44">
        <w:rPr>
          <w:rFonts w:ascii="Times New Roman" w:eastAsia="Times New Roman" w:hAnsi="Times New Roman" w:cs="Times New Roman"/>
          <w:sz w:val="24"/>
          <w:szCs w:val="24"/>
        </w:rPr>
        <w:t>pulated</w:t>
      </w:r>
      <w:proofErr w:type="spellEnd"/>
      <w:r w:rsidR="002F6B44">
        <w:rPr>
          <w:rFonts w:ascii="Times New Roman" w:eastAsia="Times New Roman" w:hAnsi="Times New Roman" w:cs="Times New Roman"/>
          <w:sz w:val="24"/>
          <w:szCs w:val="24"/>
        </w:rPr>
        <w:t>:</w:t>
      </w:r>
      <w:r w:rsidR="002F6B44" w:rsidRPr="009515D3">
        <w:rPr>
          <w:rFonts w:ascii="Times New Roman" w:eastAsia="Times New Roman" w:hAnsi="Times New Roman" w:cs="Times New Roman"/>
          <w:sz w:val="24"/>
          <w:szCs w:val="24"/>
        </w:rPr>
        <w:t xml:space="preserve"> </w:t>
      </w:r>
      <w:r w:rsidR="002F6B44">
        <w:rPr>
          <w:rFonts w:ascii="Times New Roman" w:eastAsia="Times New Roman" w:hAnsi="Times New Roman" w:cs="Times New Roman"/>
          <w:sz w:val="24"/>
          <w:szCs w:val="24"/>
        </w:rPr>
        <w:t xml:space="preserve">F = </w:t>
      </w:r>
      <w:r w:rsidR="006C05D6">
        <w:rPr>
          <w:rFonts w:ascii="Times New Roman" w:eastAsia="Times New Roman" w:hAnsi="Times New Roman" w:cs="Times New Roman"/>
          <w:sz w:val="24"/>
          <w:szCs w:val="24"/>
        </w:rPr>
        <w:t>0.28</w:t>
      </w:r>
      <w:r w:rsidR="002F6B44">
        <w:rPr>
          <w:rFonts w:ascii="Times New Roman" w:eastAsia="Times New Roman" w:hAnsi="Times New Roman" w:cs="Times New Roman"/>
          <w:sz w:val="24"/>
          <w:szCs w:val="24"/>
        </w:rPr>
        <w:t xml:space="preserve">, </w:t>
      </w:r>
      <w:proofErr w:type="spellStart"/>
      <w:r w:rsidR="002F6B44">
        <w:rPr>
          <w:rFonts w:ascii="Times New Roman" w:eastAsia="Times New Roman" w:hAnsi="Times New Roman" w:cs="Times New Roman"/>
          <w:sz w:val="24"/>
          <w:szCs w:val="24"/>
        </w:rPr>
        <w:lastRenderedPageBreak/>
        <w:t>df</w:t>
      </w:r>
      <w:proofErr w:type="spellEnd"/>
      <w:r w:rsidR="002F6B44">
        <w:rPr>
          <w:rFonts w:ascii="Times New Roman" w:eastAsia="Times New Roman" w:hAnsi="Times New Roman" w:cs="Times New Roman"/>
          <w:sz w:val="24"/>
          <w:szCs w:val="24"/>
        </w:rPr>
        <w:t xml:space="preserve"> = 1, p = 0.</w:t>
      </w:r>
      <w:r w:rsidR="006C05D6">
        <w:rPr>
          <w:rFonts w:ascii="Times New Roman" w:eastAsia="Times New Roman" w:hAnsi="Times New Roman" w:cs="Times New Roman"/>
          <w:sz w:val="24"/>
          <w:szCs w:val="24"/>
        </w:rPr>
        <w:t>61</w:t>
      </w:r>
      <w:r w:rsidR="002F6B44">
        <w:rPr>
          <w:rFonts w:ascii="Times New Roman" w:eastAsia="Times New Roman" w:hAnsi="Times New Roman" w:cs="Times New Roman"/>
          <w:sz w:val="24"/>
          <w:szCs w:val="24"/>
        </w:rPr>
        <w:t xml:space="preserve">, </w:t>
      </w:r>
      <w:r w:rsidR="006C05D6">
        <w:rPr>
          <w:rFonts w:ascii="Times New Roman" w:eastAsia="Times New Roman" w:hAnsi="Times New Roman" w:cs="Times New Roman"/>
          <w:sz w:val="24"/>
          <w:szCs w:val="24"/>
        </w:rPr>
        <w:t xml:space="preserve">Source X Treatment: F = 4.67, </w:t>
      </w:r>
      <w:proofErr w:type="spellStart"/>
      <w:r w:rsidR="006C05D6">
        <w:rPr>
          <w:rFonts w:ascii="Times New Roman" w:eastAsia="Times New Roman" w:hAnsi="Times New Roman" w:cs="Times New Roman"/>
          <w:sz w:val="24"/>
          <w:szCs w:val="24"/>
        </w:rPr>
        <w:t>df</w:t>
      </w:r>
      <w:proofErr w:type="spellEnd"/>
      <w:r w:rsidR="006C05D6">
        <w:rPr>
          <w:rFonts w:ascii="Times New Roman" w:eastAsia="Times New Roman" w:hAnsi="Times New Roman" w:cs="Times New Roman"/>
          <w:sz w:val="24"/>
          <w:szCs w:val="24"/>
        </w:rPr>
        <w:t xml:space="preserve"> = 1, p = 0.05; residuals: </w:t>
      </w:r>
      <w:proofErr w:type="spellStart"/>
      <w:r w:rsidR="006C05D6">
        <w:rPr>
          <w:rFonts w:ascii="Times New Roman" w:eastAsia="Times New Roman" w:hAnsi="Times New Roman" w:cs="Times New Roman"/>
          <w:sz w:val="24"/>
          <w:szCs w:val="24"/>
        </w:rPr>
        <w:t>df</w:t>
      </w:r>
      <w:proofErr w:type="spellEnd"/>
      <w:r w:rsidR="006C05D6">
        <w:rPr>
          <w:rFonts w:ascii="Times New Roman" w:eastAsia="Times New Roman" w:hAnsi="Times New Roman" w:cs="Times New Roman"/>
          <w:sz w:val="24"/>
          <w:szCs w:val="24"/>
        </w:rPr>
        <w:t xml:space="preserve"> = 11</w:t>
      </w:r>
      <w:r>
        <w:rPr>
          <w:rFonts w:ascii="Times New Roman" w:eastAsia="Times New Roman" w:hAnsi="Times New Roman" w:cs="Times New Roman"/>
          <w:sz w:val="24"/>
          <w:szCs w:val="24"/>
        </w:rPr>
        <w:t xml:space="preserve">). </w:t>
      </w:r>
      <w:r w:rsidR="003F441A">
        <w:rPr>
          <w:rFonts w:ascii="Times New Roman" w:eastAsia="Times New Roman" w:hAnsi="Times New Roman" w:cs="Times New Roman"/>
          <w:sz w:val="24"/>
          <w:szCs w:val="24"/>
        </w:rPr>
        <w:t xml:space="preserve">Shoots </w:t>
      </w:r>
      <w:r>
        <w:rPr>
          <w:rFonts w:ascii="Times New Roman" w:eastAsia="Times New Roman" w:hAnsi="Times New Roman" w:cs="Times New Roman"/>
          <w:sz w:val="24"/>
          <w:szCs w:val="24"/>
        </w:rPr>
        <w:t>transplanted</w:t>
      </w:r>
      <w:r w:rsidR="003F441A">
        <w:rPr>
          <w:rFonts w:ascii="Times New Roman" w:eastAsia="Times New Roman" w:hAnsi="Times New Roman" w:cs="Times New Roman"/>
          <w:sz w:val="24"/>
          <w:szCs w:val="24"/>
        </w:rPr>
        <w:t xml:space="preserve"> from the </w:t>
      </w:r>
      <w:r>
        <w:rPr>
          <w:rFonts w:ascii="Times New Roman" w:eastAsia="Times New Roman" w:hAnsi="Times New Roman" w:cs="Times New Roman"/>
          <w:sz w:val="24"/>
          <w:szCs w:val="24"/>
        </w:rPr>
        <w:t>edge to the interior</w:t>
      </w:r>
      <w:r w:rsidR="003F4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site</w:t>
      </w:r>
      <w:r w:rsidR="003F4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retained</w:t>
      </w:r>
      <w:r w:rsidR="003F441A">
        <w:rPr>
          <w:rFonts w:ascii="Times New Roman" w:eastAsia="Times New Roman" w:hAnsi="Times New Roman" w:cs="Times New Roman"/>
          <w:sz w:val="24"/>
          <w:szCs w:val="24"/>
        </w:rPr>
        <w:t xml:space="preserve"> </w:t>
      </w:r>
      <w:proofErr w:type="spellStart"/>
      <w:r w:rsidR="003F441A">
        <w:rPr>
          <w:rFonts w:ascii="Times New Roman" w:eastAsia="Times New Roman" w:hAnsi="Times New Roman" w:cs="Times New Roman"/>
          <w:i/>
          <w:sz w:val="24"/>
          <w:szCs w:val="24"/>
        </w:rPr>
        <w:t>Smithora</w:t>
      </w:r>
      <w:proofErr w:type="spellEnd"/>
      <w:r>
        <w:rPr>
          <w:rFonts w:ascii="Times New Roman" w:eastAsia="Times New Roman" w:hAnsi="Times New Roman" w:cs="Times New Roman"/>
          <w:i/>
          <w:sz w:val="24"/>
          <w:szCs w:val="24"/>
        </w:rPr>
        <w:t>,</w:t>
      </w:r>
      <w:r w:rsidR="003F4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while interior shoots that stayed in the interior were not colonized</w:t>
      </w:r>
      <w:r w:rsidR="003F441A">
        <w:rPr>
          <w:rFonts w:ascii="Times New Roman" w:eastAsia="Times New Roman" w:hAnsi="Times New Roman" w:cs="Times New Roman"/>
          <w:sz w:val="24"/>
          <w:szCs w:val="24"/>
        </w:rPr>
        <w:t>. Controls</w:t>
      </w:r>
      <w:r>
        <w:rPr>
          <w:rFonts w:ascii="Times New Roman" w:eastAsia="Times New Roman" w:hAnsi="Times New Roman" w:cs="Times New Roman"/>
          <w:sz w:val="24"/>
          <w:szCs w:val="24"/>
        </w:rPr>
        <w:t xml:space="preserve"> (uprooted but locally planted) and </w:t>
      </w:r>
      <w:proofErr w:type="spellStart"/>
      <w:r>
        <w:rPr>
          <w:rFonts w:ascii="Times New Roman" w:eastAsia="Times New Roman" w:hAnsi="Times New Roman" w:cs="Times New Roman"/>
          <w:sz w:val="24"/>
          <w:szCs w:val="24"/>
        </w:rPr>
        <w:t>unmanipulated</w:t>
      </w:r>
      <w:proofErr w:type="spellEnd"/>
      <w:r>
        <w:rPr>
          <w:rFonts w:ascii="Times New Roman" w:eastAsia="Times New Roman" w:hAnsi="Times New Roman" w:cs="Times New Roman"/>
          <w:sz w:val="24"/>
          <w:szCs w:val="24"/>
        </w:rPr>
        <w:t xml:space="preserve"> shoots did not differ in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load at the time of the end of the experiment</w:t>
      </w:r>
      <w:r w:rsidR="009515D3">
        <w:rPr>
          <w:rFonts w:ascii="Times New Roman" w:eastAsia="Times New Roman" w:hAnsi="Times New Roman" w:cs="Times New Roman"/>
          <w:sz w:val="24"/>
          <w:szCs w:val="24"/>
        </w:rPr>
        <w:t xml:space="preserve"> (two-way </w:t>
      </w:r>
      <w:proofErr w:type="spellStart"/>
      <w:r w:rsidR="009515D3">
        <w:rPr>
          <w:rFonts w:ascii="Times New Roman" w:eastAsia="Times New Roman" w:hAnsi="Times New Roman" w:cs="Times New Roman"/>
          <w:sz w:val="24"/>
          <w:szCs w:val="24"/>
        </w:rPr>
        <w:t>anova</w:t>
      </w:r>
      <w:proofErr w:type="spellEnd"/>
      <w:r w:rsidR="009515D3">
        <w:rPr>
          <w:rFonts w:ascii="Times New Roman" w:eastAsia="Times New Roman" w:hAnsi="Times New Roman" w:cs="Times New Roman"/>
          <w:sz w:val="24"/>
          <w:szCs w:val="24"/>
        </w:rPr>
        <w:t xml:space="preserve">: Source (interior </w:t>
      </w:r>
      <w:proofErr w:type="spellStart"/>
      <w:r w:rsidR="009515D3">
        <w:rPr>
          <w:rFonts w:ascii="Times New Roman" w:eastAsia="Times New Roman" w:hAnsi="Times New Roman" w:cs="Times New Roman"/>
          <w:sz w:val="24"/>
          <w:szCs w:val="24"/>
        </w:rPr>
        <w:t>vs</w:t>
      </w:r>
      <w:proofErr w:type="spellEnd"/>
      <w:r w:rsidR="009515D3">
        <w:rPr>
          <w:rFonts w:ascii="Times New Roman" w:eastAsia="Times New Roman" w:hAnsi="Times New Roman" w:cs="Times New Roman"/>
          <w:sz w:val="24"/>
          <w:szCs w:val="24"/>
        </w:rPr>
        <w:t xml:space="preserve"> edge): F = 26.34, </w:t>
      </w:r>
      <w:proofErr w:type="spellStart"/>
      <w:r w:rsidR="009515D3">
        <w:rPr>
          <w:rFonts w:ascii="Times New Roman" w:eastAsia="Times New Roman" w:hAnsi="Times New Roman" w:cs="Times New Roman"/>
          <w:sz w:val="24"/>
          <w:szCs w:val="24"/>
        </w:rPr>
        <w:t>df</w:t>
      </w:r>
      <w:proofErr w:type="spellEnd"/>
      <w:r w:rsidR="009515D3">
        <w:rPr>
          <w:rFonts w:ascii="Times New Roman" w:eastAsia="Times New Roman" w:hAnsi="Times New Roman" w:cs="Times New Roman"/>
          <w:sz w:val="24"/>
          <w:szCs w:val="24"/>
        </w:rPr>
        <w:t xml:space="preserve"> = 1, p = &lt; 0.001; Treatment (control </w:t>
      </w:r>
      <w:proofErr w:type="spellStart"/>
      <w:r w:rsidR="009515D3">
        <w:rPr>
          <w:rFonts w:ascii="Times New Roman" w:eastAsia="Times New Roman" w:hAnsi="Times New Roman" w:cs="Times New Roman"/>
          <w:sz w:val="24"/>
          <w:szCs w:val="24"/>
        </w:rPr>
        <w:t>vs</w:t>
      </w:r>
      <w:proofErr w:type="spellEnd"/>
      <w:r w:rsidR="009515D3">
        <w:rPr>
          <w:rFonts w:ascii="Times New Roman" w:eastAsia="Times New Roman" w:hAnsi="Times New Roman" w:cs="Times New Roman"/>
          <w:sz w:val="24"/>
          <w:szCs w:val="24"/>
        </w:rPr>
        <w:t xml:space="preserve"> </w:t>
      </w:r>
      <w:proofErr w:type="spellStart"/>
      <w:r w:rsidR="009515D3">
        <w:rPr>
          <w:rFonts w:ascii="Times New Roman" w:eastAsia="Times New Roman" w:hAnsi="Times New Roman" w:cs="Times New Roman"/>
          <w:sz w:val="24"/>
          <w:szCs w:val="24"/>
        </w:rPr>
        <w:t>unmanpulated</w:t>
      </w:r>
      <w:proofErr w:type="spellEnd"/>
      <w:r w:rsidR="009515D3">
        <w:rPr>
          <w:rFonts w:ascii="Times New Roman" w:eastAsia="Times New Roman" w:hAnsi="Times New Roman" w:cs="Times New Roman"/>
          <w:sz w:val="24"/>
          <w:szCs w:val="24"/>
        </w:rPr>
        <w:t>:</w:t>
      </w:r>
      <w:r w:rsidR="009515D3" w:rsidRPr="009515D3">
        <w:rPr>
          <w:rFonts w:ascii="Times New Roman" w:eastAsia="Times New Roman" w:hAnsi="Times New Roman" w:cs="Times New Roman"/>
          <w:sz w:val="24"/>
          <w:szCs w:val="24"/>
        </w:rPr>
        <w:t xml:space="preserve"> </w:t>
      </w:r>
      <w:r w:rsidR="009515D3">
        <w:rPr>
          <w:rFonts w:ascii="Times New Roman" w:eastAsia="Times New Roman" w:hAnsi="Times New Roman" w:cs="Times New Roman"/>
          <w:sz w:val="24"/>
          <w:szCs w:val="24"/>
        </w:rPr>
        <w:t xml:space="preserve">F = 1.59, </w:t>
      </w:r>
      <w:proofErr w:type="spellStart"/>
      <w:r w:rsidR="009515D3">
        <w:rPr>
          <w:rFonts w:ascii="Times New Roman" w:eastAsia="Times New Roman" w:hAnsi="Times New Roman" w:cs="Times New Roman"/>
          <w:sz w:val="24"/>
          <w:szCs w:val="24"/>
        </w:rPr>
        <w:t>df</w:t>
      </w:r>
      <w:proofErr w:type="spellEnd"/>
      <w:r w:rsidR="009515D3">
        <w:rPr>
          <w:rFonts w:ascii="Times New Roman" w:eastAsia="Times New Roman" w:hAnsi="Times New Roman" w:cs="Times New Roman"/>
          <w:sz w:val="24"/>
          <w:szCs w:val="24"/>
        </w:rPr>
        <w:t xml:space="preserve"> = 1, p = 0.27, residuals: </w:t>
      </w:r>
      <w:proofErr w:type="spellStart"/>
      <w:r w:rsidR="009515D3">
        <w:rPr>
          <w:rFonts w:ascii="Times New Roman" w:eastAsia="Times New Roman" w:hAnsi="Times New Roman" w:cs="Times New Roman"/>
          <w:sz w:val="24"/>
          <w:szCs w:val="24"/>
        </w:rPr>
        <w:t>df</w:t>
      </w:r>
      <w:proofErr w:type="spellEnd"/>
      <w:r w:rsidR="009515D3">
        <w:rPr>
          <w:rFonts w:ascii="Times New Roman" w:eastAsia="Times New Roman" w:hAnsi="Times New Roman" w:cs="Times New Roman"/>
          <w:sz w:val="24"/>
          <w:szCs w:val="24"/>
        </w:rPr>
        <w:t xml:space="preserve"> = 10)</w:t>
      </w:r>
      <w:r w:rsidR="003F441A">
        <w:rPr>
          <w:rFonts w:ascii="Times New Roman" w:eastAsia="Times New Roman" w:hAnsi="Times New Roman" w:cs="Times New Roman"/>
          <w:sz w:val="24"/>
          <w:szCs w:val="24"/>
        </w:rPr>
        <w:t xml:space="preserve">. </w:t>
      </w:r>
    </w:p>
    <w:p w14:paraId="364507B7" w14:textId="23A25314" w:rsidR="001D3CBD" w:rsidRPr="0012268D" w:rsidRDefault="00416779" w:rsidP="00B44EE3">
      <w:pPr>
        <w:pStyle w:val="Normal1"/>
        <w:spacing w:line="480" w:lineRule="auto"/>
        <w:rPr>
          <w:rFonts w:ascii="Times New Roman" w:eastAsia="Times New Roman" w:hAnsi="Times New Roman" w:cs="Times New Roman"/>
          <w:sz w:val="24"/>
          <w:szCs w:val="24"/>
          <w:lang w:val="en-CA"/>
        </w:rPr>
      </w:pPr>
      <w:r>
        <w:rPr>
          <w:rFonts w:ascii="Times New Roman" w:eastAsia="Times New Roman" w:hAnsi="Times New Roman" w:cs="Times New Roman"/>
          <w:i/>
          <w:sz w:val="24"/>
          <w:szCs w:val="24"/>
        </w:rPr>
        <w:t>Bacterial results on transplanted shoots</w:t>
      </w:r>
      <w:r w:rsidR="007F1D36">
        <w:rPr>
          <w:rFonts w:ascii="Times New Roman" w:eastAsia="Times New Roman" w:hAnsi="Times New Roman" w:cs="Times New Roman"/>
          <w:i/>
          <w:sz w:val="24"/>
          <w:szCs w:val="24"/>
        </w:rPr>
        <w:t xml:space="preserve">. </w:t>
      </w:r>
      <w:r w:rsidR="00AC0647">
        <w:rPr>
          <w:rFonts w:ascii="Times New Roman" w:eastAsia="Times New Roman" w:hAnsi="Times New Roman" w:cs="Times New Roman"/>
          <w:sz w:val="24"/>
          <w:szCs w:val="24"/>
        </w:rPr>
        <w:t>T</w:t>
      </w:r>
      <w:r w:rsidR="003F441A">
        <w:rPr>
          <w:rFonts w:ascii="Times New Roman" w:eastAsia="Times New Roman" w:hAnsi="Times New Roman" w:cs="Times New Roman"/>
          <w:sz w:val="24"/>
          <w:szCs w:val="24"/>
        </w:rPr>
        <w:t xml:space="preserve">here was a significant effect </w:t>
      </w:r>
      <w:r w:rsidR="00FC2172">
        <w:rPr>
          <w:rFonts w:ascii="Times New Roman" w:eastAsia="Times New Roman" w:hAnsi="Times New Roman" w:cs="Times New Roman"/>
          <w:sz w:val="24"/>
          <w:szCs w:val="24"/>
        </w:rPr>
        <w:t xml:space="preserve">of initial </w:t>
      </w:r>
      <w:proofErr w:type="spellStart"/>
      <w:r w:rsidR="003F441A">
        <w:rPr>
          <w:rFonts w:ascii="Times New Roman" w:eastAsia="Times New Roman" w:hAnsi="Times New Roman" w:cs="Times New Roman"/>
          <w:i/>
          <w:sz w:val="24"/>
          <w:szCs w:val="24"/>
        </w:rPr>
        <w:t>Smithora</w:t>
      </w:r>
      <w:proofErr w:type="spellEnd"/>
      <w:r w:rsidR="003F441A">
        <w:rPr>
          <w:rFonts w:ascii="Times New Roman" w:eastAsia="Times New Roman" w:hAnsi="Times New Roman" w:cs="Times New Roman"/>
          <w:sz w:val="24"/>
          <w:szCs w:val="24"/>
        </w:rPr>
        <w:t xml:space="preserve"> presence</w:t>
      </w:r>
      <w:r w:rsidR="00D95BF0">
        <w:rPr>
          <w:rFonts w:ascii="Times New Roman" w:eastAsia="Times New Roman" w:hAnsi="Times New Roman" w:cs="Times New Roman"/>
          <w:sz w:val="24"/>
          <w:szCs w:val="24"/>
        </w:rPr>
        <w:t xml:space="preserve">, but not transplant treatment, </w:t>
      </w:r>
      <w:r w:rsidR="003F441A">
        <w:rPr>
          <w:rFonts w:ascii="Times New Roman" w:eastAsia="Times New Roman" w:hAnsi="Times New Roman" w:cs="Times New Roman"/>
          <w:sz w:val="24"/>
          <w:szCs w:val="24"/>
        </w:rPr>
        <w:t xml:space="preserve">on shoot level bacterial community. </w:t>
      </w:r>
      <w:r w:rsidR="0012268D">
        <w:rPr>
          <w:rFonts w:ascii="Times New Roman" w:eastAsia="Times New Roman" w:hAnsi="Times New Roman" w:cs="Times New Roman"/>
          <w:sz w:val="24"/>
          <w:szCs w:val="24"/>
          <w:lang w:val="en-CA"/>
        </w:rPr>
        <w:t>Following the transplant</w:t>
      </w:r>
      <w:ins w:id="207" w:author="Mary O'Connor" w:date="2018-03-04T14:12:00Z">
        <w:r w:rsidR="00AF1893">
          <w:rPr>
            <w:rFonts w:ascii="Times New Roman" w:eastAsia="Times New Roman" w:hAnsi="Times New Roman" w:cs="Times New Roman"/>
            <w:sz w:val="24"/>
            <w:szCs w:val="24"/>
            <w:lang w:val="en-CA"/>
          </w:rPr>
          <w:t>,</w:t>
        </w:r>
      </w:ins>
      <w:r w:rsidR="0012268D">
        <w:rPr>
          <w:rFonts w:ascii="Times New Roman" w:eastAsia="Times New Roman" w:hAnsi="Times New Roman" w:cs="Times New Roman"/>
          <w:sz w:val="24"/>
          <w:szCs w:val="24"/>
          <w:lang w:val="en-CA"/>
        </w:rPr>
        <w:t xml:space="preserve"> </w:t>
      </w:r>
      <w:proofErr w:type="spellStart"/>
      <w:r w:rsidR="00300ECF" w:rsidRPr="00D95BF0">
        <w:rPr>
          <w:rFonts w:ascii="Times New Roman" w:eastAsia="Times New Roman" w:hAnsi="Times New Roman" w:cs="Times New Roman"/>
          <w:i/>
          <w:sz w:val="24"/>
          <w:szCs w:val="24"/>
          <w:lang w:val="en-CA"/>
        </w:rPr>
        <w:t>Smithora</w:t>
      </w:r>
      <w:proofErr w:type="spellEnd"/>
      <w:r w:rsidR="00300ECF">
        <w:rPr>
          <w:rFonts w:ascii="Times New Roman" w:eastAsia="Times New Roman" w:hAnsi="Times New Roman" w:cs="Times New Roman"/>
          <w:sz w:val="24"/>
          <w:szCs w:val="24"/>
          <w:lang w:val="en-CA"/>
        </w:rPr>
        <w:t xml:space="preserve"> </w:t>
      </w:r>
      <w:r w:rsidR="0012268D">
        <w:rPr>
          <w:rFonts w:ascii="Times New Roman" w:eastAsia="Times New Roman" w:hAnsi="Times New Roman" w:cs="Times New Roman"/>
          <w:sz w:val="24"/>
          <w:szCs w:val="24"/>
          <w:lang w:val="en-CA"/>
        </w:rPr>
        <w:t xml:space="preserve">presence continued to be correlated with </w:t>
      </w:r>
      <w:del w:id="208" w:author="Mary O'Connor" w:date="2018-03-04T14:12:00Z">
        <w:r w:rsidR="0012268D" w:rsidDel="00AF1893">
          <w:rPr>
            <w:rFonts w:ascii="Times New Roman" w:eastAsia="Times New Roman" w:hAnsi="Times New Roman" w:cs="Times New Roman"/>
            <w:sz w:val="24"/>
            <w:szCs w:val="24"/>
            <w:lang w:val="en-CA"/>
          </w:rPr>
          <w:delText xml:space="preserve">different </w:delText>
        </w:r>
      </w:del>
      <w:r w:rsidR="0012268D">
        <w:rPr>
          <w:rFonts w:ascii="Times New Roman" w:eastAsia="Times New Roman" w:hAnsi="Times New Roman" w:cs="Times New Roman"/>
          <w:sz w:val="24"/>
          <w:szCs w:val="24"/>
          <w:lang w:val="en-CA"/>
        </w:rPr>
        <w:t xml:space="preserve">bacterial </w:t>
      </w:r>
      <w:del w:id="209" w:author="Mary O'Connor" w:date="2018-03-04T14:12:00Z">
        <w:r w:rsidR="0012268D" w:rsidDel="00AF1893">
          <w:rPr>
            <w:rFonts w:ascii="Times New Roman" w:eastAsia="Times New Roman" w:hAnsi="Times New Roman" w:cs="Times New Roman"/>
            <w:sz w:val="24"/>
            <w:szCs w:val="24"/>
            <w:lang w:val="en-CA"/>
          </w:rPr>
          <w:delText>communities</w:delText>
        </w:r>
        <w:r w:rsidR="0012268D" w:rsidRPr="0012268D" w:rsidDel="00AF1893">
          <w:rPr>
            <w:rFonts w:ascii="Times New Roman" w:eastAsia="Times New Roman" w:hAnsi="Times New Roman" w:cs="Times New Roman"/>
            <w:sz w:val="24"/>
            <w:szCs w:val="24"/>
            <w:lang w:val="en-CA"/>
          </w:rPr>
          <w:delText xml:space="preserve"> </w:delText>
        </w:r>
      </w:del>
      <w:ins w:id="210" w:author="Mary O'Connor" w:date="2018-03-04T14:12:00Z">
        <w:r w:rsidR="00AF1893">
          <w:rPr>
            <w:rFonts w:ascii="Times New Roman" w:eastAsia="Times New Roman" w:hAnsi="Times New Roman" w:cs="Times New Roman"/>
            <w:sz w:val="24"/>
            <w:szCs w:val="24"/>
            <w:lang w:val="en-CA"/>
          </w:rPr>
          <w:t>taxonomic composition</w:t>
        </w:r>
        <w:r w:rsidR="00AF1893" w:rsidRPr="0012268D">
          <w:rPr>
            <w:rFonts w:ascii="Times New Roman" w:eastAsia="Times New Roman" w:hAnsi="Times New Roman" w:cs="Times New Roman"/>
            <w:sz w:val="24"/>
            <w:szCs w:val="24"/>
            <w:lang w:val="en-CA"/>
          </w:rPr>
          <w:t xml:space="preserve"> </w:t>
        </w:r>
      </w:ins>
      <w:r w:rsidR="0012268D">
        <w:rPr>
          <w:rFonts w:ascii="Times New Roman" w:eastAsia="Times New Roman" w:hAnsi="Times New Roman" w:cs="Times New Roman"/>
          <w:sz w:val="24"/>
          <w:szCs w:val="24"/>
          <w:lang w:val="en-CA"/>
        </w:rPr>
        <w:t>(</w:t>
      </w:r>
      <w:r w:rsidR="0012268D" w:rsidRPr="0012268D">
        <w:rPr>
          <w:rFonts w:ascii="Times New Roman" w:eastAsia="Times New Roman" w:hAnsi="Times New Roman" w:cs="Times New Roman"/>
          <w:sz w:val="24"/>
          <w:szCs w:val="24"/>
          <w:lang w:val="en-CA"/>
        </w:rPr>
        <w:t xml:space="preserve">p=0.027, pseudo-F=2.03,df=1), but </w:t>
      </w:r>
      <w:commentRangeStart w:id="211"/>
      <w:r w:rsidR="0012268D" w:rsidRPr="0012268D">
        <w:rPr>
          <w:rFonts w:ascii="Times New Roman" w:eastAsia="Times New Roman" w:hAnsi="Times New Roman" w:cs="Times New Roman"/>
          <w:sz w:val="24"/>
          <w:szCs w:val="24"/>
          <w:lang w:val="en-CA"/>
        </w:rPr>
        <w:t xml:space="preserve">dispersion was not different </w:t>
      </w:r>
      <w:commentRangeEnd w:id="211"/>
      <w:r w:rsidR="00AF1893">
        <w:rPr>
          <w:rStyle w:val="CommentReference"/>
        </w:rPr>
        <w:commentReference w:id="211"/>
      </w:r>
      <w:r w:rsidR="0012268D" w:rsidRPr="0012268D">
        <w:rPr>
          <w:rFonts w:ascii="Times New Roman" w:eastAsia="Times New Roman" w:hAnsi="Times New Roman" w:cs="Times New Roman"/>
          <w:sz w:val="24"/>
          <w:szCs w:val="24"/>
          <w:lang w:val="en-CA"/>
        </w:rPr>
        <w:t xml:space="preserve">(PERMDISP p=0.441). </w:t>
      </w:r>
      <w:r w:rsidR="00D95BF0">
        <w:rPr>
          <w:rFonts w:ascii="Times New Roman" w:eastAsia="Times New Roman" w:hAnsi="Times New Roman" w:cs="Times New Roman"/>
          <w:sz w:val="24"/>
          <w:szCs w:val="24"/>
          <w:lang w:val="en-CA"/>
        </w:rPr>
        <w:t>T</w:t>
      </w:r>
      <w:r w:rsidR="0012268D" w:rsidRPr="0012268D">
        <w:rPr>
          <w:rFonts w:ascii="Times New Roman" w:eastAsia="Times New Roman" w:hAnsi="Times New Roman" w:cs="Times New Roman"/>
          <w:sz w:val="24"/>
          <w:szCs w:val="24"/>
          <w:lang w:val="en-CA"/>
        </w:rPr>
        <w:t xml:space="preserve">here </w:t>
      </w:r>
      <w:r w:rsidR="00AC0647">
        <w:rPr>
          <w:rFonts w:ascii="Times New Roman" w:eastAsia="Times New Roman" w:hAnsi="Times New Roman" w:cs="Times New Roman"/>
          <w:sz w:val="24"/>
          <w:szCs w:val="24"/>
          <w:lang w:val="en-CA"/>
        </w:rPr>
        <w:t>wa</w:t>
      </w:r>
      <w:r w:rsidR="00AC0647" w:rsidRPr="0012268D">
        <w:rPr>
          <w:rFonts w:ascii="Times New Roman" w:eastAsia="Times New Roman" w:hAnsi="Times New Roman" w:cs="Times New Roman"/>
          <w:sz w:val="24"/>
          <w:szCs w:val="24"/>
          <w:lang w:val="en-CA"/>
        </w:rPr>
        <w:t xml:space="preserve">s </w:t>
      </w:r>
      <w:r w:rsidR="0012268D" w:rsidRPr="0012268D">
        <w:rPr>
          <w:rFonts w:ascii="Times New Roman" w:eastAsia="Times New Roman" w:hAnsi="Times New Roman" w:cs="Times New Roman"/>
          <w:sz w:val="24"/>
          <w:szCs w:val="24"/>
          <w:lang w:val="en-CA"/>
        </w:rPr>
        <w:t xml:space="preserve">no significant difference in blade </w:t>
      </w:r>
      <w:r w:rsidR="00FC2172">
        <w:rPr>
          <w:rFonts w:ascii="Times New Roman" w:eastAsia="Times New Roman" w:hAnsi="Times New Roman" w:cs="Times New Roman"/>
          <w:sz w:val="24"/>
          <w:szCs w:val="24"/>
          <w:lang w:val="en-CA"/>
        </w:rPr>
        <w:t xml:space="preserve">bacterial </w:t>
      </w:r>
      <w:ins w:id="212" w:author="Mary O'Connor" w:date="2018-03-04T14:12:00Z">
        <w:r w:rsidR="00D44DE8">
          <w:rPr>
            <w:rFonts w:ascii="Times New Roman" w:eastAsia="Times New Roman" w:hAnsi="Times New Roman" w:cs="Times New Roman"/>
            <w:sz w:val="24"/>
            <w:szCs w:val="24"/>
            <w:lang w:val="en-CA"/>
          </w:rPr>
          <w:t>assemblages</w:t>
        </w:r>
      </w:ins>
      <w:del w:id="213" w:author="Mary O'Connor" w:date="2018-03-04T14:12:00Z">
        <w:r w:rsidR="0012268D" w:rsidRPr="0012268D" w:rsidDel="00D44DE8">
          <w:rPr>
            <w:rFonts w:ascii="Times New Roman" w:eastAsia="Times New Roman" w:hAnsi="Times New Roman" w:cs="Times New Roman"/>
            <w:sz w:val="24"/>
            <w:szCs w:val="24"/>
            <w:lang w:val="en-CA"/>
          </w:rPr>
          <w:delText>communities</w:delText>
        </w:r>
      </w:del>
      <w:r w:rsidR="00D95BF0">
        <w:rPr>
          <w:rFonts w:ascii="Times New Roman" w:eastAsia="Times New Roman" w:hAnsi="Times New Roman" w:cs="Times New Roman"/>
          <w:sz w:val="24"/>
          <w:szCs w:val="24"/>
          <w:lang w:val="en-CA"/>
        </w:rPr>
        <w:t xml:space="preserve"> associated with their origin</w:t>
      </w:r>
      <w:del w:id="214" w:author="Mary O'Connor" w:date="2018-03-04T14:13:00Z">
        <w:r w:rsidR="00D95BF0" w:rsidDel="00D44DE8">
          <w:rPr>
            <w:rFonts w:ascii="Times New Roman" w:eastAsia="Times New Roman" w:hAnsi="Times New Roman" w:cs="Times New Roman"/>
            <w:sz w:val="24"/>
            <w:szCs w:val="24"/>
            <w:lang w:val="en-CA"/>
          </w:rPr>
          <w:delText>al</w:delText>
        </w:r>
      </w:del>
      <w:r w:rsidR="00D95BF0">
        <w:rPr>
          <w:rFonts w:ascii="Times New Roman" w:eastAsia="Times New Roman" w:hAnsi="Times New Roman" w:cs="Times New Roman"/>
          <w:sz w:val="24"/>
          <w:szCs w:val="24"/>
          <w:lang w:val="en-CA"/>
        </w:rPr>
        <w:t xml:space="preserve"> location</w:t>
      </w:r>
      <w:r w:rsidR="0012268D" w:rsidRPr="0012268D">
        <w:rPr>
          <w:rFonts w:ascii="Times New Roman" w:eastAsia="Times New Roman" w:hAnsi="Times New Roman" w:cs="Times New Roman"/>
          <w:sz w:val="24"/>
          <w:szCs w:val="24"/>
          <w:lang w:val="en-CA"/>
        </w:rPr>
        <w:t xml:space="preserve"> </w:t>
      </w:r>
      <w:r w:rsidR="00C74C2C">
        <w:rPr>
          <w:rFonts w:ascii="Times New Roman" w:eastAsia="Times New Roman" w:hAnsi="Times New Roman" w:cs="Times New Roman"/>
          <w:sz w:val="24"/>
          <w:szCs w:val="24"/>
          <w:lang w:val="en-CA"/>
        </w:rPr>
        <w:t>(edge vs. interior)</w:t>
      </w:r>
      <w:r w:rsidR="0012268D" w:rsidRPr="0012268D">
        <w:rPr>
          <w:rFonts w:ascii="Times New Roman" w:eastAsia="Times New Roman" w:hAnsi="Times New Roman" w:cs="Times New Roman"/>
          <w:sz w:val="24"/>
          <w:szCs w:val="24"/>
          <w:lang w:val="en-CA"/>
        </w:rPr>
        <w:t xml:space="preserve"> (PERMANOVA for start location p=0.583,pseudo-F=0.800,df=1)</w:t>
      </w:r>
      <w:r w:rsidR="00FC2172">
        <w:rPr>
          <w:rFonts w:ascii="Times New Roman" w:eastAsia="Times New Roman" w:hAnsi="Times New Roman" w:cs="Times New Roman"/>
          <w:sz w:val="24"/>
          <w:szCs w:val="24"/>
          <w:lang w:val="en-CA"/>
        </w:rPr>
        <w:t xml:space="preserve">, </w:t>
      </w:r>
      <w:r w:rsidR="0012268D" w:rsidRPr="0012268D">
        <w:rPr>
          <w:rFonts w:ascii="Times New Roman" w:eastAsia="Times New Roman" w:hAnsi="Times New Roman" w:cs="Times New Roman"/>
          <w:sz w:val="24"/>
          <w:szCs w:val="24"/>
          <w:lang w:val="en-CA"/>
        </w:rPr>
        <w:t xml:space="preserve">or by </w:t>
      </w:r>
      <w:r w:rsidR="00C74C2C">
        <w:rPr>
          <w:rFonts w:ascii="Times New Roman" w:eastAsia="Times New Roman" w:hAnsi="Times New Roman" w:cs="Times New Roman"/>
          <w:sz w:val="24"/>
          <w:szCs w:val="24"/>
          <w:lang w:val="en-CA"/>
        </w:rPr>
        <w:t xml:space="preserve">the location they were moved to (edge vs. interior) </w:t>
      </w:r>
      <w:r w:rsidR="0012268D" w:rsidRPr="0012268D">
        <w:rPr>
          <w:rFonts w:ascii="Times New Roman" w:eastAsia="Times New Roman" w:hAnsi="Times New Roman" w:cs="Times New Roman"/>
          <w:sz w:val="24"/>
          <w:szCs w:val="24"/>
          <w:lang w:val="en-CA"/>
        </w:rPr>
        <w:t xml:space="preserve">(PERMANOVA for destination p=0.573,pseudo-F=0.94, </w:t>
      </w:r>
      <w:proofErr w:type="spellStart"/>
      <w:r w:rsidR="0012268D" w:rsidRPr="0012268D">
        <w:rPr>
          <w:rFonts w:ascii="Times New Roman" w:eastAsia="Times New Roman" w:hAnsi="Times New Roman" w:cs="Times New Roman"/>
          <w:sz w:val="24"/>
          <w:szCs w:val="24"/>
          <w:lang w:val="en-CA"/>
        </w:rPr>
        <w:t>df</w:t>
      </w:r>
      <w:proofErr w:type="spellEnd"/>
      <w:r w:rsidR="0012268D" w:rsidRPr="0012268D">
        <w:rPr>
          <w:rFonts w:ascii="Times New Roman" w:eastAsia="Times New Roman" w:hAnsi="Times New Roman" w:cs="Times New Roman"/>
          <w:sz w:val="24"/>
          <w:szCs w:val="24"/>
          <w:lang w:val="en-CA"/>
        </w:rPr>
        <w:t>=1).</w:t>
      </w:r>
      <w:r w:rsidR="00D95BF0">
        <w:rPr>
          <w:rFonts w:ascii="Times New Roman" w:eastAsia="Times New Roman" w:hAnsi="Times New Roman" w:cs="Times New Roman"/>
          <w:sz w:val="24"/>
          <w:szCs w:val="24"/>
          <w:lang w:val="en-CA"/>
        </w:rPr>
        <w:t xml:space="preserve"> </w:t>
      </w:r>
      <w:r w:rsidR="001D3CBD">
        <w:rPr>
          <w:rFonts w:ascii="Times New Roman" w:eastAsia="Times New Roman" w:hAnsi="Times New Roman" w:cs="Times New Roman"/>
          <w:sz w:val="24"/>
          <w:szCs w:val="24"/>
          <w:lang w:val="en-CA"/>
        </w:rPr>
        <w:t xml:space="preserve">While </w:t>
      </w:r>
      <w:commentRangeStart w:id="215"/>
      <w:r w:rsidR="001D3CBD">
        <w:rPr>
          <w:rFonts w:ascii="Times New Roman" w:eastAsia="Times New Roman" w:hAnsi="Times New Roman" w:cs="Times New Roman"/>
          <w:sz w:val="24"/>
          <w:szCs w:val="24"/>
          <w:lang w:val="en-CA"/>
        </w:rPr>
        <w:t>community c</w:t>
      </w:r>
      <w:r w:rsidR="00C74C2C">
        <w:rPr>
          <w:rFonts w:ascii="Times New Roman" w:eastAsia="Times New Roman" w:hAnsi="Times New Roman" w:cs="Times New Roman"/>
          <w:sz w:val="24"/>
          <w:szCs w:val="24"/>
          <w:lang w:val="en-CA"/>
        </w:rPr>
        <w:t>o</w:t>
      </w:r>
      <w:r w:rsidR="001D3CBD">
        <w:rPr>
          <w:rFonts w:ascii="Times New Roman" w:eastAsia="Times New Roman" w:hAnsi="Times New Roman" w:cs="Times New Roman"/>
          <w:sz w:val="24"/>
          <w:szCs w:val="24"/>
          <w:lang w:val="en-CA"/>
        </w:rPr>
        <w:t>m</w:t>
      </w:r>
      <w:r w:rsidR="00C74C2C">
        <w:rPr>
          <w:rFonts w:ascii="Times New Roman" w:eastAsia="Times New Roman" w:hAnsi="Times New Roman" w:cs="Times New Roman"/>
          <w:sz w:val="24"/>
          <w:szCs w:val="24"/>
          <w:lang w:val="en-CA"/>
        </w:rPr>
        <w:t>p</w:t>
      </w:r>
      <w:r w:rsidR="001D3CBD">
        <w:rPr>
          <w:rFonts w:ascii="Times New Roman" w:eastAsia="Times New Roman" w:hAnsi="Times New Roman" w:cs="Times New Roman"/>
          <w:sz w:val="24"/>
          <w:szCs w:val="24"/>
          <w:lang w:val="en-CA"/>
        </w:rPr>
        <w:t xml:space="preserve">osition </w:t>
      </w:r>
      <w:commentRangeEnd w:id="215"/>
      <w:r w:rsidR="00D44DE8">
        <w:rPr>
          <w:rStyle w:val="CommentReference"/>
        </w:rPr>
        <w:commentReference w:id="215"/>
      </w:r>
      <w:r w:rsidR="001D3CBD">
        <w:rPr>
          <w:rFonts w:ascii="Times New Roman" w:eastAsia="Times New Roman" w:hAnsi="Times New Roman" w:cs="Times New Roman"/>
          <w:sz w:val="24"/>
          <w:szCs w:val="24"/>
          <w:lang w:val="en-CA"/>
        </w:rPr>
        <w:t>was different overall</w:t>
      </w:r>
      <w:r w:rsidR="00C74C2C">
        <w:rPr>
          <w:rFonts w:ascii="Times New Roman" w:eastAsia="Times New Roman" w:hAnsi="Times New Roman" w:cs="Times New Roman"/>
          <w:sz w:val="24"/>
          <w:szCs w:val="24"/>
          <w:lang w:val="en-CA"/>
        </w:rPr>
        <w:t>,</w:t>
      </w:r>
      <w:r w:rsidR="001D3CBD">
        <w:rPr>
          <w:rFonts w:ascii="Times New Roman" w:eastAsia="Times New Roman" w:hAnsi="Times New Roman" w:cs="Times New Roman"/>
          <w:sz w:val="24"/>
          <w:szCs w:val="24"/>
          <w:lang w:val="en-CA"/>
        </w:rPr>
        <w:t xml:space="preserve"> m</w:t>
      </w:r>
      <w:r w:rsidR="0012268D" w:rsidRPr="0012268D">
        <w:rPr>
          <w:rFonts w:ascii="Times New Roman" w:eastAsia="Times New Roman" w:hAnsi="Times New Roman" w:cs="Times New Roman"/>
          <w:sz w:val="24"/>
          <w:szCs w:val="24"/>
          <w:lang w:val="en-CA"/>
        </w:rPr>
        <w:t xml:space="preserve">icrobial </w:t>
      </w:r>
      <w:r w:rsidR="00AC0647">
        <w:rPr>
          <w:rFonts w:ascii="Times New Roman" w:eastAsia="Times New Roman" w:hAnsi="Times New Roman" w:cs="Times New Roman"/>
          <w:sz w:val="24"/>
          <w:szCs w:val="24"/>
          <w:lang w:val="en-CA"/>
        </w:rPr>
        <w:t xml:space="preserve">taxonomic </w:t>
      </w:r>
      <w:r w:rsidR="0012268D" w:rsidRPr="0012268D">
        <w:rPr>
          <w:rFonts w:ascii="Times New Roman" w:eastAsia="Times New Roman" w:hAnsi="Times New Roman" w:cs="Times New Roman"/>
          <w:sz w:val="24"/>
          <w:szCs w:val="24"/>
          <w:lang w:val="en-CA"/>
        </w:rPr>
        <w:t xml:space="preserve">richness </w:t>
      </w:r>
      <w:r w:rsidR="00AC0647">
        <w:rPr>
          <w:rFonts w:ascii="Times New Roman" w:eastAsia="Times New Roman" w:hAnsi="Times New Roman" w:cs="Times New Roman"/>
          <w:sz w:val="24"/>
          <w:szCs w:val="24"/>
          <w:lang w:val="en-CA"/>
        </w:rPr>
        <w:t>at the end of the experiment</w:t>
      </w:r>
      <w:r w:rsidR="0012268D" w:rsidRPr="0012268D">
        <w:rPr>
          <w:rFonts w:ascii="Times New Roman" w:eastAsia="Times New Roman" w:hAnsi="Times New Roman" w:cs="Times New Roman"/>
          <w:sz w:val="24"/>
          <w:szCs w:val="24"/>
          <w:lang w:val="en-CA"/>
        </w:rPr>
        <w:t xml:space="preserve"> was not significantly different </w:t>
      </w:r>
      <w:r w:rsidR="001D3CBD">
        <w:rPr>
          <w:rFonts w:ascii="Times New Roman" w:eastAsia="Times New Roman" w:hAnsi="Times New Roman" w:cs="Times New Roman"/>
          <w:sz w:val="24"/>
          <w:szCs w:val="24"/>
          <w:lang w:val="en-CA"/>
        </w:rPr>
        <w:t>between</w:t>
      </w:r>
      <w:r w:rsidR="001D3CBD" w:rsidRPr="0012268D">
        <w:rPr>
          <w:rFonts w:ascii="Times New Roman" w:eastAsia="Times New Roman" w:hAnsi="Times New Roman" w:cs="Times New Roman"/>
          <w:sz w:val="24"/>
          <w:szCs w:val="24"/>
          <w:lang w:val="en-CA"/>
        </w:rPr>
        <w:t xml:space="preserve"> </w:t>
      </w:r>
      <w:r w:rsidR="0012268D" w:rsidRPr="0012268D">
        <w:rPr>
          <w:rFonts w:ascii="Times New Roman" w:eastAsia="Times New Roman" w:hAnsi="Times New Roman" w:cs="Times New Roman"/>
          <w:sz w:val="24"/>
          <w:szCs w:val="24"/>
          <w:lang w:val="en-CA"/>
        </w:rPr>
        <w:t xml:space="preserve">blades with or without </w:t>
      </w:r>
      <w:proofErr w:type="spellStart"/>
      <w:r w:rsidR="0012268D" w:rsidRPr="00D95BF0">
        <w:rPr>
          <w:rFonts w:ascii="Times New Roman" w:eastAsia="Times New Roman" w:hAnsi="Times New Roman" w:cs="Times New Roman"/>
          <w:i/>
          <w:sz w:val="24"/>
          <w:szCs w:val="24"/>
          <w:lang w:val="en-CA"/>
        </w:rPr>
        <w:t>Smithora</w:t>
      </w:r>
      <w:proofErr w:type="spellEnd"/>
      <w:r w:rsidR="0012268D" w:rsidRPr="0012268D">
        <w:rPr>
          <w:rFonts w:ascii="Times New Roman" w:eastAsia="Times New Roman" w:hAnsi="Times New Roman" w:cs="Times New Roman"/>
          <w:sz w:val="24"/>
          <w:szCs w:val="24"/>
          <w:lang w:val="en-CA"/>
        </w:rPr>
        <w:t xml:space="preserve"> (t-test p=</w:t>
      </w:r>
      <w:r w:rsidR="00AC0647">
        <w:rPr>
          <w:rFonts w:ascii="Times New Roman" w:eastAsia="Times New Roman" w:hAnsi="Times New Roman" w:cs="Times New Roman"/>
          <w:sz w:val="24"/>
          <w:szCs w:val="24"/>
          <w:lang w:val="en-CA"/>
        </w:rPr>
        <w:t>0</w:t>
      </w:r>
      <w:r w:rsidR="0012268D" w:rsidRPr="0012268D">
        <w:rPr>
          <w:rFonts w:ascii="Times New Roman" w:eastAsia="Times New Roman" w:hAnsi="Times New Roman" w:cs="Times New Roman"/>
          <w:sz w:val="24"/>
          <w:szCs w:val="24"/>
          <w:lang w:val="en-CA"/>
        </w:rPr>
        <w:t xml:space="preserve">.59) or </w:t>
      </w:r>
      <w:r w:rsidR="00C74C2C">
        <w:rPr>
          <w:rFonts w:ascii="Times New Roman" w:eastAsia="Times New Roman" w:hAnsi="Times New Roman" w:cs="Times New Roman"/>
          <w:sz w:val="24"/>
          <w:szCs w:val="24"/>
          <w:lang w:val="en-CA"/>
        </w:rPr>
        <w:t>between shoots with different final locations</w:t>
      </w:r>
      <w:r w:rsidR="00FC2172">
        <w:rPr>
          <w:rFonts w:ascii="Times New Roman" w:eastAsia="Times New Roman" w:hAnsi="Times New Roman" w:cs="Times New Roman"/>
          <w:sz w:val="24"/>
          <w:szCs w:val="24"/>
          <w:lang w:val="en-CA"/>
        </w:rPr>
        <w:t xml:space="preserve"> </w:t>
      </w:r>
      <w:r w:rsidR="0012268D" w:rsidRPr="0012268D">
        <w:rPr>
          <w:rFonts w:ascii="Times New Roman" w:eastAsia="Times New Roman" w:hAnsi="Times New Roman" w:cs="Times New Roman"/>
          <w:sz w:val="24"/>
          <w:szCs w:val="24"/>
          <w:lang w:val="en-CA"/>
        </w:rPr>
        <w:t>(t-test p=0.60), or starting location</w:t>
      </w:r>
      <w:r w:rsidR="00C74C2C">
        <w:rPr>
          <w:rFonts w:ascii="Times New Roman" w:eastAsia="Times New Roman" w:hAnsi="Times New Roman" w:cs="Times New Roman"/>
          <w:sz w:val="24"/>
          <w:szCs w:val="24"/>
          <w:lang w:val="en-CA"/>
        </w:rPr>
        <w:t>s</w:t>
      </w:r>
      <w:r w:rsidR="0012268D" w:rsidRPr="0012268D">
        <w:rPr>
          <w:rFonts w:ascii="Times New Roman" w:eastAsia="Times New Roman" w:hAnsi="Times New Roman" w:cs="Times New Roman"/>
          <w:sz w:val="24"/>
          <w:szCs w:val="24"/>
          <w:lang w:val="en-CA"/>
        </w:rPr>
        <w:t xml:space="preserve"> (t-test p = </w:t>
      </w:r>
      <w:r w:rsidR="00AC0647">
        <w:rPr>
          <w:rFonts w:ascii="Times New Roman" w:eastAsia="Times New Roman" w:hAnsi="Times New Roman" w:cs="Times New Roman"/>
          <w:sz w:val="24"/>
          <w:szCs w:val="24"/>
          <w:lang w:val="en-CA"/>
        </w:rPr>
        <w:t>0</w:t>
      </w:r>
      <w:r w:rsidR="0012268D" w:rsidRPr="0012268D">
        <w:rPr>
          <w:rFonts w:ascii="Times New Roman" w:eastAsia="Times New Roman" w:hAnsi="Times New Roman" w:cs="Times New Roman"/>
          <w:sz w:val="24"/>
          <w:szCs w:val="24"/>
          <w:lang w:val="en-CA"/>
        </w:rPr>
        <w:t xml:space="preserve">.664). </w:t>
      </w:r>
    </w:p>
    <w:p w14:paraId="6E673466" w14:textId="77777777" w:rsidR="002E0CAC" w:rsidRDefault="002E0CAC" w:rsidP="00B44EE3">
      <w:pPr>
        <w:pStyle w:val="Normal1"/>
        <w:spacing w:line="480" w:lineRule="auto"/>
        <w:rPr>
          <w:rFonts w:ascii="Times New Roman" w:eastAsia="Times New Roman" w:hAnsi="Times New Roman" w:cs="Times New Roman"/>
          <w:sz w:val="24"/>
          <w:szCs w:val="24"/>
        </w:rPr>
      </w:pPr>
    </w:p>
    <w:p w14:paraId="085224CC" w14:textId="77777777" w:rsidR="002E0CAC" w:rsidRDefault="003F441A" w:rsidP="00B44EE3">
      <w:pPr>
        <w:pStyle w:val="Normal1"/>
        <w:spacing w:after="0" w:line="480" w:lineRule="auto"/>
        <w:rPr>
          <w:rFonts w:ascii="Times New Roman" w:eastAsia="Times New Roman" w:hAnsi="Times New Roman" w:cs="Times New Roman"/>
          <w:b/>
          <w:sz w:val="24"/>
          <w:szCs w:val="24"/>
        </w:rPr>
      </w:pPr>
      <w:commentRangeStart w:id="216"/>
      <w:r>
        <w:rPr>
          <w:rFonts w:ascii="Times New Roman" w:eastAsia="Times New Roman" w:hAnsi="Times New Roman" w:cs="Times New Roman"/>
          <w:b/>
          <w:sz w:val="24"/>
          <w:szCs w:val="24"/>
        </w:rPr>
        <w:t xml:space="preserve">4. Discussion </w:t>
      </w:r>
      <w:commentRangeEnd w:id="216"/>
      <w:r>
        <w:commentReference w:id="216"/>
      </w:r>
    </w:p>
    <w:p w14:paraId="310C19DC" w14:textId="38DD9979" w:rsidR="002E0CAC" w:rsidRDefault="00113725"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C0647">
        <w:rPr>
          <w:rFonts w:ascii="Times New Roman" w:eastAsia="Times New Roman" w:hAnsi="Times New Roman" w:cs="Times New Roman"/>
          <w:sz w:val="24"/>
          <w:szCs w:val="24"/>
        </w:rPr>
        <w:t xml:space="preserve">We tested the </w:t>
      </w:r>
      <w:del w:id="217" w:author="Mary O'Connor" w:date="2018-03-04T14:14:00Z">
        <w:r w:rsidR="00AC0647" w:rsidDel="00D44DE8">
          <w:rPr>
            <w:rFonts w:ascii="Times New Roman" w:eastAsia="Times New Roman" w:hAnsi="Times New Roman" w:cs="Times New Roman"/>
            <w:sz w:val="24"/>
            <w:szCs w:val="24"/>
          </w:rPr>
          <w:delText xml:space="preserve">question / </w:delText>
        </w:r>
      </w:del>
      <w:r w:rsidR="00AC0647">
        <w:rPr>
          <w:rFonts w:ascii="Times New Roman" w:eastAsia="Times New Roman" w:hAnsi="Times New Roman" w:cs="Times New Roman"/>
          <w:sz w:val="24"/>
          <w:szCs w:val="24"/>
        </w:rPr>
        <w:t xml:space="preserve">hypothesis that </w:t>
      </w:r>
      <w:r w:rsidR="004E60D7">
        <w:rPr>
          <w:rFonts w:ascii="Times New Roman" w:eastAsia="Times New Roman" w:hAnsi="Times New Roman" w:cs="Times New Roman"/>
          <w:sz w:val="24"/>
          <w:szCs w:val="24"/>
        </w:rPr>
        <w:t>a</w:t>
      </w:r>
      <w:r w:rsidR="00390AA5" w:rsidRPr="004E60D7">
        <w:rPr>
          <w:rFonts w:ascii="Times New Roman" w:eastAsia="Times New Roman" w:hAnsi="Times New Roman" w:cs="Times New Roman"/>
          <w:sz w:val="24"/>
          <w:szCs w:val="24"/>
        </w:rPr>
        <w:t xml:space="preserve"> host’s associated flora</w:t>
      </w:r>
      <w:r w:rsidR="004E60D7">
        <w:rPr>
          <w:rFonts w:ascii="Times New Roman" w:eastAsia="Times New Roman" w:hAnsi="Times New Roman" w:cs="Times New Roman"/>
          <w:sz w:val="24"/>
          <w:szCs w:val="24"/>
        </w:rPr>
        <w:t>l</w:t>
      </w:r>
      <w:r w:rsidR="00390AA5" w:rsidRPr="004E60D7">
        <w:rPr>
          <w:rFonts w:ascii="Times New Roman" w:eastAsia="Times New Roman" w:hAnsi="Times New Roman" w:cs="Times New Roman"/>
          <w:sz w:val="24"/>
          <w:szCs w:val="24"/>
        </w:rPr>
        <w:t xml:space="preserve"> and faunal communities can be c</w:t>
      </w:r>
      <w:r w:rsidR="00151EB6" w:rsidRPr="004E60D7">
        <w:rPr>
          <w:rFonts w:ascii="Times New Roman" w:eastAsia="Times New Roman" w:hAnsi="Times New Roman" w:cs="Times New Roman"/>
          <w:sz w:val="24"/>
          <w:szCs w:val="24"/>
        </w:rPr>
        <w:t>ontrolled by host specific char</w:t>
      </w:r>
      <w:r w:rsidR="004E60D7">
        <w:rPr>
          <w:rFonts w:ascii="Times New Roman" w:eastAsia="Times New Roman" w:hAnsi="Times New Roman" w:cs="Times New Roman"/>
          <w:sz w:val="24"/>
          <w:szCs w:val="24"/>
        </w:rPr>
        <w:t>a</w:t>
      </w:r>
      <w:r w:rsidR="00151EB6" w:rsidRPr="004E60D7">
        <w:rPr>
          <w:rFonts w:ascii="Times New Roman" w:eastAsia="Times New Roman" w:hAnsi="Times New Roman" w:cs="Times New Roman"/>
          <w:sz w:val="24"/>
          <w:szCs w:val="24"/>
        </w:rPr>
        <w:t>cteristics</w:t>
      </w:r>
      <w:r w:rsidR="00522F1F">
        <w:rPr>
          <w:rFonts w:ascii="Times New Roman" w:eastAsia="Times New Roman" w:hAnsi="Times New Roman" w:cs="Times New Roman"/>
          <w:sz w:val="24"/>
          <w:szCs w:val="24"/>
        </w:rPr>
        <w:t>,</w:t>
      </w:r>
      <w:r w:rsidR="00151EB6" w:rsidRPr="004E60D7">
        <w:rPr>
          <w:rFonts w:ascii="Times New Roman" w:eastAsia="Times New Roman" w:hAnsi="Times New Roman" w:cs="Times New Roman"/>
          <w:sz w:val="24"/>
          <w:szCs w:val="24"/>
        </w:rPr>
        <w:t xml:space="preserve"> </w:t>
      </w:r>
      <w:del w:id="218" w:author="Mary O'Connor" w:date="2018-03-04T14:14:00Z">
        <w:r w:rsidR="00151EB6" w:rsidRPr="004E60D7" w:rsidDel="00D44DE8">
          <w:rPr>
            <w:rFonts w:ascii="Times New Roman" w:eastAsia="Times New Roman" w:hAnsi="Times New Roman" w:cs="Times New Roman"/>
            <w:sz w:val="24"/>
            <w:szCs w:val="24"/>
          </w:rPr>
          <w:delText xml:space="preserve">or </w:delText>
        </w:r>
      </w:del>
      <w:r w:rsidR="00151EB6" w:rsidRPr="004E60D7">
        <w:rPr>
          <w:rFonts w:ascii="Times New Roman" w:eastAsia="Times New Roman" w:hAnsi="Times New Roman" w:cs="Times New Roman"/>
          <w:sz w:val="24"/>
          <w:szCs w:val="24"/>
        </w:rPr>
        <w:t>by their surrounding environment</w:t>
      </w:r>
      <w:r w:rsidR="00522F1F">
        <w:rPr>
          <w:rFonts w:ascii="Times New Roman" w:eastAsia="Times New Roman" w:hAnsi="Times New Roman" w:cs="Times New Roman"/>
          <w:sz w:val="24"/>
          <w:szCs w:val="24"/>
        </w:rPr>
        <w:t>,</w:t>
      </w:r>
      <w:r w:rsidR="00151EB6" w:rsidRPr="004E60D7">
        <w:rPr>
          <w:rFonts w:ascii="Times New Roman" w:eastAsia="Times New Roman" w:hAnsi="Times New Roman" w:cs="Times New Roman"/>
          <w:sz w:val="24"/>
          <w:szCs w:val="24"/>
        </w:rPr>
        <w:t xml:space="preserve"> or both.</w:t>
      </w:r>
      <w:r w:rsidR="00151EB6">
        <w:rPr>
          <w:rFonts w:ascii="Times New Roman" w:eastAsia="Times New Roman" w:hAnsi="Times New Roman" w:cs="Times New Roman"/>
          <w:i/>
          <w:sz w:val="24"/>
          <w:szCs w:val="24"/>
        </w:rPr>
        <w:t xml:space="preserve"> </w:t>
      </w:r>
      <w:r w:rsidR="00AC0647">
        <w:rPr>
          <w:rFonts w:ascii="Times New Roman" w:eastAsia="Times New Roman" w:hAnsi="Times New Roman" w:cs="Times New Roman"/>
          <w:sz w:val="24"/>
          <w:szCs w:val="24"/>
        </w:rPr>
        <w:t xml:space="preserve">We found that </w:t>
      </w:r>
      <w:proofErr w:type="spellStart"/>
      <w:r w:rsidR="001B5B43" w:rsidRPr="004E60D7">
        <w:rPr>
          <w:rFonts w:ascii="Times New Roman" w:eastAsia="Times New Roman" w:hAnsi="Times New Roman" w:cs="Times New Roman"/>
          <w:i/>
          <w:sz w:val="24"/>
          <w:szCs w:val="24"/>
        </w:rPr>
        <w:t>Smithora</w:t>
      </w:r>
      <w:proofErr w:type="spellEnd"/>
      <w:r w:rsidR="001B5B43" w:rsidRPr="004E60D7">
        <w:rPr>
          <w:rFonts w:ascii="Times New Roman" w:eastAsia="Times New Roman" w:hAnsi="Times New Roman" w:cs="Times New Roman"/>
          <w:i/>
          <w:sz w:val="24"/>
          <w:szCs w:val="24"/>
        </w:rPr>
        <w:t xml:space="preserve"> </w:t>
      </w:r>
      <w:r w:rsidR="001B5B43">
        <w:rPr>
          <w:rFonts w:ascii="Times New Roman" w:eastAsia="Times New Roman" w:hAnsi="Times New Roman" w:cs="Times New Roman"/>
          <w:sz w:val="24"/>
          <w:szCs w:val="24"/>
        </w:rPr>
        <w:t xml:space="preserve">abundance </w:t>
      </w:r>
      <w:r w:rsidR="004E60D7">
        <w:rPr>
          <w:rFonts w:ascii="Times New Roman" w:eastAsia="Times New Roman" w:hAnsi="Times New Roman" w:cs="Times New Roman"/>
          <w:sz w:val="24"/>
          <w:szCs w:val="24"/>
        </w:rPr>
        <w:t xml:space="preserve">on eelgrass shoots </w:t>
      </w:r>
      <w:r w:rsidR="001B5B43">
        <w:rPr>
          <w:rFonts w:ascii="Times New Roman" w:eastAsia="Times New Roman" w:hAnsi="Times New Roman" w:cs="Times New Roman"/>
          <w:sz w:val="24"/>
          <w:szCs w:val="24"/>
        </w:rPr>
        <w:t>did not change to match</w:t>
      </w:r>
      <w:r w:rsidR="004E60D7">
        <w:rPr>
          <w:rFonts w:ascii="Times New Roman" w:eastAsia="Times New Roman" w:hAnsi="Times New Roman" w:cs="Times New Roman"/>
          <w:sz w:val="24"/>
          <w:szCs w:val="24"/>
        </w:rPr>
        <w:t xml:space="preserve"> </w:t>
      </w:r>
      <w:proofErr w:type="spellStart"/>
      <w:r w:rsidR="004E60D7" w:rsidRPr="00876486">
        <w:rPr>
          <w:rFonts w:ascii="Times New Roman" w:eastAsia="Times New Roman" w:hAnsi="Times New Roman" w:cs="Times New Roman"/>
          <w:i/>
          <w:sz w:val="24"/>
          <w:szCs w:val="24"/>
        </w:rPr>
        <w:t>Smithora</w:t>
      </w:r>
      <w:proofErr w:type="spellEnd"/>
      <w:r w:rsidR="004E60D7">
        <w:rPr>
          <w:rFonts w:ascii="Times New Roman" w:eastAsia="Times New Roman" w:hAnsi="Times New Roman" w:cs="Times New Roman"/>
          <w:sz w:val="24"/>
          <w:szCs w:val="24"/>
        </w:rPr>
        <w:t xml:space="preserve"> on neighboring shoots</w:t>
      </w:r>
      <w:r w:rsidR="001B5B43">
        <w:rPr>
          <w:rFonts w:ascii="Times New Roman" w:eastAsia="Times New Roman" w:hAnsi="Times New Roman" w:cs="Times New Roman"/>
          <w:sz w:val="24"/>
          <w:szCs w:val="24"/>
        </w:rPr>
        <w:t xml:space="preserve"> when transplanted in one direction (from </w:t>
      </w:r>
      <w:r w:rsidR="00AC0647">
        <w:rPr>
          <w:rFonts w:ascii="Times New Roman" w:eastAsia="Times New Roman" w:hAnsi="Times New Roman" w:cs="Times New Roman"/>
          <w:sz w:val="24"/>
          <w:szCs w:val="24"/>
        </w:rPr>
        <w:t>meadow</w:t>
      </w:r>
      <w:r w:rsidR="001B5B43">
        <w:rPr>
          <w:rFonts w:ascii="Times New Roman" w:eastAsia="Times New Roman" w:hAnsi="Times New Roman" w:cs="Times New Roman"/>
          <w:sz w:val="24"/>
          <w:szCs w:val="24"/>
        </w:rPr>
        <w:t xml:space="preserve"> edge to interior) but it did change in the </w:t>
      </w:r>
      <w:r w:rsidR="001B5B43">
        <w:rPr>
          <w:rFonts w:ascii="Times New Roman" w:eastAsia="Times New Roman" w:hAnsi="Times New Roman" w:cs="Times New Roman"/>
          <w:sz w:val="24"/>
          <w:szCs w:val="24"/>
        </w:rPr>
        <w:lastRenderedPageBreak/>
        <w:t xml:space="preserve">other direction (interior to edge). </w:t>
      </w:r>
      <w:r w:rsidR="00AC0647">
        <w:rPr>
          <w:rFonts w:ascii="Times New Roman" w:eastAsia="Times New Roman" w:hAnsi="Times New Roman" w:cs="Times New Roman"/>
          <w:sz w:val="24"/>
          <w:szCs w:val="24"/>
        </w:rPr>
        <w:t>Thus, we reject the hypothesis that in this case,</w:t>
      </w:r>
      <w:r w:rsidR="001B5B43">
        <w:rPr>
          <w:rFonts w:ascii="Times New Roman" w:eastAsia="Times New Roman" w:hAnsi="Times New Roman" w:cs="Times New Roman"/>
          <w:sz w:val="24"/>
          <w:szCs w:val="24"/>
        </w:rPr>
        <w:t xml:space="preserve"> </w:t>
      </w:r>
      <w:ins w:id="219" w:author="Mary O'Connor" w:date="2018-03-04T14:15:00Z">
        <w:r w:rsidR="00D44DE8">
          <w:rPr>
            <w:rFonts w:ascii="Times New Roman" w:eastAsia="Times New Roman" w:hAnsi="Times New Roman" w:cs="Times New Roman"/>
            <w:sz w:val="24"/>
            <w:szCs w:val="24"/>
          </w:rPr>
          <w:t xml:space="preserve">only </w:t>
        </w:r>
      </w:ins>
      <w:r w:rsidR="001B5B43">
        <w:rPr>
          <w:rFonts w:ascii="Times New Roman" w:eastAsia="Times New Roman" w:hAnsi="Times New Roman" w:cs="Times New Roman"/>
          <w:sz w:val="24"/>
          <w:szCs w:val="24"/>
        </w:rPr>
        <w:t xml:space="preserve">local environmental factors </w:t>
      </w:r>
      <w:r w:rsidR="00AC0647">
        <w:rPr>
          <w:rFonts w:ascii="Times New Roman" w:eastAsia="Times New Roman" w:hAnsi="Times New Roman" w:cs="Times New Roman"/>
          <w:sz w:val="24"/>
          <w:szCs w:val="24"/>
        </w:rPr>
        <w:t>determine</w:t>
      </w:r>
      <w:r w:rsidR="001B5B43">
        <w:rPr>
          <w:rFonts w:ascii="Times New Roman" w:eastAsia="Times New Roman" w:hAnsi="Times New Roman" w:cs="Times New Roman"/>
          <w:sz w:val="24"/>
          <w:szCs w:val="24"/>
        </w:rPr>
        <w:t xml:space="preserve"> </w:t>
      </w:r>
      <w:proofErr w:type="spellStart"/>
      <w:r w:rsidR="001B5B43" w:rsidRPr="004E60D7">
        <w:rPr>
          <w:rFonts w:ascii="Times New Roman" w:eastAsia="Times New Roman" w:hAnsi="Times New Roman" w:cs="Times New Roman"/>
          <w:i/>
          <w:sz w:val="24"/>
          <w:szCs w:val="24"/>
        </w:rPr>
        <w:t>Smithora</w:t>
      </w:r>
      <w:proofErr w:type="spellEnd"/>
      <w:r w:rsidR="001B5B43">
        <w:rPr>
          <w:rFonts w:ascii="Times New Roman" w:eastAsia="Times New Roman" w:hAnsi="Times New Roman" w:cs="Times New Roman"/>
          <w:sz w:val="24"/>
          <w:szCs w:val="24"/>
        </w:rPr>
        <w:t xml:space="preserve"> abundance </w:t>
      </w:r>
      <w:r w:rsidR="00AC0647">
        <w:rPr>
          <w:rFonts w:ascii="Times New Roman" w:eastAsia="Times New Roman" w:hAnsi="Times New Roman" w:cs="Times New Roman"/>
          <w:sz w:val="24"/>
          <w:szCs w:val="24"/>
        </w:rPr>
        <w:t xml:space="preserve">on </w:t>
      </w:r>
      <w:proofErr w:type="spellStart"/>
      <w:r w:rsidR="00AC0647" w:rsidRPr="004E60D7">
        <w:rPr>
          <w:rFonts w:ascii="Times New Roman" w:eastAsia="Times New Roman" w:hAnsi="Times New Roman" w:cs="Times New Roman"/>
          <w:i/>
          <w:sz w:val="24"/>
          <w:szCs w:val="24"/>
        </w:rPr>
        <w:t>Zostera</w:t>
      </w:r>
      <w:proofErr w:type="spellEnd"/>
      <w:r w:rsidR="00AC0647">
        <w:rPr>
          <w:rFonts w:ascii="Times New Roman" w:eastAsia="Times New Roman" w:hAnsi="Times New Roman" w:cs="Times New Roman"/>
          <w:sz w:val="24"/>
          <w:szCs w:val="24"/>
        </w:rPr>
        <w:t xml:space="preserve"> shoots</w:t>
      </w:r>
      <w:r w:rsidR="001B5B43">
        <w:rPr>
          <w:rFonts w:ascii="Times New Roman" w:eastAsia="Times New Roman" w:hAnsi="Times New Roman" w:cs="Times New Roman"/>
          <w:sz w:val="24"/>
          <w:szCs w:val="24"/>
        </w:rPr>
        <w:t xml:space="preserve">. </w:t>
      </w:r>
      <w:ins w:id="220" w:author="Mary O'Connor" w:date="2018-03-04T14:15:00Z">
        <w:r w:rsidR="00D44DE8">
          <w:rPr>
            <w:rFonts w:ascii="Times New Roman" w:eastAsia="Times New Roman" w:hAnsi="Times New Roman" w:cs="Times New Roman"/>
            <w:sz w:val="24"/>
            <w:szCs w:val="24"/>
          </w:rPr>
          <w:t>Our results</w:t>
        </w:r>
      </w:ins>
      <w:del w:id="221" w:author="Mary O'Connor" w:date="2018-03-04T14:15:00Z">
        <w:r w:rsidR="001B5B43" w:rsidDel="00D44DE8">
          <w:rPr>
            <w:rFonts w:ascii="Times New Roman" w:eastAsia="Times New Roman" w:hAnsi="Times New Roman" w:cs="Times New Roman"/>
            <w:sz w:val="24"/>
            <w:szCs w:val="24"/>
          </w:rPr>
          <w:delText>This</w:delText>
        </w:r>
      </w:del>
      <w:r w:rsidR="001B5B43">
        <w:rPr>
          <w:rFonts w:ascii="Times New Roman" w:eastAsia="Times New Roman" w:hAnsi="Times New Roman" w:cs="Times New Roman"/>
          <w:sz w:val="24"/>
          <w:szCs w:val="24"/>
        </w:rPr>
        <w:t xml:space="preserve"> indicate</w:t>
      </w:r>
      <w:del w:id="222" w:author="Mary O'Connor" w:date="2018-03-04T14:15:00Z">
        <w:r w:rsidR="001B5B43" w:rsidDel="00D44DE8">
          <w:rPr>
            <w:rFonts w:ascii="Times New Roman" w:eastAsia="Times New Roman" w:hAnsi="Times New Roman" w:cs="Times New Roman"/>
            <w:sz w:val="24"/>
            <w:szCs w:val="24"/>
          </w:rPr>
          <w:delText>s</w:delText>
        </w:r>
      </w:del>
      <w:r w:rsidR="001B5B43">
        <w:rPr>
          <w:rFonts w:ascii="Times New Roman" w:eastAsia="Times New Roman" w:hAnsi="Times New Roman" w:cs="Times New Roman"/>
          <w:sz w:val="24"/>
          <w:szCs w:val="24"/>
        </w:rPr>
        <w:t xml:space="preserve"> that</w:t>
      </w:r>
      <w:ins w:id="223" w:author="Mary O'Connor" w:date="2018-03-04T14:15:00Z">
        <w:r w:rsidR="00D44DE8">
          <w:rPr>
            <w:rFonts w:ascii="Times New Roman" w:eastAsia="Times New Roman" w:hAnsi="Times New Roman" w:cs="Times New Roman"/>
            <w:sz w:val="24"/>
            <w:szCs w:val="24"/>
          </w:rPr>
          <w:t>, once settled,</w:t>
        </w:r>
      </w:ins>
      <w:r w:rsidR="001B5B43">
        <w:rPr>
          <w:rFonts w:ascii="Times New Roman" w:eastAsia="Times New Roman" w:hAnsi="Times New Roman" w:cs="Times New Roman"/>
          <w:sz w:val="24"/>
          <w:szCs w:val="24"/>
        </w:rPr>
        <w:t xml:space="preserve"> </w:t>
      </w:r>
      <w:proofErr w:type="spellStart"/>
      <w:ins w:id="224" w:author="Mary O'Connor" w:date="2018-03-04T14:15:00Z">
        <w:r w:rsidR="00D44DE8" w:rsidRPr="00D44DE8">
          <w:rPr>
            <w:rFonts w:ascii="Times New Roman" w:eastAsia="Times New Roman" w:hAnsi="Times New Roman" w:cs="Times New Roman"/>
            <w:i/>
            <w:sz w:val="24"/>
            <w:szCs w:val="24"/>
          </w:rPr>
          <w:t>Smithora</w:t>
        </w:r>
        <w:proofErr w:type="spellEnd"/>
        <w:r w:rsidR="00D44DE8">
          <w:rPr>
            <w:rFonts w:ascii="Times New Roman" w:eastAsia="Times New Roman" w:hAnsi="Times New Roman" w:cs="Times New Roman"/>
            <w:sz w:val="24"/>
            <w:szCs w:val="24"/>
          </w:rPr>
          <w:t xml:space="preserve"> can persist on </w:t>
        </w:r>
        <w:r w:rsidR="00D44DE8">
          <w:rPr>
            <w:rFonts w:ascii="Times New Roman" w:eastAsia="Times New Roman" w:hAnsi="Times New Roman" w:cs="Times New Roman"/>
            <w:i/>
            <w:sz w:val="24"/>
            <w:szCs w:val="24"/>
          </w:rPr>
          <w:t>Z. marina</w:t>
        </w:r>
        <w:r w:rsidR="00D44DE8">
          <w:rPr>
            <w:rFonts w:ascii="Times New Roman" w:eastAsia="Times New Roman" w:hAnsi="Times New Roman" w:cs="Times New Roman"/>
            <w:sz w:val="24"/>
            <w:szCs w:val="24"/>
          </w:rPr>
          <w:t xml:space="preserve"> even in locations where it has not colonized. This suggests that</w:t>
        </w:r>
      </w:ins>
      <w:ins w:id="225" w:author="Mary O'Connor" w:date="2018-03-04T14:16:00Z">
        <w:r w:rsidR="00D44DE8">
          <w:rPr>
            <w:rFonts w:ascii="Times New Roman" w:eastAsia="Times New Roman" w:hAnsi="Times New Roman" w:cs="Times New Roman"/>
            <w:sz w:val="24"/>
            <w:szCs w:val="24"/>
          </w:rPr>
          <w:t xml:space="preserve"> limited</w:t>
        </w:r>
      </w:ins>
      <w:ins w:id="226" w:author="Mary O'Connor" w:date="2018-03-04T14:15:00Z">
        <w:r w:rsidR="00D44DE8">
          <w:rPr>
            <w:rFonts w:ascii="Times New Roman" w:eastAsia="Times New Roman" w:hAnsi="Times New Roman" w:cs="Times New Roman"/>
            <w:sz w:val="24"/>
            <w:szCs w:val="24"/>
          </w:rPr>
          <w:t xml:space="preserve"> </w:t>
        </w:r>
      </w:ins>
      <w:del w:id="227" w:author="Mary O'Connor" w:date="2018-03-04T14:16:00Z">
        <w:r w:rsidR="001B5B43" w:rsidRPr="00D44DE8" w:rsidDel="00D44DE8">
          <w:rPr>
            <w:rFonts w:ascii="Times New Roman" w:eastAsia="Times New Roman" w:hAnsi="Times New Roman" w:cs="Times New Roman"/>
            <w:sz w:val="24"/>
            <w:szCs w:val="24"/>
          </w:rPr>
          <w:delText>there</w:delText>
        </w:r>
        <w:r w:rsidR="001B5B43" w:rsidDel="00D44DE8">
          <w:rPr>
            <w:rFonts w:ascii="Times New Roman" w:eastAsia="Times New Roman" w:hAnsi="Times New Roman" w:cs="Times New Roman"/>
            <w:sz w:val="24"/>
            <w:szCs w:val="24"/>
          </w:rPr>
          <w:delText xml:space="preserve"> is </w:delText>
        </w:r>
        <w:r w:rsidR="003755C9" w:rsidDel="00D44DE8">
          <w:rPr>
            <w:rFonts w:ascii="Times New Roman" w:eastAsia="Times New Roman" w:hAnsi="Times New Roman" w:cs="Times New Roman"/>
            <w:sz w:val="24"/>
            <w:szCs w:val="24"/>
          </w:rPr>
          <w:delText xml:space="preserve">something unrelated to local environment that is limiting </w:delText>
        </w:r>
      </w:del>
      <w:proofErr w:type="spellStart"/>
      <w:r w:rsidR="003755C9" w:rsidRPr="003755C9">
        <w:rPr>
          <w:rFonts w:ascii="Times New Roman" w:eastAsia="Times New Roman" w:hAnsi="Times New Roman" w:cs="Times New Roman"/>
          <w:i/>
          <w:sz w:val="24"/>
          <w:szCs w:val="24"/>
        </w:rPr>
        <w:t>Smithora</w:t>
      </w:r>
      <w:proofErr w:type="spellEnd"/>
      <w:r w:rsidR="003755C9">
        <w:rPr>
          <w:rFonts w:ascii="Times New Roman" w:eastAsia="Times New Roman" w:hAnsi="Times New Roman" w:cs="Times New Roman"/>
          <w:sz w:val="24"/>
          <w:szCs w:val="24"/>
        </w:rPr>
        <w:t xml:space="preserve"> </w:t>
      </w:r>
      <w:ins w:id="228" w:author="Mary O'Connor" w:date="2018-03-04T14:16:00Z">
        <w:r w:rsidR="00D44DE8">
          <w:rPr>
            <w:rFonts w:ascii="Times New Roman" w:eastAsia="Times New Roman" w:hAnsi="Times New Roman" w:cs="Times New Roman"/>
            <w:sz w:val="24"/>
            <w:szCs w:val="24"/>
          </w:rPr>
          <w:t xml:space="preserve">abundance in the meadow interior could reflect limited </w:t>
        </w:r>
      </w:ins>
      <w:r w:rsidR="003755C9">
        <w:rPr>
          <w:rFonts w:ascii="Times New Roman" w:eastAsia="Times New Roman" w:hAnsi="Times New Roman" w:cs="Times New Roman"/>
          <w:sz w:val="24"/>
          <w:szCs w:val="24"/>
        </w:rPr>
        <w:t xml:space="preserve">dispersal </w:t>
      </w:r>
      <w:del w:id="229" w:author="Mary O'Connor" w:date="2018-03-04T14:16:00Z">
        <w:r w:rsidR="003755C9" w:rsidDel="00D44DE8">
          <w:rPr>
            <w:rFonts w:ascii="Times New Roman" w:eastAsia="Times New Roman" w:hAnsi="Times New Roman" w:cs="Times New Roman"/>
            <w:sz w:val="24"/>
            <w:szCs w:val="24"/>
          </w:rPr>
          <w:delText>into the interior</w:delText>
        </w:r>
      </w:del>
      <w:ins w:id="230" w:author="Mary O'Connor" w:date="2018-03-04T14:16:00Z">
        <w:r w:rsidR="00D44DE8">
          <w:rPr>
            <w:rFonts w:ascii="Times New Roman" w:eastAsia="Times New Roman" w:hAnsi="Times New Roman" w:cs="Times New Roman"/>
            <w:sz w:val="24"/>
            <w:szCs w:val="24"/>
          </w:rPr>
          <w:t>to this area</w:t>
        </w:r>
      </w:ins>
      <w:r w:rsidR="003755C9">
        <w:rPr>
          <w:rFonts w:ascii="Times New Roman" w:eastAsia="Times New Roman" w:hAnsi="Times New Roman" w:cs="Times New Roman"/>
          <w:sz w:val="24"/>
          <w:szCs w:val="24"/>
        </w:rPr>
        <w:t xml:space="preserve"> of the meadow. </w:t>
      </w:r>
    </w:p>
    <w:p w14:paraId="25E3A4E1" w14:textId="7BE9F8DF" w:rsidR="004E60D7" w:rsidRDefault="003755C9"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C0647">
        <w:rPr>
          <w:rFonts w:ascii="Times New Roman" w:eastAsia="Times New Roman" w:hAnsi="Times New Roman" w:cs="Times New Roman"/>
          <w:sz w:val="24"/>
          <w:szCs w:val="24"/>
        </w:rPr>
        <w:t>We observed that</w:t>
      </w:r>
      <w:r>
        <w:rPr>
          <w:rFonts w:ascii="Times New Roman" w:eastAsia="Times New Roman" w:hAnsi="Times New Roman" w:cs="Times New Roman"/>
          <w:sz w:val="24"/>
          <w:szCs w:val="24"/>
        </w:rPr>
        <w:t xml:space="preserve"> shoots with and without </w:t>
      </w:r>
      <w:proofErr w:type="spellStart"/>
      <w:r w:rsidRPr="004E60D7">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have different microbial communities</w:t>
      </w:r>
      <w:r w:rsidR="00AC0647">
        <w:rPr>
          <w:rFonts w:ascii="Times New Roman" w:eastAsia="Times New Roman" w:hAnsi="Times New Roman" w:cs="Times New Roman"/>
          <w:sz w:val="24"/>
          <w:szCs w:val="24"/>
        </w:rPr>
        <w:t xml:space="preserve"> in the field</w:t>
      </w:r>
      <w:r>
        <w:rPr>
          <w:rFonts w:ascii="Times New Roman" w:eastAsia="Times New Roman" w:hAnsi="Times New Roman" w:cs="Times New Roman"/>
          <w:sz w:val="24"/>
          <w:szCs w:val="24"/>
        </w:rPr>
        <w:t>.</w:t>
      </w:r>
      <w:r w:rsidR="00151EB6">
        <w:rPr>
          <w:rFonts w:ascii="Times New Roman" w:eastAsia="Times New Roman" w:hAnsi="Times New Roman" w:cs="Times New Roman"/>
          <w:sz w:val="24"/>
          <w:szCs w:val="24"/>
        </w:rPr>
        <w:t xml:space="preserve"> </w:t>
      </w:r>
      <w:r w:rsidR="004E60D7">
        <w:rPr>
          <w:rFonts w:ascii="Times New Roman" w:eastAsia="Times New Roman" w:hAnsi="Times New Roman" w:cs="Times New Roman"/>
          <w:sz w:val="24"/>
          <w:szCs w:val="24"/>
        </w:rPr>
        <w:t>This result was unexpected, because</w:t>
      </w:r>
      <w:r w:rsidR="00151EB6">
        <w:rPr>
          <w:rFonts w:ascii="Times New Roman" w:eastAsia="Times New Roman" w:hAnsi="Times New Roman" w:cs="Times New Roman"/>
          <w:sz w:val="24"/>
          <w:szCs w:val="24"/>
        </w:rPr>
        <w:t xml:space="preserve"> we </w:t>
      </w:r>
      <w:r w:rsidR="004E60D7">
        <w:rPr>
          <w:rFonts w:ascii="Times New Roman" w:eastAsia="Times New Roman" w:hAnsi="Times New Roman" w:cs="Times New Roman"/>
          <w:sz w:val="24"/>
          <w:szCs w:val="24"/>
        </w:rPr>
        <w:t>sampled</w:t>
      </w:r>
      <w:r w:rsidR="00151EB6">
        <w:rPr>
          <w:rFonts w:ascii="Times New Roman" w:eastAsia="Times New Roman" w:hAnsi="Times New Roman" w:cs="Times New Roman"/>
          <w:sz w:val="24"/>
          <w:szCs w:val="24"/>
        </w:rPr>
        <w:t xml:space="preserve"> </w:t>
      </w:r>
      <w:proofErr w:type="spellStart"/>
      <w:r w:rsidR="00151EB6" w:rsidRPr="00876486">
        <w:rPr>
          <w:rFonts w:ascii="Times New Roman" w:eastAsia="Times New Roman" w:hAnsi="Times New Roman" w:cs="Times New Roman"/>
          <w:i/>
          <w:sz w:val="24"/>
          <w:szCs w:val="24"/>
        </w:rPr>
        <w:t>Smithora</w:t>
      </w:r>
      <w:proofErr w:type="spellEnd"/>
      <w:r w:rsidR="004E60D7">
        <w:rPr>
          <w:rFonts w:ascii="Times New Roman" w:eastAsia="Times New Roman" w:hAnsi="Times New Roman" w:cs="Times New Roman"/>
          <w:sz w:val="24"/>
          <w:szCs w:val="24"/>
        </w:rPr>
        <w:t>-</w:t>
      </w:r>
      <w:r w:rsidR="00151EB6">
        <w:rPr>
          <w:rFonts w:ascii="Times New Roman" w:eastAsia="Times New Roman" w:hAnsi="Times New Roman" w:cs="Times New Roman"/>
          <w:sz w:val="24"/>
          <w:szCs w:val="24"/>
        </w:rPr>
        <w:t>free area</w:t>
      </w:r>
      <w:r w:rsidR="004E60D7">
        <w:rPr>
          <w:rFonts w:ascii="Times New Roman" w:eastAsia="Times New Roman" w:hAnsi="Times New Roman" w:cs="Times New Roman"/>
          <w:sz w:val="24"/>
          <w:szCs w:val="24"/>
        </w:rPr>
        <w:t>s</w:t>
      </w:r>
      <w:r w:rsidR="00151EB6">
        <w:rPr>
          <w:rFonts w:ascii="Times New Roman" w:eastAsia="Times New Roman" w:hAnsi="Times New Roman" w:cs="Times New Roman"/>
          <w:sz w:val="24"/>
          <w:szCs w:val="24"/>
        </w:rPr>
        <w:t xml:space="preserve"> of </w:t>
      </w:r>
      <w:r w:rsidR="004E60D7">
        <w:rPr>
          <w:rFonts w:ascii="Times New Roman" w:eastAsia="Times New Roman" w:hAnsi="Times New Roman" w:cs="Times New Roman"/>
          <w:sz w:val="24"/>
          <w:szCs w:val="24"/>
        </w:rPr>
        <w:t xml:space="preserve">eelgrass </w:t>
      </w:r>
      <w:r w:rsidR="00151EB6">
        <w:rPr>
          <w:rFonts w:ascii="Times New Roman" w:eastAsia="Times New Roman" w:hAnsi="Times New Roman" w:cs="Times New Roman"/>
          <w:sz w:val="24"/>
          <w:szCs w:val="24"/>
        </w:rPr>
        <w:t>shoot</w:t>
      </w:r>
      <w:r w:rsidR="004E60D7">
        <w:rPr>
          <w:rFonts w:ascii="Times New Roman" w:eastAsia="Times New Roman" w:hAnsi="Times New Roman" w:cs="Times New Roman"/>
          <w:sz w:val="24"/>
          <w:szCs w:val="24"/>
        </w:rPr>
        <w:t>s</w:t>
      </w:r>
      <w:r w:rsidR="00151EB6">
        <w:rPr>
          <w:rFonts w:ascii="Times New Roman" w:eastAsia="Times New Roman" w:hAnsi="Times New Roman" w:cs="Times New Roman"/>
          <w:sz w:val="24"/>
          <w:szCs w:val="24"/>
        </w:rPr>
        <w:t xml:space="preserve">. </w:t>
      </w:r>
      <w:r w:rsidR="004E60D7">
        <w:rPr>
          <w:rFonts w:ascii="Times New Roman" w:eastAsia="Times New Roman" w:hAnsi="Times New Roman" w:cs="Times New Roman"/>
          <w:sz w:val="24"/>
          <w:szCs w:val="24"/>
        </w:rPr>
        <w:t>T</w:t>
      </w:r>
      <w:r w:rsidR="00151EB6">
        <w:rPr>
          <w:rFonts w:ascii="Times New Roman" w:eastAsia="Times New Roman" w:hAnsi="Times New Roman" w:cs="Times New Roman"/>
          <w:sz w:val="24"/>
          <w:szCs w:val="24"/>
        </w:rPr>
        <w:t xml:space="preserve">he presence of </w:t>
      </w:r>
      <w:proofErr w:type="spellStart"/>
      <w:r w:rsidR="00151EB6" w:rsidRPr="004E60D7">
        <w:rPr>
          <w:rFonts w:ascii="Times New Roman" w:eastAsia="Times New Roman" w:hAnsi="Times New Roman" w:cs="Times New Roman"/>
          <w:i/>
          <w:sz w:val="24"/>
          <w:szCs w:val="24"/>
        </w:rPr>
        <w:t>Smithora</w:t>
      </w:r>
      <w:proofErr w:type="spellEnd"/>
      <w:r w:rsidR="00151EB6">
        <w:rPr>
          <w:rFonts w:ascii="Times New Roman" w:eastAsia="Times New Roman" w:hAnsi="Times New Roman" w:cs="Times New Roman"/>
          <w:sz w:val="24"/>
          <w:szCs w:val="24"/>
        </w:rPr>
        <w:t xml:space="preserve"> is correlated with a unique </w:t>
      </w:r>
      <w:proofErr w:type="spellStart"/>
      <w:r w:rsidR="004E60D7">
        <w:rPr>
          <w:rFonts w:ascii="Times New Roman" w:eastAsia="Times New Roman" w:hAnsi="Times New Roman" w:cs="Times New Roman"/>
          <w:sz w:val="24"/>
          <w:szCs w:val="24"/>
        </w:rPr>
        <w:t>seagrass</w:t>
      </w:r>
      <w:proofErr w:type="spellEnd"/>
      <w:r w:rsidR="004E60D7">
        <w:rPr>
          <w:rFonts w:ascii="Times New Roman" w:eastAsia="Times New Roman" w:hAnsi="Times New Roman" w:cs="Times New Roman"/>
          <w:sz w:val="24"/>
          <w:szCs w:val="24"/>
        </w:rPr>
        <w:t xml:space="preserve"> microbial </w:t>
      </w:r>
      <w:r w:rsidR="00151EB6">
        <w:rPr>
          <w:rFonts w:ascii="Times New Roman" w:eastAsia="Times New Roman" w:hAnsi="Times New Roman" w:cs="Times New Roman"/>
          <w:sz w:val="24"/>
          <w:szCs w:val="24"/>
        </w:rPr>
        <w:t xml:space="preserve">community. This could be due to a change in shoot </w:t>
      </w:r>
      <w:proofErr w:type="spellStart"/>
      <w:r w:rsidR="00151EB6">
        <w:rPr>
          <w:rFonts w:ascii="Times New Roman" w:eastAsia="Times New Roman" w:hAnsi="Times New Roman" w:cs="Times New Roman"/>
          <w:sz w:val="24"/>
          <w:szCs w:val="24"/>
        </w:rPr>
        <w:t>phenolics</w:t>
      </w:r>
      <w:proofErr w:type="spellEnd"/>
      <w:r w:rsidR="00151EB6">
        <w:rPr>
          <w:rFonts w:ascii="Times New Roman" w:eastAsia="Times New Roman" w:hAnsi="Times New Roman" w:cs="Times New Roman"/>
          <w:sz w:val="24"/>
          <w:szCs w:val="24"/>
        </w:rPr>
        <w:t xml:space="preserve"> following colonization (Harder 2008, Silva 2013, </w:t>
      </w:r>
      <w:proofErr w:type="spellStart"/>
      <w:r w:rsidR="00151EB6">
        <w:rPr>
          <w:rFonts w:ascii="Times New Roman" w:eastAsia="Times New Roman" w:hAnsi="Times New Roman" w:cs="Times New Roman"/>
          <w:sz w:val="24"/>
          <w:szCs w:val="24"/>
        </w:rPr>
        <w:t>Holstrom</w:t>
      </w:r>
      <w:proofErr w:type="spellEnd"/>
      <w:r w:rsidR="00151EB6">
        <w:rPr>
          <w:rFonts w:ascii="Times New Roman" w:eastAsia="Times New Roman" w:hAnsi="Times New Roman" w:cs="Times New Roman"/>
          <w:sz w:val="24"/>
          <w:szCs w:val="24"/>
        </w:rPr>
        <w:t xml:space="preserve"> et al. 2002).</w:t>
      </w:r>
      <w:r w:rsidR="00134E3F">
        <w:rPr>
          <w:rFonts w:ascii="Times New Roman" w:eastAsia="Times New Roman" w:hAnsi="Times New Roman" w:cs="Times New Roman"/>
          <w:sz w:val="24"/>
          <w:szCs w:val="24"/>
        </w:rPr>
        <w:t xml:space="preserve"> </w:t>
      </w:r>
      <w:r w:rsidR="00C71A78">
        <w:rPr>
          <w:rFonts w:ascii="Times New Roman" w:eastAsia="Times New Roman" w:hAnsi="Times New Roman" w:cs="Times New Roman"/>
          <w:sz w:val="24"/>
          <w:szCs w:val="24"/>
        </w:rPr>
        <w:t xml:space="preserve">Past studies have found that secondary metabolites produced by </w:t>
      </w:r>
      <w:proofErr w:type="spellStart"/>
      <w:r w:rsidR="00C71A78">
        <w:rPr>
          <w:rFonts w:ascii="Times New Roman" w:eastAsia="Times New Roman" w:hAnsi="Times New Roman" w:cs="Times New Roman"/>
          <w:sz w:val="24"/>
          <w:szCs w:val="24"/>
        </w:rPr>
        <w:t>seagrasses</w:t>
      </w:r>
      <w:proofErr w:type="spellEnd"/>
      <w:r w:rsidR="00C71A78">
        <w:rPr>
          <w:rFonts w:ascii="Times New Roman" w:eastAsia="Times New Roman" w:hAnsi="Times New Roman" w:cs="Times New Roman"/>
          <w:sz w:val="24"/>
          <w:szCs w:val="24"/>
        </w:rPr>
        <w:t xml:space="preserve"> deter the attachment of fouling organisms</w:t>
      </w:r>
      <w:r w:rsidR="00CE2F22">
        <w:rPr>
          <w:rFonts w:ascii="Times New Roman" w:eastAsia="Times New Roman" w:hAnsi="Times New Roman" w:cs="Times New Roman"/>
          <w:sz w:val="24"/>
          <w:szCs w:val="24"/>
        </w:rPr>
        <w:t xml:space="preserve"> and</w:t>
      </w:r>
      <w:r w:rsidR="00C71A78">
        <w:rPr>
          <w:rFonts w:ascii="Times New Roman" w:eastAsia="Times New Roman" w:hAnsi="Times New Roman" w:cs="Times New Roman"/>
          <w:sz w:val="24"/>
          <w:szCs w:val="24"/>
        </w:rPr>
        <w:t xml:space="preserve"> the differences we observed between shoots with and without </w:t>
      </w:r>
      <w:proofErr w:type="spellStart"/>
      <w:r w:rsidR="00CE2F22" w:rsidRPr="00876486">
        <w:rPr>
          <w:rFonts w:ascii="Times New Roman" w:eastAsia="Times New Roman" w:hAnsi="Times New Roman" w:cs="Times New Roman"/>
          <w:i/>
          <w:sz w:val="24"/>
          <w:szCs w:val="24"/>
        </w:rPr>
        <w:t>S</w:t>
      </w:r>
      <w:r w:rsidR="00C71A78" w:rsidRPr="00876486">
        <w:rPr>
          <w:rFonts w:ascii="Times New Roman" w:eastAsia="Times New Roman" w:hAnsi="Times New Roman" w:cs="Times New Roman"/>
          <w:i/>
          <w:sz w:val="24"/>
          <w:szCs w:val="24"/>
        </w:rPr>
        <w:t>mithora</w:t>
      </w:r>
      <w:proofErr w:type="spellEnd"/>
      <w:r w:rsidR="00C71A78">
        <w:rPr>
          <w:rFonts w:ascii="Times New Roman" w:eastAsia="Times New Roman" w:hAnsi="Times New Roman" w:cs="Times New Roman"/>
          <w:sz w:val="24"/>
          <w:szCs w:val="24"/>
        </w:rPr>
        <w:t xml:space="preserve"> could be due to an underlying difference in phenolic content between the edge and interior that allows to only colonize edge shoots (</w:t>
      </w:r>
      <w:proofErr w:type="spellStart"/>
      <w:r w:rsidR="00513018" w:rsidRPr="00513018">
        <w:rPr>
          <w:rFonts w:ascii="Times New Roman" w:hAnsi="Times New Roman" w:cs="Times New Roman"/>
          <w:color w:val="222222"/>
          <w:sz w:val="24"/>
          <w:szCs w:val="24"/>
          <w:shd w:val="clear" w:color="auto" w:fill="FFFFFF"/>
          <w:lang w:val="en-CA"/>
        </w:rPr>
        <w:t>Dworjanyn</w:t>
      </w:r>
      <w:proofErr w:type="spellEnd"/>
      <w:r w:rsidR="00513018" w:rsidRPr="00513018">
        <w:rPr>
          <w:rFonts w:ascii="Times New Roman" w:hAnsi="Times New Roman" w:cs="Times New Roman"/>
          <w:color w:val="222222"/>
          <w:sz w:val="24"/>
          <w:szCs w:val="24"/>
          <w:shd w:val="clear" w:color="auto" w:fill="FFFFFF"/>
          <w:lang w:val="en-CA"/>
        </w:rPr>
        <w:t xml:space="preserve"> et al. 1999</w:t>
      </w:r>
      <w:r w:rsidR="00914385" w:rsidRPr="00513018">
        <w:rPr>
          <w:rFonts w:ascii="Times New Roman" w:eastAsia="Times New Roman" w:hAnsi="Times New Roman" w:cs="Times New Roman"/>
          <w:sz w:val="24"/>
          <w:szCs w:val="24"/>
        </w:rPr>
        <w:t>;</w:t>
      </w:r>
      <w:r w:rsidR="00914385">
        <w:rPr>
          <w:rFonts w:ascii="Times New Roman" w:eastAsia="Times New Roman" w:hAnsi="Times New Roman" w:cs="Times New Roman"/>
          <w:sz w:val="24"/>
          <w:szCs w:val="24"/>
        </w:rPr>
        <w:t xml:space="preserve"> </w:t>
      </w:r>
      <w:proofErr w:type="spellStart"/>
      <w:r w:rsidR="00914385">
        <w:rPr>
          <w:rFonts w:ascii="Times New Roman" w:eastAsia="Times New Roman" w:hAnsi="Times New Roman" w:cs="Times New Roman"/>
          <w:sz w:val="24"/>
          <w:szCs w:val="24"/>
        </w:rPr>
        <w:t>Butman</w:t>
      </w:r>
      <w:proofErr w:type="spellEnd"/>
      <w:r w:rsidR="00914385">
        <w:rPr>
          <w:rFonts w:ascii="Times New Roman" w:eastAsia="Times New Roman" w:hAnsi="Times New Roman" w:cs="Times New Roman"/>
          <w:sz w:val="24"/>
          <w:szCs w:val="24"/>
        </w:rPr>
        <w:t xml:space="preserve"> 1987; Davis and </w:t>
      </w:r>
      <w:proofErr w:type="spellStart"/>
      <w:r w:rsidR="00914385">
        <w:rPr>
          <w:rFonts w:ascii="Times New Roman" w:eastAsia="Times New Roman" w:hAnsi="Times New Roman" w:cs="Times New Roman"/>
          <w:sz w:val="24"/>
          <w:szCs w:val="24"/>
        </w:rPr>
        <w:t>Targett</w:t>
      </w:r>
      <w:proofErr w:type="spellEnd"/>
      <w:r w:rsidR="00914385">
        <w:rPr>
          <w:rFonts w:ascii="Times New Roman" w:eastAsia="Times New Roman" w:hAnsi="Times New Roman" w:cs="Times New Roman"/>
          <w:sz w:val="24"/>
          <w:szCs w:val="24"/>
        </w:rPr>
        <w:t xml:space="preserve"> 1989</w:t>
      </w:r>
      <w:r w:rsidR="00C71A78">
        <w:rPr>
          <w:rFonts w:ascii="Times New Roman" w:eastAsia="Times New Roman" w:hAnsi="Times New Roman" w:cs="Times New Roman"/>
          <w:sz w:val="24"/>
          <w:szCs w:val="24"/>
        </w:rPr>
        <w:t>).</w:t>
      </w:r>
      <w:r w:rsidR="004E60D7">
        <w:rPr>
          <w:rFonts w:ascii="Times New Roman" w:eastAsia="Times New Roman" w:hAnsi="Times New Roman" w:cs="Times New Roman"/>
          <w:i/>
          <w:sz w:val="24"/>
          <w:szCs w:val="24"/>
        </w:rPr>
        <w:t xml:space="preserve"> </w:t>
      </w:r>
      <w:r w:rsidR="00C71A78">
        <w:rPr>
          <w:rFonts w:ascii="Times New Roman" w:eastAsia="Times New Roman" w:hAnsi="Times New Roman" w:cs="Times New Roman"/>
          <w:sz w:val="24"/>
          <w:szCs w:val="24"/>
        </w:rPr>
        <w:t>However, t</w:t>
      </w:r>
      <w:r w:rsidR="00AC0647">
        <w:rPr>
          <w:rFonts w:ascii="Times New Roman" w:eastAsia="Times New Roman" w:hAnsi="Times New Roman" w:cs="Times New Roman"/>
          <w:sz w:val="24"/>
          <w:szCs w:val="24"/>
        </w:rPr>
        <w:t>he distinct microbial</w:t>
      </w:r>
      <w:r>
        <w:rPr>
          <w:rFonts w:ascii="Times New Roman" w:eastAsia="Times New Roman" w:hAnsi="Times New Roman" w:cs="Times New Roman"/>
          <w:sz w:val="24"/>
          <w:szCs w:val="24"/>
        </w:rPr>
        <w:t xml:space="preserve"> communities </w:t>
      </w:r>
      <w:r w:rsidR="00AC0647">
        <w:rPr>
          <w:rFonts w:ascii="Times New Roman" w:eastAsia="Times New Roman" w:hAnsi="Times New Roman" w:cs="Times New Roman"/>
          <w:sz w:val="24"/>
          <w:szCs w:val="24"/>
        </w:rPr>
        <w:t xml:space="preserve">on shoots without </w:t>
      </w:r>
      <w:proofErr w:type="spellStart"/>
      <w:r w:rsidR="00AC0647">
        <w:rPr>
          <w:rFonts w:ascii="Times New Roman" w:eastAsia="Times New Roman" w:hAnsi="Times New Roman" w:cs="Times New Roman"/>
          <w:i/>
          <w:sz w:val="24"/>
          <w:szCs w:val="24"/>
        </w:rPr>
        <w:t>Smithora</w:t>
      </w:r>
      <w:proofErr w:type="spellEnd"/>
      <w:r w:rsidR="00AC0647">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did not </w:t>
      </w:r>
      <w:r w:rsidR="00AC0647">
        <w:rPr>
          <w:rFonts w:ascii="Times New Roman" w:eastAsia="Times New Roman" w:hAnsi="Times New Roman" w:cs="Times New Roman"/>
          <w:sz w:val="24"/>
          <w:szCs w:val="24"/>
        </w:rPr>
        <w:t xml:space="preserve">prevent </w:t>
      </w:r>
      <w:proofErr w:type="spellStart"/>
      <w:r w:rsidRPr="004E60D7">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from colonizing shoots transplanted </w:t>
      </w:r>
      <w:r w:rsidR="0051700C">
        <w:rPr>
          <w:rFonts w:ascii="Times New Roman" w:eastAsia="Times New Roman" w:hAnsi="Times New Roman" w:cs="Times New Roman"/>
          <w:sz w:val="24"/>
          <w:szCs w:val="24"/>
        </w:rPr>
        <w:t>once moved to a</w:t>
      </w:r>
      <w:r>
        <w:rPr>
          <w:rFonts w:ascii="Times New Roman" w:eastAsia="Times New Roman" w:hAnsi="Times New Roman" w:cs="Times New Roman"/>
          <w:sz w:val="24"/>
          <w:szCs w:val="24"/>
        </w:rPr>
        <w:t xml:space="preserve"> high </w:t>
      </w:r>
      <w:proofErr w:type="spellStart"/>
      <w:r w:rsidRPr="004E60D7">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area.</w:t>
      </w:r>
      <w:r w:rsidR="00C71A78">
        <w:rPr>
          <w:rFonts w:ascii="Times New Roman" w:eastAsia="Times New Roman" w:hAnsi="Times New Roman" w:cs="Times New Roman"/>
          <w:sz w:val="24"/>
          <w:szCs w:val="24"/>
        </w:rPr>
        <w:t xml:space="preserve"> </w:t>
      </w:r>
      <w:r w:rsidR="0051700C">
        <w:rPr>
          <w:rFonts w:ascii="Times New Roman" w:eastAsia="Times New Roman" w:hAnsi="Times New Roman" w:cs="Times New Roman"/>
          <w:sz w:val="24"/>
          <w:szCs w:val="24"/>
        </w:rPr>
        <w:t>C</w:t>
      </w:r>
      <w:r w:rsidR="00C71A78">
        <w:rPr>
          <w:rFonts w:ascii="Times New Roman" w:eastAsia="Times New Roman" w:hAnsi="Times New Roman" w:cs="Times New Roman"/>
          <w:sz w:val="24"/>
          <w:szCs w:val="24"/>
        </w:rPr>
        <w:t>ontrol shoots were uprooted and replanted</w:t>
      </w:r>
      <w:r w:rsidR="00CE2F22">
        <w:rPr>
          <w:rFonts w:ascii="Times New Roman" w:eastAsia="Times New Roman" w:hAnsi="Times New Roman" w:cs="Times New Roman"/>
          <w:sz w:val="24"/>
          <w:szCs w:val="24"/>
        </w:rPr>
        <w:t xml:space="preserve"> in the interior</w:t>
      </w:r>
      <w:r w:rsidR="00C71A78">
        <w:rPr>
          <w:rFonts w:ascii="Times New Roman" w:eastAsia="Times New Roman" w:hAnsi="Times New Roman" w:cs="Times New Roman"/>
          <w:sz w:val="24"/>
          <w:szCs w:val="24"/>
        </w:rPr>
        <w:t xml:space="preserve">. </w:t>
      </w:r>
      <w:r w:rsidR="00CE2F22">
        <w:rPr>
          <w:rFonts w:ascii="Times New Roman" w:eastAsia="Times New Roman" w:hAnsi="Times New Roman" w:cs="Times New Roman"/>
          <w:sz w:val="24"/>
          <w:szCs w:val="24"/>
        </w:rPr>
        <w:t xml:space="preserve">Uprooting </w:t>
      </w:r>
      <w:r w:rsidR="00C71A78">
        <w:rPr>
          <w:rFonts w:ascii="Times New Roman" w:eastAsia="Times New Roman" w:hAnsi="Times New Roman" w:cs="Times New Roman"/>
          <w:sz w:val="24"/>
          <w:szCs w:val="24"/>
        </w:rPr>
        <w:t xml:space="preserve">likely lowered </w:t>
      </w:r>
      <w:r w:rsidR="00CE2F22">
        <w:rPr>
          <w:rFonts w:ascii="Times New Roman" w:eastAsia="Times New Roman" w:hAnsi="Times New Roman" w:cs="Times New Roman"/>
          <w:sz w:val="24"/>
          <w:szCs w:val="24"/>
        </w:rPr>
        <w:t>shoot</w:t>
      </w:r>
      <w:r w:rsidR="00C71A78">
        <w:rPr>
          <w:rFonts w:ascii="Times New Roman" w:eastAsia="Times New Roman" w:hAnsi="Times New Roman" w:cs="Times New Roman"/>
          <w:sz w:val="24"/>
          <w:szCs w:val="24"/>
        </w:rPr>
        <w:t xml:space="preserve"> health and phenolic content but no </w:t>
      </w:r>
      <w:proofErr w:type="spellStart"/>
      <w:r w:rsidR="00C71A78" w:rsidRPr="00876486">
        <w:rPr>
          <w:rFonts w:ascii="Times New Roman" w:eastAsia="Times New Roman" w:hAnsi="Times New Roman" w:cs="Times New Roman"/>
          <w:i/>
          <w:sz w:val="24"/>
          <w:szCs w:val="24"/>
        </w:rPr>
        <w:t>Smithora</w:t>
      </w:r>
      <w:proofErr w:type="spellEnd"/>
      <w:r w:rsidR="00C71A78">
        <w:rPr>
          <w:rFonts w:ascii="Times New Roman" w:eastAsia="Times New Roman" w:hAnsi="Times New Roman" w:cs="Times New Roman"/>
          <w:sz w:val="24"/>
          <w:szCs w:val="24"/>
        </w:rPr>
        <w:t xml:space="preserve"> colonization occurred in the interior</w:t>
      </w:r>
      <w:r w:rsidR="00CE2F22">
        <w:rPr>
          <w:rFonts w:ascii="Times New Roman" w:eastAsia="Times New Roman" w:hAnsi="Times New Roman" w:cs="Times New Roman"/>
          <w:sz w:val="24"/>
          <w:szCs w:val="24"/>
        </w:rPr>
        <w:t xml:space="preserve">. It is therefore unlikely that </w:t>
      </w:r>
      <w:proofErr w:type="spellStart"/>
      <w:r w:rsidR="00C71A78" w:rsidRPr="00876486">
        <w:rPr>
          <w:rFonts w:ascii="Times New Roman" w:eastAsia="Times New Roman" w:hAnsi="Times New Roman" w:cs="Times New Roman"/>
          <w:i/>
          <w:sz w:val="24"/>
          <w:szCs w:val="24"/>
        </w:rPr>
        <w:t>Smithora</w:t>
      </w:r>
      <w:proofErr w:type="spellEnd"/>
      <w:r w:rsidR="00C71A78">
        <w:rPr>
          <w:rFonts w:ascii="Times New Roman" w:eastAsia="Times New Roman" w:hAnsi="Times New Roman" w:cs="Times New Roman"/>
          <w:sz w:val="24"/>
          <w:szCs w:val="24"/>
        </w:rPr>
        <w:t xml:space="preserve"> colonization at the edge is due to lower </w:t>
      </w:r>
      <w:proofErr w:type="spellStart"/>
      <w:r w:rsidR="00C71A78">
        <w:rPr>
          <w:rFonts w:ascii="Times New Roman" w:eastAsia="Times New Roman" w:hAnsi="Times New Roman" w:cs="Times New Roman"/>
          <w:sz w:val="24"/>
          <w:szCs w:val="24"/>
        </w:rPr>
        <w:t>seagrass</w:t>
      </w:r>
      <w:proofErr w:type="spellEnd"/>
      <w:r w:rsidR="00C71A78">
        <w:rPr>
          <w:rFonts w:ascii="Times New Roman" w:eastAsia="Times New Roman" w:hAnsi="Times New Roman" w:cs="Times New Roman"/>
          <w:sz w:val="24"/>
          <w:szCs w:val="24"/>
        </w:rPr>
        <w:t xml:space="preserve"> metabolite defenses</w:t>
      </w:r>
      <w:r w:rsidR="00CE2F22">
        <w:rPr>
          <w:rFonts w:ascii="Times New Roman" w:eastAsia="Times New Roman" w:hAnsi="Times New Roman" w:cs="Times New Roman"/>
          <w:sz w:val="24"/>
          <w:szCs w:val="24"/>
        </w:rPr>
        <w:t xml:space="preserve">. The initial differences in bacterial assemblages detected between edge and interior shoots is most likely due to the presence of </w:t>
      </w:r>
      <w:proofErr w:type="spellStart"/>
      <w:r w:rsidR="00CE2F22" w:rsidRPr="00876486">
        <w:rPr>
          <w:rFonts w:ascii="Times New Roman" w:eastAsia="Times New Roman" w:hAnsi="Times New Roman" w:cs="Times New Roman"/>
          <w:i/>
          <w:sz w:val="24"/>
          <w:szCs w:val="24"/>
        </w:rPr>
        <w:t>Smithora</w:t>
      </w:r>
      <w:proofErr w:type="spellEnd"/>
      <w:r w:rsidR="00CE2F22">
        <w:rPr>
          <w:rFonts w:ascii="Times New Roman" w:eastAsia="Times New Roman" w:hAnsi="Times New Roman" w:cs="Times New Roman"/>
          <w:sz w:val="24"/>
          <w:szCs w:val="24"/>
        </w:rPr>
        <w:t xml:space="preserve"> itself rather than small scale changes in phenolic content. </w:t>
      </w:r>
    </w:p>
    <w:p w14:paraId="52412F37" w14:textId="60A3D867" w:rsidR="003755C9" w:rsidRDefault="004E60D7"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Shoot-level microbial communities appeared to be unaffected by shoot location. </w:t>
      </w:r>
      <w:r w:rsidR="00151EB6">
        <w:rPr>
          <w:rFonts w:ascii="Times New Roman" w:eastAsia="Times New Roman" w:hAnsi="Times New Roman" w:cs="Times New Roman"/>
          <w:sz w:val="24"/>
          <w:szCs w:val="24"/>
        </w:rPr>
        <w:t>We did not observe any effect of location on shoot microbial community following transplant.</w:t>
      </w:r>
      <w:r w:rsidR="00CE2F22">
        <w:rPr>
          <w:rFonts w:ascii="Times New Roman" w:eastAsia="Times New Roman" w:hAnsi="Times New Roman" w:cs="Times New Roman"/>
          <w:sz w:val="24"/>
          <w:szCs w:val="24"/>
        </w:rPr>
        <w:t xml:space="preserve"> Edge </w:t>
      </w:r>
      <w:r w:rsidR="00CE2F22">
        <w:rPr>
          <w:rFonts w:ascii="Times New Roman" w:eastAsia="Times New Roman" w:hAnsi="Times New Roman" w:cs="Times New Roman"/>
          <w:sz w:val="24"/>
          <w:szCs w:val="24"/>
        </w:rPr>
        <w:lastRenderedPageBreak/>
        <w:t xml:space="preserve">shoots that had </w:t>
      </w:r>
      <w:proofErr w:type="spellStart"/>
      <w:r w:rsidR="00E6382A" w:rsidRPr="00876486">
        <w:rPr>
          <w:rFonts w:ascii="Times New Roman" w:eastAsia="Times New Roman" w:hAnsi="Times New Roman" w:cs="Times New Roman"/>
          <w:i/>
          <w:sz w:val="24"/>
          <w:szCs w:val="24"/>
        </w:rPr>
        <w:t>S</w:t>
      </w:r>
      <w:r w:rsidR="00CE2F22" w:rsidRPr="00876486">
        <w:rPr>
          <w:rFonts w:ascii="Times New Roman" w:eastAsia="Times New Roman" w:hAnsi="Times New Roman" w:cs="Times New Roman"/>
          <w:i/>
          <w:sz w:val="24"/>
          <w:szCs w:val="24"/>
        </w:rPr>
        <w:t>mithora</w:t>
      </w:r>
      <w:proofErr w:type="spellEnd"/>
      <w:r w:rsidR="00CE2F22">
        <w:rPr>
          <w:rFonts w:ascii="Times New Roman" w:eastAsia="Times New Roman" w:hAnsi="Times New Roman" w:cs="Times New Roman"/>
          <w:sz w:val="24"/>
          <w:szCs w:val="24"/>
        </w:rPr>
        <w:t xml:space="preserve"> had similar microbial communities to shoots with </w:t>
      </w:r>
      <w:proofErr w:type="spellStart"/>
      <w:r w:rsidR="00CE2F22" w:rsidRPr="00876486">
        <w:rPr>
          <w:rFonts w:ascii="Times New Roman" w:eastAsia="Times New Roman" w:hAnsi="Times New Roman" w:cs="Times New Roman"/>
          <w:i/>
          <w:sz w:val="24"/>
          <w:szCs w:val="24"/>
        </w:rPr>
        <w:t>Smithora</w:t>
      </w:r>
      <w:proofErr w:type="spellEnd"/>
      <w:r w:rsidR="00CE2F22">
        <w:rPr>
          <w:rFonts w:ascii="Times New Roman" w:eastAsia="Times New Roman" w:hAnsi="Times New Roman" w:cs="Times New Roman"/>
          <w:sz w:val="24"/>
          <w:szCs w:val="24"/>
        </w:rPr>
        <w:t xml:space="preserve"> in the interior.</w:t>
      </w:r>
      <w:r w:rsidR="00151EB6">
        <w:rPr>
          <w:rFonts w:ascii="Times New Roman" w:eastAsia="Times New Roman" w:hAnsi="Times New Roman" w:cs="Times New Roman"/>
          <w:sz w:val="24"/>
          <w:szCs w:val="24"/>
        </w:rPr>
        <w:t xml:space="preserve"> </w:t>
      </w:r>
      <w:r w:rsidR="00CE2F22">
        <w:rPr>
          <w:rFonts w:ascii="Times New Roman" w:eastAsia="Times New Roman" w:hAnsi="Times New Roman" w:cs="Times New Roman"/>
          <w:sz w:val="24"/>
          <w:szCs w:val="24"/>
        </w:rPr>
        <w:t>Our result</w:t>
      </w:r>
      <w:r w:rsidR="00151EB6">
        <w:rPr>
          <w:rFonts w:ascii="Times New Roman" w:eastAsia="Times New Roman" w:hAnsi="Times New Roman" w:cs="Times New Roman"/>
          <w:sz w:val="24"/>
          <w:szCs w:val="24"/>
        </w:rPr>
        <w:t xml:space="preserve"> is consistent </w:t>
      </w:r>
      <w:r w:rsidR="00950556">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observations that</w:t>
      </w:r>
      <w:r w:rsidR="00151EB6">
        <w:rPr>
          <w:rFonts w:ascii="Times New Roman" w:eastAsia="Times New Roman" w:hAnsi="Times New Roman" w:cs="Times New Roman"/>
          <w:sz w:val="24"/>
          <w:szCs w:val="24"/>
        </w:rPr>
        <w:t xml:space="preserve"> microbial communit</w:t>
      </w:r>
      <w:r>
        <w:rPr>
          <w:rFonts w:ascii="Times New Roman" w:eastAsia="Times New Roman" w:hAnsi="Times New Roman" w:cs="Times New Roman"/>
          <w:sz w:val="24"/>
          <w:szCs w:val="24"/>
        </w:rPr>
        <w:t>ies do not vary</w:t>
      </w:r>
      <w:r w:rsidR="00151EB6">
        <w:rPr>
          <w:rFonts w:ascii="Times New Roman" w:eastAsia="Times New Roman" w:hAnsi="Times New Roman" w:cs="Times New Roman"/>
          <w:sz w:val="24"/>
          <w:szCs w:val="24"/>
        </w:rPr>
        <w:t xml:space="preserve"> between the edge and interior of a meadow</w:t>
      </w:r>
      <w:r>
        <w:rPr>
          <w:rFonts w:ascii="Times New Roman" w:eastAsia="Times New Roman" w:hAnsi="Times New Roman" w:cs="Times New Roman"/>
          <w:sz w:val="24"/>
          <w:szCs w:val="24"/>
        </w:rPr>
        <w:t xml:space="preserve"> </w:t>
      </w:r>
      <w:r w:rsidR="00950556">
        <w:rPr>
          <w:rFonts w:ascii="Times New Roman" w:eastAsia="Times New Roman" w:hAnsi="Times New Roman" w:cs="Times New Roman"/>
          <w:sz w:val="24"/>
          <w:szCs w:val="24"/>
        </w:rPr>
        <w:t>(</w:t>
      </w:r>
      <w:proofErr w:type="spellStart"/>
      <w:r w:rsidR="00950556">
        <w:rPr>
          <w:rFonts w:ascii="Times New Roman" w:eastAsia="Times New Roman" w:hAnsi="Times New Roman" w:cs="Times New Roman"/>
          <w:sz w:val="24"/>
          <w:szCs w:val="24"/>
        </w:rPr>
        <w:t>Ettin</w:t>
      </w:r>
      <w:r w:rsidR="007F6735">
        <w:rPr>
          <w:rFonts w:ascii="Times New Roman" w:eastAsia="Times New Roman" w:hAnsi="Times New Roman" w:cs="Times New Roman"/>
          <w:sz w:val="24"/>
          <w:szCs w:val="24"/>
        </w:rPr>
        <w:t>g</w:t>
      </w:r>
      <w:r w:rsidR="00950556">
        <w:rPr>
          <w:rFonts w:ascii="Times New Roman" w:eastAsia="Times New Roman" w:hAnsi="Times New Roman" w:cs="Times New Roman"/>
          <w:sz w:val="24"/>
          <w:szCs w:val="24"/>
        </w:rPr>
        <w:t>er</w:t>
      </w:r>
      <w:proofErr w:type="spellEnd"/>
      <w:r w:rsidR="00950556">
        <w:rPr>
          <w:rFonts w:ascii="Times New Roman" w:eastAsia="Times New Roman" w:hAnsi="Times New Roman" w:cs="Times New Roman"/>
          <w:sz w:val="24"/>
          <w:szCs w:val="24"/>
        </w:rPr>
        <w:t xml:space="preserve"> et al. 2017)</w:t>
      </w:r>
      <w:r w:rsidR="00852DB5">
        <w:rPr>
          <w:rFonts w:ascii="Times New Roman" w:eastAsia="Times New Roman" w:hAnsi="Times New Roman" w:cs="Times New Roman"/>
          <w:sz w:val="24"/>
          <w:szCs w:val="24"/>
        </w:rPr>
        <w:t xml:space="preserve">. </w:t>
      </w:r>
      <w:r w:rsidR="00A14C7A">
        <w:rPr>
          <w:rFonts w:ascii="Times New Roman" w:eastAsia="Times New Roman" w:hAnsi="Times New Roman" w:cs="Times New Roman"/>
          <w:sz w:val="24"/>
          <w:szCs w:val="24"/>
        </w:rPr>
        <w:t>All microbial communities on uprooted shoots changed following transplant and this could be due to</w:t>
      </w:r>
      <w:r w:rsidR="00950556">
        <w:rPr>
          <w:rFonts w:ascii="Times New Roman" w:eastAsia="Times New Roman" w:hAnsi="Times New Roman" w:cs="Times New Roman"/>
          <w:sz w:val="24"/>
          <w:szCs w:val="24"/>
        </w:rPr>
        <w:t xml:space="preserve"> a change in shoot health</w:t>
      </w:r>
      <w:r w:rsidR="00CE2F22">
        <w:rPr>
          <w:rFonts w:ascii="Times New Roman" w:eastAsia="Times New Roman" w:hAnsi="Times New Roman" w:cs="Times New Roman"/>
          <w:sz w:val="24"/>
          <w:szCs w:val="24"/>
        </w:rPr>
        <w:t xml:space="preserve"> </w:t>
      </w:r>
      <w:r w:rsidR="00A14C7A">
        <w:rPr>
          <w:rFonts w:ascii="Times New Roman" w:eastAsia="Times New Roman" w:hAnsi="Times New Roman" w:cs="Times New Roman"/>
          <w:sz w:val="24"/>
          <w:szCs w:val="24"/>
        </w:rPr>
        <w:t xml:space="preserve">following </w:t>
      </w:r>
      <w:r w:rsidR="00950556">
        <w:rPr>
          <w:rFonts w:ascii="Times New Roman" w:eastAsia="Times New Roman" w:hAnsi="Times New Roman" w:cs="Times New Roman"/>
          <w:sz w:val="24"/>
          <w:szCs w:val="24"/>
        </w:rPr>
        <w:t>uprooting</w:t>
      </w:r>
      <w:r w:rsidR="00723006">
        <w:rPr>
          <w:rFonts w:ascii="Times New Roman" w:eastAsia="Times New Roman" w:hAnsi="Times New Roman" w:cs="Times New Roman"/>
          <w:sz w:val="24"/>
          <w:szCs w:val="24"/>
        </w:rPr>
        <w:t xml:space="preserve">. </w:t>
      </w:r>
      <w:r w:rsidR="00E6382A">
        <w:rPr>
          <w:rFonts w:ascii="Times New Roman" w:eastAsia="Times New Roman" w:hAnsi="Times New Roman" w:cs="Times New Roman"/>
          <w:sz w:val="24"/>
          <w:szCs w:val="24"/>
        </w:rPr>
        <w:t xml:space="preserve">The blade level microbial community of </w:t>
      </w:r>
      <w:proofErr w:type="spellStart"/>
      <w:r w:rsidR="00E6382A" w:rsidRPr="00876486">
        <w:rPr>
          <w:rFonts w:ascii="Times New Roman" w:eastAsia="Times New Roman" w:hAnsi="Times New Roman" w:cs="Times New Roman"/>
          <w:i/>
          <w:sz w:val="24"/>
          <w:szCs w:val="24"/>
        </w:rPr>
        <w:t>Zostera</w:t>
      </w:r>
      <w:proofErr w:type="spellEnd"/>
      <w:r w:rsidR="0051700C">
        <w:rPr>
          <w:rFonts w:ascii="Times New Roman" w:eastAsia="Times New Roman" w:hAnsi="Times New Roman" w:cs="Times New Roman"/>
          <w:sz w:val="24"/>
          <w:szCs w:val="24"/>
        </w:rPr>
        <w:t xml:space="preserve"> </w:t>
      </w:r>
      <w:r w:rsidR="00E6382A">
        <w:rPr>
          <w:rFonts w:ascii="Times New Roman" w:eastAsia="Times New Roman" w:hAnsi="Times New Roman" w:cs="Times New Roman"/>
          <w:sz w:val="24"/>
          <w:szCs w:val="24"/>
        </w:rPr>
        <w:t>has been show</w:t>
      </w:r>
      <w:r w:rsidR="00522F1F">
        <w:rPr>
          <w:rFonts w:ascii="Times New Roman" w:eastAsia="Times New Roman" w:hAnsi="Times New Roman" w:cs="Times New Roman"/>
          <w:sz w:val="24"/>
          <w:szCs w:val="24"/>
        </w:rPr>
        <w:t>n</w:t>
      </w:r>
      <w:r w:rsidR="00E6382A">
        <w:rPr>
          <w:rFonts w:ascii="Times New Roman" w:eastAsia="Times New Roman" w:hAnsi="Times New Roman" w:cs="Times New Roman"/>
          <w:sz w:val="24"/>
          <w:szCs w:val="24"/>
        </w:rPr>
        <w:t xml:space="preserve"> to vary along an environmental gradient (</w:t>
      </w:r>
      <w:proofErr w:type="spellStart"/>
      <w:r w:rsidR="00E6382A">
        <w:rPr>
          <w:rFonts w:ascii="Times New Roman" w:eastAsia="Times New Roman" w:hAnsi="Times New Roman" w:cs="Times New Roman"/>
          <w:sz w:val="24"/>
          <w:szCs w:val="24"/>
        </w:rPr>
        <w:t>Meja</w:t>
      </w:r>
      <w:proofErr w:type="spellEnd"/>
      <w:r w:rsidR="00E6382A">
        <w:rPr>
          <w:rFonts w:ascii="Times New Roman" w:eastAsia="Times New Roman" w:hAnsi="Times New Roman" w:cs="Times New Roman"/>
          <w:sz w:val="24"/>
          <w:szCs w:val="24"/>
        </w:rPr>
        <w:t xml:space="preserve"> et al. 2016). We assumed that the small spatial scale of our study removed the possibility of environmental variation causing the blade level microbial differences between edge and interior shoots. We believe that the microbial changes we observed were a reflection of the physiological responses of </w:t>
      </w:r>
      <w:proofErr w:type="spellStart"/>
      <w:r w:rsidR="00E6382A" w:rsidRPr="00876486">
        <w:rPr>
          <w:rFonts w:ascii="Times New Roman" w:eastAsia="Times New Roman" w:hAnsi="Times New Roman" w:cs="Times New Roman"/>
          <w:i/>
          <w:sz w:val="24"/>
          <w:szCs w:val="24"/>
        </w:rPr>
        <w:t>Zostera</w:t>
      </w:r>
      <w:proofErr w:type="spellEnd"/>
      <w:r w:rsidR="00E6382A">
        <w:rPr>
          <w:rFonts w:ascii="Times New Roman" w:eastAsia="Times New Roman" w:hAnsi="Times New Roman" w:cs="Times New Roman"/>
          <w:sz w:val="24"/>
          <w:szCs w:val="24"/>
        </w:rPr>
        <w:t xml:space="preserve"> to algal colonization and </w:t>
      </w:r>
      <w:proofErr w:type="gramStart"/>
      <w:r w:rsidR="00E6382A">
        <w:rPr>
          <w:rFonts w:ascii="Times New Roman" w:eastAsia="Times New Roman" w:hAnsi="Times New Roman" w:cs="Times New Roman"/>
          <w:sz w:val="24"/>
          <w:szCs w:val="24"/>
        </w:rPr>
        <w:t>uprooting .</w:t>
      </w:r>
      <w:proofErr w:type="gramEnd"/>
    </w:p>
    <w:p w14:paraId="5AD48E35" w14:textId="619B2986" w:rsidR="00723006" w:rsidRDefault="00723006"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231"/>
      <w:r>
        <w:rPr>
          <w:rFonts w:ascii="Times New Roman" w:eastAsia="Times New Roman" w:hAnsi="Times New Roman" w:cs="Times New Roman"/>
          <w:sz w:val="24"/>
          <w:szCs w:val="24"/>
        </w:rPr>
        <w:t xml:space="preserve">In general </w:t>
      </w:r>
      <w:commentRangeEnd w:id="231"/>
      <w:r w:rsidR="009045CA">
        <w:rPr>
          <w:rStyle w:val="CommentReference"/>
        </w:rPr>
        <w:commentReference w:id="231"/>
      </w:r>
      <w:r>
        <w:rPr>
          <w:rFonts w:ascii="Times New Roman" w:eastAsia="Times New Roman" w:hAnsi="Times New Roman" w:cs="Times New Roman"/>
          <w:sz w:val="24"/>
          <w:szCs w:val="24"/>
        </w:rPr>
        <w:t xml:space="preserve">we found that </w:t>
      </w:r>
      <w:proofErr w:type="spellStart"/>
      <w:r w:rsidRPr="00950556">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biomass and </w:t>
      </w:r>
      <w:proofErr w:type="spellStart"/>
      <w:r w:rsidR="00950556" w:rsidRPr="004E60D7">
        <w:rPr>
          <w:rFonts w:ascii="Times New Roman" w:eastAsia="Times New Roman" w:hAnsi="Times New Roman" w:cs="Times New Roman"/>
          <w:i/>
          <w:sz w:val="24"/>
          <w:szCs w:val="24"/>
        </w:rPr>
        <w:t>Zostera</w:t>
      </w:r>
      <w:proofErr w:type="spellEnd"/>
      <w:r>
        <w:rPr>
          <w:rFonts w:ascii="Times New Roman" w:eastAsia="Times New Roman" w:hAnsi="Times New Roman" w:cs="Times New Roman"/>
          <w:sz w:val="24"/>
          <w:szCs w:val="24"/>
        </w:rPr>
        <w:t xml:space="preserve"> </w:t>
      </w:r>
      <w:r w:rsidR="00522F1F">
        <w:rPr>
          <w:rFonts w:ascii="Times New Roman" w:eastAsia="Times New Roman" w:hAnsi="Times New Roman" w:cs="Times New Roman"/>
          <w:sz w:val="24"/>
          <w:szCs w:val="24"/>
        </w:rPr>
        <w:t xml:space="preserve">density and </w:t>
      </w:r>
      <w:r>
        <w:rPr>
          <w:rFonts w:ascii="Times New Roman" w:eastAsia="Times New Roman" w:hAnsi="Times New Roman" w:cs="Times New Roman"/>
          <w:sz w:val="24"/>
          <w:szCs w:val="24"/>
        </w:rPr>
        <w:t>biomass</w:t>
      </w:r>
      <w:r w:rsidR="009505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differed between edge and interior site</w:t>
      </w:r>
      <w:r w:rsidR="0095055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It is unclear why there is consistently more </w:t>
      </w:r>
      <w:proofErr w:type="spellStart"/>
      <w:r w:rsidRPr="00E26781">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biomass at the edge of the meadow. The adult sexual stage of </w:t>
      </w:r>
      <w:proofErr w:type="spellStart"/>
      <w:r w:rsidRPr="00E26781">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is unknown and it could be that the diploid stage of </w:t>
      </w:r>
      <w:proofErr w:type="spellStart"/>
      <w:r w:rsidR="00950556">
        <w:rPr>
          <w:rFonts w:ascii="Times New Roman" w:eastAsia="Times New Roman" w:hAnsi="Times New Roman" w:cs="Times New Roman"/>
          <w:sz w:val="24"/>
          <w:szCs w:val="24"/>
        </w:rPr>
        <w:t>S</w:t>
      </w:r>
      <w:r>
        <w:rPr>
          <w:rFonts w:ascii="Times New Roman" w:eastAsia="Times New Roman" w:hAnsi="Times New Roman" w:cs="Times New Roman"/>
          <w:sz w:val="24"/>
          <w:szCs w:val="24"/>
        </w:rPr>
        <w:t>mithora</w:t>
      </w:r>
      <w:proofErr w:type="spellEnd"/>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conchocelis</w:t>
      </w:r>
      <w:proofErr w:type="spellEnd"/>
      <w:r>
        <w:rPr>
          <w:rFonts w:ascii="Times New Roman" w:eastAsia="Times New Roman" w:hAnsi="Times New Roman" w:cs="Times New Roman"/>
          <w:sz w:val="24"/>
          <w:szCs w:val="24"/>
        </w:rPr>
        <w:t xml:space="preserve"> phase that grows outside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 in shell fragments</w:t>
      </w:r>
      <w:r w:rsidR="00950556">
        <w:rPr>
          <w:rFonts w:ascii="Times New Roman" w:eastAsia="Times New Roman" w:hAnsi="Times New Roman" w:cs="Times New Roman"/>
          <w:sz w:val="24"/>
          <w:szCs w:val="24"/>
        </w:rPr>
        <w:t xml:space="preserve"> (</w:t>
      </w:r>
      <w:proofErr w:type="spellStart"/>
      <w:r w:rsidR="00950556">
        <w:rPr>
          <w:rFonts w:ascii="Times New Roman" w:eastAsia="Times New Roman" w:hAnsi="Times New Roman" w:cs="Times New Roman"/>
          <w:sz w:val="24"/>
          <w:szCs w:val="24"/>
        </w:rPr>
        <w:t>Harlin</w:t>
      </w:r>
      <w:proofErr w:type="spellEnd"/>
      <w:r w:rsidR="0002148D">
        <w:rPr>
          <w:rFonts w:ascii="Times New Roman" w:eastAsia="Times New Roman" w:hAnsi="Times New Roman" w:cs="Times New Roman"/>
          <w:sz w:val="24"/>
          <w:szCs w:val="24"/>
        </w:rPr>
        <w:t xml:space="preserve"> 1973; </w:t>
      </w:r>
      <w:r w:rsidR="00950556">
        <w:rPr>
          <w:rFonts w:ascii="Times New Roman" w:eastAsia="Times New Roman" w:hAnsi="Times New Roman" w:cs="Times New Roman"/>
          <w:sz w:val="24"/>
          <w:szCs w:val="24"/>
        </w:rPr>
        <w:t>Hawkes</w:t>
      </w:r>
      <w:r w:rsidR="0002148D">
        <w:rPr>
          <w:rFonts w:ascii="Times New Roman" w:eastAsia="Times New Roman" w:hAnsi="Times New Roman" w:cs="Times New Roman"/>
          <w:sz w:val="24"/>
          <w:szCs w:val="24"/>
        </w:rPr>
        <w:t xml:space="preserve"> 1988</w:t>
      </w:r>
      <w:r w:rsidR="0095055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could explain why there is higher </w:t>
      </w:r>
      <w:proofErr w:type="spellStart"/>
      <w:r w:rsidRPr="00E26781">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biomass at edge areas facing the rocky intertidal and why we see high abundances of </w:t>
      </w:r>
      <w:proofErr w:type="spellStart"/>
      <w:r w:rsidRPr="00E26781">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on </w:t>
      </w:r>
      <w:proofErr w:type="spellStart"/>
      <w:r w:rsidR="00950556" w:rsidRPr="00950556">
        <w:rPr>
          <w:rFonts w:ascii="Times New Roman" w:eastAsia="Times New Roman" w:hAnsi="Times New Roman" w:cs="Times New Roman"/>
          <w:i/>
          <w:sz w:val="24"/>
          <w:szCs w:val="24"/>
        </w:rPr>
        <w:t>P</w:t>
      </w:r>
      <w:r w:rsidRPr="00950556">
        <w:rPr>
          <w:rFonts w:ascii="Times New Roman" w:eastAsia="Times New Roman" w:hAnsi="Times New Roman" w:cs="Times New Roman"/>
          <w:i/>
          <w:sz w:val="24"/>
          <w:szCs w:val="24"/>
        </w:rPr>
        <w:t>hyllospadix</w:t>
      </w:r>
      <w:proofErr w:type="spellEnd"/>
      <w:r w:rsidR="00950556" w:rsidRPr="00950556">
        <w:rPr>
          <w:rFonts w:ascii="Times New Roman" w:eastAsia="Times New Roman" w:hAnsi="Times New Roman" w:cs="Times New Roman"/>
          <w:i/>
          <w:sz w:val="24"/>
          <w:szCs w:val="24"/>
        </w:rPr>
        <w:t xml:space="preserve"> </w:t>
      </w:r>
      <w:r w:rsidR="00950556">
        <w:rPr>
          <w:rFonts w:ascii="Times New Roman" w:eastAsia="Times New Roman" w:hAnsi="Times New Roman" w:cs="Times New Roman"/>
          <w:sz w:val="24"/>
          <w:szCs w:val="24"/>
        </w:rPr>
        <w:t>spp.</w:t>
      </w:r>
      <w:r>
        <w:rPr>
          <w:rFonts w:ascii="Times New Roman" w:eastAsia="Times New Roman" w:hAnsi="Times New Roman" w:cs="Times New Roman"/>
          <w:sz w:val="24"/>
          <w:szCs w:val="24"/>
        </w:rPr>
        <w:t xml:space="preserve"> in the intertidal. It could be that the dispersal distance of </w:t>
      </w:r>
      <w:proofErr w:type="spellStart"/>
      <w:r w:rsidRPr="00E26781">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propagules</w:t>
      </w:r>
      <w:proofErr w:type="spellEnd"/>
      <w:r>
        <w:rPr>
          <w:rFonts w:ascii="Times New Roman" w:eastAsia="Times New Roman" w:hAnsi="Times New Roman" w:cs="Times New Roman"/>
          <w:sz w:val="24"/>
          <w:szCs w:val="24"/>
        </w:rPr>
        <w:t xml:space="preserve"> is quite small and so it settles relatively quickly into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 </w:t>
      </w:r>
      <w:r w:rsidR="00A14C7A">
        <w:rPr>
          <w:rFonts w:ascii="Times New Roman" w:eastAsia="Times New Roman" w:hAnsi="Times New Roman" w:cs="Times New Roman"/>
          <w:sz w:val="24"/>
          <w:szCs w:val="24"/>
        </w:rPr>
        <w:t xml:space="preserve">We could be observing dispersal limitation of </w:t>
      </w:r>
      <w:proofErr w:type="spellStart"/>
      <w:r w:rsidR="00A14C7A" w:rsidRPr="00E26781">
        <w:rPr>
          <w:rFonts w:ascii="Times New Roman" w:eastAsia="Times New Roman" w:hAnsi="Times New Roman" w:cs="Times New Roman"/>
          <w:i/>
          <w:sz w:val="24"/>
          <w:szCs w:val="24"/>
        </w:rPr>
        <w:t>Smithora</w:t>
      </w:r>
      <w:proofErr w:type="spellEnd"/>
      <w:r w:rsidR="00A14C7A">
        <w:rPr>
          <w:rFonts w:ascii="Times New Roman" w:eastAsia="Times New Roman" w:hAnsi="Times New Roman" w:cs="Times New Roman"/>
          <w:sz w:val="24"/>
          <w:szCs w:val="24"/>
        </w:rPr>
        <w:t xml:space="preserve"> as its spores are released from the intertidal and then trapped at the meadow edge without dispersing farther into the meadow.</w:t>
      </w:r>
    </w:p>
    <w:p w14:paraId="1AB43A01" w14:textId="305BA990" w:rsidR="00CE3DD5" w:rsidRDefault="00723006"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232"/>
      <w:r>
        <w:rPr>
          <w:rFonts w:ascii="Times New Roman" w:eastAsia="Times New Roman" w:hAnsi="Times New Roman" w:cs="Times New Roman"/>
          <w:sz w:val="24"/>
          <w:szCs w:val="24"/>
        </w:rPr>
        <w:t xml:space="preserve">Our final comparison </w:t>
      </w:r>
      <w:commentRangeEnd w:id="232"/>
      <w:r w:rsidR="009045CA">
        <w:rPr>
          <w:rStyle w:val="CommentReference"/>
        </w:rPr>
        <w:commentReference w:id="232"/>
      </w:r>
      <w:r>
        <w:rPr>
          <w:rFonts w:ascii="Times New Roman" w:eastAsia="Times New Roman" w:hAnsi="Times New Roman" w:cs="Times New Roman"/>
          <w:sz w:val="24"/>
          <w:szCs w:val="24"/>
        </w:rPr>
        <w:t xml:space="preserve">between high and low </w:t>
      </w:r>
      <w:proofErr w:type="spellStart"/>
      <w:r w:rsidRPr="00E26781">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sites was a grazer community comparison.</w:t>
      </w:r>
      <w:r w:rsidR="002F1BC0">
        <w:rPr>
          <w:rFonts w:ascii="Times New Roman" w:eastAsia="Times New Roman" w:hAnsi="Times New Roman" w:cs="Times New Roman"/>
          <w:sz w:val="24"/>
          <w:szCs w:val="24"/>
        </w:rPr>
        <w:t xml:space="preserve"> </w:t>
      </w:r>
      <w:r w:rsidR="00E26781">
        <w:rPr>
          <w:rFonts w:ascii="Times New Roman" w:eastAsia="Times New Roman" w:hAnsi="Times New Roman" w:cs="Times New Roman"/>
          <w:sz w:val="24"/>
          <w:szCs w:val="24"/>
        </w:rPr>
        <w:t xml:space="preserve">If grazers were controlling </w:t>
      </w:r>
      <w:proofErr w:type="spellStart"/>
      <w:r w:rsidR="00E26781" w:rsidRPr="00876486">
        <w:rPr>
          <w:rFonts w:ascii="Times New Roman" w:eastAsia="Times New Roman" w:hAnsi="Times New Roman" w:cs="Times New Roman"/>
          <w:i/>
          <w:sz w:val="24"/>
          <w:szCs w:val="24"/>
        </w:rPr>
        <w:t>Smithora</w:t>
      </w:r>
      <w:proofErr w:type="spellEnd"/>
      <w:r w:rsidR="00E26781">
        <w:rPr>
          <w:rFonts w:ascii="Times New Roman" w:eastAsia="Times New Roman" w:hAnsi="Times New Roman" w:cs="Times New Roman"/>
          <w:sz w:val="24"/>
          <w:szCs w:val="24"/>
        </w:rPr>
        <w:t xml:space="preserve"> presence or abundance through consumption, we would have</w:t>
      </w:r>
      <w:r w:rsidR="002F1BC0">
        <w:rPr>
          <w:rFonts w:ascii="Times New Roman" w:eastAsia="Times New Roman" w:hAnsi="Times New Roman" w:cs="Times New Roman"/>
          <w:sz w:val="24"/>
          <w:szCs w:val="24"/>
        </w:rPr>
        <w:t xml:space="preserve"> </w:t>
      </w:r>
      <w:r w:rsidR="00E26781">
        <w:rPr>
          <w:rFonts w:ascii="Times New Roman" w:eastAsia="Times New Roman" w:hAnsi="Times New Roman" w:cs="Times New Roman"/>
          <w:sz w:val="24"/>
          <w:szCs w:val="24"/>
        </w:rPr>
        <w:t>observed a negative</w:t>
      </w:r>
      <w:r w:rsidR="002F1BC0">
        <w:rPr>
          <w:rFonts w:ascii="Times New Roman" w:eastAsia="Times New Roman" w:hAnsi="Times New Roman" w:cs="Times New Roman"/>
          <w:sz w:val="24"/>
          <w:szCs w:val="24"/>
        </w:rPr>
        <w:t xml:space="preserve"> correlat</w:t>
      </w:r>
      <w:r w:rsidR="00E26781">
        <w:rPr>
          <w:rFonts w:ascii="Times New Roman" w:eastAsia="Times New Roman" w:hAnsi="Times New Roman" w:cs="Times New Roman"/>
          <w:sz w:val="24"/>
          <w:szCs w:val="24"/>
        </w:rPr>
        <w:t>ion</w:t>
      </w:r>
      <w:r w:rsidR="002F1BC0">
        <w:rPr>
          <w:rFonts w:ascii="Times New Roman" w:eastAsia="Times New Roman" w:hAnsi="Times New Roman" w:cs="Times New Roman"/>
          <w:sz w:val="24"/>
          <w:szCs w:val="24"/>
        </w:rPr>
        <w:t xml:space="preserve"> </w:t>
      </w:r>
      <w:r w:rsidR="00E26781">
        <w:rPr>
          <w:rFonts w:ascii="Times New Roman" w:eastAsia="Times New Roman" w:hAnsi="Times New Roman" w:cs="Times New Roman"/>
          <w:sz w:val="24"/>
          <w:szCs w:val="24"/>
        </w:rPr>
        <w:t xml:space="preserve">between </w:t>
      </w:r>
      <w:proofErr w:type="spellStart"/>
      <w:r w:rsidR="002F1BC0" w:rsidRPr="00E26781">
        <w:rPr>
          <w:rFonts w:ascii="Times New Roman" w:eastAsia="Times New Roman" w:hAnsi="Times New Roman" w:cs="Times New Roman"/>
          <w:i/>
          <w:sz w:val="24"/>
          <w:szCs w:val="24"/>
        </w:rPr>
        <w:t>Smithora</w:t>
      </w:r>
      <w:proofErr w:type="spellEnd"/>
      <w:r w:rsidR="002F1BC0">
        <w:rPr>
          <w:rFonts w:ascii="Times New Roman" w:eastAsia="Times New Roman" w:hAnsi="Times New Roman" w:cs="Times New Roman"/>
          <w:sz w:val="24"/>
          <w:szCs w:val="24"/>
        </w:rPr>
        <w:t xml:space="preserve"> abundance</w:t>
      </w:r>
      <w:r w:rsidR="00E26781">
        <w:rPr>
          <w:rFonts w:ascii="Times New Roman" w:eastAsia="Times New Roman" w:hAnsi="Times New Roman" w:cs="Times New Roman"/>
          <w:sz w:val="24"/>
          <w:szCs w:val="24"/>
        </w:rPr>
        <w:t xml:space="preserve"> and grazer abundance</w:t>
      </w:r>
      <w:r w:rsidR="002F1BC0">
        <w:rPr>
          <w:rFonts w:ascii="Times New Roman" w:eastAsia="Times New Roman" w:hAnsi="Times New Roman" w:cs="Times New Roman"/>
          <w:sz w:val="24"/>
          <w:szCs w:val="24"/>
        </w:rPr>
        <w:t xml:space="preserve">. </w:t>
      </w:r>
      <w:r w:rsidR="00CE3DD5">
        <w:rPr>
          <w:rFonts w:ascii="Times New Roman" w:eastAsia="Times New Roman" w:hAnsi="Times New Roman" w:cs="Times New Roman"/>
          <w:sz w:val="24"/>
          <w:szCs w:val="24"/>
        </w:rPr>
        <w:t xml:space="preserve">But we observed the opposite pattern with higher abundances of invertebrates at the </w:t>
      </w:r>
      <w:r w:rsidR="00CE3DD5">
        <w:rPr>
          <w:rFonts w:ascii="Times New Roman" w:eastAsia="Times New Roman" w:hAnsi="Times New Roman" w:cs="Times New Roman"/>
          <w:sz w:val="24"/>
          <w:szCs w:val="24"/>
        </w:rPr>
        <w:lastRenderedPageBreak/>
        <w:t xml:space="preserve">edge where there was also a high abundance of </w:t>
      </w:r>
      <w:proofErr w:type="spellStart"/>
      <w:r w:rsidR="00CE3DD5" w:rsidRPr="00876486">
        <w:rPr>
          <w:rFonts w:ascii="Times New Roman" w:eastAsia="Times New Roman" w:hAnsi="Times New Roman" w:cs="Times New Roman"/>
          <w:i/>
          <w:sz w:val="24"/>
          <w:szCs w:val="24"/>
        </w:rPr>
        <w:t>Smithora</w:t>
      </w:r>
      <w:proofErr w:type="spellEnd"/>
      <w:r w:rsidR="00CE3DD5">
        <w:rPr>
          <w:rFonts w:ascii="Times New Roman" w:eastAsia="Times New Roman" w:hAnsi="Times New Roman" w:cs="Times New Roman"/>
          <w:sz w:val="24"/>
          <w:szCs w:val="24"/>
        </w:rPr>
        <w:t xml:space="preserve">. This could be due to the presence of </w:t>
      </w:r>
      <w:proofErr w:type="spellStart"/>
      <w:r w:rsidR="00CE3DD5" w:rsidRPr="00876486">
        <w:rPr>
          <w:rFonts w:ascii="Times New Roman" w:eastAsia="Times New Roman" w:hAnsi="Times New Roman" w:cs="Times New Roman"/>
          <w:i/>
          <w:sz w:val="24"/>
          <w:szCs w:val="24"/>
        </w:rPr>
        <w:t>Smithora</w:t>
      </w:r>
      <w:proofErr w:type="spellEnd"/>
      <w:r w:rsidR="00CE3DD5">
        <w:rPr>
          <w:rFonts w:ascii="Times New Roman" w:eastAsia="Times New Roman" w:hAnsi="Times New Roman" w:cs="Times New Roman"/>
          <w:sz w:val="24"/>
          <w:szCs w:val="24"/>
        </w:rPr>
        <w:t xml:space="preserve"> creating a more structurally complex habitat which in turn provides food and shelter for </w:t>
      </w:r>
      <w:proofErr w:type="spellStart"/>
      <w:r w:rsidR="00CE3DD5">
        <w:rPr>
          <w:rFonts w:ascii="Times New Roman" w:eastAsia="Times New Roman" w:hAnsi="Times New Roman" w:cs="Times New Roman"/>
          <w:sz w:val="24"/>
          <w:szCs w:val="24"/>
        </w:rPr>
        <w:t>epifaunal</w:t>
      </w:r>
      <w:proofErr w:type="spellEnd"/>
      <w:r w:rsidR="00CE3DD5">
        <w:rPr>
          <w:rFonts w:ascii="Times New Roman" w:eastAsia="Times New Roman" w:hAnsi="Times New Roman" w:cs="Times New Roman"/>
          <w:sz w:val="24"/>
          <w:szCs w:val="24"/>
        </w:rPr>
        <w:t xml:space="preserve"> invertebrates (</w:t>
      </w:r>
      <w:proofErr w:type="spellStart"/>
      <w:r w:rsidR="005D6C4A" w:rsidRPr="005D6C4A">
        <w:rPr>
          <w:rFonts w:ascii="Times New Roman" w:eastAsia="Times New Roman" w:hAnsi="Times New Roman" w:cs="Times New Roman"/>
          <w:sz w:val="24"/>
          <w:szCs w:val="24"/>
        </w:rPr>
        <w:t>Burkepile</w:t>
      </w:r>
      <w:proofErr w:type="spellEnd"/>
      <w:r w:rsidR="00CE3DD5">
        <w:rPr>
          <w:rFonts w:ascii="Times New Roman" w:eastAsia="Times New Roman" w:hAnsi="Times New Roman" w:cs="Times New Roman"/>
          <w:sz w:val="24"/>
          <w:szCs w:val="24"/>
        </w:rPr>
        <w:t xml:space="preserve"> et al. 2006). We also observed that invertebrate communities from quadrats with </w:t>
      </w:r>
      <w:proofErr w:type="spellStart"/>
      <w:r w:rsidR="00CE3DD5" w:rsidRPr="00876486">
        <w:rPr>
          <w:rFonts w:ascii="Times New Roman" w:eastAsia="Times New Roman" w:hAnsi="Times New Roman" w:cs="Times New Roman"/>
          <w:i/>
          <w:sz w:val="24"/>
          <w:szCs w:val="24"/>
        </w:rPr>
        <w:t>Smithora</w:t>
      </w:r>
      <w:proofErr w:type="spellEnd"/>
      <w:r w:rsidR="00CE3DD5">
        <w:rPr>
          <w:rFonts w:ascii="Times New Roman" w:eastAsia="Times New Roman" w:hAnsi="Times New Roman" w:cs="Times New Roman"/>
          <w:sz w:val="24"/>
          <w:szCs w:val="24"/>
        </w:rPr>
        <w:t xml:space="preserve"> were significantly different from those without in terms of relative abundances of different species. </w:t>
      </w:r>
      <w:r w:rsidR="00F951F8">
        <w:rPr>
          <w:rFonts w:ascii="Times New Roman" w:eastAsia="Times New Roman" w:hAnsi="Times New Roman" w:cs="Times New Roman"/>
          <w:sz w:val="24"/>
          <w:szCs w:val="24"/>
        </w:rPr>
        <w:t>This i</w:t>
      </w:r>
      <w:r w:rsidR="002F1BC0">
        <w:rPr>
          <w:rFonts w:ascii="Times New Roman" w:eastAsia="Times New Roman" w:hAnsi="Times New Roman" w:cs="Times New Roman"/>
          <w:sz w:val="24"/>
          <w:szCs w:val="24"/>
        </w:rPr>
        <w:t>ndicat</w:t>
      </w:r>
      <w:r w:rsidR="00F951F8">
        <w:rPr>
          <w:rFonts w:ascii="Times New Roman" w:eastAsia="Times New Roman" w:hAnsi="Times New Roman" w:cs="Times New Roman"/>
          <w:sz w:val="24"/>
          <w:szCs w:val="24"/>
        </w:rPr>
        <w:t>es</w:t>
      </w:r>
      <w:r w:rsidR="002F1BC0">
        <w:rPr>
          <w:rFonts w:ascii="Times New Roman" w:eastAsia="Times New Roman" w:hAnsi="Times New Roman" w:cs="Times New Roman"/>
          <w:sz w:val="24"/>
          <w:szCs w:val="24"/>
        </w:rPr>
        <w:t xml:space="preserve"> that </w:t>
      </w:r>
      <w:proofErr w:type="spellStart"/>
      <w:r w:rsidR="002F1BC0" w:rsidRPr="00F951F8">
        <w:rPr>
          <w:rFonts w:ascii="Times New Roman" w:eastAsia="Times New Roman" w:hAnsi="Times New Roman" w:cs="Times New Roman"/>
          <w:i/>
          <w:sz w:val="24"/>
          <w:szCs w:val="24"/>
        </w:rPr>
        <w:t>Smithora</w:t>
      </w:r>
      <w:proofErr w:type="spellEnd"/>
      <w:r w:rsidR="002F1BC0">
        <w:rPr>
          <w:rFonts w:ascii="Times New Roman" w:eastAsia="Times New Roman" w:hAnsi="Times New Roman" w:cs="Times New Roman"/>
          <w:sz w:val="24"/>
          <w:szCs w:val="24"/>
        </w:rPr>
        <w:t xml:space="preserve"> </w:t>
      </w:r>
      <w:r w:rsidR="00CE3DD5">
        <w:rPr>
          <w:rFonts w:ascii="Times New Roman" w:eastAsia="Times New Roman" w:hAnsi="Times New Roman" w:cs="Times New Roman"/>
          <w:sz w:val="24"/>
          <w:szCs w:val="24"/>
        </w:rPr>
        <w:t xml:space="preserve">could be </w:t>
      </w:r>
      <w:r w:rsidR="002F1BC0">
        <w:rPr>
          <w:rFonts w:ascii="Times New Roman" w:eastAsia="Times New Roman" w:hAnsi="Times New Roman" w:cs="Times New Roman"/>
          <w:sz w:val="24"/>
          <w:szCs w:val="24"/>
        </w:rPr>
        <w:t xml:space="preserve">providing more </w:t>
      </w:r>
      <w:r w:rsidR="00CE3DD5">
        <w:rPr>
          <w:rFonts w:ascii="Times New Roman" w:eastAsia="Times New Roman" w:hAnsi="Times New Roman" w:cs="Times New Roman"/>
          <w:sz w:val="24"/>
          <w:szCs w:val="24"/>
        </w:rPr>
        <w:t xml:space="preserve">than </w:t>
      </w:r>
      <w:r w:rsidR="002F1BC0">
        <w:rPr>
          <w:rFonts w:ascii="Times New Roman" w:eastAsia="Times New Roman" w:hAnsi="Times New Roman" w:cs="Times New Roman"/>
          <w:sz w:val="24"/>
          <w:szCs w:val="24"/>
        </w:rPr>
        <w:t>substrate on the blade surface</w:t>
      </w:r>
      <w:r w:rsidR="00CE3DD5">
        <w:rPr>
          <w:rFonts w:ascii="Times New Roman" w:eastAsia="Times New Roman" w:hAnsi="Times New Roman" w:cs="Times New Roman"/>
          <w:sz w:val="24"/>
          <w:szCs w:val="24"/>
        </w:rPr>
        <w:t xml:space="preserve">. </w:t>
      </w:r>
      <w:r w:rsidR="002F1BC0">
        <w:rPr>
          <w:rFonts w:ascii="Times New Roman" w:eastAsia="Times New Roman" w:hAnsi="Times New Roman" w:cs="Times New Roman"/>
          <w:sz w:val="24"/>
          <w:szCs w:val="24"/>
        </w:rPr>
        <w:t xml:space="preserve">It could be that </w:t>
      </w:r>
      <w:proofErr w:type="spellStart"/>
      <w:r w:rsidR="002F1BC0" w:rsidRPr="00876486">
        <w:rPr>
          <w:rFonts w:ascii="Times New Roman" w:eastAsia="Times New Roman" w:hAnsi="Times New Roman" w:cs="Times New Roman"/>
          <w:i/>
          <w:sz w:val="24"/>
          <w:szCs w:val="24"/>
        </w:rPr>
        <w:t>Smithora</w:t>
      </w:r>
      <w:proofErr w:type="spellEnd"/>
      <w:r w:rsidR="002F1BC0">
        <w:rPr>
          <w:rFonts w:ascii="Times New Roman" w:eastAsia="Times New Roman" w:hAnsi="Times New Roman" w:cs="Times New Roman"/>
          <w:sz w:val="24"/>
          <w:szCs w:val="24"/>
        </w:rPr>
        <w:t xml:space="preserve"> provides a specialized habitat to a unique assemblage of invertebrates or is an important food source to certain species. </w:t>
      </w:r>
      <w:r w:rsidR="00CE3DD5">
        <w:rPr>
          <w:rFonts w:ascii="Times New Roman" w:eastAsia="Times New Roman" w:hAnsi="Times New Roman" w:cs="Times New Roman"/>
          <w:sz w:val="24"/>
          <w:szCs w:val="24"/>
        </w:rPr>
        <w:t xml:space="preserve">There could also be selective predation occurring in the high </w:t>
      </w:r>
      <w:proofErr w:type="spellStart"/>
      <w:r w:rsidR="00CE3DD5">
        <w:rPr>
          <w:rFonts w:ascii="Times New Roman" w:eastAsia="Times New Roman" w:hAnsi="Times New Roman" w:cs="Times New Roman"/>
          <w:sz w:val="24"/>
          <w:szCs w:val="24"/>
        </w:rPr>
        <w:t>Smithora</w:t>
      </w:r>
      <w:proofErr w:type="spellEnd"/>
      <w:r w:rsidR="00CE3DD5">
        <w:rPr>
          <w:rFonts w:ascii="Times New Roman" w:eastAsia="Times New Roman" w:hAnsi="Times New Roman" w:cs="Times New Roman"/>
          <w:sz w:val="24"/>
          <w:szCs w:val="24"/>
        </w:rPr>
        <w:t xml:space="preserve"> areas through juvenile rockfish which show higher abundance at the edge of the meadow</w:t>
      </w:r>
      <w:r w:rsidR="00C23925">
        <w:rPr>
          <w:rFonts w:ascii="Times New Roman" w:eastAsia="Times New Roman" w:hAnsi="Times New Roman" w:cs="Times New Roman"/>
          <w:sz w:val="24"/>
          <w:szCs w:val="24"/>
        </w:rPr>
        <w:t xml:space="preserve"> (Ols</w:t>
      </w:r>
      <w:r w:rsidR="006A4748">
        <w:rPr>
          <w:rFonts w:ascii="Times New Roman" w:eastAsia="Times New Roman" w:hAnsi="Times New Roman" w:cs="Times New Roman"/>
          <w:sz w:val="24"/>
          <w:szCs w:val="24"/>
        </w:rPr>
        <w:t>o</w:t>
      </w:r>
      <w:r w:rsidR="00C23925">
        <w:rPr>
          <w:rFonts w:ascii="Times New Roman" w:eastAsia="Times New Roman" w:hAnsi="Times New Roman" w:cs="Times New Roman"/>
          <w:sz w:val="24"/>
          <w:szCs w:val="24"/>
        </w:rPr>
        <w:t xml:space="preserve">n 2017). </w:t>
      </w:r>
    </w:p>
    <w:p w14:paraId="30AEB8EC" w14:textId="414E77E2" w:rsidR="00C23925" w:rsidDel="00E73707" w:rsidRDefault="00C23925" w:rsidP="00B44EE3">
      <w:pPr>
        <w:pStyle w:val="Normal1"/>
        <w:spacing w:after="0" w:line="480" w:lineRule="auto"/>
        <w:rPr>
          <w:del w:id="233" w:author="Mary O'Connor" w:date="2018-03-04T14:17: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 important consideration of our study is that our comparisons across shoots with and without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are also comparing between the edge and interior of a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 Large changes in </w:t>
      </w:r>
      <w:proofErr w:type="spellStart"/>
      <w:r>
        <w:rPr>
          <w:rFonts w:ascii="Times New Roman" w:eastAsia="Times New Roman" w:hAnsi="Times New Roman" w:cs="Times New Roman"/>
          <w:sz w:val="24"/>
          <w:szCs w:val="24"/>
        </w:rPr>
        <w:t>epifaunal</w:t>
      </w:r>
      <w:proofErr w:type="spellEnd"/>
      <w:r>
        <w:rPr>
          <w:rFonts w:ascii="Times New Roman" w:eastAsia="Times New Roman" w:hAnsi="Times New Roman" w:cs="Times New Roman"/>
          <w:sz w:val="24"/>
          <w:szCs w:val="24"/>
        </w:rPr>
        <w:t xml:space="preserve"> communities can be associated with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 edges (Bowden, </w:t>
      </w:r>
      <w:proofErr w:type="spellStart"/>
      <w:r>
        <w:rPr>
          <w:rFonts w:ascii="Times New Roman" w:eastAsia="Times New Roman" w:hAnsi="Times New Roman" w:cs="Times New Roman"/>
          <w:sz w:val="24"/>
          <w:szCs w:val="24"/>
        </w:rPr>
        <w:t>Rowden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Attrill</w:t>
      </w:r>
      <w:proofErr w:type="spellEnd"/>
      <w:r>
        <w:rPr>
          <w:rFonts w:ascii="Times New Roman" w:eastAsia="Times New Roman" w:hAnsi="Times New Roman" w:cs="Times New Roman"/>
          <w:sz w:val="24"/>
          <w:szCs w:val="24"/>
        </w:rPr>
        <w:t xml:space="preserve"> 2001; Bell et al. 2001, Tanner 2005, Prado et al. 2007). In separate studies edge effects have been shown to effect algal and invertebrate communities</w:t>
      </w:r>
      <w:r w:rsidR="0051700C">
        <w:rPr>
          <w:rFonts w:ascii="Times New Roman" w:eastAsia="Times New Roman" w:hAnsi="Times New Roman" w:cs="Times New Roman"/>
          <w:sz w:val="24"/>
          <w:szCs w:val="24"/>
        </w:rPr>
        <w:t xml:space="preserve">. </w:t>
      </w:r>
      <w:r w:rsidR="0051700C" w:rsidRPr="005D6C4A">
        <w:rPr>
          <w:rFonts w:ascii="Times New Roman" w:eastAsia="Times New Roman" w:hAnsi="Times New Roman" w:cs="Times New Roman"/>
          <w:sz w:val="24"/>
          <w:szCs w:val="24"/>
        </w:rPr>
        <w:t>We observed patterns similar to other studies with a strong correlation in edge effects between invertebrate and algal communities</w:t>
      </w:r>
      <w:r w:rsidRPr="005D6C4A">
        <w:rPr>
          <w:rFonts w:ascii="Times New Roman" w:eastAsia="Times New Roman" w:hAnsi="Times New Roman" w:cs="Times New Roman"/>
          <w:sz w:val="24"/>
          <w:szCs w:val="24"/>
        </w:rPr>
        <w:t xml:space="preserve"> </w:t>
      </w:r>
      <w:r w:rsidR="0051700C" w:rsidRPr="005D6C4A">
        <w:rPr>
          <w:rFonts w:ascii="Times New Roman" w:eastAsia="Times New Roman" w:hAnsi="Times New Roman" w:cs="Times New Roman"/>
          <w:sz w:val="24"/>
          <w:szCs w:val="24"/>
        </w:rPr>
        <w:t>and with</w:t>
      </w:r>
      <w:r w:rsidRPr="005D6C4A">
        <w:rPr>
          <w:rFonts w:ascii="Times New Roman" w:eastAsia="Times New Roman" w:hAnsi="Times New Roman" w:cs="Times New Roman"/>
          <w:sz w:val="24"/>
          <w:szCs w:val="24"/>
        </w:rPr>
        <w:t xml:space="preserve"> </w:t>
      </w:r>
      <w:r w:rsidR="0051700C" w:rsidRPr="005D6C4A">
        <w:rPr>
          <w:rFonts w:ascii="Times New Roman" w:eastAsia="Times New Roman" w:hAnsi="Times New Roman" w:cs="Times New Roman"/>
          <w:sz w:val="24"/>
          <w:szCs w:val="24"/>
        </w:rPr>
        <w:t>t</w:t>
      </w:r>
      <w:r w:rsidRPr="005D6C4A">
        <w:rPr>
          <w:rFonts w:ascii="Times New Roman" w:eastAsia="Times New Roman" w:hAnsi="Times New Roman" w:cs="Times New Roman"/>
          <w:sz w:val="24"/>
          <w:szCs w:val="24"/>
        </w:rPr>
        <w:t>he added correlation of bacterial community differences</w:t>
      </w:r>
      <w:r w:rsidR="0051700C" w:rsidRPr="005D6C4A">
        <w:rPr>
          <w:rFonts w:ascii="Times New Roman" w:eastAsia="Times New Roman" w:hAnsi="Times New Roman" w:cs="Times New Roman"/>
          <w:sz w:val="24"/>
          <w:szCs w:val="24"/>
        </w:rPr>
        <w:t>,</w:t>
      </w:r>
      <w:r w:rsidR="0002148D" w:rsidRPr="005D6C4A">
        <w:rPr>
          <w:rFonts w:ascii="Times New Roman" w:eastAsia="Times New Roman" w:hAnsi="Times New Roman" w:cs="Times New Roman"/>
          <w:sz w:val="24"/>
          <w:szCs w:val="24"/>
        </w:rPr>
        <w:t xml:space="preserve"> indicat</w:t>
      </w:r>
      <w:r w:rsidR="0051700C" w:rsidRPr="005D6C4A">
        <w:rPr>
          <w:rFonts w:ascii="Times New Roman" w:eastAsia="Times New Roman" w:hAnsi="Times New Roman" w:cs="Times New Roman"/>
          <w:sz w:val="24"/>
          <w:szCs w:val="24"/>
        </w:rPr>
        <w:t>ing</w:t>
      </w:r>
      <w:r w:rsidR="0002148D" w:rsidRPr="005D6C4A">
        <w:rPr>
          <w:rFonts w:ascii="Times New Roman" w:eastAsia="Times New Roman" w:hAnsi="Times New Roman" w:cs="Times New Roman"/>
          <w:sz w:val="24"/>
          <w:szCs w:val="24"/>
        </w:rPr>
        <w:t xml:space="preserve"> that edge effects could be acting on multiple community levels.</w:t>
      </w:r>
      <w:bookmarkStart w:id="234" w:name="_GoBack"/>
      <w:bookmarkEnd w:id="234"/>
    </w:p>
    <w:p w14:paraId="41FB8233" w14:textId="77777777" w:rsidR="0002148D" w:rsidRDefault="0002148D" w:rsidP="00B44EE3">
      <w:pPr>
        <w:pStyle w:val="Normal1"/>
        <w:spacing w:after="0" w:line="480" w:lineRule="auto"/>
        <w:rPr>
          <w:rFonts w:ascii="Times New Roman" w:eastAsia="Times New Roman" w:hAnsi="Times New Roman" w:cs="Times New Roman"/>
          <w:sz w:val="24"/>
          <w:szCs w:val="24"/>
        </w:rPr>
      </w:pPr>
    </w:p>
    <w:p w14:paraId="31B488B3" w14:textId="40859A12" w:rsidR="00F710A3" w:rsidRDefault="0002148D" w:rsidP="00B44EE3">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63A2F">
        <w:rPr>
          <w:rFonts w:ascii="Times New Roman" w:eastAsia="Times New Roman" w:hAnsi="Times New Roman" w:cs="Times New Roman"/>
          <w:sz w:val="24"/>
          <w:szCs w:val="24"/>
        </w:rPr>
        <w:t xml:space="preserve">In summary our research highlights some important community forming processes happening at the edges of </w:t>
      </w:r>
      <w:proofErr w:type="spellStart"/>
      <w:r w:rsidR="00063A2F">
        <w:rPr>
          <w:rFonts w:ascii="Times New Roman" w:eastAsia="Times New Roman" w:hAnsi="Times New Roman" w:cs="Times New Roman"/>
          <w:sz w:val="24"/>
          <w:szCs w:val="24"/>
        </w:rPr>
        <w:t>seagrass</w:t>
      </w:r>
      <w:proofErr w:type="spellEnd"/>
      <w:r w:rsidR="00063A2F">
        <w:rPr>
          <w:rFonts w:ascii="Times New Roman" w:eastAsia="Times New Roman" w:hAnsi="Times New Roman" w:cs="Times New Roman"/>
          <w:sz w:val="24"/>
          <w:szCs w:val="24"/>
        </w:rPr>
        <w:t xml:space="preserve"> meadows. We noted differences in </w:t>
      </w:r>
      <w:proofErr w:type="spellStart"/>
      <w:r w:rsidR="00F951F8" w:rsidRPr="00876486">
        <w:rPr>
          <w:rFonts w:ascii="Times New Roman" w:eastAsia="Times New Roman" w:hAnsi="Times New Roman" w:cs="Times New Roman"/>
          <w:i/>
          <w:sz w:val="24"/>
          <w:szCs w:val="24"/>
        </w:rPr>
        <w:t>Smithora</w:t>
      </w:r>
      <w:proofErr w:type="spellEnd"/>
      <w:r w:rsidR="00063A2F">
        <w:rPr>
          <w:rFonts w:ascii="Times New Roman" w:eastAsia="Times New Roman" w:hAnsi="Times New Roman" w:cs="Times New Roman"/>
          <w:sz w:val="24"/>
          <w:szCs w:val="24"/>
        </w:rPr>
        <w:t xml:space="preserve"> abundances between the edge and interior of meadows, and we showed that different </w:t>
      </w:r>
      <w:proofErr w:type="spellStart"/>
      <w:r w:rsidR="00063A2F">
        <w:rPr>
          <w:rFonts w:ascii="Times New Roman" w:eastAsia="Times New Roman" w:hAnsi="Times New Roman" w:cs="Times New Roman"/>
          <w:sz w:val="24"/>
          <w:szCs w:val="24"/>
        </w:rPr>
        <w:t>seagrass</w:t>
      </w:r>
      <w:proofErr w:type="spellEnd"/>
      <w:r w:rsidR="00063A2F">
        <w:rPr>
          <w:rFonts w:ascii="Times New Roman" w:eastAsia="Times New Roman" w:hAnsi="Times New Roman" w:cs="Times New Roman"/>
          <w:sz w:val="24"/>
          <w:szCs w:val="24"/>
        </w:rPr>
        <w:t xml:space="preserve"> microbial communities are correlated with </w:t>
      </w:r>
      <w:r w:rsidR="00F951F8">
        <w:rPr>
          <w:rFonts w:ascii="Times New Roman" w:eastAsia="Times New Roman" w:hAnsi="Times New Roman" w:cs="Times New Roman"/>
          <w:sz w:val="24"/>
          <w:szCs w:val="24"/>
        </w:rPr>
        <w:t>this variation in abundance</w:t>
      </w:r>
      <w:r w:rsidR="00063A2F">
        <w:rPr>
          <w:rFonts w:ascii="Times New Roman" w:eastAsia="Times New Roman" w:hAnsi="Times New Roman" w:cs="Times New Roman"/>
          <w:sz w:val="24"/>
          <w:szCs w:val="24"/>
        </w:rPr>
        <w:t xml:space="preserve">. We also showed that grazer communities vary with these changes in </w:t>
      </w:r>
      <w:proofErr w:type="spellStart"/>
      <w:r w:rsidR="00A14C7A" w:rsidRPr="00876486">
        <w:rPr>
          <w:rFonts w:ascii="Times New Roman" w:eastAsia="Times New Roman" w:hAnsi="Times New Roman" w:cs="Times New Roman"/>
          <w:i/>
          <w:sz w:val="24"/>
          <w:szCs w:val="24"/>
        </w:rPr>
        <w:t>Smithora</w:t>
      </w:r>
      <w:proofErr w:type="spellEnd"/>
      <w:r w:rsidR="00A14C7A">
        <w:rPr>
          <w:rFonts w:ascii="Times New Roman" w:eastAsia="Times New Roman" w:hAnsi="Times New Roman" w:cs="Times New Roman"/>
          <w:sz w:val="24"/>
          <w:szCs w:val="24"/>
        </w:rPr>
        <w:t xml:space="preserve"> </w:t>
      </w:r>
      <w:r w:rsidR="00063A2F">
        <w:rPr>
          <w:rFonts w:ascii="Times New Roman" w:eastAsia="Times New Roman" w:hAnsi="Times New Roman" w:cs="Times New Roman"/>
          <w:sz w:val="24"/>
          <w:szCs w:val="24"/>
        </w:rPr>
        <w:t>abundances. It is unclear whether all three communities are influence</w:t>
      </w:r>
      <w:r w:rsidR="00F951F8">
        <w:rPr>
          <w:rFonts w:ascii="Times New Roman" w:eastAsia="Times New Roman" w:hAnsi="Times New Roman" w:cs="Times New Roman"/>
          <w:sz w:val="24"/>
          <w:szCs w:val="24"/>
        </w:rPr>
        <w:t>d</w:t>
      </w:r>
      <w:r w:rsidR="00063A2F">
        <w:rPr>
          <w:rFonts w:ascii="Times New Roman" w:eastAsia="Times New Roman" w:hAnsi="Times New Roman" w:cs="Times New Roman"/>
          <w:sz w:val="24"/>
          <w:szCs w:val="24"/>
        </w:rPr>
        <w:t xml:space="preserve"> by the same edge effects or they are interacting together to form the </w:t>
      </w:r>
      <w:r w:rsidR="00063A2F">
        <w:rPr>
          <w:rFonts w:ascii="Times New Roman" w:eastAsia="Times New Roman" w:hAnsi="Times New Roman" w:cs="Times New Roman"/>
          <w:sz w:val="24"/>
          <w:szCs w:val="24"/>
        </w:rPr>
        <w:lastRenderedPageBreak/>
        <w:t xml:space="preserve">ecological pattern we are noting. Understanding community forming processes in </w:t>
      </w:r>
      <w:proofErr w:type="spellStart"/>
      <w:r w:rsidR="00063A2F">
        <w:rPr>
          <w:rFonts w:ascii="Times New Roman" w:eastAsia="Times New Roman" w:hAnsi="Times New Roman" w:cs="Times New Roman"/>
          <w:sz w:val="24"/>
          <w:szCs w:val="24"/>
        </w:rPr>
        <w:t>seagrass</w:t>
      </w:r>
      <w:proofErr w:type="spellEnd"/>
      <w:r w:rsidR="00063A2F">
        <w:rPr>
          <w:rFonts w:ascii="Times New Roman" w:eastAsia="Times New Roman" w:hAnsi="Times New Roman" w:cs="Times New Roman"/>
          <w:sz w:val="24"/>
          <w:szCs w:val="24"/>
        </w:rPr>
        <w:t xml:space="preserve"> </w:t>
      </w:r>
      <w:proofErr w:type="spellStart"/>
      <w:r w:rsidR="00063A2F">
        <w:rPr>
          <w:rFonts w:ascii="Times New Roman" w:eastAsia="Times New Roman" w:hAnsi="Times New Roman" w:cs="Times New Roman"/>
          <w:sz w:val="24"/>
          <w:szCs w:val="24"/>
        </w:rPr>
        <w:t>epifaunal</w:t>
      </w:r>
      <w:proofErr w:type="spellEnd"/>
      <w:r w:rsidR="00063A2F">
        <w:rPr>
          <w:rFonts w:ascii="Times New Roman" w:eastAsia="Times New Roman" w:hAnsi="Times New Roman" w:cs="Times New Roman"/>
          <w:sz w:val="24"/>
          <w:szCs w:val="24"/>
        </w:rPr>
        <w:t xml:space="preserve"> communities at small spatial scales is important for recognizing large scale patterns in </w:t>
      </w:r>
      <w:proofErr w:type="spellStart"/>
      <w:r w:rsidR="00063A2F">
        <w:rPr>
          <w:rFonts w:ascii="Times New Roman" w:eastAsia="Times New Roman" w:hAnsi="Times New Roman" w:cs="Times New Roman"/>
          <w:sz w:val="24"/>
          <w:szCs w:val="24"/>
        </w:rPr>
        <w:t>seagrass</w:t>
      </w:r>
      <w:proofErr w:type="spellEnd"/>
      <w:r w:rsidR="00063A2F">
        <w:rPr>
          <w:rFonts w:ascii="Times New Roman" w:eastAsia="Times New Roman" w:hAnsi="Times New Roman" w:cs="Times New Roman"/>
          <w:sz w:val="24"/>
          <w:szCs w:val="24"/>
        </w:rPr>
        <w:t xml:space="preserve"> communities. </w:t>
      </w:r>
    </w:p>
    <w:p w14:paraId="60746C62" w14:textId="18CF29DC" w:rsidR="006A4748" w:rsidRDefault="006A4748" w:rsidP="00B44EE3">
      <w:pPr>
        <w:pStyle w:val="Normal1"/>
        <w:spacing w:line="480" w:lineRule="auto"/>
        <w:rPr>
          <w:rFonts w:ascii="Times New Roman" w:eastAsia="Times New Roman" w:hAnsi="Times New Roman" w:cs="Times New Roman"/>
          <w:sz w:val="24"/>
          <w:szCs w:val="24"/>
        </w:rPr>
      </w:pPr>
    </w:p>
    <w:p w14:paraId="5E85AB5F" w14:textId="76FB8696" w:rsidR="005D6C4A" w:rsidRDefault="005D6C4A" w:rsidP="00B44EE3">
      <w:pPr>
        <w:pStyle w:val="Normal1"/>
        <w:spacing w:line="480" w:lineRule="auto"/>
        <w:rPr>
          <w:rFonts w:ascii="Times New Roman" w:eastAsia="Times New Roman" w:hAnsi="Times New Roman" w:cs="Times New Roman"/>
          <w:sz w:val="24"/>
          <w:szCs w:val="24"/>
        </w:rPr>
      </w:pPr>
    </w:p>
    <w:p w14:paraId="2A6718D0" w14:textId="70275478" w:rsidR="005D6C4A" w:rsidRDefault="005D6C4A" w:rsidP="00B44EE3">
      <w:pPr>
        <w:pStyle w:val="Normal1"/>
        <w:spacing w:line="480" w:lineRule="auto"/>
        <w:rPr>
          <w:rFonts w:ascii="Times New Roman" w:eastAsia="Times New Roman" w:hAnsi="Times New Roman" w:cs="Times New Roman"/>
          <w:sz w:val="24"/>
          <w:szCs w:val="24"/>
        </w:rPr>
      </w:pPr>
    </w:p>
    <w:p w14:paraId="2FE072E9" w14:textId="1E115F51" w:rsidR="005D6C4A" w:rsidRDefault="005D6C4A" w:rsidP="00B44EE3">
      <w:pPr>
        <w:pStyle w:val="Normal1"/>
        <w:spacing w:line="480" w:lineRule="auto"/>
        <w:rPr>
          <w:rFonts w:ascii="Times New Roman" w:eastAsia="Times New Roman" w:hAnsi="Times New Roman" w:cs="Times New Roman"/>
          <w:sz w:val="24"/>
          <w:szCs w:val="24"/>
        </w:rPr>
      </w:pPr>
    </w:p>
    <w:p w14:paraId="549F9783" w14:textId="77777777" w:rsidR="005D6C4A" w:rsidRPr="005D6C4A" w:rsidRDefault="005D6C4A" w:rsidP="00B44EE3">
      <w:pPr>
        <w:pStyle w:val="Normal1"/>
        <w:spacing w:line="480" w:lineRule="auto"/>
        <w:jc w:val="center"/>
        <w:rPr>
          <w:rFonts w:ascii="Times New Roman" w:eastAsia="Times New Roman" w:hAnsi="Times New Roman" w:cs="Times New Roman"/>
          <w:sz w:val="24"/>
          <w:szCs w:val="24"/>
          <w:u w:val="single"/>
        </w:rPr>
      </w:pPr>
      <w:r w:rsidRPr="005D6C4A">
        <w:rPr>
          <w:rFonts w:ascii="Times New Roman" w:eastAsia="Times New Roman" w:hAnsi="Times New Roman" w:cs="Times New Roman"/>
          <w:sz w:val="24"/>
          <w:szCs w:val="24"/>
          <w:u w:val="single"/>
        </w:rPr>
        <w:t>Literature Cited (not alphabetized yet)</w:t>
      </w:r>
    </w:p>
    <w:p w14:paraId="09846EB6"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Boström</w:t>
      </w:r>
      <w:proofErr w:type="spellEnd"/>
      <w:r w:rsidRPr="005D6C4A">
        <w:rPr>
          <w:rFonts w:ascii="Times New Roman" w:eastAsia="Times New Roman" w:hAnsi="Times New Roman" w:cs="Times New Roman"/>
          <w:sz w:val="24"/>
          <w:szCs w:val="24"/>
        </w:rPr>
        <w:t xml:space="preserve">, C., Jackson, E. L., &amp; </w:t>
      </w:r>
      <w:proofErr w:type="spellStart"/>
      <w:r w:rsidRPr="005D6C4A">
        <w:rPr>
          <w:rFonts w:ascii="Times New Roman" w:eastAsia="Times New Roman" w:hAnsi="Times New Roman" w:cs="Times New Roman"/>
          <w:sz w:val="24"/>
          <w:szCs w:val="24"/>
        </w:rPr>
        <w:t>Simenstad</w:t>
      </w:r>
      <w:proofErr w:type="spellEnd"/>
      <w:r w:rsidRPr="005D6C4A">
        <w:rPr>
          <w:rFonts w:ascii="Times New Roman" w:eastAsia="Times New Roman" w:hAnsi="Times New Roman" w:cs="Times New Roman"/>
          <w:sz w:val="24"/>
          <w:szCs w:val="24"/>
        </w:rPr>
        <w:t xml:space="preserve">, C. A. (2006). </w:t>
      </w:r>
      <w:proofErr w:type="spellStart"/>
      <w:r w:rsidRPr="005D6C4A">
        <w:rPr>
          <w:rFonts w:ascii="Times New Roman" w:eastAsia="Times New Roman" w:hAnsi="Times New Roman" w:cs="Times New Roman"/>
          <w:sz w:val="24"/>
          <w:szCs w:val="24"/>
        </w:rPr>
        <w:t>Seagrass</w:t>
      </w:r>
      <w:proofErr w:type="spellEnd"/>
      <w:r w:rsidRPr="005D6C4A">
        <w:rPr>
          <w:rFonts w:ascii="Times New Roman" w:eastAsia="Times New Roman" w:hAnsi="Times New Roman" w:cs="Times New Roman"/>
          <w:sz w:val="24"/>
          <w:szCs w:val="24"/>
        </w:rPr>
        <w:t xml:space="preserve"> landscapes and their effects on associated fauna: a review. Estuarine, Coastal and shelf science, 68(3-4), 383-403.</w:t>
      </w:r>
    </w:p>
    <w:p w14:paraId="3897E1BB"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Duffy, J. E. (2006). Biodiversity and the functioning of </w:t>
      </w:r>
      <w:proofErr w:type="spellStart"/>
      <w:r w:rsidRPr="005D6C4A">
        <w:rPr>
          <w:rFonts w:ascii="Times New Roman" w:eastAsia="Times New Roman" w:hAnsi="Times New Roman" w:cs="Times New Roman"/>
          <w:sz w:val="24"/>
          <w:szCs w:val="24"/>
        </w:rPr>
        <w:t>seagrass</w:t>
      </w:r>
      <w:proofErr w:type="spellEnd"/>
      <w:r w:rsidRPr="005D6C4A">
        <w:rPr>
          <w:rFonts w:ascii="Times New Roman" w:eastAsia="Times New Roman" w:hAnsi="Times New Roman" w:cs="Times New Roman"/>
          <w:sz w:val="24"/>
          <w:szCs w:val="24"/>
        </w:rPr>
        <w:t xml:space="preserve"> ecosystems. Marine Ecology Progress Series, 311, 233-250.</w:t>
      </w:r>
    </w:p>
    <w:p w14:paraId="35BBA3D1"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Johnson, M. P., Edwards, M., Bunker, F., &amp; </w:t>
      </w:r>
      <w:proofErr w:type="spellStart"/>
      <w:r w:rsidRPr="005D6C4A">
        <w:rPr>
          <w:rFonts w:ascii="Times New Roman" w:eastAsia="Times New Roman" w:hAnsi="Times New Roman" w:cs="Times New Roman"/>
          <w:sz w:val="24"/>
          <w:szCs w:val="24"/>
        </w:rPr>
        <w:t>Maggs</w:t>
      </w:r>
      <w:proofErr w:type="spellEnd"/>
      <w:r w:rsidRPr="005D6C4A">
        <w:rPr>
          <w:rFonts w:ascii="Times New Roman" w:eastAsia="Times New Roman" w:hAnsi="Times New Roman" w:cs="Times New Roman"/>
          <w:sz w:val="24"/>
          <w:szCs w:val="24"/>
        </w:rPr>
        <w:t xml:space="preserve">, C. A. (2005). Algal epiphytes of </w:t>
      </w:r>
      <w:proofErr w:type="spellStart"/>
      <w:r w:rsidRPr="005D6C4A">
        <w:rPr>
          <w:rFonts w:ascii="Times New Roman" w:eastAsia="Times New Roman" w:hAnsi="Times New Roman" w:cs="Times New Roman"/>
          <w:sz w:val="24"/>
          <w:szCs w:val="24"/>
        </w:rPr>
        <w:t>Zostera</w:t>
      </w:r>
      <w:proofErr w:type="spellEnd"/>
      <w:r w:rsidRPr="005D6C4A">
        <w:rPr>
          <w:rFonts w:ascii="Times New Roman" w:eastAsia="Times New Roman" w:hAnsi="Times New Roman" w:cs="Times New Roman"/>
          <w:sz w:val="24"/>
          <w:szCs w:val="24"/>
        </w:rPr>
        <w:t xml:space="preserve"> marina: Variation in assemblage structure from individual leaves to regional scale. Aquatic Botany, 82(1), 12-26.</w:t>
      </w:r>
    </w:p>
    <w:p w14:paraId="7A885D71"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Lavery</w:t>
      </w:r>
      <w:proofErr w:type="spellEnd"/>
      <w:r w:rsidRPr="005D6C4A">
        <w:rPr>
          <w:rFonts w:ascii="Times New Roman" w:eastAsia="Times New Roman" w:hAnsi="Times New Roman" w:cs="Times New Roman"/>
          <w:sz w:val="24"/>
          <w:szCs w:val="24"/>
        </w:rPr>
        <w:t xml:space="preserve">, P. S., &amp; </w:t>
      </w:r>
      <w:proofErr w:type="spellStart"/>
      <w:r w:rsidRPr="005D6C4A">
        <w:rPr>
          <w:rFonts w:ascii="Times New Roman" w:eastAsia="Times New Roman" w:hAnsi="Times New Roman" w:cs="Times New Roman"/>
          <w:sz w:val="24"/>
          <w:szCs w:val="24"/>
        </w:rPr>
        <w:t>Vanderklift</w:t>
      </w:r>
      <w:proofErr w:type="spellEnd"/>
      <w:r w:rsidRPr="005D6C4A">
        <w:rPr>
          <w:rFonts w:ascii="Times New Roman" w:eastAsia="Times New Roman" w:hAnsi="Times New Roman" w:cs="Times New Roman"/>
          <w:sz w:val="24"/>
          <w:szCs w:val="24"/>
        </w:rPr>
        <w:t xml:space="preserve">, M. A. (2002). A comparison of spatial and temporal patterns in epiphytic </w:t>
      </w:r>
      <w:proofErr w:type="spellStart"/>
      <w:r w:rsidRPr="005D6C4A">
        <w:rPr>
          <w:rFonts w:ascii="Times New Roman" w:eastAsia="Times New Roman" w:hAnsi="Times New Roman" w:cs="Times New Roman"/>
          <w:sz w:val="24"/>
          <w:szCs w:val="24"/>
        </w:rPr>
        <w:t>macroalgal</w:t>
      </w:r>
      <w:proofErr w:type="spellEnd"/>
      <w:r w:rsidRPr="005D6C4A">
        <w:rPr>
          <w:rFonts w:ascii="Times New Roman" w:eastAsia="Times New Roman" w:hAnsi="Times New Roman" w:cs="Times New Roman"/>
          <w:sz w:val="24"/>
          <w:szCs w:val="24"/>
        </w:rPr>
        <w:t xml:space="preserve"> assemblages of the </w:t>
      </w:r>
      <w:proofErr w:type="spellStart"/>
      <w:r w:rsidRPr="005D6C4A">
        <w:rPr>
          <w:rFonts w:ascii="Times New Roman" w:eastAsia="Times New Roman" w:hAnsi="Times New Roman" w:cs="Times New Roman"/>
          <w:sz w:val="24"/>
          <w:szCs w:val="24"/>
        </w:rPr>
        <w:t>seagrasses</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Amphibolis</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griffithii</w:t>
      </w:r>
      <w:proofErr w:type="spellEnd"/>
      <w:r w:rsidRPr="005D6C4A">
        <w:rPr>
          <w:rFonts w:ascii="Times New Roman" w:eastAsia="Times New Roman" w:hAnsi="Times New Roman" w:cs="Times New Roman"/>
          <w:sz w:val="24"/>
          <w:szCs w:val="24"/>
        </w:rPr>
        <w:t xml:space="preserve"> and </w:t>
      </w:r>
      <w:proofErr w:type="spellStart"/>
      <w:r w:rsidRPr="005D6C4A">
        <w:rPr>
          <w:rFonts w:ascii="Times New Roman" w:eastAsia="Times New Roman" w:hAnsi="Times New Roman" w:cs="Times New Roman"/>
          <w:sz w:val="24"/>
          <w:szCs w:val="24"/>
        </w:rPr>
        <w:t>Posidonia</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coriacea</w:t>
      </w:r>
      <w:proofErr w:type="spellEnd"/>
      <w:r w:rsidRPr="005D6C4A">
        <w:rPr>
          <w:rFonts w:ascii="Times New Roman" w:eastAsia="Times New Roman" w:hAnsi="Times New Roman" w:cs="Times New Roman"/>
          <w:sz w:val="24"/>
          <w:szCs w:val="24"/>
        </w:rPr>
        <w:t>. Marine Ecology Progress Series, 236, 99-112.</w:t>
      </w:r>
    </w:p>
    <w:p w14:paraId="5C75B40E"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Prado, P., </w:t>
      </w:r>
      <w:proofErr w:type="spellStart"/>
      <w:r w:rsidRPr="005D6C4A">
        <w:rPr>
          <w:rFonts w:ascii="Times New Roman" w:eastAsia="Times New Roman" w:hAnsi="Times New Roman" w:cs="Times New Roman"/>
          <w:sz w:val="24"/>
          <w:szCs w:val="24"/>
        </w:rPr>
        <w:t>Alcoverro</w:t>
      </w:r>
      <w:proofErr w:type="spellEnd"/>
      <w:r w:rsidRPr="005D6C4A">
        <w:rPr>
          <w:rFonts w:ascii="Times New Roman" w:eastAsia="Times New Roman" w:hAnsi="Times New Roman" w:cs="Times New Roman"/>
          <w:sz w:val="24"/>
          <w:szCs w:val="24"/>
        </w:rPr>
        <w:t xml:space="preserve">, T., </w:t>
      </w:r>
      <w:proofErr w:type="spellStart"/>
      <w:r w:rsidRPr="005D6C4A">
        <w:rPr>
          <w:rFonts w:ascii="Times New Roman" w:eastAsia="Times New Roman" w:hAnsi="Times New Roman" w:cs="Times New Roman"/>
          <w:sz w:val="24"/>
          <w:szCs w:val="24"/>
        </w:rPr>
        <w:t>Martínez-Crego</w:t>
      </w:r>
      <w:proofErr w:type="spellEnd"/>
      <w:r w:rsidRPr="005D6C4A">
        <w:rPr>
          <w:rFonts w:ascii="Times New Roman" w:eastAsia="Times New Roman" w:hAnsi="Times New Roman" w:cs="Times New Roman"/>
          <w:sz w:val="24"/>
          <w:szCs w:val="24"/>
        </w:rPr>
        <w:t xml:space="preserve">, B., </w:t>
      </w:r>
      <w:proofErr w:type="spellStart"/>
      <w:r w:rsidRPr="005D6C4A">
        <w:rPr>
          <w:rFonts w:ascii="Times New Roman" w:eastAsia="Times New Roman" w:hAnsi="Times New Roman" w:cs="Times New Roman"/>
          <w:sz w:val="24"/>
          <w:szCs w:val="24"/>
        </w:rPr>
        <w:t>Vergés</w:t>
      </w:r>
      <w:proofErr w:type="spellEnd"/>
      <w:r w:rsidRPr="005D6C4A">
        <w:rPr>
          <w:rFonts w:ascii="Times New Roman" w:eastAsia="Times New Roman" w:hAnsi="Times New Roman" w:cs="Times New Roman"/>
          <w:sz w:val="24"/>
          <w:szCs w:val="24"/>
        </w:rPr>
        <w:t xml:space="preserve">, A., Pérez, M., &amp; Romero, J. (2007). </w:t>
      </w:r>
      <w:proofErr w:type="spellStart"/>
      <w:r w:rsidRPr="005D6C4A">
        <w:rPr>
          <w:rFonts w:ascii="Times New Roman" w:eastAsia="Times New Roman" w:hAnsi="Times New Roman" w:cs="Times New Roman"/>
          <w:sz w:val="24"/>
          <w:szCs w:val="24"/>
        </w:rPr>
        <w:t>Macrograzers</w:t>
      </w:r>
      <w:proofErr w:type="spellEnd"/>
      <w:r w:rsidRPr="005D6C4A">
        <w:rPr>
          <w:rFonts w:ascii="Times New Roman" w:eastAsia="Times New Roman" w:hAnsi="Times New Roman" w:cs="Times New Roman"/>
          <w:sz w:val="24"/>
          <w:szCs w:val="24"/>
        </w:rPr>
        <w:t xml:space="preserve"> strongly influence patterns of epiphytic assemblages in </w:t>
      </w:r>
      <w:proofErr w:type="spellStart"/>
      <w:r w:rsidRPr="005D6C4A">
        <w:rPr>
          <w:rFonts w:ascii="Times New Roman" w:eastAsia="Times New Roman" w:hAnsi="Times New Roman" w:cs="Times New Roman"/>
          <w:sz w:val="24"/>
          <w:szCs w:val="24"/>
        </w:rPr>
        <w:t>seagrass</w:t>
      </w:r>
      <w:proofErr w:type="spellEnd"/>
      <w:r w:rsidRPr="005D6C4A">
        <w:rPr>
          <w:rFonts w:ascii="Times New Roman" w:eastAsia="Times New Roman" w:hAnsi="Times New Roman" w:cs="Times New Roman"/>
          <w:sz w:val="24"/>
          <w:szCs w:val="24"/>
        </w:rPr>
        <w:t xml:space="preserve"> meadows. Journal of Experimental Marine Biology and Ecology, 350(1-2), 130-143.</w:t>
      </w:r>
    </w:p>
    <w:p w14:paraId="2A896E9B"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lastRenderedPageBreak/>
        <w:t xml:space="preserve">Saunders, J. E., </w:t>
      </w:r>
      <w:proofErr w:type="spellStart"/>
      <w:r w:rsidRPr="005D6C4A">
        <w:rPr>
          <w:rFonts w:ascii="Times New Roman" w:eastAsia="Times New Roman" w:hAnsi="Times New Roman" w:cs="Times New Roman"/>
          <w:sz w:val="24"/>
          <w:szCs w:val="24"/>
        </w:rPr>
        <w:t>Attrill</w:t>
      </w:r>
      <w:proofErr w:type="spellEnd"/>
      <w:r w:rsidRPr="005D6C4A">
        <w:rPr>
          <w:rFonts w:ascii="Times New Roman" w:eastAsia="Times New Roman" w:hAnsi="Times New Roman" w:cs="Times New Roman"/>
          <w:sz w:val="24"/>
          <w:szCs w:val="24"/>
        </w:rPr>
        <w:t xml:space="preserve">, M. J., Shaw, S. M., &amp; </w:t>
      </w:r>
      <w:proofErr w:type="spellStart"/>
      <w:r w:rsidRPr="005D6C4A">
        <w:rPr>
          <w:rFonts w:ascii="Times New Roman" w:eastAsia="Times New Roman" w:hAnsi="Times New Roman" w:cs="Times New Roman"/>
          <w:sz w:val="24"/>
          <w:szCs w:val="24"/>
        </w:rPr>
        <w:t>Rowden</w:t>
      </w:r>
      <w:proofErr w:type="spellEnd"/>
      <w:r w:rsidRPr="005D6C4A">
        <w:rPr>
          <w:rFonts w:ascii="Times New Roman" w:eastAsia="Times New Roman" w:hAnsi="Times New Roman" w:cs="Times New Roman"/>
          <w:sz w:val="24"/>
          <w:szCs w:val="24"/>
        </w:rPr>
        <w:t xml:space="preserve">, A. A. (2003). Spatial variability in the epiphytic algal assemblages of </w:t>
      </w:r>
      <w:proofErr w:type="spellStart"/>
      <w:r w:rsidRPr="005D6C4A">
        <w:rPr>
          <w:rFonts w:ascii="Times New Roman" w:eastAsia="Times New Roman" w:hAnsi="Times New Roman" w:cs="Times New Roman"/>
          <w:sz w:val="24"/>
          <w:szCs w:val="24"/>
        </w:rPr>
        <w:t>Zostera</w:t>
      </w:r>
      <w:proofErr w:type="spellEnd"/>
      <w:r w:rsidRPr="005D6C4A">
        <w:rPr>
          <w:rFonts w:ascii="Times New Roman" w:eastAsia="Times New Roman" w:hAnsi="Times New Roman" w:cs="Times New Roman"/>
          <w:sz w:val="24"/>
          <w:szCs w:val="24"/>
        </w:rPr>
        <w:t xml:space="preserve"> marina </w:t>
      </w:r>
      <w:proofErr w:type="spellStart"/>
      <w:r w:rsidRPr="005D6C4A">
        <w:rPr>
          <w:rFonts w:ascii="Times New Roman" w:eastAsia="Times New Roman" w:hAnsi="Times New Roman" w:cs="Times New Roman"/>
          <w:sz w:val="24"/>
          <w:szCs w:val="24"/>
        </w:rPr>
        <w:t>seagrass</w:t>
      </w:r>
      <w:proofErr w:type="spellEnd"/>
      <w:r w:rsidRPr="005D6C4A">
        <w:rPr>
          <w:rFonts w:ascii="Times New Roman" w:eastAsia="Times New Roman" w:hAnsi="Times New Roman" w:cs="Times New Roman"/>
          <w:sz w:val="24"/>
          <w:szCs w:val="24"/>
        </w:rPr>
        <w:t xml:space="preserve"> beds. Marine Ecology Progress Series, 249, 107-115.</w:t>
      </w:r>
    </w:p>
    <w:p w14:paraId="7564EAE6"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Amundrud</w:t>
      </w:r>
      <w:proofErr w:type="spellEnd"/>
      <w:r w:rsidRPr="005D6C4A">
        <w:rPr>
          <w:rFonts w:ascii="Times New Roman" w:eastAsia="Times New Roman" w:hAnsi="Times New Roman" w:cs="Times New Roman"/>
          <w:sz w:val="24"/>
          <w:szCs w:val="24"/>
        </w:rPr>
        <w:t xml:space="preserve">, S. L., </w:t>
      </w:r>
      <w:proofErr w:type="spellStart"/>
      <w:r w:rsidRPr="005D6C4A">
        <w:rPr>
          <w:rFonts w:ascii="Times New Roman" w:eastAsia="Times New Roman" w:hAnsi="Times New Roman" w:cs="Times New Roman"/>
          <w:sz w:val="24"/>
          <w:szCs w:val="24"/>
        </w:rPr>
        <w:t>Srivastava</w:t>
      </w:r>
      <w:proofErr w:type="spellEnd"/>
      <w:r w:rsidRPr="005D6C4A">
        <w:rPr>
          <w:rFonts w:ascii="Times New Roman" w:eastAsia="Times New Roman" w:hAnsi="Times New Roman" w:cs="Times New Roman"/>
          <w:sz w:val="24"/>
          <w:szCs w:val="24"/>
        </w:rPr>
        <w:t xml:space="preserve">, D. S., &amp; </w:t>
      </w:r>
      <w:proofErr w:type="spellStart"/>
      <w:r w:rsidRPr="005D6C4A">
        <w:rPr>
          <w:rFonts w:ascii="Times New Roman" w:eastAsia="Times New Roman" w:hAnsi="Times New Roman" w:cs="Times New Roman"/>
          <w:sz w:val="24"/>
          <w:szCs w:val="24"/>
        </w:rPr>
        <w:t>O'connor</w:t>
      </w:r>
      <w:proofErr w:type="spellEnd"/>
      <w:r w:rsidRPr="005D6C4A">
        <w:rPr>
          <w:rFonts w:ascii="Times New Roman" w:eastAsia="Times New Roman" w:hAnsi="Times New Roman" w:cs="Times New Roman"/>
          <w:sz w:val="24"/>
          <w:szCs w:val="24"/>
        </w:rPr>
        <w:t>, M. I. (2015). Indirect effects of predators control herbivore richness and abundance in a benthic eelgrass (</w:t>
      </w:r>
      <w:proofErr w:type="spellStart"/>
      <w:r w:rsidRPr="005D6C4A">
        <w:rPr>
          <w:rFonts w:ascii="Times New Roman" w:eastAsia="Times New Roman" w:hAnsi="Times New Roman" w:cs="Times New Roman"/>
          <w:sz w:val="24"/>
          <w:szCs w:val="24"/>
        </w:rPr>
        <w:t>Zostera</w:t>
      </w:r>
      <w:proofErr w:type="spellEnd"/>
      <w:r w:rsidRPr="005D6C4A">
        <w:rPr>
          <w:rFonts w:ascii="Times New Roman" w:eastAsia="Times New Roman" w:hAnsi="Times New Roman" w:cs="Times New Roman"/>
          <w:sz w:val="24"/>
          <w:szCs w:val="24"/>
        </w:rPr>
        <w:t xml:space="preserve"> marina) </w:t>
      </w:r>
      <w:proofErr w:type="spellStart"/>
      <w:r w:rsidRPr="005D6C4A">
        <w:rPr>
          <w:rFonts w:ascii="Times New Roman" w:eastAsia="Times New Roman" w:hAnsi="Times New Roman" w:cs="Times New Roman"/>
          <w:sz w:val="24"/>
          <w:szCs w:val="24"/>
        </w:rPr>
        <w:t>mesograzer</w:t>
      </w:r>
      <w:proofErr w:type="spellEnd"/>
      <w:r w:rsidRPr="005D6C4A">
        <w:rPr>
          <w:rFonts w:ascii="Times New Roman" w:eastAsia="Times New Roman" w:hAnsi="Times New Roman" w:cs="Times New Roman"/>
          <w:sz w:val="24"/>
          <w:szCs w:val="24"/>
        </w:rPr>
        <w:t xml:space="preserve"> community. Journal of Animal Ecology, 84(4), 1092-1102.</w:t>
      </w:r>
    </w:p>
    <w:p w14:paraId="3B947B68"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Huang, A. C., </w:t>
      </w:r>
      <w:proofErr w:type="spellStart"/>
      <w:r w:rsidRPr="005D6C4A">
        <w:rPr>
          <w:rFonts w:ascii="Times New Roman" w:eastAsia="Times New Roman" w:hAnsi="Times New Roman" w:cs="Times New Roman"/>
          <w:sz w:val="24"/>
          <w:szCs w:val="24"/>
        </w:rPr>
        <w:t>Essak</w:t>
      </w:r>
      <w:proofErr w:type="spellEnd"/>
      <w:r w:rsidRPr="005D6C4A">
        <w:rPr>
          <w:rFonts w:ascii="Times New Roman" w:eastAsia="Times New Roman" w:hAnsi="Times New Roman" w:cs="Times New Roman"/>
          <w:sz w:val="24"/>
          <w:szCs w:val="24"/>
        </w:rPr>
        <w:t xml:space="preserve">, M., &amp; </w:t>
      </w:r>
      <w:proofErr w:type="spellStart"/>
      <w:r w:rsidRPr="005D6C4A">
        <w:rPr>
          <w:rFonts w:ascii="Times New Roman" w:eastAsia="Times New Roman" w:hAnsi="Times New Roman" w:cs="Times New Roman"/>
          <w:sz w:val="24"/>
          <w:szCs w:val="24"/>
        </w:rPr>
        <w:t>O'connor</w:t>
      </w:r>
      <w:proofErr w:type="spellEnd"/>
      <w:r w:rsidRPr="005D6C4A">
        <w:rPr>
          <w:rFonts w:ascii="Times New Roman" w:eastAsia="Times New Roman" w:hAnsi="Times New Roman" w:cs="Times New Roman"/>
          <w:sz w:val="24"/>
          <w:szCs w:val="24"/>
        </w:rPr>
        <w:t xml:space="preserve">, M. I. (2015). Top–down control by great blue herons </w:t>
      </w:r>
      <w:proofErr w:type="spellStart"/>
      <w:r w:rsidRPr="005D6C4A">
        <w:rPr>
          <w:rFonts w:ascii="Times New Roman" w:eastAsia="Times New Roman" w:hAnsi="Times New Roman" w:cs="Times New Roman"/>
          <w:sz w:val="24"/>
          <w:szCs w:val="24"/>
        </w:rPr>
        <w:t>Ardea</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herodias</w:t>
      </w:r>
      <w:proofErr w:type="spellEnd"/>
      <w:r w:rsidRPr="005D6C4A">
        <w:rPr>
          <w:rFonts w:ascii="Times New Roman" w:eastAsia="Times New Roman" w:hAnsi="Times New Roman" w:cs="Times New Roman"/>
          <w:sz w:val="24"/>
          <w:szCs w:val="24"/>
        </w:rPr>
        <w:t xml:space="preserve"> regulates </w:t>
      </w:r>
      <w:proofErr w:type="spellStart"/>
      <w:r w:rsidRPr="005D6C4A">
        <w:rPr>
          <w:rFonts w:ascii="Times New Roman" w:eastAsia="Times New Roman" w:hAnsi="Times New Roman" w:cs="Times New Roman"/>
          <w:sz w:val="24"/>
          <w:szCs w:val="24"/>
        </w:rPr>
        <w:t>seagrass</w:t>
      </w:r>
      <w:proofErr w:type="spellEnd"/>
      <w:r w:rsidRPr="005D6C4A">
        <w:rPr>
          <w:rFonts w:ascii="Times New Roman" w:eastAsia="Times New Roman" w:hAnsi="Times New Roman" w:cs="Times New Roman"/>
          <w:sz w:val="24"/>
          <w:szCs w:val="24"/>
        </w:rPr>
        <w:t xml:space="preserve">‐associated </w:t>
      </w:r>
      <w:proofErr w:type="spellStart"/>
      <w:r w:rsidRPr="005D6C4A">
        <w:rPr>
          <w:rFonts w:ascii="Times New Roman" w:eastAsia="Times New Roman" w:hAnsi="Times New Roman" w:cs="Times New Roman"/>
          <w:sz w:val="24"/>
          <w:szCs w:val="24"/>
        </w:rPr>
        <w:t>epifauna</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Oikos</w:t>
      </w:r>
      <w:proofErr w:type="spellEnd"/>
      <w:r w:rsidRPr="005D6C4A">
        <w:rPr>
          <w:rFonts w:ascii="Times New Roman" w:eastAsia="Times New Roman" w:hAnsi="Times New Roman" w:cs="Times New Roman"/>
          <w:sz w:val="24"/>
          <w:szCs w:val="24"/>
        </w:rPr>
        <w:t>, 124(11), 1492-1501.</w:t>
      </w:r>
    </w:p>
    <w:p w14:paraId="4A4F1661"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Duffy, J. E., Reynolds, P. L., </w:t>
      </w:r>
      <w:proofErr w:type="spellStart"/>
      <w:r w:rsidRPr="005D6C4A">
        <w:rPr>
          <w:rFonts w:ascii="Times New Roman" w:eastAsia="Times New Roman" w:hAnsi="Times New Roman" w:cs="Times New Roman"/>
          <w:sz w:val="24"/>
          <w:szCs w:val="24"/>
        </w:rPr>
        <w:t>Boström</w:t>
      </w:r>
      <w:proofErr w:type="spellEnd"/>
      <w:r w:rsidRPr="005D6C4A">
        <w:rPr>
          <w:rFonts w:ascii="Times New Roman" w:eastAsia="Times New Roman" w:hAnsi="Times New Roman" w:cs="Times New Roman"/>
          <w:sz w:val="24"/>
          <w:szCs w:val="24"/>
        </w:rPr>
        <w:t xml:space="preserve">, C., Coyer, J. A., </w:t>
      </w:r>
      <w:proofErr w:type="spellStart"/>
      <w:r w:rsidRPr="005D6C4A">
        <w:rPr>
          <w:rFonts w:ascii="Times New Roman" w:eastAsia="Times New Roman" w:hAnsi="Times New Roman" w:cs="Times New Roman"/>
          <w:sz w:val="24"/>
          <w:szCs w:val="24"/>
        </w:rPr>
        <w:t>Cusson</w:t>
      </w:r>
      <w:proofErr w:type="spellEnd"/>
      <w:r w:rsidRPr="005D6C4A">
        <w:rPr>
          <w:rFonts w:ascii="Times New Roman" w:eastAsia="Times New Roman" w:hAnsi="Times New Roman" w:cs="Times New Roman"/>
          <w:sz w:val="24"/>
          <w:szCs w:val="24"/>
        </w:rPr>
        <w:t xml:space="preserve">, M., </w:t>
      </w:r>
      <w:proofErr w:type="spellStart"/>
      <w:r w:rsidRPr="005D6C4A">
        <w:rPr>
          <w:rFonts w:ascii="Times New Roman" w:eastAsia="Times New Roman" w:hAnsi="Times New Roman" w:cs="Times New Roman"/>
          <w:sz w:val="24"/>
          <w:szCs w:val="24"/>
        </w:rPr>
        <w:t>Donadi</w:t>
      </w:r>
      <w:proofErr w:type="spellEnd"/>
      <w:r w:rsidRPr="005D6C4A">
        <w:rPr>
          <w:rFonts w:ascii="Times New Roman" w:eastAsia="Times New Roman" w:hAnsi="Times New Roman" w:cs="Times New Roman"/>
          <w:sz w:val="24"/>
          <w:szCs w:val="24"/>
        </w:rPr>
        <w:t xml:space="preserve">, S., ... &amp; </w:t>
      </w:r>
      <w:proofErr w:type="spellStart"/>
      <w:r w:rsidRPr="005D6C4A">
        <w:rPr>
          <w:rFonts w:ascii="Times New Roman" w:eastAsia="Times New Roman" w:hAnsi="Times New Roman" w:cs="Times New Roman"/>
          <w:sz w:val="24"/>
          <w:szCs w:val="24"/>
        </w:rPr>
        <w:t>Fredriksen</w:t>
      </w:r>
      <w:proofErr w:type="spellEnd"/>
      <w:r w:rsidRPr="005D6C4A">
        <w:rPr>
          <w:rFonts w:ascii="Times New Roman" w:eastAsia="Times New Roman" w:hAnsi="Times New Roman" w:cs="Times New Roman"/>
          <w:sz w:val="24"/>
          <w:szCs w:val="24"/>
        </w:rPr>
        <w:t>, S. (2015). Biodiversity mediates top–down control in eelgrass ecosystems: a global comparative‐experimental approach. Ecology letters, 18(7), 696-705.</w:t>
      </w:r>
    </w:p>
    <w:p w14:paraId="571A59A9"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Reynolds, L. K., Marino, R., </w:t>
      </w:r>
      <w:proofErr w:type="spellStart"/>
      <w:r w:rsidRPr="005D6C4A">
        <w:rPr>
          <w:rFonts w:ascii="Times New Roman" w:eastAsia="Times New Roman" w:hAnsi="Times New Roman" w:cs="Times New Roman"/>
          <w:sz w:val="24"/>
          <w:szCs w:val="24"/>
        </w:rPr>
        <w:t>Muth</w:t>
      </w:r>
      <w:proofErr w:type="spellEnd"/>
      <w:r w:rsidRPr="005D6C4A">
        <w:rPr>
          <w:rFonts w:ascii="Times New Roman" w:eastAsia="Times New Roman" w:hAnsi="Times New Roman" w:cs="Times New Roman"/>
          <w:sz w:val="24"/>
          <w:szCs w:val="24"/>
        </w:rPr>
        <w:t xml:space="preserve">, M. F., </w:t>
      </w:r>
      <w:proofErr w:type="spellStart"/>
      <w:r w:rsidRPr="005D6C4A">
        <w:rPr>
          <w:rFonts w:ascii="Times New Roman" w:eastAsia="Times New Roman" w:hAnsi="Times New Roman" w:cs="Times New Roman"/>
          <w:sz w:val="24"/>
          <w:szCs w:val="24"/>
        </w:rPr>
        <w:t>McLenaghan</w:t>
      </w:r>
      <w:proofErr w:type="spellEnd"/>
      <w:r w:rsidRPr="005D6C4A">
        <w:rPr>
          <w:rFonts w:ascii="Times New Roman" w:eastAsia="Times New Roman" w:hAnsi="Times New Roman" w:cs="Times New Roman"/>
          <w:sz w:val="24"/>
          <w:szCs w:val="24"/>
        </w:rPr>
        <w:t xml:space="preserve">, N., </w:t>
      </w:r>
      <w:proofErr w:type="spellStart"/>
      <w:r w:rsidRPr="005D6C4A">
        <w:rPr>
          <w:rFonts w:ascii="Times New Roman" w:eastAsia="Times New Roman" w:hAnsi="Times New Roman" w:cs="Times New Roman"/>
          <w:sz w:val="24"/>
          <w:szCs w:val="24"/>
        </w:rPr>
        <w:t>Hayn</w:t>
      </w:r>
      <w:proofErr w:type="spellEnd"/>
      <w:r w:rsidRPr="005D6C4A">
        <w:rPr>
          <w:rFonts w:ascii="Times New Roman" w:eastAsia="Times New Roman" w:hAnsi="Times New Roman" w:cs="Times New Roman"/>
          <w:sz w:val="24"/>
          <w:szCs w:val="24"/>
        </w:rPr>
        <w:t xml:space="preserve">, M., Tyler, A. C., ... &amp; </w:t>
      </w:r>
      <w:proofErr w:type="spellStart"/>
      <w:r w:rsidRPr="005D6C4A">
        <w:rPr>
          <w:rFonts w:ascii="Times New Roman" w:eastAsia="Times New Roman" w:hAnsi="Times New Roman" w:cs="Times New Roman"/>
          <w:sz w:val="24"/>
          <w:szCs w:val="24"/>
        </w:rPr>
        <w:t>Howarth</w:t>
      </w:r>
      <w:proofErr w:type="spellEnd"/>
      <w:r w:rsidRPr="005D6C4A">
        <w:rPr>
          <w:rFonts w:ascii="Times New Roman" w:eastAsia="Times New Roman" w:hAnsi="Times New Roman" w:cs="Times New Roman"/>
          <w:sz w:val="24"/>
          <w:szCs w:val="24"/>
        </w:rPr>
        <w:t>, R. W. (2015). Evidence of grazer control on nitrogen fixation by eelgrass epiphytes in a temperate coastal bay. Marine Ecology Progress Series, 526, 11-19.</w:t>
      </w:r>
    </w:p>
    <w:p w14:paraId="28EE7ABE"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van </w:t>
      </w:r>
      <w:proofErr w:type="spellStart"/>
      <w:r w:rsidRPr="005D6C4A">
        <w:rPr>
          <w:rFonts w:ascii="Times New Roman" w:eastAsia="Times New Roman" w:hAnsi="Times New Roman" w:cs="Times New Roman"/>
          <w:sz w:val="24"/>
          <w:szCs w:val="24"/>
        </w:rPr>
        <w:t>Montfrans</w:t>
      </w:r>
      <w:proofErr w:type="spellEnd"/>
      <w:r w:rsidRPr="005D6C4A">
        <w:rPr>
          <w:rFonts w:ascii="Times New Roman" w:eastAsia="Times New Roman" w:hAnsi="Times New Roman" w:cs="Times New Roman"/>
          <w:sz w:val="24"/>
          <w:szCs w:val="24"/>
        </w:rPr>
        <w:t xml:space="preserve">, J., Wetzel, R. L., &amp; </w:t>
      </w:r>
      <w:proofErr w:type="spellStart"/>
      <w:r w:rsidRPr="005D6C4A">
        <w:rPr>
          <w:rFonts w:ascii="Times New Roman" w:eastAsia="Times New Roman" w:hAnsi="Times New Roman" w:cs="Times New Roman"/>
          <w:sz w:val="24"/>
          <w:szCs w:val="24"/>
        </w:rPr>
        <w:t>Orth</w:t>
      </w:r>
      <w:proofErr w:type="spellEnd"/>
      <w:r w:rsidRPr="005D6C4A">
        <w:rPr>
          <w:rFonts w:ascii="Times New Roman" w:eastAsia="Times New Roman" w:hAnsi="Times New Roman" w:cs="Times New Roman"/>
          <w:sz w:val="24"/>
          <w:szCs w:val="24"/>
        </w:rPr>
        <w:t xml:space="preserve">, R. J. (1984). Epiphyte-grazer relationships in </w:t>
      </w:r>
      <w:proofErr w:type="spellStart"/>
      <w:r w:rsidRPr="005D6C4A">
        <w:rPr>
          <w:rFonts w:ascii="Times New Roman" w:eastAsia="Times New Roman" w:hAnsi="Times New Roman" w:cs="Times New Roman"/>
          <w:sz w:val="24"/>
          <w:szCs w:val="24"/>
        </w:rPr>
        <w:t>seagrass</w:t>
      </w:r>
      <w:proofErr w:type="spellEnd"/>
      <w:r w:rsidRPr="005D6C4A">
        <w:rPr>
          <w:rFonts w:ascii="Times New Roman" w:eastAsia="Times New Roman" w:hAnsi="Times New Roman" w:cs="Times New Roman"/>
          <w:sz w:val="24"/>
          <w:szCs w:val="24"/>
        </w:rPr>
        <w:t xml:space="preserve"> meadows: consequences for </w:t>
      </w:r>
      <w:proofErr w:type="spellStart"/>
      <w:r w:rsidRPr="005D6C4A">
        <w:rPr>
          <w:rFonts w:ascii="Times New Roman" w:eastAsia="Times New Roman" w:hAnsi="Times New Roman" w:cs="Times New Roman"/>
          <w:sz w:val="24"/>
          <w:szCs w:val="24"/>
        </w:rPr>
        <w:t>seagrass</w:t>
      </w:r>
      <w:proofErr w:type="spellEnd"/>
      <w:r w:rsidRPr="005D6C4A">
        <w:rPr>
          <w:rFonts w:ascii="Times New Roman" w:eastAsia="Times New Roman" w:hAnsi="Times New Roman" w:cs="Times New Roman"/>
          <w:sz w:val="24"/>
          <w:szCs w:val="24"/>
        </w:rPr>
        <w:t xml:space="preserve"> growth and production. Estuaries, 7(4), 289-309.</w:t>
      </w:r>
    </w:p>
    <w:p w14:paraId="5FE79666"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Casola</w:t>
      </w:r>
      <w:proofErr w:type="spellEnd"/>
      <w:r w:rsidRPr="005D6C4A">
        <w:rPr>
          <w:rFonts w:ascii="Times New Roman" w:eastAsia="Times New Roman" w:hAnsi="Times New Roman" w:cs="Times New Roman"/>
          <w:sz w:val="24"/>
          <w:szCs w:val="24"/>
        </w:rPr>
        <w:t xml:space="preserve">, E., </w:t>
      </w:r>
      <w:proofErr w:type="spellStart"/>
      <w:r w:rsidRPr="005D6C4A">
        <w:rPr>
          <w:rFonts w:ascii="Times New Roman" w:eastAsia="Times New Roman" w:hAnsi="Times New Roman" w:cs="Times New Roman"/>
          <w:sz w:val="24"/>
          <w:szCs w:val="24"/>
        </w:rPr>
        <w:t>Scardi</w:t>
      </w:r>
      <w:proofErr w:type="spellEnd"/>
      <w:r w:rsidRPr="005D6C4A">
        <w:rPr>
          <w:rFonts w:ascii="Times New Roman" w:eastAsia="Times New Roman" w:hAnsi="Times New Roman" w:cs="Times New Roman"/>
          <w:sz w:val="24"/>
          <w:szCs w:val="24"/>
        </w:rPr>
        <w:t xml:space="preserve">, M., </w:t>
      </w:r>
      <w:proofErr w:type="spellStart"/>
      <w:r w:rsidRPr="005D6C4A">
        <w:rPr>
          <w:rFonts w:ascii="Times New Roman" w:eastAsia="Times New Roman" w:hAnsi="Times New Roman" w:cs="Times New Roman"/>
          <w:sz w:val="24"/>
          <w:szCs w:val="24"/>
        </w:rPr>
        <w:t>Mazzella</w:t>
      </w:r>
      <w:proofErr w:type="spellEnd"/>
      <w:r w:rsidRPr="005D6C4A">
        <w:rPr>
          <w:rFonts w:ascii="Times New Roman" w:eastAsia="Times New Roman" w:hAnsi="Times New Roman" w:cs="Times New Roman"/>
          <w:sz w:val="24"/>
          <w:szCs w:val="24"/>
        </w:rPr>
        <w:t xml:space="preserve">, L., &amp; </w:t>
      </w:r>
      <w:proofErr w:type="spellStart"/>
      <w:r w:rsidRPr="005D6C4A">
        <w:rPr>
          <w:rFonts w:ascii="Times New Roman" w:eastAsia="Times New Roman" w:hAnsi="Times New Roman" w:cs="Times New Roman"/>
          <w:sz w:val="24"/>
          <w:szCs w:val="24"/>
        </w:rPr>
        <w:t>Fresi</w:t>
      </w:r>
      <w:proofErr w:type="spellEnd"/>
      <w:r w:rsidRPr="005D6C4A">
        <w:rPr>
          <w:rFonts w:ascii="Times New Roman" w:eastAsia="Times New Roman" w:hAnsi="Times New Roman" w:cs="Times New Roman"/>
          <w:sz w:val="24"/>
          <w:szCs w:val="24"/>
        </w:rPr>
        <w:t xml:space="preserve">, E. (1987). Structure of the epiphytic community of </w:t>
      </w:r>
      <w:proofErr w:type="spellStart"/>
      <w:r w:rsidRPr="005D6C4A">
        <w:rPr>
          <w:rFonts w:ascii="Times New Roman" w:eastAsia="Times New Roman" w:hAnsi="Times New Roman" w:cs="Times New Roman"/>
          <w:sz w:val="24"/>
          <w:szCs w:val="24"/>
        </w:rPr>
        <w:t>Posidonia</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oceanica</w:t>
      </w:r>
      <w:proofErr w:type="spellEnd"/>
      <w:r w:rsidRPr="005D6C4A">
        <w:rPr>
          <w:rFonts w:ascii="Times New Roman" w:eastAsia="Times New Roman" w:hAnsi="Times New Roman" w:cs="Times New Roman"/>
          <w:sz w:val="24"/>
          <w:szCs w:val="24"/>
        </w:rPr>
        <w:t xml:space="preserve"> leaves in a shallow meadow. Marine Ecology, 8(4), 285-296.</w:t>
      </w:r>
    </w:p>
    <w:p w14:paraId="5281BCEB"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Knowles, L. L., &amp; Bell, S. S. (1998). The influence of habitat structure in faunal-habitat associations in a Tampa Bay </w:t>
      </w:r>
      <w:proofErr w:type="spellStart"/>
      <w:r w:rsidRPr="005D6C4A">
        <w:rPr>
          <w:rFonts w:ascii="Times New Roman" w:eastAsia="Times New Roman" w:hAnsi="Times New Roman" w:cs="Times New Roman"/>
          <w:sz w:val="24"/>
          <w:szCs w:val="24"/>
        </w:rPr>
        <w:t>seagrass</w:t>
      </w:r>
      <w:proofErr w:type="spellEnd"/>
      <w:r w:rsidRPr="005D6C4A">
        <w:rPr>
          <w:rFonts w:ascii="Times New Roman" w:eastAsia="Times New Roman" w:hAnsi="Times New Roman" w:cs="Times New Roman"/>
          <w:sz w:val="24"/>
          <w:szCs w:val="24"/>
        </w:rPr>
        <w:t xml:space="preserve"> system, Florida. Bulletin of Marine Science, 62(3), 781-794.</w:t>
      </w:r>
    </w:p>
    <w:p w14:paraId="5639527F"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lastRenderedPageBreak/>
        <w:t xml:space="preserve">Madsen, J. D., Chambers, P. A., James, W. F., Koch, E. W., &amp; Westlake, D. F. (2001). The interaction between water movement, sediment dynamics and submersed </w:t>
      </w:r>
      <w:proofErr w:type="spellStart"/>
      <w:r w:rsidRPr="005D6C4A">
        <w:rPr>
          <w:rFonts w:ascii="Times New Roman" w:eastAsia="Times New Roman" w:hAnsi="Times New Roman" w:cs="Times New Roman"/>
          <w:sz w:val="24"/>
          <w:szCs w:val="24"/>
        </w:rPr>
        <w:t>macrophytes</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Hydrobiologia</w:t>
      </w:r>
      <w:proofErr w:type="spellEnd"/>
      <w:r w:rsidRPr="005D6C4A">
        <w:rPr>
          <w:rFonts w:ascii="Times New Roman" w:eastAsia="Times New Roman" w:hAnsi="Times New Roman" w:cs="Times New Roman"/>
          <w:sz w:val="24"/>
          <w:szCs w:val="24"/>
        </w:rPr>
        <w:t>, 444(1-3), 71-84.</w:t>
      </w:r>
    </w:p>
    <w:p w14:paraId="701EA4C8"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Sand-Jensen, K. A. J. (1977). Effect of epiphytes on eelgrass photosynthesis. Aquatic Botany, 3, 55-63.</w:t>
      </w:r>
    </w:p>
    <w:p w14:paraId="62A473E8"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Kendrick, G. A., &amp; Burt, J. S. (1997). Seasonal changes in epiphytic macro-algae assemblages between offshore exposed and inshore protected </w:t>
      </w:r>
      <w:proofErr w:type="spellStart"/>
      <w:r w:rsidRPr="005D6C4A">
        <w:rPr>
          <w:rFonts w:ascii="Times New Roman" w:eastAsia="Times New Roman" w:hAnsi="Times New Roman" w:cs="Times New Roman"/>
          <w:sz w:val="24"/>
          <w:szCs w:val="24"/>
        </w:rPr>
        <w:t>Posidonia</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sinuosa</w:t>
      </w:r>
      <w:proofErr w:type="spellEnd"/>
      <w:r w:rsidRPr="005D6C4A">
        <w:rPr>
          <w:rFonts w:ascii="Times New Roman" w:eastAsia="Times New Roman" w:hAnsi="Times New Roman" w:cs="Times New Roman"/>
          <w:sz w:val="24"/>
          <w:szCs w:val="24"/>
        </w:rPr>
        <w:t xml:space="preserve"> Cambridge et </w:t>
      </w:r>
      <w:proofErr w:type="spellStart"/>
      <w:r w:rsidRPr="005D6C4A">
        <w:rPr>
          <w:rFonts w:ascii="Times New Roman" w:eastAsia="Times New Roman" w:hAnsi="Times New Roman" w:cs="Times New Roman"/>
          <w:sz w:val="24"/>
          <w:szCs w:val="24"/>
        </w:rPr>
        <w:t>Kuo</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seagrass</w:t>
      </w:r>
      <w:proofErr w:type="spellEnd"/>
      <w:r w:rsidRPr="005D6C4A">
        <w:rPr>
          <w:rFonts w:ascii="Times New Roman" w:eastAsia="Times New Roman" w:hAnsi="Times New Roman" w:cs="Times New Roman"/>
          <w:sz w:val="24"/>
          <w:szCs w:val="24"/>
        </w:rPr>
        <w:t xml:space="preserve"> meadows, Western Australia. </w:t>
      </w:r>
      <w:proofErr w:type="spellStart"/>
      <w:r w:rsidRPr="005D6C4A">
        <w:rPr>
          <w:rFonts w:ascii="Times New Roman" w:eastAsia="Times New Roman" w:hAnsi="Times New Roman" w:cs="Times New Roman"/>
          <w:sz w:val="24"/>
          <w:szCs w:val="24"/>
        </w:rPr>
        <w:t>Botanica</w:t>
      </w:r>
      <w:proofErr w:type="spellEnd"/>
      <w:r w:rsidRPr="005D6C4A">
        <w:rPr>
          <w:rFonts w:ascii="Times New Roman" w:eastAsia="Times New Roman" w:hAnsi="Times New Roman" w:cs="Times New Roman"/>
          <w:sz w:val="24"/>
          <w:szCs w:val="24"/>
        </w:rPr>
        <w:t xml:space="preserve"> marina, 40(1-6), 77-86.</w:t>
      </w:r>
    </w:p>
    <w:p w14:paraId="59FF70CF"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Borum</w:t>
      </w:r>
      <w:proofErr w:type="spellEnd"/>
      <w:r w:rsidRPr="005D6C4A">
        <w:rPr>
          <w:rFonts w:ascii="Times New Roman" w:eastAsia="Times New Roman" w:hAnsi="Times New Roman" w:cs="Times New Roman"/>
          <w:sz w:val="24"/>
          <w:szCs w:val="24"/>
        </w:rPr>
        <w:t>, J. (1985). Development of epiphytic communities on eelgrass (</w:t>
      </w:r>
      <w:proofErr w:type="spellStart"/>
      <w:r w:rsidRPr="005D6C4A">
        <w:rPr>
          <w:rFonts w:ascii="Times New Roman" w:eastAsia="Times New Roman" w:hAnsi="Times New Roman" w:cs="Times New Roman"/>
          <w:sz w:val="24"/>
          <w:szCs w:val="24"/>
        </w:rPr>
        <w:t>Zostera</w:t>
      </w:r>
      <w:proofErr w:type="spellEnd"/>
      <w:r w:rsidRPr="005D6C4A">
        <w:rPr>
          <w:rFonts w:ascii="Times New Roman" w:eastAsia="Times New Roman" w:hAnsi="Times New Roman" w:cs="Times New Roman"/>
          <w:sz w:val="24"/>
          <w:szCs w:val="24"/>
        </w:rPr>
        <w:t xml:space="preserve"> marina) along a nutrient gradient in a Danish estuary. Marine Biology, 87(2), 211-218.</w:t>
      </w:r>
    </w:p>
    <w:p w14:paraId="379793C2"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Harder T. (2008) Marine </w:t>
      </w:r>
      <w:proofErr w:type="spellStart"/>
      <w:r w:rsidRPr="005D6C4A">
        <w:rPr>
          <w:rFonts w:ascii="Times New Roman" w:eastAsia="Times New Roman" w:hAnsi="Times New Roman" w:cs="Times New Roman"/>
          <w:sz w:val="24"/>
          <w:szCs w:val="24"/>
        </w:rPr>
        <w:t>Epibiosis</w:t>
      </w:r>
      <w:proofErr w:type="spellEnd"/>
      <w:r w:rsidRPr="005D6C4A">
        <w:rPr>
          <w:rFonts w:ascii="Times New Roman" w:eastAsia="Times New Roman" w:hAnsi="Times New Roman" w:cs="Times New Roman"/>
          <w:sz w:val="24"/>
          <w:szCs w:val="24"/>
        </w:rPr>
        <w:t xml:space="preserve">: Concepts, Ecological Consequences and Host </w:t>
      </w:r>
      <w:proofErr w:type="spellStart"/>
      <w:r w:rsidRPr="005D6C4A">
        <w:rPr>
          <w:rFonts w:ascii="Times New Roman" w:eastAsia="Times New Roman" w:hAnsi="Times New Roman" w:cs="Times New Roman"/>
          <w:sz w:val="24"/>
          <w:szCs w:val="24"/>
        </w:rPr>
        <w:t>Defence</w:t>
      </w:r>
      <w:proofErr w:type="spellEnd"/>
      <w:r w:rsidRPr="005D6C4A">
        <w:rPr>
          <w:rFonts w:ascii="Times New Roman" w:eastAsia="Times New Roman" w:hAnsi="Times New Roman" w:cs="Times New Roman"/>
          <w:sz w:val="24"/>
          <w:szCs w:val="24"/>
        </w:rPr>
        <w:t>. In</w:t>
      </w:r>
      <w:proofErr w:type="gramStart"/>
      <w:r w:rsidRPr="005D6C4A">
        <w:rPr>
          <w:rFonts w:ascii="Times New Roman" w:eastAsia="Times New Roman" w:hAnsi="Times New Roman" w:cs="Times New Roman"/>
          <w:sz w:val="24"/>
          <w:szCs w:val="24"/>
        </w:rPr>
        <w:t>: .</w:t>
      </w:r>
      <w:proofErr w:type="gramEnd"/>
      <w:r w:rsidRPr="005D6C4A">
        <w:rPr>
          <w:rFonts w:ascii="Times New Roman" w:eastAsia="Times New Roman" w:hAnsi="Times New Roman" w:cs="Times New Roman"/>
          <w:sz w:val="24"/>
          <w:szCs w:val="24"/>
        </w:rPr>
        <w:t xml:space="preserve"> Springer Series on Biofilms. Springer, Berlin, Heidelberg</w:t>
      </w:r>
    </w:p>
    <w:p w14:paraId="4D0C5C28"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Silva, J., </w:t>
      </w:r>
      <w:proofErr w:type="spellStart"/>
      <w:r w:rsidRPr="005D6C4A">
        <w:rPr>
          <w:rFonts w:ascii="Times New Roman" w:eastAsia="Times New Roman" w:hAnsi="Times New Roman" w:cs="Times New Roman"/>
          <w:sz w:val="24"/>
          <w:szCs w:val="24"/>
        </w:rPr>
        <w:t>Barrote</w:t>
      </w:r>
      <w:proofErr w:type="spellEnd"/>
      <w:r w:rsidRPr="005D6C4A">
        <w:rPr>
          <w:rFonts w:ascii="Times New Roman" w:eastAsia="Times New Roman" w:hAnsi="Times New Roman" w:cs="Times New Roman"/>
          <w:sz w:val="24"/>
          <w:szCs w:val="24"/>
        </w:rPr>
        <w:t xml:space="preserve">, I., Costa, M. M., Albano, S., &amp; Santos, R. (2013). Physiological responses of </w:t>
      </w:r>
      <w:proofErr w:type="spellStart"/>
      <w:r w:rsidRPr="005D6C4A">
        <w:rPr>
          <w:rFonts w:ascii="Times New Roman" w:eastAsia="Times New Roman" w:hAnsi="Times New Roman" w:cs="Times New Roman"/>
          <w:sz w:val="24"/>
          <w:szCs w:val="24"/>
        </w:rPr>
        <w:t>Zostera</w:t>
      </w:r>
      <w:proofErr w:type="spellEnd"/>
      <w:r w:rsidRPr="005D6C4A">
        <w:rPr>
          <w:rFonts w:ascii="Times New Roman" w:eastAsia="Times New Roman" w:hAnsi="Times New Roman" w:cs="Times New Roman"/>
          <w:sz w:val="24"/>
          <w:szCs w:val="24"/>
        </w:rPr>
        <w:t xml:space="preserve"> marina and </w:t>
      </w:r>
      <w:proofErr w:type="spellStart"/>
      <w:r w:rsidRPr="005D6C4A">
        <w:rPr>
          <w:rFonts w:ascii="Times New Roman" w:eastAsia="Times New Roman" w:hAnsi="Times New Roman" w:cs="Times New Roman"/>
          <w:sz w:val="24"/>
          <w:szCs w:val="24"/>
        </w:rPr>
        <w:t>Cymodocea</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nodosa</w:t>
      </w:r>
      <w:proofErr w:type="spellEnd"/>
      <w:r w:rsidRPr="005D6C4A">
        <w:rPr>
          <w:rFonts w:ascii="Times New Roman" w:eastAsia="Times New Roman" w:hAnsi="Times New Roman" w:cs="Times New Roman"/>
          <w:sz w:val="24"/>
          <w:szCs w:val="24"/>
        </w:rPr>
        <w:t xml:space="preserve"> to light-limitation stress. </w:t>
      </w:r>
      <w:proofErr w:type="spellStart"/>
      <w:r w:rsidRPr="005D6C4A">
        <w:rPr>
          <w:rFonts w:ascii="Times New Roman" w:eastAsia="Times New Roman" w:hAnsi="Times New Roman" w:cs="Times New Roman"/>
          <w:sz w:val="24"/>
          <w:szCs w:val="24"/>
        </w:rPr>
        <w:t>PloS</w:t>
      </w:r>
      <w:proofErr w:type="spellEnd"/>
      <w:r w:rsidRPr="005D6C4A">
        <w:rPr>
          <w:rFonts w:ascii="Times New Roman" w:eastAsia="Times New Roman" w:hAnsi="Times New Roman" w:cs="Times New Roman"/>
          <w:sz w:val="24"/>
          <w:szCs w:val="24"/>
        </w:rPr>
        <w:t xml:space="preserve"> one, 8(11), e81058.</w:t>
      </w:r>
    </w:p>
    <w:p w14:paraId="6E384CD6"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Holmström</w:t>
      </w:r>
      <w:proofErr w:type="spellEnd"/>
      <w:r w:rsidRPr="005D6C4A">
        <w:rPr>
          <w:rFonts w:ascii="Times New Roman" w:eastAsia="Times New Roman" w:hAnsi="Times New Roman" w:cs="Times New Roman"/>
          <w:sz w:val="24"/>
          <w:szCs w:val="24"/>
        </w:rPr>
        <w:t xml:space="preserve">, C., Egan, S., Franks, A., </w:t>
      </w:r>
      <w:proofErr w:type="spellStart"/>
      <w:r w:rsidRPr="005D6C4A">
        <w:rPr>
          <w:rFonts w:ascii="Times New Roman" w:eastAsia="Times New Roman" w:hAnsi="Times New Roman" w:cs="Times New Roman"/>
          <w:sz w:val="24"/>
          <w:szCs w:val="24"/>
        </w:rPr>
        <w:t>McCloy</w:t>
      </w:r>
      <w:proofErr w:type="spellEnd"/>
      <w:r w:rsidRPr="005D6C4A">
        <w:rPr>
          <w:rFonts w:ascii="Times New Roman" w:eastAsia="Times New Roman" w:hAnsi="Times New Roman" w:cs="Times New Roman"/>
          <w:sz w:val="24"/>
          <w:szCs w:val="24"/>
        </w:rPr>
        <w:t xml:space="preserve">, S., &amp; </w:t>
      </w:r>
      <w:proofErr w:type="spellStart"/>
      <w:r w:rsidRPr="005D6C4A">
        <w:rPr>
          <w:rFonts w:ascii="Times New Roman" w:eastAsia="Times New Roman" w:hAnsi="Times New Roman" w:cs="Times New Roman"/>
          <w:sz w:val="24"/>
          <w:szCs w:val="24"/>
        </w:rPr>
        <w:t>Kjelleberg</w:t>
      </w:r>
      <w:proofErr w:type="spellEnd"/>
      <w:r w:rsidRPr="005D6C4A">
        <w:rPr>
          <w:rFonts w:ascii="Times New Roman" w:eastAsia="Times New Roman" w:hAnsi="Times New Roman" w:cs="Times New Roman"/>
          <w:sz w:val="24"/>
          <w:szCs w:val="24"/>
        </w:rPr>
        <w:t xml:space="preserve">, S. (2002). Antifouling activities expressed by marine surface associated </w:t>
      </w:r>
      <w:proofErr w:type="spellStart"/>
      <w:r w:rsidRPr="005D6C4A">
        <w:rPr>
          <w:rFonts w:ascii="Times New Roman" w:eastAsia="Times New Roman" w:hAnsi="Times New Roman" w:cs="Times New Roman"/>
          <w:sz w:val="24"/>
          <w:szCs w:val="24"/>
        </w:rPr>
        <w:t>Pseudoalteromonas</w:t>
      </w:r>
      <w:proofErr w:type="spellEnd"/>
      <w:r w:rsidRPr="005D6C4A">
        <w:rPr>
          <w:rFonts w:ascii="Times New Roman" w:eastAsia="Times New Roman" w:hAnsi="Times New Roman" w:cs="Times New Roman"/>
          <w:sz w:val="24"/>
          <w:szCs w:val="24"/>
        </w:rPr>
        <w:t xml:space="preserve"> species. FEMS microbiology ecology, 41(1), 47-58.</w:t>
      </w:r>
    </w:p>
    <w:p w14:paraId="00E89393"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McRoy</w:t>
      </w:r>
      <w:proofErr w:type="spellEnd"/>
      <w:r w:rsidRPr="005D6C4A">
        <w:rPr>
          <w:rFonts w:ascii="Times New Roman" w:eastAsia="Times New Roman" w:hAnsi="Times New Roman" w:cs="Times New Roman"/>
          <w:sz w:val="24"/>
          <w:szCs w:val="24"/>
        </w:rPr>
        <w:t xml:space="preserve">, C. P., &amp; Goering, J. J. (1974). Nutrient transfer between the </w:t>
      </w:r>
      <w:proofErr w:type="spellStart"/>
      <w:r w:rsidRPr="005D6C4A">
        <w:rPr>
          <w:rFonts w:ascii="Times New Roman" w:eastAsia="Times New Roman" w:hAnsi="Times New Roman" w:cs="Times New Roman"/>
          <w:sz w:val="24"/>
          <w:szCs w:val="24"/>
        </w:rPr>
        <w:t>seagrass</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Zostera</w:t>
      </w:r>
      <w:proofErr w:type="spellEnd"/>
      <w:r w:rsidRPr="005D6C4A">
        <w:rPr>
          <w:rFonts w:ascii="Times New Roman" w:eastAsia="Times New Roman" w:hAnsi="Times New Roman" w:cs="Times New Roman"/>
          <w:sz w:val="24"/>
          <w:szCs w:val="24"/>
        </w:rPr>
        <w:t xml:space="preserve"> marina and its epiphytes. Nature, 248(5444), 173.</w:t>
      </w:r>
    </w:p>
    <w:p w14:paraId="75721C2E"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Penhale</w:t>
      </w:r>
      <w:proofErr w:type="spellEnd"/>
      <w:r w:rsidRPr="005D6C4A">
        <w:rPr>
          <w:rFonts w:ascii="Times New Roman" w:eastAsia="Times New Roman" w:hAnsi="Times New Roman" w:cs="Times New Roman"/>
          <w:sz w:val="24"/>
          <w:szCs w:val="24"/>
        </w:rPr>
        <w:t xml:space="preserve">, P. A. (1977). </w:t>
      </w:r>
      <w:proofErr w:type="spellStart"/>
      <w:r w:rsidRPr="005D6C4A">
        <w:rPr>
          <w:rFonts w:ascii="Times New Roman" w:eastAsia="Times New Roman" w:hAnsi="Times New Roman" w:cs="Times New Roman"/>
          <w:sz w:val="24"/>
          <w:szCs w:val="24"/>
        </w:rPr>
        <w:t>Macrophyte</w:t>
      </w:r>
      <w:proofErr w:type="spellEnd"/>
      <w:r w:rsidRPr="005D6C4A">
        <w:rPr>
          <w:rFonts w:ascii="Times New Roman" w:eastAsia="Times New Roman" w:hAnsi="Times New Roman" w:cs="Times New Roman"/>
          <w:sz w:val="24"/>
          <w:szCs w:val="24"/>
        </w:rPr>
        <w:t>-epiphyte biomass and productivity in an eelgrass (</w:t>
      </w:r>
      <w:proofErr w:type="spellStart"/>
      <w:r w:rsidRPr="005D6C4A">
        <w:rPr>
          <w:rFonts w:ascii="Times New Roman" w:eastAsia="Times New Roman" w:hAnsi="Times New Roman" w:cs="Times New Roman"/>
          <w:sz w:val="24"/>
          <w:szCs w:val="24"/>
        </w:rPr>
        <w:t>Zostera</w:t>
      </w:r>
      <w:proofErr w:type="spellEnd"/>
      <w:r w:rsidRPr="005D6C4A">
        <w:rPr>
          <w:rFonts w:ascii="Times New Roman" w:eastAsia="Times New Roman" w:hAnsi="Times New Roman" w:cs="Times New Roman"/>
          <w:sz w:val="24"/>
          <w:szCs w:val="24"/>
        </w:rPr>
        <w:t xml:space="preserve"> marina L.) community. Journal of Experimental Marine Biology and Ecology, 26(2), 211-224.</w:t>
      </w:r>
    </w:p>
    <w:p w14:paraId="35B0103E"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lastRenderedPageBreak/>
        <w:t>Harlin</w:t>
      </w:r>
      <w:proofErr w:type="spellEnd"/>
      <w:r w:rsidRPr="005D6C4A">
        <w:rPr>
          <w:rFonts w:ascii="Times New Roman" w:eastAsia="Times New Roman" w:hAnsi="Times New Roman" w:cs="Times New Roman"/>
          <w:sz w:val="24"/>
          <w:szCs w:val="24"/>
        </w:rPr>
        <w:t xml:space="preserve">, M. M. (1975). Epiphyte—host relations in </w:t>
      </w:r>
      <w:proofErr w:type="spellStart"/>
      <w:r w:rsidRPr="005D6C4A">
        <w:rPr>
          <w:rFonts w:ascii="Times New Roman" w:eastAsia="Times New Roman" w:hAnsi="Times New Roman" w:cs="Times New Roman"/>
          <w:sz w:val="24"/>
          <w:szCs w:val="24"/>
        </w:rPr>
        <w:t>seagrass</w:t>
      </w:r>
      <w:proofErr w:type="spellEnd"/>
      <w:r w:rsidRPr="005D6C4A">
        <w:rPr>
          <w:rFonts w:ascii="Times New Roman" w:eastAsia="Times New Roman" w:hAnsi="Times New Roman" w:cs="Times New Roman"/>
          <w:sz w:val="24"/>
          <w:szCs w:val="24"/>
        </w:rPr>
        <w:t xml:space="preserve"> communities. Aquatic Botany, 1, 125-131.</w:t>
      </w:r>
    </w:p>
    <w:p w14:paraId="3E6BDF62"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Coleman, V. L., &amp; Burkholder, J. M. (1994). Community structure and productivity of epiphytic microalgae on eelgrass (</w:t>
      </w:r>
      <w:proofErr w:type="spellStart"/>
      <w:r w:rsidRPr="005D6C4A">
        <w:rPr>
          <w:rFonts w:ascii="Times New Roman" w:eastAsia="Times New Roman" w:hAnsi="Times New Roman" w:cs="Times New Roman"/>
          <w:sz w:val="24"/>
          <w:szCs w:val="24"/>
        </w:rPr>
        <w:t>Zostera</w:t>
      </w:r>
      <w:proofErr w:type="spellEnd"/>
      <w:r w:rsidRPr="005D6C4A">
        <w:rPr>
          <w:rFonts w:ascii="Times New Roman" w:eastAsia="Times New Roman" w:hAnsi="Times New Roman" w:cs="Times New Roman"/>
          <w:sz w:val="24"/>
          <w:szCs w:val="24"/>
        </w:rPr>
        <w:t xml:space="preserve"> marina L.) under water-column nitrate enrichment. Journal of Experimental Marine Biology and Ecology, 179(1), 29-48.</w:t>
      </w:r>
    </w:p>
    <w:p w14:paraId="4B6589AB"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Lin, H. J., Nixon, S. W., Taylor, D. I., Granger, S. L., &amp; Buckley, B. A. (1996). Responses of epiphytes on eelgrass, </w:t>
      </w:r>
      <w:proofErr w:type="spellStart"/>
      <w:r w:rsidRPr="005D6C4A">
        <w:rPr>
          <w:rFonts w:ascii="Times New Roman" w:eastAsia="Times New Roman" w:hAnsi="Times New Roman" w:cs="Times New Roman"/>
          <w:sz w:val="24"/>
          <w:szCs w:val="24"/>
        </w:rPr>
        <w:t>Zostera</w:t>
      </w:r>
      <w:proofErr w:type="spellEnd"/>
      <w:r w:rsidRPr="005D6C4A">
        <w:rPr>
          <w:rFonts w:ascii="Times New Roman" w:eastAsia="Times New Roman" w:hAnsi="Times New Roman" w:cs="Times New Roman"/>
          <w:sz w:val="24"/>
          <w:szCs w:val="24"/>
        </w:rPr>
        <w:t xml:space="preserve"> marina L., to separate and combined nitrogen and phosphorus enrichment. Aquatic Botany, 52(4), 243-258.</w:t>
      </w:r>
    </w:p>
    <w:p w14:paraId="115F4183"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Morgan, M. D., &amp; Kitting, C. L. (1984). Productivity and utilization of the </w:t>
      </w:r>
      <w:proofErr w:type="spellStart"/>
      <w:r w:rsidRPr="005D6C4A">
        <w:rPr>
          <w:rFonts w:ascii="Times New Roman" w:eastAsia="Times New Roman" w:hAnsi="Times New Roman" w:cs="Times New Roman"/>
          <w:sz w:val="24"/>
          <w:szCs w:val="24"/>
        </w:rPr>
        <w:t>seagrass</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Halodule</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wrightii</w:t>
      </w:r>
      <w:proofErr w:type="spellEnd"/>
      <w:r w:rsidRPr="005D6C4A">
        <w:rPr>
          <w:rFonts w:ascii="Times New Roman" w:eastAsia="Times New Roman" w:hAnsi="Times New Roman" w:cs="Times New Roman"/>
          <w:sz w:val="24"/>
          <w:szCs w:val="24"/>
        </w:rPr>
        <w:t xml:space="preserve"> and its attached epiphytes. Limnology and Oceanography, 29(5), 1066-1076.</w:t>
      </w:r>
    </w:p>
    <w:p w14:paraId="0E60F0A5"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Fry, B. (1984). 13C/12C ratios and the trophic importance of algae in Florida </w:t>
      </w:r>
      <w:proofErr w:type="spellStart"/>
      <w:r w:rsidRPr="005D6C4A">
        <w:rPr>
          <w:rFonts w:ascii="Times New Roman" w:eastAsia="Times New Roman" w:hAnsi="Times New Roman" w:cs="Times New Roman"/>
          <w:sz w:val="24"/>
          <w:szCs w:val="24"/>
        </w:rPr>
        <w:t>Syringodium</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filiforme</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seagrass</w:t>
      </w:r>
      <w:proofErr w:type="spellEnd"/>
      <w:r w:rsidRPr="005D6C4A">
        <w:rPr>
          <w:rFonts w:ascii="Times New Roman" w:eastAsia="Times New Roman" w:hAnsi="Times New Roman" w:cs="Times New Roman"/>
          <w:sz w:val="24"/>
          <w:szCs w:val="24"/>
        </w:rPr>
        <w:t xml:space="preserve"> meadows. Marine biology, 79(1), 11-19.</w:t>
      </w:r>
    </w:p>
    <w:p w14:paraId="37FCAA4E"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Connolly, R. M. (1994). A comparison of fish assemblages from </w:t>
      </w:r>
      <w:proofErr w:type="spellStart"/>
      <w:r w:rsidRPr="005D6C4A">
        <w:rPr>
          <w:rFonts w:ascii="Times New Roman" w:eastAsia="Times New Roman" w:hAnsi="Times New Roman" w:cs="Times New Roman"/>
          <w:sz w:val="24"/>
          <w:szCs w:val="24"/>
        </w:rPr>
        <w:t>seagrass</w:t>
      </w:r>
      <w:proofErr w:type="spellEnd"/>
      <w:r w:rsidRPr="005D6C4A">
        <w:rPr>
          <w:rFonts w:ascii="Times New Roman" w:eastAsia="Times New Roman" w:hAnsi="Times New Roman" w:cs="Times New Roman"/>
          <w:sz w:val="24"/>
          <w:szCs w:val="24"/>
        </w:rPr>
        <w:t xml:space="preserve"> and </w:t>
      </w:r>
      <w:proofErr w:type="spellStart"/>
      <w:r w:rsidRPr="005D6C4A">
        <w:rPr>
          <w:rFonts w:ascii="Times New Roman" w:eastAsia="Times New Roman" w:hAnsi="Times New Roman" w:cs="Times New Roman"/>
          <w:sz w:val="24"/>
          <w:szCs w:val="24"/>
        </w:rPr>
        <w:t>unvegetated</w:t>
      </w:r>
      <w:proofErr w:type="spellEnd"/>
      <w:r w:rsidRPr="005D6C4A">
        <w:rPr>
          <w:rFonts w:ascii="Times New Roman" w:eastAsia="Times New Roman" w:hAnsi="Times New Roman" w:cs="Times New Roman"/>
          <w:sz w:val="24"/>
          <w:szCs w:val="24"/>
        </w:rPr>
        <w:t xml:space="preserve"> areas of a southern Australian estuary. Marine and Freshwater Research, 45(6), 1033-1044.</w:t>
      </w:r>
    </w:p>
    <w:p w14:paraId="731E4D4C"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Boström</w:t>
      </w:r>
      <w:proofErr w:type="spellEnd"/>
      <w:r w:rsidRPr="005D6C4A">
        <w:rPr>
          <w:rFonts w:ascii="Times New Roman" w:eastAsia="Times New Roman" w:hAnsi="Times New Roman" w:cs="Times New Roman"/>
          <w:sz w:val="24"/>
          <w:szCs w:val="24"/>
        </w:rPr>
        <w:t xml:space="preserve">, C., &amp; </w:t>
      </w:r>
      <w:proofErr w:type="spellStart"/>
      <w:r w:rsidRPr="005D6C4A">
        <w:rPr>
          <w:rFonts w:ascii="Times New Roman" w:eastAsia="Times New Roman" w:hAnsi="Times New Roman" w:cs="Times New Roman"/>
          <w:sz w:val="24"/>
          <w:szCs w:val="24"/>
        </w:rPr>
        <w:t>Bonsdorff</w:t>
      </w:r>
      <w:proofErr w:type="spellEnd"/>
      <w:r w:rsidRPr="005D6C4A">
        <w:rPr>
          <w:rFonts w:ascii="Times New Roman" w:eastAsia="Times New Roman" w:hAnsi="Times New Roman" w:cs="Times New Roman"/>
          <w:sz w:val="24"/>
          <w:szCs w:val="24"/>
        </w:rPr>
        <w:t xml:space="preserve">, E. (1997). Community structure and spatial variation of benthic invertebrates associated with </w:t>
      </w:r>
      <w:proofErr w:type="spellStart"/>
      <w:r w:rsidRPr="005D6C4A">
        <w:rPr>
          <w:rFonts w:ascii="Times New Roman" w:eastAsia="Times New Roman" w:hAnsi="Times New Roman" w:cs="Times New Roman"/>
          <w:sz w:val="24"/>
          <w:szCs w:val="24"/>
        </w:rPr>
        <w:t>Zostera</w:t>
      </w:r>
      <w:proofErr w:type="spellEnd"/>
      <w:r w:rsidRPr="005D6C4A">
        <w:rPr>
          <w:rFonts w:ascii="Times New Roman" w:eastAsia="Times New Roman" w:hAnsi="Times New Roman" w:cs="Times New Roman"/>
          <w:sz w:val="24"/>
          <w:szCs w:val="24"/>
        </w:rPr>
        <w:t xml:space="preserve"> marina (L.) beds in the northern Baltic Sea. Journal of Sea Research, 37(1-2), 153-166.</w:t>
      </w:r>
    </w:p>
    <w:p w14:paraId="6C884A14"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Sheridan, P. (1997). Benthos of adjacent mangrove, </w:t>
      </w:r>
      <w:proofErr w:type="spellStart"/>
      <w:r w:rsidRPr="005D6C4A">
        <w:rPr>
          <w:rFonts w:ascii="Times New Roman" w:eastAsia="Times New Roman" w:hAnsi="Times New Roman" w:cs="Times New Roman"/>
          <w:sz w:val="24"/>
          <w:szCs w:val="24"/>
        </w:rPr>
        <w:t>seagrass</w:t>
      </w:r>
      <w:proofErr w:type="spellEnd"/>
      <w:r w:rsidRPr="005D6C4A">
        <w:rPr>
          <w:rFonts w:ascii="Times New Roman" w:eastAsia="Times New Roman" w:hAnsi="Times New Roman" w:cs="Times New Roman"/>
          <w:sz w:val="24"/>
          <w:szCs w:val="24"/>
        </w:rPr>
        <w:t xml:space="preserve"> and non-vegetated habitats in Rookery Bay, Florida, USA. Estuarine, Coastal and Shelf Science, 44(4), 455-469.</w:t>
      </w:r>
    </w:p>
    <w:p w14:paraId="438EC9A4"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Webster, P. J., </w:t>
      </w:r>
      <w:proofErr w:type="spellStart"/>
      <w:r w:rsidRPr="005D6C4A">
        <w:rPr>
          <w:rFonts w:ascii="Times New Roman" w:eastAsia="Times New Roman" w:hAnsi="Times New Roman" w:cs="Times New Roman"/>
          <w:sz w:val="24"/>
          <w:szCs w:val="24"/>
        </w:rPr>
        <w:t>Rowden</w:t>
      </w:r>
      <w:proofErr w:type="spellEnd"/>
      <w:r w:rsidRPr="005D6C4A">
        <w:rPr>
          <w:rFonts w:ascii="Times New Roman" w:eastAsia="Times New Roman" w:hAnsi="Times New Roman" w:cs="Times New Roman"/>
          <w:sz w:val="24"/>
          <w:szCs w:val="24"/>
        </w:rPr>
        <w:t xml:space="preserve">, A. A., &amp; </w:t>
      </w:r>
      <w:proofErr w:type="spellStart"/>
      <w:r w:rsidRPr="005D6C4A">
        <w:rPr>
          <w:rFonts w:ascii="Times New Roman" w:eastAsia="Times New Roman" w:hAnsi="Times New Roman" w:cs="Times New Roman"/>
          <w:sz w:val="24"/>
          <w:szCs w:val="24"/>
        </w:rPr>
        <w:t>Attrill</w:t>
      </w:r>
      <w:proofErr w:type="spellEnd"/>
      <w:r w:rsidRPr="005D6C4A">
        <w:rPr>
          <w:rFonts w:ascii="Times New Roman" w:eastAsia="Times New Roman" w:hAnsi="Times New Roman" w:cs="Times New Roman"/>
          <w:sz w:val="24"/>
          <w:szCs w:val="24"/>
        </w:rPr>
        <w:t xml:space="preserve">, M. J. (1998). </w:t>
      </w:r>
      <w:proofErr w:type="gramStart"/>
      <w:r w:rsidRPr="005D6C4A">
        <w:rPr>
          <w:rFonts w:ascii="Times New Roman" w:eastAsia="Times New Roman" w:hAnsi="Times New Roman" w:cs="Times New Roman"/>
          <w:sz w:val="24"/>
          <w:szCs w:val="24"/>
        </w:rPr>
        <w:t xml:space="preserve">Effect of Shoot Density on the </w:t>
      </w:r>
      <w:proofErr w:type="spellStart"/>
      <w:r w:rsidRPr="005D6C4A">
        <w:rPr>
          <w:rFonts w:ascii="Times New Roman" w:eastAsia="Times New Roman" w:hAnsi="Times New Roman" w:cs="Times New Roman"/>
          <w:sz w:val="24"/>
          <w:szCs w:val="24"/>
        </w:rPr>
        <w:t>Infaunal</w:t>
      </w:r>
      <w:proofErr w:type="spellEnd"/>
      <w:r w:rsidRPr="005D6C4A">
        <w:rPr>
          <w:rFonts w:ascii="Times New Roman" w:eastAsia="Times New Roman" w:hAnsi="Times New Roman" w:cs="Times New Roman"/>
          <w:sz w:val="24"/>
          <w:szCs w:val="24"/>
        </w:rPr>
        <w:t xml:space="preserve"> Macro-invertebrate Community within </w:t>
      </w:r>
      <w:proofErr w:type="spellStart"/>
      <w:r w:rsidRPr="005D6C4A">
        <w:rPr>
          <w:rFonts w:ascii="Times New Roman" w:eastAsia="Times New Roman" w:hAnsi="Times New Roman" w:cs="Times New Roman"/>
          <w:sz w:val="24"/>
          <w:szCs w:val="24"/>
        </w:rPr>
        <w:t>aZostera</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marinaSeagrass</w:t>
      </w:r>
      <w:proofErr w:type="spellEnd"/>
      <w:r w:rsidRPr="005D6C4A">
        <w:rPr>
          <w:rFonts w:ascii="Times New Roman" w:eastAsia="Times New Roman" w:hAnsi="Times New Roman" w:cs="Times New Roman"/>
          <w:sz w:val="24"/>
          <w:szCs w:val="24"/>
        </w:rPr>
        <w:t xml:space="preserve"> Bed.</w:t>
      </w:r>
      <w:proofErr w:type="gramEnd"/>
      <w:r w:rsidRPr="005D6C4A">
        <w:rPr>
          <w:rFonts w:ascii="Times New Roman" w:eastAsia="Times New Roman" w:hAnsi="Times New Roman" w:cs="Times New Roman"/>
          <w:sz w:val="24"/>
          <w:szCs w:val="24"/>
        </w:rPr>
        <w:t xml:space="preserve"> Estuarine, Coastal and </w:t>
      </w:r>
      <w:r w:rsidRPr="005D6C4A">
        <w:rPr>
          <w:rFonts w:ascii="Times New Roman" w:eastAsia="Times New Roman" w:hAnsi="Times New Roman" w:cs="Times New Roman"/>
          <w:sz w:val="24"/>
          <w:szCs w:val="24"/>
        </w:rPr>
        <w:lastRenderedPageBreak/>
        <w:t>Shelf Science, 47(3), 351-357.</w:t>
      </w:r>
    </w:p>
    <w:p w14:paraId="57DA7377"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Heck, K. L., &amp; </w:t>
      </w:r>
      <w:proofErr w:type="spellStart"/>
      <w:r w:rsidRPr="005D6C4A">
        <w:rPr>
          <w:rFonts w:ascii="Times New Roman" w:eastAsia="Times New Roman" w:hAnsi="Times New Roman" w:cs="Times New Roman"/>
          <w:sz w:val="24"/>
          <w:szCs w:val="24"/>
        </w:rPr>
        <w:t>Orth</w:t>
      </w:r>
      <w:proofErr w:type="spellEnd"/>
      <w:r w:rsidRPr="005D6C4A">
        <w:rPr>
          <w:rFonts w:ascii="Times New Roman" w:eastAsia="Times New Roman" w:hAnsi="Times New Roman" w:cs="Times New Roman"/>
          <w:sz w:val="24"/>
          <w:szCs w:val="24"/>
        </w:rPr>
        <w:t>, R. J. (1980). Structural components of eelgrass (</w:t>
      </w:r>
      <w:proofErr w:type="spellStart"/>
      <w:r w:rsidRPr="005D6C4A">
        <w:rPr>
          <w:rFonts w:ascii="Times New Roman" w:eastAsia="Times New Roman" w:hAnsi="Times New Roman" w:cs="Times New Roman"/>
          <w:sz w:val="24"/>
          <w:szCs w:val="24"/>
        </w:rPr>
        <w:t>Zostera</w:t>
      </w:r>
      <w:proofErr w:type="spellEnd"/>
      <w:r w:rsidRPr="005D6C4A">
        <w:rPr>
          <w:rFonts w:ascii="Times New Roman" w:eastAsia="Times New Roman" w:hAnsi="Times New Roman" w:cs="Times New Roman"/>
          <w:sz w:val="24"/>
          <w:szCs w:val="24"/>
        </w:rPr>
        <w:t xml:space="preserve"> marina) meadows in the lower Chesapeake Bay—decapod </w:t>
      </w:r>
      <w:proofErr w:type="spellStart"/>
      <w:r w:rsidRPr="005D6C4A">
        <w:rPr>
          <w:rFonts w:ascii="Times New Roman" w:eastAsia="Times New Roman" w:hAnsi="Times New Roman" w:cs="Times New Roman"/>
          <w:sz w:val="24"/>
          <w:szCs w:val="24"/>
        </w:rPr>
        <w:t>Crustacea</w:t>
      </w:r>
      <w:proofErr w:type="spellEnd"/>
      <w:r w:rsidRPr="005D6C4A">
        <w:rPr>
          <w:rFonts w:ascii="Times New Roman" w:eastAsia="Times New Roman" w:hAnsi="Times New Roman" w:cs="Times New Roman"/>
          <w:sz w:val="24"/>
          <w:szCs w:val="24"/>
        </w:rPr>
        <w:t>. Estuaries, 3(4), 289-295.</w:t>
      </w:r>
    </w:p>
    <w:p w14:paraId="728C82BB"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Orth</w:t>
      </w:r>
      <w:proofErr w:type="spellEnd"/>
      <w:r w:rsidRPr="005D6C4A">
        <w:rPr>
          <w:rFonts w:ascii="Times New Roman" w:eastAsia="Times New Roman" w:hAnsi="Times New Roman" w:cs="Times New Roman"/>
          <w:sz w:val="24"/>
          <w:szCs w:val="24"/>
        </w:rPr>
        <w:t>, R. J., &amp; Heck, K. L. (1980). Structural components of eelgrass (</w:t>
      </w:r>
      <w:proofErr w:type="spellStart"/>
      <w:r w:rsidRPr="005D6C4A">
        <w:rPr>
          <w:rFonts w:ascii="Times New Roman" w:eastAsia="Times New Roman" w:hAnsi="Times New Roman" w:cs="Times New Roman"/>
          <w:sz w:val="24"/>
          <w:szCs w:val="24"/>
        </w:rPr>
        <w:t>Zostera</w:t>
      </w:r>
      <w:proofErr w:type="spellEnd"/>
      <w:r w:rsidRPr="005D6C4A">
        <w:rPr>
          <w:rFonts w:ascii="Times New Roman" w:eastAsia="Times New Roman" w:hAnsi="Times New Roman" w:cs="Times New Roman"/>
          <w:sz w:val="24"/>
          <w:szCs w:val="24"/>
        </w:rPr>
        <w:t xml:space="preserve"> marina) meadows in the lower Chesapeake Bay—fishes. Estuaries, 3(4), 278-288.</w:t>
      </w:r>
    </w:p>
    <w:p w14:paraId="13802C5C"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Attrill</w:t>
      </w:r>
      <w:proofErr w:type="spellEnd"/>
      <w:r w:rsidRPr="005D6C4A">
        <w:rPr>
          <w:rFonts w:ascii="Times New Roman" w:eastAsia="Times New Roman" w:hAnsi="Times New Roman" w:cs="Times New Roman"/>
          <w:sz w:val="24"/>
          <w:szCs w:val="24"/>
        </w:rPr>
        <w:t xml:space="preserve">, M. J., Strong, J. A., &amp; </w:t>
      </w:r>
      <w:proofErr w:type="spellStart"/>
      <w:r w:rsidRPr="005D6C4A">
        <w:rPr>
          <w:rFonts w:ascii="Times New Roman" w:eastAsia="Times New Roman" w:hAnsi="Times New Roman" w:cs="Times New Roman"/>
          <w:sz w:val="24"/>
          <w:szCs w:val="24"/>
        </w:rPr>
        <w:t>Rowden</w:t>
      </w:r>
      <w:proofErr w:type="spellEnd"/>
      <w:r w:rsidRPr="005D6C4A">
        <w:rPr>
          <w:rFonts w:ascii="Times New Roman" w:eastAsia="Times New Roman" w:hAnsi="Times New Roman" w:cs="Times New Roman"/>
          <w:sz w:val="24"/>
          <w:szCs w:val="24"/>
        </w:rPr>
        <w:t xml:space="preserve">, A. A. (2000). Are </w:t>
      </w:r>
      <w:proofErr w:type="spellStart"/>
      <w:r w:rsidRPr="005D6C4A">
        <w:rPr>
          <w:rFonts w:ascii="Times New Roman" w:eastAsia="Times New Roman" w:hAnsi="Times New Roman" w:cs="Times New Roman"/>
          <w:sz w:val="24"/>
          <w:szCs w:val="24"/>
        </w:rPr>
        <w:t>macroinvertebrate</w:t>
      </w:r>
      <w:proofErr w:type="spellEnd"/>
      <w:r w:rsidRPr="005D6C4A">
        <w:rPr>
          <w:rFonts w:ascii="Times New Roman" w:eastAsia="Times New Roman" w:hAnsi="Times New Roman" w:cs="Times New Roman"/>
          <w:sz w:val="24"/>
          <w:szCs w:val="24"/>
        </w:rPr>
        <w:t xml:space="preserve"> communities influenced by </w:t>
      </w:r>
      <w:proofErr w:type="spellStart"/>
      <w:r w:rsidRPr="005D6C4A">
        <w:rPr>
          <w:rFonts w:ascii="Times New Roman" w:eastAsia="Times New Roman" w:hAnsi="Times New Roman" w:cs="Times New Roman"/>
          <w:sz w:val="24"/>
          <w:szCs w:val="24"/>
        </w:rPr>
        <w:t>seagrass</w:t>
      </w:r>
      <w:proofErr w:type="spellEnd"/>
      <w:r w:rsidRPr="005D6C4A">
        <w:rPr>
          <w:rFonts w:ascii="Times New Roman" w:eastAsia="Times New Roman" w:hAnsi="Times New Roman" w:cs="Times New Roman"/>
          <w:sz w:val="24"/>
          <w:szCs w:val="24"/>
        </w:rPr>
        <w:t xml:space="preserve"> structural complexity</w:t>
      </w:r>
      <w:proofErr w:type="gramStart"/>
      <w:r w:rsidRPr="005D6C4A">
        <w:rPr>
          <w:rFonts w:ascii="Times New Roman" w:eastAsia="Times New Roman" w:hAnsi="Times New Roman" w:cs="Times New Roman"/>
          <w:sz w:val="24"/>
          <w:szCs w:val="24"/>
        </w:rPr>
        <w:t>?.</w:t>
      </w:r>
      <w:proofErr w:type="gram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Ecography</w:t>
      </w:r>
      <w:proofErr w:type="spellEnd"/>
      <w:r w:rsidRPr="005D6C4A">
        <w:rPr>
          <w:rFonts w:ascii="Times New Roman" w:eastAsia="Times New Roman" w:hAnsi="Times New Roman" w:cs="Times New Roman"/>
          <w:sz w:val="24"/>
          <w:szCs w:val="24"/>
        </w:rPr>
        <w:t>, 23(1), 114-121.</w:t>
      </w:r>
    </w:p>
    <w:p w14:paraId="3732729B"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Mejia, A. Y., Rotini, A., </w:t>
      </w:r>
      <w:proofErr w:type="spellStart"/>
      <w:r w:rsidRPr="005D6C4A">
        <w:rPr>
          <w:rFonts w:ascii="Times New Roman" w:eastAsia="Times New Roman" w:hAnsi="Times New Roman" w:cs="Times New Roman"/>
          <w:sz w:val="24"/>
          <w:szCs w:val="24"/>
        </w:rPr>
        <w:t>Lacasella</w:t>
      </w:r>
      <w:proofErr w:type="spellEnd"/>
      <w:r w:rsidRPr="005D6C4A">
        <w:rPr>
          <w:rFonts w:ascii="Times New Roman" w:eastAsia="Times New Roman" w:hAnsi="Times New Roman" w:cs="Times New Roman"/>
          <w:sz w:val="24"/>
          <w:szCs w:val="24"/>
        </w:rPr>
        <w:t xml:space="preserve">, F., Bookman, R., </w:t>
      </w:r>
      <w:proofErr w:type="spellStart"/>
      <w:r w:rsidRPr="005D6C4A">
        <w:rPr>
          <w:rFonts w:ascii="Times New Roman" w:eastAsia="Times New Roman" w:hAnsi="Times New Roman" w:cs="Times New Roman"/>
          <w:sz w:val="24"/>
          <w:szCs w:val="24"/>
        </w:rPr>
        <w:t>Thaller</w:t>
      </w:r>
      <w:proofErr w:type="spellEnd"/>
      <w:r w:rsidRPr="005D6C4A">
        <w:rPr>
          <w:rFonts w:ascii="Times New Roman" w:eastAsia="Times New Roman" w:hAnsi="Times New Roman" w:cs="Times New Roman"/>
          <w:sz w:val="24"/>
          <w:szCs w:val="24"/>
        </w:rPr>
        <w:t xml:space="preserve">, M. C., Shem-Tov, R., ... &amp; </w:t>
      </w:r>
      <w:proofErr w:type="spellStart"/>
      <w:r w:rsidRPr="005D6C4A">
        <w:rPr>
          <w:rFonts w:ascii="Times New Roman" w:eastAsia="Times New Roman" w:hAnsi="Times New Roman" w:cs="Times New Roman"/>
          <w:sz w:val="24"/>
          <w:szCs w:val="24"/>
        </w:rPr>
        <w:t>Migliore</w:t>
      </w:r>
      <w:proofErr w:type="spellEnd"/>
      <w:r w:rsidRPr="005D6C4A">
        <w:rPr>
          <w:rFonts w:ascii="Times New Roman" w:eastAsia="Times New Roman" w:hAnsi="Times New Roman" w:cs="Times New Roman"/>
          <w:sz w:val="24"/>
          <w:szCs w:val="24"/>
        </w:rPr>
        <w:t xml:space="preserve">, L. (2016). Assessing the ecological status of </w:t>
      </w:r>
      <w:proofErr w:type="spellStart"/>
      <w:r w:rsidRPr="005D6C4A">
        <w:rPr>
          <w:rFonts w:ascii="Times New Roman" w:eastAsia="Times New Roman" w:hAnsi="Times New Roman" w:cs="Times New Roman"/>
          <w:sz w:val="24"/>
          <w:szCs w:val="24"/>
        </w:rPr>
        <w:t>seagrasses</w:t>
      </w:r>
      <w:proofErr w:type="spellEnd"/>
      <w:r w:rsidRPr="005D6C4A">
        <w:rPr>
          <w:rFonts w:ascii="Times New Roman" w:eastAsia="Times New Roman" w:hAnsi="Times New Roman" w:cs="Times New Roman"/>
          <w:sz w:val="24"/>
          <w:szCs w:val="24"/>
        </w:rPr>
        <w:t xml:space="preserve"> using morphology, biochemical descriptors and microbial community analyses. A study in </w:t>
      </w:r>
      <w:proofErr w:type="spellStart"/>
      <w:r w:rsidRPr="005D6C4A">
        <w:rPr>
          <w:rFonts w:ascii="Times New Roman" w:eastAsia="Times New Roman" w:hAnsi="Times New Roman" w:cs="Times New Roman"/>
          <w:sz w:val="24"/>
          <w:szCs w:val="24"/>
        </w:rPr>
        <w:t>Halophila</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stipulacea</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Forsk</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Aschers</w:t>
      </w:r>
      <w:proofErr w:type="spellEnd"/>
      <w:r w:rsidRPr="005D6C4A">
        <w:rPr>
          <w:rFonts w:ascii="Times New Roman" w:eastAsia="Times New Roman" w:hAnsi="Times New Roman" w:cs="Times New Roman"/>
          <w:sz w:val="24"/>
          <w:szCs w:val="24"/>
        </w:rPr>
        <w:t xml:space="preserve"> meadows in the northern Red Sea. Ecological indicators, 60, 1150-1163.</w:t>
      </w:r>
    </w:p>
    <w:p w14:paraId="25636C18"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Ettinger</w:t>
      </w:r>
      <w:proofErr w:type="spellEnd"/>
      <w:r w:rsidRPr="005D6C4A">
        <w:rPr>
          <w:rFonts w:ascii="Times New Roman" w:eastAsia="Times New Roman" w:hAnsi="Times New Roman" w:cs="Times New Roman"/>
          <w:sz w:val="24"/>
          <w:szCs w:val="24"/>
        </w:rPr>
        <w:t xml:space="preserve">, C. L., </w:t>
      </w:r>
      <w:proofErr w:type="spellStart"/>
      <w:r w:rsidRPr="005D6C4A">
        <w:rPr>
          <w:rFonts w:ascii="Times New Roman" w:eastAsia="Times New Roman" w:hAnsi="Times New Roman" w:cs="Times New Roman"/>
          <w:sz w:val="24"/>
          <w:szCs w:val="24"/>
        </w:rPr>
        <w:t>Voerman</w:t>
      </w:r>
      <w:proofErr w:type="spellEnd"/>
      <w:r w:rsidRPr="005D6C4A">
        <w:rPr>
          <w:rFonts w:ascii="Times New Roman" w:eastAsia="Times New Roman" w:hAnsi="Times New Roman" w:cs="Times New Roman"/>
          <w:sz w:val="24"/>
          <w:szCs w:val="24"/>
        </w:rPr>
        <w:t xml:space="preserve">, S. E., Lang, J. M., </w:t>
      </w:r>
      <w:proofErr w:type="spellStart"/>
      <w:r w:rsidRPr="005D6C4A">
        <w:rPr>
          <w:rFonts w:ascii="Times New Roman" w:eastAsia="Times New Roman" w:hAnsi="Times New Roman" w:cs="Times New Roman"/>
          <w:sz w:val="24"/>
          <w:szCs w:val="24"/>
        </w:rPr>
        <w:t>Stachowicz</w:t>
      </w:r>
      <w:proofErr w:type="spellEnd"/>
      <w:r w:rsidRPr="005D6C4A">
        <w:rPr>
          <w:rFonts w:ascii="Times New Roman" w:eastAsia="Times New Roman" w:hAnsi="Times New Roman" w:cs="Times New Roman"/>
          <w:sz w:val="24"/>
          <w:szCs w:val="24"/>
        </w:rPr>
        <w:t xml:space="preserve">, J. J., &amp; </w:t>
      </w:r>
      <w:proofErr w:type="spellStart"/>
      <w:r w:rsidRPr="005D6C4A">
        <w:rPr>
          <w:rFonts w:ascii="Times New Roman" w:eastAsia="Times New Roman" w:hAnsi="Times New Roman" w:cs="Times New Roman"/>
          <w:sz w:val="24"/>
          <w:szCs w:val="24"/>
        </w:rPr>
        <w:t>Eisen</w:t>
      </w:r>
      <w:proofErr w:type="spellEnd"/>
      <w:r w:rsidRPr="005D6C4A">
        <w:rPr>
          <w:rFonts w:ascii="Times New Roman" w:eastAsia="Times New Roman" w:hAnsi="Times New Roman" w:cs="Times New Roman"/>
          <w:sz w:val="24"/>
          <w:szCs w:val="24"/>
        </w:rPr>
        <w:t xml:space="preserve">, J. A. (2017). Microbial communities in sediment from </w:t>
      </w:r>
      <w:proofErr w:type="spellStart"/>
      <w:r w:rsidRPr="005D6C4A">
        <w:rPr>
          <w:rFonts w:ascii="Times New Roman" w:eastAsia="Times New Roman" w:hAnsi="Times New Roman" w:cs="Times New Roman"/>
          <w:sz w:val="24"/>
          <w:szCs w:val="24"/>
        </w:rPr>
        <w:t>Zostera</w:t>
      </w:r>
      <w:proofErr w:type="spellEnd"/>
      <w:r w:rsidRPr="005D6C4A">
        <w:rPr>
          <w:rFonts w:ascii="Times New Roman" w:eastAsia="Times New Roman" w:hAnsi="Times New Roman" w:cs="Times New Roman"/>
          <w:sz w:val="24"/>
          <w:szCs w:val="24"/>
        </w:rPr>
        <w:t xml:space="preserve"> marina patches, but not the Z. marina leaf or root </w:t>
      </w:r>
      <w:proofErr w:type="spellStart"/>
      <w:r w:rsidRPr="005D6C4A">
        <w:rPr>
          <w:rFonts w:ascii="Times New Roman" w:eastAsia="Times New Roman" w:hAnsi="Times New Roman" w:cs="Times New Roman"/>
          <w:sz w:val="24"/>
          <w:szCs w:val="24"/>
        </w:rPr>
        <w:t>microbiomes</w:t>
      </w:r>
      <w:proofErr w:type="spellEnd"/>
      <w:r w:rsidRPr="005D6C4A">
        <w:rPr>
          <w:rFonts w:ascii="Times New Roman" w:eastAsia="Times New Roman" w:hAnsi="Times New Roman" w:cs="Times New Roman"/>
          <w:sz w:val="24"/>
          <w:szCs w:val="24"/>
        </w:rPr>
        <w:t xml:space="preserve">, vary in relation to distance from patch edge. </w:t>
      </w:r>
      <w:proofErr w:type="spellStart"/>
      <w:r w:rsidRPr="005D6C4A">
        <w:rPr>
          <w:rFonts w:ascii="Times New Roman" w:eastAsia="Times New Roman" w:hAnsi="Times New Roman" w:cs="Times New Roman"/>
          <w:sz w:val="24"/>
          <w:szCs w:val="24"/>
        </w:rPr>
        <w:t>PeerJ</w:t>
      </w:r>
      <w:proofErr w:type="spellEnd"/>
      <w:r w:rsidRPr="005D6C4A">
        <w:rPr>
          <w:rFonts w:ascii="Times New Roman" w:eastAsia="Times New Roman" w:hAnsi="Times New Roman" w:cs="Times New Roman"/>
          <w:sz w:val="24"/>
          <w:szCs w:val="24"/>
        </w:rPr>
        <w:t>, 5, e3246.</w:t>
      </w:r>
    </w:p>
    <w:p w14:paraId="723688A4"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Milchakova</w:t>
      </w:r>
      <w:proofErr w:type="spellEnd"/>
      <w:r w:rsidRPr="005D6C4A">
        <w:rPr>
          <w:rFonts w:ascii="Times New Roman" w:eastAsia="Times New Roman" w:hAnsi="Times New Roman" w:cs="Times New Roman"/>
          <w:sz w:val="24"/>
          <w:szCs w:val="24"/>
        </w:rPr>
        <w:t xml:space="preserve">, N. A. (2000). The dynamics of the encrusting layer on </w:t>
      </w:r>
      <w:proofErr w:type="spellStart"/>
      <w:r w:rsidRPr="005D6C4A">
        <w:rPr>
          <w:rFonts w:ascii="Times New Roman" w:eastAsia="Times New Roman" w:hAnsi="Times New Roman" w:cs="Times New Roman"/>
          <w:sz w:val="24"/>
          <w:szCs w:val="24"/>
        </w:rPr>
        <w:t>Zostera</w:t>
      </w:r>
      <w:proofErr w:type="spellEnd"/>
      <w:r w:rsidRPr="005D6C4A">
        <w:rPr>
          <w:rFonts w:ascii="Times New Roman" w:eastAsia="Times New Roman" w:hAnsi="Times New Roman" w:cs="Times New Roman"/>
          <w:sz w:val="24"/>
          <w:szCs w:val="24"/>
        </w:rPr>
        <w:t xml:space="preserve"> marina L. leaves in Sevastopol Bay. </w:t>
      </w:r>
      <w:proofErr w:type="spellStart"/>
      <w:r w:rsidRPr="005D6C4A">
        <w:rPr>
          <w:rFonts w:ascii="Times New Roman" w:eastAsia="Times New Roman" w:hAnsi="Times New Roman" w:cs="Times New Roman"/>
          <w:sz w:val="24"/>
          <w:szCs w:val="24"/>
        </w:rPr>
        <w:t>Biol</w:t>
      </w:r>
      <w:proofErr w:type="spellEnd"/>
      <w:r w:rsidRPr="005D6C4A">
        <w:rPr>
          <w:rFonts w:ascii="Times New Roman" w:eastAsia="Times New Roman" w:hAnsi="Times New Roman" w:cs="Times New Roman"/>
          <w:sz w:val="24"/>
          <w:szCs w:val="24"/>
        </w:rPr>
        <w:t xml:space="preserve"> Mar </w:t>
      </w:r>
      <w:proofErr w:type="spellStart"/>
      <w:r w:rsidRPr="005D6C4A">
        <w:rPr>
          <w:rFonts w:ascii="Times New Roman" w:eastAsia="Times New Roman" w:hAnsi="Times New Roman" w:cs="Times New Roman"/>
          <w:sz w:val="24"/>
          <w:szCs w:val="24"/>
        </w:rPr>
        <w:t>Medit</w:t>
      </w:r>
      <w:proofErr w:type="spellEnd"/>
      <w:r w:rsidRPr="005D6C4A">
        <w:rPr>
          <w:rFonts w:ascii="Times New Roman" w:eastAsia="Times New Roman" w:hAnsi="Times New Roman" w:cs="Times New Roman"/>
          <w:sz w:val="24"/>
          <w:szCs w:val="24"/>
        </w:rPr>
        <w:t>, 7, 255-258.</w:t>
      </w:r>
    </w:p>
    <w:p w14:paraId="3124F710"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Alcoverro</w:t>
      </w:r>
      <w:proofErr w:type="spellEnd"/>
      <w:r w:rsidRPr="005D6C4A">
        <w:rPr>
          <w:rFonts w:ascii="Times New Roman" w:eastAsia="Times New Roman" w:hAnsi="Times New Roman" w:cs="Times New Roman"/>
          <w:sz w:val="24"/>
          <w:szCs w:val="24"/>
        </w:rPr>
        <w:t xml:space="preserve">, T., Duarte, C. M., &amp; Romero, J. (1997). The influence of herbivores on </w:t>
      </w:r>
      <w:proofErr w:type="spellStart"/>
      <w:r w:rsidRPr="005D6C4A">
        <w:rPr>
          <w:rFonts w:ascii="Times New Roman" w:eastAsia="Times New Roman" w:hAnsi="Times New Roman" w:cs="Times New Roman"/>
          <w:sz w:val="24"/>
          <w:szCs w:val="24"/>
        </w:rPr>
        <w:t>Posidonia</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oceanica</w:t>
      </w:r>
      <w:proofErr w:type="spellEnd"/>
      <w:r w:rsidRPr="005D6C4A">
        <w:rPr>
          <w:rFonts w:ascii="Times New Roman" w:eastAsia="Times New Roman" w:hAnsi="Times New Roman" w:cs="Times New Roman"/>
          <w:sz w:val="24"/>
          <w:szCs w:val="24"/>
        </w:rPr>
        <w:t xml:space="preserve"> epiphytes. Aquatic Botany, 56(2), 93-104.</w:t>
      </w:r>
    </w:p>
    <w:p w14:paraId="7226E179"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Cebrian</w:t>
      </w:r>
      <w:proofErr w:type="spellEnd"/>
      <w:r w:rsidRPr="005D6C4A">
        <w:rPr>
          <w:rFonts w:ascii="Times New Roman" w:eastAsia="Times New Roman" w:hAnsi="Times New Roman" w:cs="Times New Roman"/>
          <w:sz w:val="24"/>
          <w:szCs w:val="24"/>
        </w:rPr>
        <w:t>, J. (1999). Patterns in the fate of production in plant communities. The American Naturalist, 154(4), 449-468.</w:t>
      </w:r>
    </w:p>
    <w:p w14:paraId="58A4D5CB"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Reyes, J., &amp; </w:t>
      </w:r>
      <w:proofErr w:type="spellStart"/>
      <w:r w:rsidRPr="005D6C4A">
        <w:rPr>
          <w:rFonts w:ascii="Times New Roman" w:eastAsia="Times New Roman" w:hAnsi="Times New Roman" w:cs="Times New Roman"/>
          <w:sz w:val="24"/>
          <w:szCs w:val="24"/>
        </w:rPr>
        <w:t>Sansón</w:t>
      </w:r>
      <w:proofErr w:type="spellEnd"/>
      <w:r w:rsidRPr="005D6C4A">
        <w:rPr>
          <w:rFonts w:ascii="Times New Roman" w:eastAsia="Times New Roman" w:hAnsi="Times New Roman" w:cs="Times New Roman"/>
          <w:sz w:val="24"/>
          <w:szCs w:val="24"/>
        </w:rPr>
        <w:t xml:space="preserve">, M. (1997). Temporal distribution and reproductive phenology of the </w:t>
      </w:r>
      <w:r w:rsidRPr="005D6C4A">
        <w:rPr>
          <w:rFonts w:ascii="Times New Roman" w:eastAsia="Times New Roman" w:hAnsi="Times New Roman" w:cs="Times New Roman"/>
          <w:sz w:val="24"/>
          <w:szCs w:val="24"/>
        </w:rPr>
        <w:lastRenderedPageBreak/>
        <w:t xml:space="preserve">epiphytes on </w:t>
      </w:r>
      <w:proofErr w:type="spellStart"/>
      <w:r w:rsidRPr="005D6C4A">
        <w:rPr>
          <w:rFonts w:ascii="Times New Roman" w:eastAsia="Times New Roman" w:hAnsi="Times New Roman" w:cs="Times New Roman"/>
          <w:sz w:val="24"/>
          <w:szCs w:val="24"/>
        </w:rPr>
        <w:t>Cymodocea</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nodosa</w:t>
      </w:r>
      <w:proofErr w:type="spellEnd"/>
      <w:r w:rsidRPr="005D6C4A">
        <w:rPr>
          <w:rFonts w:ascii="Times New Roman" w:eastAsia="Times New Roman" w:hAnsi="Times New Roman" w:cs="Times New Roman"/>
          <w:sz w:val="24"/>
          <w:szCs w:val="24"/>
        </w:rPr>
        <w:t xml:space="preserve"> leaves in the Canary Islands. </w:t>
      </w:r>
      <w:proofErr w:type="spellStart"/>
      <w:r w:rsidRPr="005D6C4A">
        <w:rPr>
          <w:rFonts w:ascii="Times New Roman" w:eastAsia="Times New Roman" w:hAnsi="Times New Roman" w:cs="Times New Roman"/>
          <w:sz w:val="24"/>
          <w:szCs w:val="24"/>
        </w:rPr>
        <w:t>Botanica</w:t>
      </w:r>
      <w:proofErr w:type="spellEnd"/>
      <w:r w:rsidRPr="005D6C4A">
        <w:rPr>
          <w:rFonts w:ascii="Times New Roman" w:eastAsia="Times New Roman" w:hAnsi="Times New Roman" w:cs="Times New Roman"/>
          <w:sz w:val="24"/>
          <w:szCs w:val="24"/>
        </w:rPr>
        <w:t xml:space="preserve"> marina, 40(1-6), 193-202.</w:t>
      </w:r>
    </w:p>
    <w:p w14:paraId="46AAA9E2"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Bell, W. H., Lang, J. M., &amp; Mitchell, R. (1974). Selective stimulation of marine bacteria by algal extracellular products. Limnology and Oceanography, 19(5), 833-839.</w:t>
      </w:r>
    </w:p>
    <w:p w14:paraId="1C44147A"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Sieburth</w:t>
      </w:r>
      <w:proofErr w:type="spellEnd"/>
      <w:r w:rsidRPr="005D6C4A">
        <w:rPr>
          <w:rFonts w:ascii="Times New Roman" w:eastAsia="Times New Roman" w:hAnsi="Times New Roman" w:cs="Times New Roman"/>
          <w:sz w:val="24"/>
          <w:szCs w:val="24"/>
        </w:rPr>
        <w:t>, J. M., &amp; Thomas, C. D. (1973). Fouling on eelgrass (</w:t>
      </w:r>
      <w:proofErr w:type="spellStart"/>
      <w:r w:rsidRPr="005D6C4A">
        <w:rPr>
          <w:rFonts w:ascii="Times New Roman" w:eastAsia="Times New Roman" w:hAnsi="Times New Roman" w:cs="Times New Roman"/>
          <w:sz w:val="24"/>
          <w:szCs w:val="24"/>
        </w:rPr>
        <w:t>Zostera</w:t>
      </w:r>
      <w:proofErr w:type="spellEnd"/>
      <w:r w:rsidRPr="005D6C4A">
        <w:rPr>
          <w:rFonts w:ascii="Times New Roman" w:eastAsia="Times New Roman" w:hAnsi="Times New Roman" w:cs="Times New Roman"/>
          <w:sz w:val="24"/>
          <w:szCs w:val="24"/>
        </w:rPr>
        <w:t xml:space="preserve"> marina L.). Journal of phycology, 9(1), 46-50.</w:t>
      </w:r>
    </w:p>
    <w:p w14:paraId="7AD249D5"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Bagwell, C. E., La </w:t>
      </w:r>
      <w:proofErr w:type="spellStart"/>
      <w:r w:rsidRPr="005D6C4A">
        <w:rPr>
          <w:rFonts w:ascii="Times New Roman" w:eastAsia="Times New Roman" w:hAnsi="Times New Roman" w:cs="Times New Roman"/>
          <w:sz w:val="24"/>
          <w:szCs w:val="24"/>
        </w:rPr>
        <w:t>Rocque</w:t>
      </w:r>
      <w:proofErr w:type="spellEnd"/>
      <w:r w:rsidRPr="005D6C4A">
        <w:rPr>
          <w:rFonts w:ascii="Times New Roman" w:eastAsia="Times New Roman" w:hAnsi="Times New Roman" w:cs="Times New Roman"/>
          <w:sz w:val="24"/>
          <w:szCs w:val="24"/>
        </w:rPr>
        <w:t xml:space="preserve">, J. R., Smith, G. W., Polson, S. W., </w:t>
      </w:r>
      <w:proofErr w:type="spellStart"/>
      <w:r w:rsidRPr="005D6C4A">
        <w:rPr>
          <w:rFonts w:ascii="Times New Roman" w:eastAsia="Times New Roman" w:hAnsi="Times New Roman" w:cs="Times New Roman"/>
          <w:sz w:val="24"/>
          <w:szCs w:val="24"/>
        </w:rPr>
        <w:t>Friez</w:t>
      </w:r>
      <w:proofErr w:type="spellEnd"/>
      <w:r w:rsidRPr="005D6C4A">
        <w:rPr>
          <w:rFonts w:ascii="Times New Roman" w:eastAsia="Times New Roman" w:hAnsi="Times New Roman" w:cs="Times New Roman"/>
          <w:sz w:val="24"/>
          <w:szCs w:val="24"/>
        </w:rPr>
        <w:t xml:space="preserve">, M. J., </w:t>
      </w:r>
      <w:proofErr w:type="spellStart"/>
      <w:r w:rsidRPr="005D6C4A">
        <w:rPr>
          <w:rFonts w:ascii="Times New Roman" w:eastAsia="Times New Roman" w:hAnsi="Times New Roman" w:cs="Times New Roman"/>
          <w:sz w:val="24"/>
          <w:szCs w:val="24"/>
        </w:rPr>
        <w:t>Longshore</w:t>
      </w:r>
      <w:proofErr w:type="spellEnd"/>
      <w:r w:rsidRPr="005D6C4A">
        <w:rPr>
          <w:rFonts w:ascii="Times New Roman" w:eastAsia="Times New Roman" w:hAnsi="Times New Roman" w:cs="Times New Roman"/>
          <w:sz w:val="24"/>
          <w:szCs w:val="24"/>
        </w:rPr>
        <w:t xml:space="preserve">, J. W., &amp; Lovell, C. R. (2002). Molecular diversity of </w:t>
      </w:r>
      <w:proofErr w:type="spellStart"/>
      <w:r w:rsidRPr="005D6C4A">
        <w:rPr>
          <w:rFonts w:ascii="Times New Roman" w:eastAsia="Times New Roman" w:hAnsi="Times New Roman" w:cs="Times New Roman"/>
          <w:sz w:val="24"/>
          <w:szCs w:val="24"/>
        </w:rPr>
        <w:t>diazotrophs</w:t>
      </w:r>
      <w:proofErr w:type="spellEnd"/>
      <w:r w:rsidRPr="005D6C4A">
        <w:rPr>
          <w:rFonts w:ascii="Times New Roman" w:eastAsia="Times New Roman" w:hAnsi="Times New Roman" w:cs="Times New Roman"/>
          <w:sz w:val="24"/>
          <w:szCs w:val="24"/>
        </w:rPr>
        <w:t xml:space="preserve"> in oligotrophic tropical </w:t>
      </w:r>
      <w:proofErr w:type="spellStart"/>
      <w:r w:rsidRPr="005D6C4A">
        <w:rPr>
          <w:rFonts w:ascii="Times New Roman" w:eastAsia="Times New Roman" w:hAnsi="Times New Roman" w:cs="Times New Roman"/>
          <w:sz w:val="24"/>
          <w:szCs w:val="24"/>
        </w:rPr>
        <w:t>seagrass</w:t>
      </w:r>
      <w:proofErr w:type="spellEnd"/>
      <w:r w:rsidRPr="005D6C4A">
        <w:rPr>
          <w:rFonts w:ascii="Times New Roman" w:eastAsia="Times New Roman" w:hAnsi="Times New Roman" w:cs="Times New Roman"/>
          <w:sz w:val="24"/>
          <w:szCs w:val="24"/>
        </w:rPr>
        <w:t xml:space="preserve"> bed communities. FEMS microbiology ecology, 39(2), 113-119.</w:t>
      </w:r>
    </w:p>
    <w:p w14:paraId="70677573"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Crump, B. C., &amp; Koch, E. W. (2008). Attached bacterial populations shared by four species of aquatic angiosperms. Applied and environmental microbiology, 74(19), 5948-5957.</w:t>
      </w:r>
    </w:p>
    <w:p w14:paraId="4C11AD65"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Hamisi</w:t>
      </w:r>
      <w:proofErr w:type="spellEnd"/>
      <w:r w:rsidRPr="005D6C4A">
        <w:rPr>
          <w:rFonts w:ascii="Times New Roman" w:eastAsia="Times New Roman" w:hAnsi="Times New Roman" w:cs="Times New Roman"/>
          <w:sz w:val="24"/>
          <w:szCs w:val="24"/>
        </w:rPr>
        <w:t xml:space="preserve">, M. I., </w:t>
      </w:r>
      <w:proofErr w:type="spellStart"/>
      <w:r w:rsidRPr="005D6C4A">
        <w:rPr>
          <w:rFonts w:ascii="Times New Roman" w:eastAsia="Times New Roman" w:hAnsi="Times New Roman" w:cs="Times New Roman"/>
          <w:sz w:val="24"/>
          <w:szCs w:val="24"/>
        </w:rPr>
        <w:t>Lyimo</w:t>
      </w:r>
      <w:proofErr w:type="spellEnd"/>
      <w:r w:rsidRPr="005D6C4A">
        <w:rPr>
          <w:rFonts w:ascii="Times New Roman" w:eastAsia="Times New Roman" w:hAnsi="Times New Roman" w:cs="Times New Roman"/>
          <w:sz w:val="24"/>
          <w:szCs w:val="24"/>
        </w:rPr>
        <w:t xml:space="preserve">, T. J., </w:t>
      </w:r>
      <w:proofErr w:type="spellStart"/>
      <w:r w:rsidRPr="005D6C4A">
        <w:rPr>
          <w:rFonts w:ascii="Times New Roman" w:eastAsia="Times New Roman" w:hAnsi="Times New Roman" w:cs="Times New Roman"/>
          <w:sz w:val="24"/>
          <w:szCs w:val="24"/>
        </w:rPr>
        <w:t>Muruke</w:t>
      </w:r>
      <w:proofErr w:type="spellEnd"/>
      <w:r w:rsidRPr="005D6C4A">
        <w:rPr>
          <w:rFonts w:ascii="Times New Roman" w:eastAsia="Times New Roman" w:hAnsi="Times New Roman" w:cs="Times New Roman"/>
          <w:sz w:val="24"/>
          <w:szCs w:val="24"/>
        </w:rPr>
        <w:t xml:space="preserve">, M. H., &amp; Bergman, B. (2009). Nitrogen fixation by epiphytic and </w:t>
      </w:r>
      <w:proofErr w:type="spellStart"/>
      <w:r w:rsidRPr="005D6C4A">
        <w:rPr>
          <w:rFonts w:ascii="Times New Roman" w:eastAsia="Times New Roman" w:hAnsi="Times New Roman" w:cs="Times New Roman"/>
          <w:sz w:val="24"/>
          <w:szCs w:val="24"/>
        </w:rPr>
        <w:t>epibenthic</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diazotrophs</w:t>
      </w:r>
      <w:proofErr w:type="spellEnd"/>
      <w:r w:rsidRPr="005D6C4A">
        <w:rPr>
          <w:rFonts w:ascii="Times New Roman" w:eastAsia="Times New Roman" w:hAnsi="Times New Roman" w:cs="Times New Roman"/>
          <w:sz w:val="24"/>
          <w:szCs w:val="24"/>
        </w:rPr>
        <w:t xml:space="preserve"> associated with </w:t>
      </w:r>
      <w:proofErr w:type="spellStart"/>
      <w:r w:rsidRPr="005D6C4A">
        <w:rPr>
          <w:rFonts w:ascii="Times New Roman" w:eastAsia="Times New Roman" w:hAnsi="Times New Roman" w:cs="Times New Roman"/>
          <w:sz w:val="24"/>
          <w:szCs w:val="24"/>
        </w:rPr>
        <w:t>seagrass</w:t>
      </w:r>
      <w:proofErr w:type="spellEnd"/>
      <w:r w:rsidRPr="005D6C4A">
        <w:rPr>
          <w:rFonts w:ascii="Times New Roman" w:eastAsia="Times New Roman" w:hAnsi="Times New Roman" w:cs="Times New Roman"/>
          <w:sz w:val="24"/>
          <w:szCs w:val="24"/>
        </w:rPr>
        <w:t xml:space="preserve"> meadows along the Tanzanian coast, Western Indian Ocean. Aquatic Microbial Ecology, 57(1), 33-42.</w:t>
      </w:r>
    </w:p>
    <w:p w14:paraId="5D35D5D4"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Weidner, S., Arnold, W., </w:t>
      </w:r>
      <w:proofErr w:type="spellStart"/>
      <w:r w:rsidRPr="005D6C4A">
        <w:rPr>
          <w:rFonts w:ascii="Times New Roman" w:eastAsia="Times New Roman" w:hAnsi="Times New Roman" w:cs="Times New Roman"/>
          <w:sz w:val="24"/>
          <w:szCs w:val="24"/>
        </w:rPr>
        <w:t>Stackebrandt</w:t>
      </w:r>
      <w:proofErr w:type="spellEnd"/>
      <w:r w:rsidRPr="005D6C4A">
        <w:rPr>
          <w:rFonts w:ascii="Times New Roman" w:eastAsia="Times New Roman" w:hAnsi="Times New Roman" w:cs="Times New Roman"/>
          <w:sz w:val="24"/>
          <w:szCs w:val="24"/>
        </w:rPr>
        <w:t xml:space="preserve">, E., &amp; </w:t>
      </w:r>
      <w:proofErr w:type="spellStart"/>
      <w:r w:rsidRPr="005D6C4A">
        <w:rPr>
          <w:rFonts w:ascii="Times New Roman" w:eastAsia="Times New Roman" w:hAnsi="Times New Roman" w:cs="Times New Roman"/>
          <w:sz w:val="24"/>
          <w:szCs w:val="24"/>
        </w:rPr>
        <w:t>Pühler</w:t>
      </w:r>
      <w:proofErr w:type="spellEnd"/>
      <w:r w:rsidRPr="005D6C4A">
        <w:rPr>
          <w:rFonts w:ascii="Times New Roman" w:eastAsia="Times New Roman" w:hAnsi="Times New Roman" w:cs="Times New Roman"/>
          <w:sz w:val="24"/>
          <w:szCs w:val="24"/>
        </w:rPr>
        <w:t xml:space="preserve">, A. (2000). Phylogenetic analysis of bacterial communities associated with leaves of the </w:t>
      </w:r>
      <w:proofErr w:type="spellStart"/>
      <w:r w:rsidRPr="005D6C4A">
        <w:rPr>
          <w:rFonts w:ascii="Times New Roman" w:eastAsia="Times New Roman" w:hAnsi="Times New Roman" w:cs="Times New Roman"/>
          <w:sz w:val="24"/>
          <w:szCs w:val="24"/>
        </w:rPr>
        <w:t>seagrass</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Halophila</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stipulacea</w:t>
      </w:r>
      <w:proofErr w:type="spellEnd"/>
      <w:r w:rsidRPr="005D6C4A">
        <w:rPr>
          <w:rFonts w:ascii="Times New Roman" w:eastAsia="Times New Roman" w:hAnsi="Times New Roman" w:cs="Times New Roman"/>
          <w:sz w:val="24"/>
          <w:szCs w:val="24"/>
        </w:rPr>
        <w:t xml:space="preserve"> by a culture-independent small-subunit </w:t>
      </w:r>
      <w:proofErr w:type="spellStart"/>
      <w:r w:rsidRPr="005D6C4A">
        <w:rPr>
          <w:rFonts w:ascii="Times New Roman" w:eastAsia="Times New Roman" w:hAnsi="Times New Roman" w:cs="Times New Roman"/>
          <w:sz w:val="24"/>
          <w:szCs w:val="24"/>
        </w:rPr>
        <w:t>rRNA</w:t>
      </w:r>
      <w:proofErr w:type="spellEnd"/>
      <w:r w:rsidRPr="005D6C4A">
        <w:rPr>
          <w:rFonts w:ascii="Times New Roman" w:eastAsia="Times New Roman" w:hAnsi="Times New Roman" w:cs="Times New Roman"/>
          <w:sz w:val="24"/>
          <w:szCs w:val="24"/>
        </w:rPr>
        <w:t xml:space="preserve"> gene approach. Microbial ecology, 39(1), 22-31.</w:t>
      </w:r>
    </w:p>
    <w:p w14:paraId="7559138F"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Duarte, C. M., </w:t>
      </w:r>
      <w:proofErr w:type="spellStart"/>
      <w:r w:rsidRPr="005D6C4A">
        <w:rPr>
          <w:rFonts w:ascii="Times New Roman" w:eastAsia="Times New Roman" w:hAnsi="Times New Roman" w:cs="Times New Roman"/>
          <w:sz w:val="24"/>
          <w:szCs w:val="24"/>
        </w:rPr>
        <w:t>Holmer</w:t>
      </w:r>
      <w:proofErr w:type="spellEnd"/>
      <w:r w:rsidRPr="005D6C4A">
        <w:rPr>
          <w:rFonts w:ascii="Times New Roman" w:eastAsia="Times New Roman" w:hAnsi="Times New Roman" w:cs="Times New Roman"/>
          <w:sz w:val="24"/>
          <w:szCs w:val="24"/>
        </w:rPr>
        <w:t xml:space="preserve">, M., &amp; </w:t>
      </w:r>
      <w:proofErr w:type="spellStart"/>
      <w:r w:rsidRPr="005D6C4A">
        <w:rPr>
          <w:rFonts w:ascii="Times New Roman" w:eastAsia="Times New Roman" w:hAnsi="Times New Roman" w:cs="Times New Roman"/>
          <w:sz w:val="24"/>
          <w:szCs w:val="24"/>
        </w:rPr>
        <w:t>Marba</w:t>
      </w:r>
      <w:proofErr w:type="spellEnd"/>
      <w:r w:rsidRPr="005D6C4A">
        <w:rPr>
          <w:rFonts w:ascii="Times New Roman" w:eastAsia="Times New Roman" w:hAnsi="Times New Roman" w:cs="Times New Roman"/>
          <w:sz w:val="24"/>
          <w:szCs w:val="24"/>
        </w:rPr>
        <w:t xml:space="preserve">, N. (2005). Plant–microbe interactions in </w:t>
      </w:r>
      <w:proofErr w:type="spellStart"/>
      <w:r w:rsidRPr="005D6C4A">
        <w:rPr>
          <w:rFonts w:ascii="Times New Roman" w:eastAsia="Times New Roman" w:hAnsi="Times New Roman" w:cs="Times New Roman"/>
          <w:sz w:val="24"/>
          <w:szCs w:val="24"/>
        </w:rPr>
        <w:t>seagrass</w:t>
      </w:r>
      <w:proofErr w:type="spellEnd"/>
      <w:r w:rsidRPr="005D6C4A">
        <w:rPr>
          <w:rFonts w:ascii="Times New Roman" w:eastAsia="Times New Roman" w:hAnsi="Times New Roman" w:cs="Times New Roman"/>
          <w:sz w:val="24"/>
          <w:szCs w:val="24"/>
        </w:rPr>
        <w:t xml:space="preserve"> meadows. Interactions between macro-and microorganisms in marine sediments, 31-60.</w:t>
      </w:r>
    </w:p>
    <w:p w14:paraId="75504437"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Boström</w:t>
      </w:r>
      <w:proofErr w:type="spellEnd"/>
      <w:r w:rsidRPr="005D6C4A">
        <w:rPr>
          <w:rFonts w:ascii="Times New Roman" w:eastAsia="Times New Roman" w:hAnsi="Times New Roman" w:cs="Times New Roman"/>
          <w:sz w:val="24"/>
          <w:szCs w:val="24"/>
        </w:rPr>
        <w:t xml:space="preserve">, C., &amp; </w:t>
      </w:r>
      <w:proofErr w:type="spellStart"/>
      <w:r w:rsidRPr="005D6C4A">
        <w:rPr>
          <w:rFonts w:ascii="Times New Roman" w:eastAsia="Times New Roman" w:hAnsi="Times New Roman" w:cs="Times New Roman"/>
          <w:sz w:val="24"/>
          <w:szCs w:val="24"/>
        </w:rPr>
        <w:t>Mattila</w:t>
      </w:r>
      <w:proofErr w:type="spellEnd"/>
      <w:r w:rsidRPr="005D6C4A">
        <w:rPr>
          <w:rFonts w:ascii="Times New Roman" w:eastAsia="Times New Roman" w:hAnsi="Times New Roman" w:cs="Times New Roman"/>
          <w:sz w:val="24"/>
          <w:szCs w:val="24"/>
        </w:rPr>
        <w:t xml:space="preserve">, J. (1999). The relative importance of food and shelter for </w:t>
      </w:r>
      <w:proofErr w:type="spellStart"/>
      <w:r w:rsidRPr="005D6C4A">
        <w:rPr>
          <w:rFonts w:ascii="Times New Roman" w:eastAsia="Times New Roman" w:hAnsi="Times New Roman" w:cs="Times New Roman"/>
          <w:sz w:val="24"/>
          <w:szCs w:val="24"/>
        </w:rPr>
        <w:t>seagrass</w:t>
      </w:r>
      <w:proofErr w:type="spellEnd"/>
      <w:r w:rsidRPr="005D6C4A">
        <w:rPr>
          <w:rFonts w:ascii="Times New Roman" w:eastAsia="Times New Roman" w:hAnsi="Times New Roman" w:cs="Times New Roman"/>
          <w:sz w:val="24"/>
          <w:szCs w:val="24"/>
        </w:rPr>
        <w:t>-</w:t>
      </w:r>
      <w:r w:rsidRPr="005D6C4A">
        <w:rPr>
          <w:rFonts w:ascii="Times New Roman" w:eastAsia="Times New Roman" w:hAnsi="Times New Roman" w:cs="Times New Roman"/>
          <w:sz w:val="24"/>
          <w:szCs w:val="24"/>
        </w:rPr>
        <w:lastRenderedPageBreak/>
        <w:t xml:space="preserve">associated invertebrates: a latitudinal comparison of habitat choice by isopod grazers. </w:t>
      </w:r>
      <w:proofErr w:type="spellStart"/>
      <w:r w:rsidRPr="005D6C4A">
        <w:rPr>
          <w:rFonts w:ascii="Times New Roman" w:eastAsia="Times New Roman" w:hAnsi="Times New Roman" w:cs="Times New Roman"/>
          <w:sz w:val="24"/>
          <w:szCs w:val="24"/>
        </w:rPr>
        <w:t>Oecologia</w:t>
      </w:r>
      <w:proofErr w:type="spellEnd"/>
      <w:r w:rsidRPr="005D6C4A">
        <w:rPr>
          <w:rFonts w:ascii="Times New Roman" w:eastAsia="Times New Roman" w:hAnsi="Times New Roman" w:cs="Times New Roman"/>
          <w:sz w:val="24"/>
          <w:szCs w:val="24"/>
        </w:rPr>
        <w:t>, 120(1), 162-170.</w:t>
      </w:r>
    </w:p>
    <w:p w14:paraId="2355E825"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Tanner, J. E. (2005). Edge effects on fauna in fragmented </w:t>
      </w:r>
      <w:proofErr w:type="spellStart"/>
      <w:r w:rsidRPr="005D6C4A">
        <w:rPr>
          <w:rFonts w:ascii="Times New Roman" w:eastAsia="Times New Roman" w:hAnsi="Times New Roman" w:cs="Times New Roman"/>
          <w:sz w:val="24"/>
          <w:szCs w:val="24"/>
        </w:rPr>
        <w:t>seagrass</w:t>
      </w:r>
      <w:proofErr w:type="spellEnd"/>
      <w:r w:rsidRPr="005D6C4A">
        <w:rPr>
          <w:rFonts w:ascii="Times New Roman" w:eastAsia="Times New Roman" w:hAnsi="Times New Roman" w:cs="Times New Roman"/>
          <w:sz w:val="24"/>
          <w:szCs w:val="24"/>
        </w:rPr>
        <w:t xml:space="preserve"> meadows. Austral Ecology, 30(2), 210-218.</w:t>
      </w:r>
    </w:p>
    <w:p w14:paraId="31B79827"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Backman</w:t>
      </w:r>
      <w:proofErr w:type="spellEnd"/>
      <w:r w:rsidRPr="005D6C4A">
        <w:rPr>
          <w:rFonts w:ascii="Times New Roman" w:eastAsia="Times New Roman" w:hAnsi="Times New Roman" w:cs="Times New Roman"/>
          <w:sz w:val="24"/>
          <w:szCs w:val="24"/>
        </w:rPr>
        <w:t xml:space="preserve">, T. W. (1991). Genotypic and phenotypic variability of </w:t>
      </w:r>
      <w:proofErr w:type="spellStart"/>
      <w:r w:rsidRPr="005D6C4A">
        <w:rPr>
          <w:rFonts w:ascii="Times New Roman" w:eastAsia="Times New Roman" w:hAnsi="Times New Roman" w:cs="Times New Roman"/>
          <w:sz w:val="24"/>
          <w:szCs w:val="24"/>
        </w:rPr>
        <w:t>Zostera</w:t>
      </w:r>
      <w:proofErr w:type="spellEnd"/>
      <w:r w:rsidRPr="005D6C4A">
        <w:rPr>
          <w:rFonts w:ascii="Times New Roman" w:eastAsia="Times New Roman" w:hAnsi="Times New Roman" w:cs="Times New Roman"/>
          <w:sz w:val="24"/>
          <w:szCs w:val="24"/>
        </w:rPr>
        <w:t xml:space="preserve"> marina on the west coast of North America. Canadian Journal of Botany, 69(6), 1361-1371.</w:t>
      </w:r>
    </w:p>
    <w:p w14:paraId="6B54D94C"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Kenworthy</w:t>
      </w:r>
      <w:proofErr w:type="spellEnd"/>
      <w:r w:rsidRPr="005D6C4A">
        <w:rPr>
          <w:rFonts w:ascii="Times New Roman" w:eastAsia="Times New Roman" w:hAnsi="Times New Roman" w:cs="Times New Roman"/>
          <w:sz w:val="24"/>
          <w:szCs w:val="24"/>
        </w:rPr>
        <w:t xml:space="preserve">, W. J., &amp; Fonseca, M. (1977). Reciprocal transplant of the </w:t>
      </w:r>
      <w:proofErr w:type="spellStart"/>
      <w:r w:rsidRPr="005D6C4A">
        <w:rPr>
          <w:rFonts w:ascii="Times New Roman" w:eastAsia="Times New Roman" w:hAnsi="Times New Roman" w:cs="Times New Roman"/>
          <w:sz w:val="24"/>
          <w:szCs w:val="24"/>
        </w:rPr>
        <w:t>seagrass</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Zostera</w:t>
      </w:r>
      <w:proofErr w:type="spellEnd"/>
      <w:r w:rsidRPr="005D6C4A">
        <w:rPr>
          <w:rFonts w:ascii="Times New Roman" w:eastAsia="Times New Roman" w:hAnsi="Times New Roman" w:cs="Times New Roman"/>
          <w:sz w:val="24"/>
          <w:szCs w:val="24"/>
        </w:rPr>
        <w:t xml:space="preserve"> marina L. Effect of substrate on growth. Aquaculture, 12(3), 197-213.</w:t>
      </w:r>
    </w:p>
    <w:p w14:paraId="31211D3D"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Parker, J. D., Duffy, J. E., &amp; </w:t>
      </w:r>
      <w:proofErr w:type="spellStart"/>
      <w:r w:rsidRPr="005D6C4A">
        <w:rPr>
          <w:rFonts w:ascii="Times New Roman" w:eastAsia="Times New Roman" w:hAnsi="Times New Roman" w:cs="Times New Roman"/>
          <w:sz w:val="24"/>
          <w:szCs w:val="24"/>
        </w:rPr>
        <w:t>Orth</w:t>
      </w:r>
      <w:proofErr w:type="spellEnd"/>
      <w:r w:rsidRPr="005D6C4A">
        <w:rPr>
          <w:rFonts w:ascii="Times New Roman" w:eastAsia="Times New Roman" w:hAnsi="Times New Roman" w:cs="Times New Roman"/>
          <w:sz w:val="24"/>
          <w:szCs w:val="24"/>
        </w:rPr>
        <w:t xml:space="preserve">, R. J. (2001). Plant species diversity and composition: experimental effects on marine </w:t>
      </w:r>
      <w:proofErr w:type="spellStart"/>
      <w:r w:rsidRPr="005D6C4A">
        <w:rPr>
          <w:rFonts w:ascii="Times New Roman" w:eastAsia="Times New Roman" w:hAnsi="Times New Roman" w:cs="Times New Roman"/>
          <w:sz w:val="24"/>
          <w:szCs w:val="24"/>
        </w:rPr>
        <w:t>epifaunal</w:t>
      </w:r>
      <w:proofErr w:type="spellEnd"/>
      <w:r w:rsidRPr="005D6C4A">
        <w:rPr>
          <w:rFonts w:ascii="Times New Roman" w:eastAsia="Times New Roman" w:hAnsi="Times New Roman" w:cs="Times New Roman"/>
          <w:sz w:val="24"/>
          <w:szCs w:val="24"/>
        </w:rPr>
        <w:t xml:space="preserve"> assemblages. Marine Ecology Progress Series, 224, 55-67.</w:t>
      </w:r>
    </w:p>
    <w:p w14:paraId="5E6B84E6"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Phillips, R. C., McMillan, C., &amp; Bridges, K. W. (1983). Phenology of eelgrass, </w:t>
      </w:r>
      <w:proofErr w:type="spellStart"/>
      <w:r w:rsidRPr="005D6C4A">
        <w:rPr>
          <w:rFonts w:ascii="Times New Roman" w:eastAsia="Times New Roman" w:hAnsi="Times New Roman" w:cs="Times New Roman"/>
          <w:sz w:val="24"/>
          <w:szCs w:val="24"/>
        </w:rPr>
        <w:t>Zostera</w:t>
      </w:r>
      <w:proofErr w:type="spellEnd"/>
      <w:r w:rsidRPr="005D6C4A">
        <w:rPr>
          <w:rFonts w:ascii="Times New Roman" w:eastAsia="Times New Roman" w:hAnsi="Times New Roman" w:cs="Times New Roman"/>
          <w:sz w:val="24"/>
          <w:szCs w:val="24"/>
        </w:rPr>
        <w:t xml:space="preserve"> marina L., along latitudinal gradients in North America. Aquatic Botany, 15(2), 145-156.</w:t>
      </w:r>
    </w:p>
    <w:p w14:paraId="5DD6604B"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Heck </w:t>
      </w:r>
      <w:proofErr w:type="spellStart"/>
      <w:r w:rsidRPr="005D6C4A">
        <w:rPr>
          <w:rFonts w:ascii="Times New Roman" w:eastAsia="Times New Roman" w:hAnsi="Times New Roman" w:cs="Times New Roman"/>
          <w:sz w:val="24"/>
          <w:szCs w:val="24"/>
        </w:rPr>
        <w:t>Jr</w:t>
      </w:r>
      <w:proofErr w:type="spellEnd"/>
      <w:r w:rsidRPr="005D6C4A">
        <w:rPr>
          <w:rFonts w:ascii="Times New Roman" w:eastAsia="Times New Roman" w:hAnsi="Times New Roman" w:cs="Times New Roman"/>
          <w:sz w:val="24"/>
          <w:szCs w:val="24"/>
        </w:rPr>
        <w:t xml:space="preserve">, K. L., &amp; Valentine, J. F. (2006). Plant–herbivore interactions in </w:t>
      </w:r>
      <w:proofErr w:type="spellStart"/>
      <w:r w:rsidRPr="005D6C4A">
        <w:rPr>
          <w:rFonts w:ascii="Times New Roman" w:eastAsia="Times New Roman" w:hAnsi="Times New Roman" w:cs="Times New Roman"/>
          <w:sz w:val="24"/>
          <w:szCs w:val="24"/>
        </w:rPr>
        <w:t>seagrass</w:t>
      </w:r>
      <w:proofErr w:type="spellEnd"/>
      <w:r w:rsidRPr="005D6C4A">
        <w:rPr>
          <w:rFonts w:ascii="Times New Roman" w:eastAsia="Times New Roman" w:hAnsi="Times New Roman" w:cs="Times New Roman"/>
          <w:sz w:val="24"/>
          <w:szCs w:val="24"/>
        </w:rPr>
        <w:t xml:space="preserve"> meadows. Journal of Experimental Marine Biology and Ecology, 330(1), 420-436.</w:t>
      </w:r>
    </w:p>
    <w:p w14:paraId="0438F6F0"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Edgar, G. J., &amp; Shaw, C. (1995). The production and trophic ecology of shallow-water fish assemblages in southern Australia III. General relationships between sediments, </w:t>
      </w:r>
      <w:proofErr w:type="spellStart"/>
      <w:r w:rsidRPr="005D6C4A">
        <w:rPr>
          <w:rFonts w:ascii="Times New Roman" w:eastAsia="Times New Roman" w:hAnsi="Times New Roman" w:cs="Times New Roman"/>
          <w:sz w:val="24"/>
          <w:szCs w:val="24"/>
        </w:rPr>
        <w:t>seagrasses</w:t>
      </w:r>
      <w:proofErr w:type="spellEnd"/>
      <w:r w:rsidRPr="005D6C4A">
        <w:rPr>
          <w:rFonts w:ascii="Times New Roman" w:eastAsia="Times New Roman" w:hAnsi="Times New Roman" w:cs="Times New Roman"/>
          <w:sz w:val="24"/>
          <w:szCs w:val="24"/>
        </w:rPr>
        <w:t>, invertebrates and fishes. Journal of Experimental Marine Biology and Ecology, 194(1), 107-131.</w:t>
      </w:r>
    </w:p>
    <w:p w14:paraId="186618ED"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Taylor, R. B. (1998). Short-term dynamics of a seaweed </w:t>
      </w:r>
      <w:proofErr w:type="spellStart"/>
      <w:r w:rsidRPr="005D6C4A">
        <w:rPr>
          <w:rFonts w:ascii="Times New Roman" w:eastAsia="Times New Roman" w:hAnsi="Times New Roman" w:cs="Times New Roman"/>
          <w:sz w:val="24"/>
          <w:szCs w:val="24"/>
        </w:rPr>
        <w:t>epifaunal</w:t>
      </w:r>
      <w:proofErr w:type="spellEnd"/>
      <w:r w:rsidRPr="005D6C4A">
        <w:rPr>
          <w:rFonts w:ascii="Times New Roman" w:eastAsia="Times New Roman" w:hAnsi="Times New Roman" w:cs="Times New Roman"/>
          <w:sz w:val="24"/>
          <w:szCs w:val="24"/>
        </w:rPr>
        <w:t xml:space="preserve"> assemblage. Journal of Experimental Marine Biology and Ecology, 227(1), 67-82.</w:t>
      </w:r>
    </w:p>
    <w:p w14:paraId="1FD6F75E"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Harlin</w:t>
      </w:r>
      <w:proofErr w:type="spellEnd"/>
      <w:r w:rsidRPr="005D6C4A">
        <w:rPr>
          <w:rFonts w:ascii="Times New Roman" w:eastAsia="Times New Roman" w:hAnsi="Times New Roman" w:cs="Times New Roman"/>
          <w:sz w:val="24"/>
          <w:szCs w:val="24"/>
        </w:rPr>
        <w:t xml:space="preserve">, M. M. (1975). Epiphyte—host relations in </w:t>
      </w:r>
      <w:proofErr w:type="spellStart"/>
      <w:r w:rsidRPr="005D6C4A">
        <w:rPr>
          <w:rFonts w:ascii="Times New Roman" w:eastAsia="Times New Roman" w:hAnsi="Times New Roman" w:cs="Times New Roman"/>
          <w:sz w:val="24"/>
          <w:szCs w:val="24"/>
        </w:rPr>
        <w:t>seagrass</w:t>
      </w:r>
      <w:proofErr w:type="spellEnd"/>
      <w:r w:rsidRPr="005D6C4A">
        <w:rPr>
          <w:rFonts w:ascii="Times New Roman" w:eastAsia="Times New Roman" w:hAnsi="Times New Roman" w:cs="Times New Roman"/>
          <w:sz w:val="24"/>
          <w:szCs w:val="24"/>
        </w:rPr>
        <w:t xml:space="preserve"> communities. Aquatic Botany, 1, </w:t>
      </w:r>
      <w:r w:rsidRPr="005D6C4A">
        <w:rPr>
          <w:rFonts w:ascii="Times New Roman" w:eastAsia="Times New Roman" w:hAnsi="Times New Roman" w:cs="Times New Roman"/>
          <w:sz w:val="24"/>
          <w:szCs w:val="24"/>
        </w:rPr>
        <w:lastRenderedPageBreak/>
        <w:t>125-131.</w:t>
      </w:r>
    </w:p>
    <w:p w14:paraId="14DC9EA1"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Hansen, G. I. (1986). A newly discovered host of the sea-grass epiphyte </w:t>
      </w:r>
      <w:proofErr w:type="spellStart"/>
      <w:r w:rsidRPr="005D6C4A">
        <w:rPr>
          <w:rFonts w:ascii="Times New Roman" w:eastAsia="Times New Roman" w:hAnsi="Times New Roman" w:cs="Times New Roman"/>
          <w:sz w:val="24"/>
          <w:szCs w:val="24"/>
        </w:rPr>
        <w:t>Smithora</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naiadum</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Bangiophyceae</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Rhodophyta</w:t>
      </w:r>
      <w:proofErr w:type="spellEnd"/>
      <w:r w:rsidRPr="005D6C4A">
        <w:rPr>
          <w:rFonts w:ascii="Times New Roman" w:eastAsia="Times New Roman" w:hAnsi="Times New Roman" w:cs="Times New Roman"/>
          <w:sz w:val="24"/>
          <w:szCs w:val="24"/>
        </w:rPr>
        <w:t>). Canadian journal of botany, 64(4), 900-901.</w:t>
      </w:r>
    </w:p>
    <w:p w14:paraId="6EBE32EB"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Harlin</w:t>
      </w:r>
      <w:proofErr w:type="spellEnd"/>
      <w:r w:rsidRPr="005D6C4A">
        <w:rPr>
          <w:rFonts w:ascii="Times New Roman" w:eastAsia="Times New Roman" w:hAnsi="Times New Roman" w:cs="Times New Roman"/>
          <w:sz w:val="24"/>
          <w:szCs w:val="24"/>
        </w:rPr>
        <w:t xml:space="preserve">, M. M. (1973). “Obligate” algal epiphyte: </w:t>
      </w:r>
      <w:proofErr w:type="spellStart"/>
      <w:r w:rsidRPr="005D6C4A">
        <w:rPr>
          <w:rFonts w:ascii="Times New Roman" w:eastAsia="Times New Roman" w:hAnsi="Times New Roman" w:cs="Times New Roman"/>
          <w:sz w:val="24"/>
          <w:szCs w:val="24"/>
        </w:rPr>
        <w:t>Smithora</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naiadum</w:t>
      </w:r>
      <w:proofErr w:type="spellEnd"/>
      <w:r w:rsidRPr="005D6C4A">
        <w:rPr>
          <w:rFonts w:ascii="Times New Roman" w:eastAsia="Times New Roman" w:hAnsi="Times New Roman" w:cs="Times New Roman"/>
          <w:sz w:val="24"/>
          <w:szCs w:val="24"/>
        </w:rPr>
        <w:t xml:space="preserve"> grows on a synthetic substrate. Journal of Phycology, 9(2), 230-232.</w:t>
      </w:r>
    </w:p>
    <w:p w14:paraId="11B45690"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Hawkes, M. W. (1988). Evidence of sexual reproduction in </w:t>
      </w:r>
      <w:proofErr w:type="spellStart"/>
      <w:r w:rsidRPr="005D6C4A">
        <w:rPr>
          <w:rFonts w:ascii="Times New Roman" w:eastAsia="Times New Roman" w:hAnsi="Times New Roman" w:cs="Times New Roman"/>
          <w:sz w:val="24"/>
          <w:szCs w:val="24"/>
        </w:rPr>
        <w:t>Smithora</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naiadum</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Erythropeltidales</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Rhodophyta</w:t>
      </w:r>
      <w:proofErr w:type="spellEnd"/>
      <w:r w:rsidRPr="005D6C4A">
        <w:rPr>
          <w:rFonts w:ascii="Times New Roman" w:eastAsia="Times New Roman" w:hAnsi="Times New Roman" w:cs="Times New Roman"/>
          <w:sz w:val="24"/>
          <w:szCs w:val="24"/>
        </w:rPr>
        <w:t xml:space="preserve">) and its evolutionary significance. British </w:t>
      </w:r>
      <w:proofErr w:type="spellStart"/>
      <w:r w:rsidRPr="005D6C4A">
        <w:rPr>
          <w:rFonts w:ascii="Times New Roman" w:eastAsia="Times New Roman" w:hAnsi="Times New Roman" w:cs="Times New Roman"/>
          <w:sz w:val="24"/>
          <w:szCs w:val="24"/>
        </w:rPr>
        <w:t>Phycological</w:t>
      </w:r>
      <w:proofErr w:type="spellEnd"/>
      <w:r w:rsidRPr="005D6C4A">
        <w:rPr>
          <w:rFonts w:ascii="Times New Roman" w:eastAsia="Times New Roman" w:hAnsi="Times New Roman" w:cs="Times New Roman"/>
          <w:sz w:val="24"/>
          <w:szCs w:val="24"/>
        </w:rPr>
        <w:t xml:space="preserve"> Journal, 23(4), 327-336.</w:t>
      </w:r>
    </w:p>
    <w:p w14:paraId="4E698916"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Kitting, C. L., Fry, B., &amp; Morgan, M. D. (1984). Detection of inconspicuous epiphytic algae supporting food webs in </w:t>
      </w:r>
      <w:proofErr w:type="spellStart"/>
      <w:r w:rsidRPr="005D6C4A">
        <w:rPr>
          <w:rFonts w:ascii="Times New Roman" w:eastAsia="Times New Roman" w:hAnsi="Times New Roman" w:cs="Times New Roman"/>
          <w:sz w:val="24"/>
          <w:szCs w:val="24"/>
        </w:rPr>
        <w:t>seagrass</w:t>
      </w:r>
      <w:proofErr w:type="spellEnd"/>
      <w:r w:rsidRPr="005D6C4A">
        <w:rPr>
          <w:rFonts w:ascii="Times New Roman" w:eastAsia="Times New Roman" w:hAnsi="Times New Roman" w:cs="Times New Roman"/>
          <w:sz w:val="24"/>
          <w:szCs w:val="24"/>
        </w:rPr>
        <w:t xml:space="preserve"> meadows. </w:t>
      </w:r>
      <w:proofErr w:type="spellStart"/>
      <w:r w:rsidRPr="005D6C4A">
        <w:rPr>
          <w:rFonts w:ascii="Times New Roman" w:eastAsia="Times New Roman" w:hAnsi="Times New Roman" w:cs="Times New Roman"/>
          <w:sz w:val="24"/>
          <w:szCs w:val="24"/>
        </w:rPr>
        <w:t>Oecologia</w:t>
      </w:r>
      <w:proofErr w:type="spellEnd"/>
      <w:r w:rsidRPr="005D6C4A">
        <w:rPr>
          <w:rFonts w:ascii="Times New Roman" w:eastAsia="Times New Roman" w:hAnsi="Times New Roman" w:cs="Times New Roman"/>
          <w:sz w:val="24"/>
          <w:szCs w:val="24"/>
        </w:rPr>
        <w:t>, 62(2), 145-149.</w:t>
      </w:r>
    </w:p>
    <w:p w14:paraId="41BCE25D"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Whippo</w:t>
      </w:r>
      <w:proofErr w:type="spellEnd"/>
      <w:r w:rsidRPr="005D6C4A">
        <w:rPr>
          <w:rFonts w:ascii="Times New Roman" w:eastAsia="Times New Roman" w:hAnsi="Times New Roman" w:cs="Times New Roman"/>
          <w:sz w:val="24"/>
          <w:szCs w:val="24"/>
        </w:rPr>
        <w:t xml:space="preserve"> et al. in Review</w:t>
      </w:r>
    </w:p>
    <w:p w14:paraId="0644EDAB"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Caporaso</w:t>
      </w:r>
      <w:proofErr w:type="spellEnd"/>
      <w:r w:rsidRPr="005D6C4A">
        <w:rPr>
          <w:rFonts w:ascii="Times New Roman" w:eastAsia="Times New Roman" w:hAnsi="Times New Roman" w:cs="Times New Roman"/>
          <w:sz w:val="24"/>
          <w:szCs w:val="24"/>
        </w:rPr>
        <w:t xml:space="preserve">, J. G., </w:t>
      </w:r>
      <w:proofErr w:type="spellStart"/>
      <w:r w:rsidRPr="005D6C4A">
        <w:rPr>
          <w:rFonts w:ascii="Times New Roman" w:eastAsia="Times New Roman" w:hAnsi="Times New Roman" w:cs="Times New Roman"/>
          <w:sz w:val="24"/>
          <w:szCs w:val="24"/>
        </w:rPr>
        <w:t>Kuczynski</w:t>
      </w:r>
      <w:proofErr w:type="spellEnd"/>
      <w:r w:rsidRPr="005D6C4A">
        <w:rPr>
          <w:rFonts w:ascii="Times New Roman" w:eastAsia="Times New Roman" w:hAnsi="Times New Roman" w:cs="Times New Roman"/>
          <w:sz w:val="24"/>
          <w:szCs w:val="24"/>
        </w:rPr>
        <w:t xml:space="preserve">, J., </w:t>
      </w:r>
      <w:proofErr w:type="spellStart"/>
      <w:r w:rsidRPr="005D6C4A">
        <w:rPr>
          <w:rFonts w:ascii="Times New Roman" w:eastAsia="Times New Roman" w:hAnsi="Times New Roman" w:cs="Times New Roman"/>
          <w:sz w:val="24"/>
          <w:szCs w:val="24"/>
        </w:rPr>
        <w:t>Stombaugh</w:t>
      </w:r>
      <w:proofErr w:type="spellEnd"/>
      <w:r w:rsidRPr="005D6C4A">
        <w:rPr>
          <w:rFonts w:ascii="Times New Roman" w:eastAsia="Times New Roman" w:hAnsi="Times New Roman" w:cs="Times New Roman"/>
          <w:sz w:val="24"/>
          <w:szCs w:val="24"/>
        </w:rPr>
        <w:t xml:space="preserve">, J., </w:t>
      </w:r>
      <w:proofErr w:type="spellStart"/>
      <w:r w:rsidRPr="005D6C4A">
        <w:rPr>
          <w:rFonts w:ascii="Times New Roman" w:eastAsia="Times New Roman" w:hAnsi="Times New Roman" w:cs="Times New Roman"/>
          <w:sz w:val="24"/>
          <w:szCs w:val="24"/>
        </w:rPr>
        <w:t>Bittinger</w:t>
      </w:r>
      <w:proofErr w:type="spellEnd"/>
      <w:r w:rsidRPr="005D6C4A">
        <w:rPr>
          <w:rFonts w:ascii="Times New Roman" w:eastAsia="Times New Roman" w:hAnsi="Times New Roman" w:cs="Times New Roman"/>
          <w:sz w:val="24"/>
          <w:szCs w:val="24"/>
        </w:rPr>
        <w:t xml:space="preserve">, K., Bushman, F. D., Costello, E. K., ... &amp; </w:t>
      </w:r>
      <w:proofErr w:type="spellStart"/>
      <w:r w:rsidRPr="005D6C4A">
        <w:rPr>
          <w:rFonts w:ascii="Times New Roman" w:eastAsia="Times New Roman" w:hAnsi="Times New Roman" w:cs="Times New Roman"/>
          <w:sz w:val="24"/>
          <w:szCs w:val="24"/>
        </w:rPr>
        <w:t>Huttley</w:t>
      </w:r>
      <w:proofErr w:type="spellEnd"/>
      <w:r w:rsidRPr="005D6C4A">
        <w:rPr>
          <w:rFonts w:ascii="Times New Roman" w:eastAsia="Times New Roman" w:hAnsi="Times New Roman" w:cs="Times New Roman"/>
          <w:sz w:val="24"/>
          <w:szCs w:val="24"/>
        </w:rPr>
        <w:t>, G. A. (2010). QIIME allows analysis of high-throughput community sequencing data. Nature methods, 7(5), 335.</w:t>
      </w:r>
    </w:p>
    <w:p w14:paraId="1D5E7178"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Werner, J. J., Zhou, D., </w:t>
      </w:r>
      <w:proofErr w:type="spellStart"/>
      <w:r w:rsidRPr="005D6C4A">
        <w:rPr>
          <w:rFonts w:ascii="Times New Roman" w:eastAsia="Times New Roman" w:hAnsi="Times New Roman" w:cs="Times New Roman"/>
          <w:sz w:val="24"/>
          <w:szCs w:val="24"/>
        </w:rPr>
        <w:t>Caporaso</w:t>
      </w:r>
      <w:proofErr w:type="spellEnd"/>
      <w:r w:rsidRPr="005D6C4A">
        <w:rPr>
          <w:rFonts w:ascii="Times New Roman" w:eastAsia="Times New Roman" w:hAnsi="Times New Roman" w:cs="Times New Roman"/>
          <w:sz w:val="24"/>
          <w:szCs w:val="24"/>
        </w:rPr>
        <w:t xml:space="preserve">, J. G., Knight, R., &amp; </w:t>
      </w:r>
      <w:proofErr w:type="spellStart"/>
      <w:r w:rsidRPr="005D6C4A">
        <w:rPr>
          <w:rFonts w:ascii="Times New Roman" w:eastAsia="Times New Roman" w:hAnsi="Times New Roman" w:cs="Times New Roman"/>
          <w:sz w:val="24"/>
          <w:szCs w:val="24"/>
        </w:rPr>
        <w:t>Angenent</w:t>
      </w:r>
      <w:proofErr w:type="spellEnd"/>
      <w:r w:rsidRPr="005D6C4A">
        <w:rPr>
          <w:rFonts w:ascii="Times New Roman" w:eastAsia="Times New Roman" w:hAnsi="Times New Roman" w:cs="Times New Roman"/>
          <w:sz w:val="24"/>
          <w:szCs w:val="24"/>
        </w:rPr>
        <w:t xml:space="preserve">, L. T. (2012). Comparison of </w:t>
      </w:r>
      <w:proofErr w:type="spellStart"/>
      <w:r w:rsidRPr="005D6C4A">
        <w:rPr>
          <w:rFonts w:ascii="Times New Roman" w:eastAsia="Times New Roman" w:hAnsi="Times New Roman" w:cs="Times New Roman"/>
          <w:sz w:val="24"/>
          <w:szCs w:val="24"/>
        </w:rPr>
        <w:t>Illumina</w:t>
      </w:r>
      <w:proofErr w:type="spellEnd"/>
      <w:r w:rsidRPr="005D6C4A">
        <w:rPr>
          <w:rFonts w:ascii="Times New Roman" w:eastAsia="Times New Roman" w:hAnsi="Times New Roman" w:cs="Times New Roman"/>
          <w:sz w:val="24"/>
          <w:szCs w:val="24"/>
        </w:rPr>
        <w:t xml:space="preserve"> paired-end and single-direction sequencing for microbial 16S </w:t>
      </w:r>
      <w:proofErr w:type="spellStart"/>
      <w:r w:rsidRPr="005D6C4A">
        <w:rPr>
          <w:rFonts w:ascii="Times New Roman" w:eastAsia="Times New Roman" w:hAnsi="Times New Roman" w:cs="Times New Roman"/>
          <w:sz w:val="24"/>
          <w:szCs w:val="24"/>
        </w:rPr>
        <w:t>rRNA</w:t>
      </w:r>
      <w:proofErr w:type="spellEnd"/>
      <w:r w:rsidRPr="005D6C4A">
        <w:rPr>
          <w:rFonts w:ascii="Times New Roman" w:eastAsia="Times New Roman" w:hAnsi="Times New Roman" w:cs="Times New Roman"/>
          <w:sz w:val="24"/>
          <w:szCs w:val="24"/>
        </w:rPr>
        <w:t xml:space="preserve"> gene </w:t>
      </w:r>
      <w:proofErr w:type="spellStart"/>
      <w:r w:rsidRPr="005D6C4A">
        <w:rPr>
          <w:rFonts w:ascii="Times New Roman" w:eastAsia="Times New Roman" w:hAnsi="Times New Roman" w:cs="Times New Roman"/>
          <w:sz w:val="24"/>
          <w:szCs w:val="24"/>
        </w:rPr>
        <w:t>amplicon</w:t>
      </w:r>
      <w:proofErr w:type="spellEnd"/>
      <w:r w:rsidRPr="005D6C4A">
        <w:rPr>
          <w:rFonts w:ascii="Times New Roman" w:eastAsia="Times New Roman" w:hAnsi="Times New Roman" w:cs="Times New Roman"/>
          <w:sz w:val="24"/>
          <w:szCs w:val="24"/>
        </w:rPr>
        <w:t xml:space="preserve"> surveys. The ISME journal, 6(7), 1273.</w:t>
      </w:r>
    </w:p>
    <w:p w14:paraId="4B33D2D9"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Edgar, R. C. (2010). Search and clustering orders of magnitude faster than BLAST. Bioinformatics, 26(19), 2460-2461.</w:t>
      </w:r>
    </w:p>
    <w:p w14:paraId="1E2CA8E6"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DeSantis</w:t>
      </w:r>
      <w:proofErr w:type="spellEnd"/>
      <w:r w:rsidRPr="005D6C4A">
        <w:rPr>
          <w:rFonts w:ascii="Times New Roman" w:eastAsia="Times New Roman" w:hAnsi="Times New Roman" w:cs="Times New Roman"/>
          <w:sz w:val="24"/>
          <w:szCs w:val="24"/>
        </w:rPr>
        <w:t xml:space="preserve">, T. Z., </w:t>
      </w:r>
      <w:proofErr w:type="spellStart"/>
      <w:r w:rsidRPr="005D6C4A">
        <w:rPr>
          <w:rFonts w:ascii="Times New Roman" w:eastAsia="Times New Roman" w:hAnsi="Times New Roman" w:cs="Times New Roman"/>
          <w:sz w:val="24"/>
          <w:szCs w:val="24"/>
        </w:rPr>
        <w:t>Hugenholtz</w:t>
      </w:r>
      <w:proofErr w:type="spellEnd"/>
      <w:r w:rsidRPr="005D6C4A">
        <w:rPr>
          <w:rFonts w:ascii="Times New Roman" w:eastAsia="Times New Roman" w:hAnsi="Times New Roman" w:cs="Times New Roman"/>
          <w:sz w:val="24"/>
          <w:szCs w:val="24"/>
        </w:rPr>
        <w:t xml:space="preserve">, P., Larsen, N., Rojas, M., </w:t>
      </w:r>
      <w:proofErr w:type="spellStart"/>
      <w:r w:rsidRPr="005D6C4A">
        <w:rPr>
          <w:rFonts w:ascii="Times New Roman" w:eastAsia="Times New Roman" w:hAnsi="Times New Roman" w:cs="Times New Roman"/>
          <w:sz w:val="24"/>
          <w:szCs w:val="24"/>
        </w:rPr>
        <w:t>Brodie</w:t>
      </w:r>
      <w:proofErr w:type="spellEnd"/>
      <w:r w:rsidRPr="005D6C4A">
        <w:rPr>
          <w:rFonts w:ascii="Times New Roman" w:eastAsia="Times New Roman" w:hAnsi="Times New Roman" w:cs="Times New Roman"/>
          <w:sz w:val="24"/>
          <w:szCs w:val="24"/>
        </w:rPr>
        <w:t xml:space="preserve">, E. L., Keller, K., ... &amp; Andersen, G. L. (2006). </w:t>
      </w:r>
      <w:proofErr w:type="spellStart"/>
      <w:r w:rsidRPr="005D6C4A">
        <w:rPr>
          <w:rFonts w:ascii="Times New Roman" w:eastAsia="Times New Roman" w:hAnsi="Times New Roman" w:cs="Times New Roman"/>
          <w:sz w:val="24"/>
          <w:szCs w:val="24"/>
        </w:rPr>
        <w:t>Greengenes</w:t>
      </w:r>
      <w:proofErr w:type="spellEnd"/>
      <w:r w:rsidRPr="005D6C4A">
        <w:rPr>
          <w:rFonts w:ascii="Times New Roman" w:eastAsia="Times New Roman" w:hAnsi="Times New Roman" w:cs="Times New Roman"/>
          <w:sz w:val="24"/>
          <w:szCs w:val="24"/>
        </w:rPr>
        <w:t xml:space="preserve">, a chimera-checked 16S </w:t>
      </w:r>
      <w:proofErr w:type="spellStart"/>
      <w:r w:rsidRPr="005D6C4A">
        <w:rPr>
          <w:rFonts w:ascii="Times New Roman" w:eastAsia="Times New Roman" w:hAnsi="Times New Roman" w:cs="Times New Roman"/>
          <w:sz w:val="24"/>
          <w:szCs w:val="24"/>
        </w:rPr>
        <w:t>rRNA</w:t>
      </w:r>
      <w:proofErr w:type="spellEnd"/>
      <w:r w:rsidRPr="005D6C4A">
        <w:rPr>
          <w:rFonts w:ascii="Times New Roman" w:eastAsia="Times New Roman" w:hAnsi="Times New Roman" w:cs="Times New Roman"/>
          <w:sz w:val="24"/>
          <w:szCs w:val="24"/>
        </w:rPr>
        <w:t xml:space="preserve"> gene database and workbench </w:t>
      </w:r>
      <w:r w:rsidRPr="005D6C4A">
        <w:rPr>
          <w:rFonts w:ascii="Times New Roman" w:eastAsia="Times New Roman" w:hAnsi="Times New Roman" w:cs="Times New Roman"/>
          <w:sz w:val="24"/>
          <w:szCs w:val="24"/>
        </w:rPr>
        <w:lastRenderedPageBreak/>
        <w:t>compatible with ARB. Applied and environmental microbiology, 72(7), 5069-5072.</w:t>
      </w:r>
    </w:p>
    <w:p w14:paraId="32583FC5"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Price, M. N., </w:t>
      </w:r>
      <w:proofErr w:type="spellStart"/>
      <w:r w:rsidRPr="005D6C4A">
        <w:rPr>
          <w:rFonts w:ascii="Times New Roman" w:eastAsia="Times New Roman" w:hAnsi="Times New Roman" w:cs="Times New Roman"/>
          <w:sz w:val="24"/>
          <w:szCs w:val="24"/>
        </w:rPr>
        <w:t>Dehal</w:t>
      </w:r>
      <w:proofErr w:type="spellEnd"/>
      <w:r w:rsidRPr="005D6C4A">
        <w:rPr>
          <w:rFonts w:ascii="Times New Roman" w:eastAsia="Times New Roman" w:hAnsi="Times New Roman" w:cs="Times New Roman"/>
          <w:sz w:val="24"/>
          <w:szCs w:val="24"/>
        </w:rPr>
        <w:t xml:space="preserve">, P. S., &amp; </w:t>
      </w:r>
      <w:proofErr w:type="spellStart"/>
      <w:r w:rsidRPr="005D6C4A">
        <w:rPr>
          <w:rFonts w:ascii="Times New Roman" w:eastAsia="Times New Roman" w:hAnsi="Times New Roman" w:cs="Times New Roman"/>
          <w:sz w:val="24"/>
          <w:szCs w:val="24"/>
        </w:rPr>
        <w:t>Arkin</w:t>
      </w:r>
      <w:proofErr w:type="spellEnd"/>
      <w:r w:rsidRPr="005D6C4A">
        <w:rPr>
          <w:rFonts w:ascii="Times New Roman" w:eastAsia="Times New Roman" w:hAnsi="Times New Roman" w:cs="Times New Roman"/>
          <w:sz w:val="24"/>
          <w:szCs w:val="24"/>
        </w:rPr>
        <w:t xml:space="preserve">, A. P. (2010). </w:t>
      </w:r>
      <w:proofErr w:type="spellStart"/>
      <w:r w:rsidRPr="005D6C4A">
        <w:rPr>
          <w:rFonts w:ascii="Times New Roman" w:eastAsia="Times New Roman" w:hAnsi="Times New Roman" w:cs="Times New Roman"/>
          <w:sz w:val="24"/>
          <w:szCs w:val="24"/>
        </w:rPr>
        <w:t>FastTree</w:t>
      </w:r>
      <w:proofErr w:type="spellEnd"/>
      <w:r w:rsidRPr="005D6C4A">
        <w:rPr>
          <w:rFonts w:ascii="Times New Roman" w:eastAsia="Times New Roman" w:hAnsi="Times New Roman" w:cs="Times New Roman"/>
          <w:sz w:val="24"/>
          <w:szCs w:val="24"/>
        </w:rPr>
        <w:t xml:space="preserve"> 2–approximately maximum-likelihood trees for large alignments. </w:t>
      </w:r>
      <w:proofErr w:type="spellStart"/>
      <w:r w:rsidRPr="005D6C4A">
        <w:rPr>
          <w:rFonts w:ascii="Times New Roman" w:eastAsia="Times New Roman" w:hAnsi="Times New Roman" w:cs="Times New Roman"/>
          <w:sz w:val="24"/>
          <w:szCs w:val="24"/>
        </w:rPr>
        <w:t>PloS</w:t>
      </w:r>
      <w:proofErr w:type="spellEnd"/>
      <w:r w:rsidRPr="005D6C4A">
        <w:rPr>
          <w:rFonts w:ascii="Times New Roman" w:eastAsia="Times New Roman" w:hAnsi="Times New Roman" w:cs="Times New Roman"/>
          <w:sz w:val="24"/>
          <w:szCs w:val="24"/>
        </w:rPr>
        <w:t xml:space="preserve"> one, 5(3), e9490.</w:t>
      </w:r>
    </w:p>
    <w:p w14:paraId="7E933597"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Lozupone</w:t>
      </w:r>
      <w:proofErr w:type="spellEnd"/>
      <w:r w:rsidRPr="005D6C4A">
        <w:rPr>
          <w:rFonts w:ascii="Times New Roman" w:eastAsia="Times New Roman" w:hAnsi="Times New Roman" w:cs="Times New Roman"/>
          <w:sz w:val="24"/>
          <w:szCs w:val="24"/>
        </w:rPr>
        <w:t xml:space="preserve">, C., &amp; Knight, R. (2005). </w:t>
      </w:r>
      <w:proofErr w:type="spellStart"/>
      <w:r w:rsidRPr="005D6C4A">
        <w:rPr>
          <w:rFonts w:ascii="Times New Roman" w:eastAsia="Times New Roman" w:hAnsi="Times New Roman" w:cs="Times New Roman"/>
          <w:sz w:val="24"/>
          <w:szCs w:val="24"/>
        </w:rPr>
        <w:t>UniFrac</w:t>
      </w:r>
      <w:proofErr w:type="spellEnd"/>
      <w:r w:rsidRPr="005D6C4A">
        <w:rPr>
          <w:rFonts w:ascii="Times New Roman" w:eastAsia="Times New Roman" w:hAnsi="Times New Roman" w:cs="Times New Roman"/>
          <w:sz w:val="24"/>
          <w:szCs w:val="24"/>
        </w:rPr>
        <w:t>: a new phylogenetic method for comparing microbial communities. Applied and environmental microbiology, 71(12), 8228-8235.</w:t>
      </w:r>
    </w:p>
    <w:p w14:paraId="707BD791"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McMurdie</w:t>
      </w:r>
      <w:proofErr w:type="spellEnd"/>
      <w:r w:rsidRPr="005D6C4A">
        <w:rPr>
          <w:rFonts w:ascii="Times New Roman" w:eastAsia="Times New Roman" w:hAnsi="Times New Roman" w:cs="Times New Roman"/>
          <w:sz w:val="24"/>
          <w:szCs w:val="24"/>
        </w:rPr>
        <w:t xml:space="preserve">, P. J., &amp; Holmes, S. (2013). </w:t>
      </w:r>
      <w:proofErr w:type="spellStart"/>
      <w:proofErr w:type="gramStart"/>
      <w:r w:rsidRPr="005D6C4A">
        <w:rPr>
          <w:rFonts w:ascii="Times New Roman" w:eastAsia="Times New Roman" w:hAnsi="Times New Roman" w:cs="Times New Roman"/>
          <w:sz w:val="24"/>
          <w:szCs w:val="24"/>
        </w:rPr>
        <w:t>phyloseq</w:t>
      </w:r>
      <w:proofErr w:type="spellEnd"/>
      <w:proofErr w:type="gramEnd"/>
      <w:r w:rsidRPr="005D6C4A">
        <w:rPr>
          <w:rFonts w:ascii="Times New Roman" w:eastAsia="Times New Roman" w:hAnsi="Times New Roman" w:cs="Times New Roman"/>
          <w:sz w:val="24"/>
          <w:szCs w:val="24"/>
        </w:rPr>
        <w:t xml:space="preserve">: an R package for reproducible interactive analysis and graphics of </w:t>
      </w:r>
      <w:proofErr w:type="spellStart"/>
      <w:r w:rsidRPr="005D6C4A">
        <w:rPr>
          <w:rFonts w:ascii="Times New Roman" w:eastAsia="Times New Roman" w:hAnsi="Times New Roman" w:cs="Times New Roman"/>
          <w:sz w:val="24"/>
          <w:szCs w:val="24"/>
        </w:rPr>
        <w:t>microbiome</w:t>
      </w:r>
      <w:proofErr w:type="spellEnd"/>
      <w:r w:rsidRPr="005D6C4A">
        <w:rPr>
          <w:rFonts w:ascii="Times New Roman" w:eastAsia="Times New Roman" w:hAnsi="Times New Roman" w:cs="Times New Roman"/>
          <w:sz w:val="24"/>
          <w:szCs w:val="24"/>
        </w:rPr>
        <w:t xml:space="preserve"> census data. </w:t>
      </w:r>
      <w:proofErr w:type="spellStart"/>
      <w:r w:rsidRPr="005D6C4A">
        <w:rPr>
          <w:rFonts w:ascii="Times New Roman" w:eastAsia="Times New Roman" w:hAnsi="Times New Roman" w:cs="Times New Roman"/>
          <w:sz w:val="24"/>
          <w:szCs w:val="24"/>
        </w:rPr>
        <w:t>PloS</w:t>
      </w:r>
      <w:proofErr w:type="spellEnd"/>
      <w:r w:rsidRPr="005D6C4A">
        <w:rPr>
          <w:rFonts w:ascii="Times New Roman" w:eastAsia="Times New Roman" w:hAnsi="Times New Roman" w:cs="Times New Roman"/>
          <w:sz w:val="24"/>
          <w:szCs w:val="24"/>
        </w:rPr>
        <w:t xml:space="preserve"> one, 8(4), e61217.</w:t>
      </w:r>
    </w:p>
    <w:p w14:paraId="5A09BD4D" w14:textId="77777777" w:rsidR="005D6C4A" w:rsidRPr="005D6C4A" w:rsidRDefault="005D6C4A" w:rsidP="00B44EE3">
      <w:pPr>
        <w:pStyle w:val="Normal1"/>
        <w:spacing w:line="480" w:lineRule="auto"/>
        <w:rPr>
          <w:rFonts w:ascii="Times New Roman" w:eastAsia="Times New Roman" w:hAnsi="Times New Roman" w:cs="Times New Roman"/>
          <w:sz w:val="24"/>
          <w:szCs w:val="24"/>
          <w:lang w:val="fr-CA"/>
        </w:rPr>
      </w:pPr>
      <w:proofErr w:type="spellStart"/>
      <w:r w:rsidRPr="005D6C4A">
        <w:rPr>
          <w:rFonts w:ascii="Times New Roman" w:eastAsia="Times New Roman" w:hAnsi="Times New Roman" w:cs="Times New Roman"/>
          <w:sz w:val="24"/>
          <w:szCs w:val="24"/>
        </w:rPr>
        <w:t>Oksanen</w:t>
      </w:r>
      <w:proofErr w:type="spellEnd"/>
      <w:r w:rsidRPr="005D6C4A">
        <w:rPr>
          <w:rFonts w:ascii="Times New Roman" w:eastAsia="Times New Roman" w:hAnsi="Times New Roman" w:cs="Times New Roman"/>
          <w:sz w:val="24"/>
          <w:szCs w:val="24"/>
        </w:rPr>
        <w:t xml:space="preserve">, J., Blanchet, F. G., </w:t>
      </w:r>
      <w:proofErr w:type="spellStart"/>
      <w:r w:rsidRPr="005D6C4A">
        <w:rPr>
          <w:rFonts w:ascii="Times New Roman" w:eastAsia="Times New Roman" w:hAnsi="Times New Roman" w:cs="Times New Roman"/>
          <w:sz w:val="24"/>
          <w:szCs w:val="24"/>
        </w:rPr>
        <w:t>Kindt</w:t>
      </w:r>
      <w:proofErr w:type="spellEnd"/>
      <w:r w:rsidRPr="005D6C4A">
        <w:rPr>
          <w:rFonts w:ascii="Times New Roman" w:eastAsia="Times New Roman" w:hAnsi="Times New Roman" w:cs="Times New Roman"/>
          <w:sz w:val="24"/>
          <w:szCs w:val="24"/>
        </w:rPr>
        <w:t xml:space="preserve">, R., &amp; Legendre, P. (2016). others (2010) vegan: community ecology package. </w:t>
      </w:r>
      <w:r w:rsidRPr="005D6C4A">
        <w:rPr>
          <w:rFonts w:ascii="Times New Roman" w:eastAsia="Times New Roman" w:hAnsi="Times New Roman" w:cs="Times New Roman"/>
          <w:sz w:val="24"/>
          <w:szCs w:val="24"/>
          <w:lang w:val="fr-CA"/>
        </w:rPr>
        <w:t>R package version, 2-0.</w:t>
      </w:r>
    </w:p>
    <w:p w14:paraId="42B014E7"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lang w:val="fr-CA"/>
        </w:rPr>
        <w:t>Dworjanyn</w:t>
      </w:r>
      <w:proofErr w:type="spellEnd"/>
      <w:r w:rsidRPr="005D6C4A">
        <w:rPr>
          <w:rFonts w:ascii="Times New Roman" w:eastAsia="Times New Roman" w:hAnsi="Times New Roman" w:cs="Times New Roman"/>
          <w:sz w:val="24"/>
          <w:szCs w:val="24"/>
          <w:lang w:val="fr-CA"/>
        </w:rPr>
        <w:t xml:space="preserve">, S. A., De Nys, R., &amp; Steinberg, P. D. (1999). </w:t>
      </w:r>
      <w:proofErr w:type="spellStart"/>
      <w:r w:rsidRPr="005D6C4A">
        <w:rPr>
          <w:rFonts w:ascii="Times New Roman" w:eastAsia="Times New Roman" w:hAnsi="Times New Roman" w:cs="Times New Roman"/>
          <w:sz w:val="24"/>
          <w:szCs w:val="24"/>
        </w:rPr>
        <w:t>Localisation</w:t>
      </w:r>
      <w:proofErr w:type="spellEnd"/>
      <w:r w:rsidRPr="005D6C4A">
        <w:rPr>
          <w:rFonts w:ascii="Times New Roman" w:eastAsia="Times New Roman" w:hAnsi="Times New Roman" w:cs="Times New Roman"/>
          <w:sz w:val="24"/>
          <w:szCs w:val="24"/>
        </w:rPr>
        <w:t xml:space="preserve"> and surface quantification of secondary metabolites in the red alga </w:t>
      </w:r>
      <w:proofErr w:type="spellStart"/>
      <w:r w:rsidRPr="005D6C4A">
        <w:rPr>
          <w:rFonts w:ascii="Times New Roman" w:eastAsia="Times New Roman" w:hAnsi="Times New Roman" w:cs="Times New Roman"/>
          <w:sz w:val="24"/>
          <w:szCs w:val="24"/>
        </w:rPr>
        <w:t>Delisea</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pulchra</w:t>
      </w:r>
      <w:proofErr w:type="spellEnd"/>
      <w:r w:rsidRPr="005D6C4A">
        <w:rPr>
          <w:rFonts w:ascii="Times New Roman" w:eastAsia="Times New Roman" w:hAnsi="Times New Roman" w:cs="Times New Roman"/>
          <w:sz w:val="24"/>
          <w:szCs w:val="24"/>
        </w:rPr>
        <w:t>. Marine Biology, 133(4), 727-736.</w:t>
      </w:r>
    </w:p>
    <w:p w14:paraId="781ECB44"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Butman</w:t>
      </w:r>
      <w:proofErr w:type="spellEnd"/>
      <w:r w:rsidRPr="005D6C4A">
        <w:rPr>
          <w:rFonts w:ascii="Times New Roman" w:eastAsia="Times New Roman" w:hAnsi="Times New Roman" w:cs="Times New Roman"/>
          <w:sz w:val="24"/>
          <w:szCs w:val="24"/>
        </w:rPr>
        <w:t xml:space="preserve">, C. A. (1987). Larval settlement of soft-sediment invertebrates: the spatial scales of pattern explained by active habitat selection and the emerging role of </w:t>
      </w:r>
      <w:proofErr w:type="spellStart"/>
      <w:r w:rsidRPr="005D6C4A">
        <w:rPr>
          <w:rFonts w:ascii="Times New Roman" w:eastAsia="Times New Roman" w:hAnsi="Times New Roman" w:cs="Times New Roman"/>
          <w:sz w:val="24"/>
          <w:szCs w:val="24"/>
        </w:rPr>
        <w:t>hydrodynamical</w:t>
      </w:r>
      <w:proofErr w:type="spellEnd"/>
      <w:r w:rsidRPr="005D6C4A">
        <w:rPr>
          <w:rFonts w:ascii="Times New Roman" w:eastAsia="Times New Roman" w:hAnsi="Times New Roman" w:cs="Times New Roman"/>
          <w:sz w:val="24"/>
          <w:szCs w:val="24"/>
        </w:rPr>
        <w:t xml:space="preserve"> processes. </w:t>
      </w:r>
      <w:proofErr w:type="spellStart"/>
      <w:r w:rsidRPr="005D6C4A">
        <w:rPr>
          <w:rFonts w:ascii="Times New Roman" w:eastAsia="Times New Roman" w:hAnsi="Times New Roman" w:cs="Times New Roman"/>
          <w:sz w:val="24"/>
          <w:szCs w:val="24"/>
        </w:rPr>
        <w:t>Oceanogr</w:t>
      </w:r>
      <w:proofErr w:type="spellEnd"/>
      <w:r w:rsidRPr="005D6C4A">
        <w:rPr>
          <w:rFonts w:ascii="Times New Roman" w:eastAsia="Times New Roman" w:hAnsi="Times New Roman" w:cs="Times New Roman"/>
          <w:sz w:val="24"/>
          <w:szCs w:val="24"/>
        </w:rPr>
        <w:t xml:space="preserve">. Mar. </w:t>
      </w:r>
      <w:proofErr w:type="spellStart"/>
      <w:r w:rsidRPr="005D6C4A">
        <w:rPr>
          <w:rFonts w:ascii="Times New Roman" w:eastAsia="Times New Roman" w:hAnsi="Times New Roman" w:cs="Times New Roman"/>
          <w:sz w:val="24"/>
          <w:szCs w:val="24"/>
        </w:rPr>
        <w:t>Biol</w:t>
      </w:r>
      <w:proofErr w:type="spellEnd"/>
      <w:r w:rsidRPr="005D6C4A">
        <w:rPr>
          <w:rFonts w:ascii="Times New Roman" w:eastAsia="Times New Roman" w:hAnsi="Times New Roman" w:cs="Times New Roman"/>
          <w:sz w:val="24"/>
          <w:szCs w:val="24"/>
        </w:rPr>
        <w:t>, 25, 113-165.</w:t>
      </w:r>
    </w:p>
    <w:p w14:paraId="5068D861"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Davis, A. R., </w:t>
      </w:r>
      <w:proofErr w:type="spellStart"/>
      <w:r w:rsidRPr="005D6C4A">
        <w:rPr>
          <w:rFonts w:ascii="Times New Roman" w:eastAsia="Times New Roman" w:hAnsi="Times New Roman" w:cs="Times New Roman"/>
          <w:sz w:val="24"/>
          <w:szCs w:val="24"/>
        </w:rPr>
        <w:t>Targett</w:t>
      </w:r>
      <w:proofErr w:type="spellEnd"/>
      <w:r w:rsidRPr="005D6C4A">
        <w:rPr>
          <w:rFonts w:ascii="Times New Roman" w:eastAsia="Times New Roman" w:hAnsi="Times New Roman" w:cs="Times New Roman"/>
          <w:sz w:val="24"/>
          <w:szCs w:val="24"/>
        </w:rPr>
        <w:t xml:space="preserve">, N. M., McConnell, O. J., &amp; Young, C. M. (1989). </w:t>
      </w:r>
      <w:proofErr w:type="spellStart"/>
      <w:r w:rsidRPr="005D6C4A">
        <w:rPr>
          <w:rFonts w:ascii="Times New Roman" w:eastAsia="Times New Roman" w:hAnsi="Times New Roman" w:cs="Times New Roman"/>
          <w:sz w:val="24"/>
          <w:szCs w:val="24"/>
        </w:rPr>
        <w:t>Epibiosis</w:t>
      </w:r>
      <w:proofErr w:type="spellEnd"/>
      <w:r w:rsidRPr="005D6C4A">
        <w:rPr>
          <w:rFonts w:ascii="Times New Roman" w:eastAsia="Times New Roman" w:hAnsi="Times New Roman" w:cs="Times New Roman"/>
          <w:sz w:val="24"/>
          <w:szCs w:val="24"/>
        </w:rPr>
        <w:t xml:space="preserve"> of marine algae and benthic invertebrates: natural products chemistry and other mechanisms inhibiting settlement and overgrowth. In Bioorganic marine </w:t>
      </w:r>
      <w:proofErr w:type="gramStart"/>
      <w:r w:rsidRPr="005D6C4A">
        <w:rPr>
          <w:rFonts w:ascii="Times New Roman" w:eastAsia="Times New Roman" w:hAnsi="Times New Roman" w:cs="Times New Roman"/>
          <w:sz w:val="24"/>
          <w:szCs w:val="24"/>
        </w:rPr>
        <w:t>chemistry(</w:t>
      </w:r>
      <w:proofErr w:type="gramEnd"/>
      <w:r w:rsidRPr="005D6C4A">
        <w:rPr>
          <w:rFonts w:ascii="Times New Roman" w:eastAsia="Times New Roman" w:hAnsi="Times New Roman" w:cs="Times New Roman"/>
          <w:sz w:val="24"/>
          <w:szCs w:val="24"/>
        </w:rPr>
        <w:t>pp. 85-114). Springer, Berlin, Heidelberg.</w:t>
      </w:r>
    </w:p>
    <w:p w14:paraId="6141D1A2"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proofErr w:type="spellStart"/>
      <w:r w:rsidRPr="005D6C4A">
        <w:rPr>
          <w:rFonts w:ascii="Times New Roman" w:eastAsia="Times New Roman" w:hAnsi="Times New Roman" w:cs="Times New Roman"/>
          <w:sz w:val="24"/>
          <w:szCs w:val="24"/>
        </w:rPr>
        <w:t>Burkepile</w:t>
      </w:r>
      <w:proofErr w:type="spellEnd"/>
      <w:r w:rsidRPr="005D6C4A">
        <w:rPr>
          <w:rFonts w:ascii="Times New Roman" w:eastAsia="Times New Roman" w:hAnsi="Times New Roman" w:cs="Times New Roman"/>
          <w:sz w:val="24"/>
          <w:szCs w:val="24"/>
        </w:rPr>
        <w:t xml:space="preserve">, D. E., Parker, J. D., Woodson, C. B., Mills, H. J., </w:t>
      </w:r>
      <w:proofErr w:type="spellStart"/>
      <w:r w:rsidRPr="005D6C4A">
        <w:rPr>
          <w:rFonts w:ascii="Times New Roman" w:eastAsia="Times New Roman" w:hAnsi="Times New Roman" w:cs="Times New Roman"/>
          <w:sz w:val="24"/>
          <w:szCs w:val="24"/>
        </w:rPr>
        <w:t>Kubanek</w:t>
      </w:r>
      <w:proofErr w:type="spellEnd"/>
      <w:r w:rsidRPr="005D6C4A">
        <w:rPr>
          <w:rFonts w:ascii="Times New Roman" w:eastAsia="Times New Roman" w:hAnsi="Times New Roman" w:cs="Times New Roman"/>
          <w:sz w:val="24"/>
          <w:szCs w:val="24"/>
        </w:rPr>
        <w:t xml:space="preserve">, J., </w:t>
      </w:r>
      <w:proofErr w:type="spellStart"/>
      <w:r w:rsidRPr="005D6C4A">
        <w:rPr>
          <w:rFonts w:ascii="Times New Roman" w:eastAsia="Times New Roman" w:hAnsi="Times New Roman" w:cs="Times New Roman"/>
          <w:sz w:val="24"/>
          <w:szCs w:val="24"/>
        </w:rPr>
        <w:t>Sobecky</w:t>
      </w:r>
      <w:proofErr w:type="spellEnd"/>
      <w:r w:rsidRPr="005D6C4A">
        <w:rPr>
          <w:rFonts w:ascii="Times New Roman" w:eastAsia="Times New Roman" w:hAnsi="Times New Roman" w:cs="Times New Roman"/>
          <w:sz w:val="24"/>
          <w:szCs w:val="24"/>
        </w:rPr>
        <w:t>, P. A., &amp; Hay, M. E. (2006). Chemically mediated competition between microbes and animals: microbes as consumers in food webs. Ecology, 87(11), 2821-2831.</w:t>
      </w:r>
    </w:p>
    <w:p w14:paraId="3514303C"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lastRenderedPageBreak/>
        <w:t xml:space="preserve">Olson, A. (2017). </w:t>
      </w:r>
      <w:proofErr w:type="spellStart"/>
      <w:r w:rsidRPr="005D6C4A">
        <w:rPr>
          <w:rFonts w:ascii="Times New Roman" w:eastAsia="Times New Roman" w:hAnsi="Times New Roman" w:cs="Times New Roman"/>
          <w:sz w:val="24"/>
          <w:szCs w:val="24"/>
        </w:rPr>
        <w:t>Seagrass</w:t>
      </w:r>
      <w:proofErr w:type="spellEnd"/>
      <w:r w:rsidRPr="005D6C4A">
        <w:rPr>
          <w:rFonts w:ascii="Times New Roman" w:eastAsia="Times New Roman" w:hAnsi="Times New Roman" w:cs="Times New Roman"/>
          <w:sz w:val="24"/>
          <w:szCs w:val="24"/>
        </w:rPr>
        <w:t xml:space="preserve"> meadows as seascape nurseries for rockfish (</w:t>
      </w:r>
      <w:proofErr w:type="spellStart"/>
      <w:r w:rsidRPr="005D6C4A">
        <w:rPr>
          <w:rFonts w:ascii="Times New Roman" w:eastAsia="Times New Roman" w:hAnsi="Times New Roman" w:cs="Times New Roman"/>
          <w:sz w:val="24"/>
          <w:szCs w:val="24"/>
        </w:rPr>
        <w:t>Sebastes</w:t>
      </w:r>
      <w:proofErr w:type="spellEnd"/>
      <w:r w:rsidRPr="005D6C4A">
        <w:rPr>
          <w:rFonts w:ascii="Times New Roman" w:eastAsia="Times New Roman" w:hAnsi="Times New Roman" w:cs="Times New Roman"/>
          <w:sz w:val="24"/>
          <w:szCs w:val="24"/>
        </w:rPr>
        <w:t xml:space="preserve"> spp.) (Doctoral dissertation).</w:t>
      </w:r>
    </w:p>
    <w:p w14:paraId="628B355A" w14:textId="77777777" w:rsidR="005D6C4A" w:rsidRP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Bowden, D. A., </w:t>
      </w:r>
      <w:proofErr w:type="spellStart"/>
      <w:r w:rsidRPr="005D6C4A">
        <w:rPr>
          <w:rFonts w:ascii="Times New Roman" w:eastAsia="Times New Roman" w:hAnsi="Times New Roman" w:cs="Times New Roman"/>
          <w:sz w:val="24"/>
          <w:szCs w:val="24"/>
        </w:rPr>
        <w:t>Rowden</w:t>
      </w:r>
      <w:proofErr w:type="spellEnd"/>
      <w:r w:rsidRPr="005D6C4A">
        <w:rPr>
          <w:rFonts w:ascii="Times New Roman" w:eastAsia="Times New Roman" w:hAnsi="Times New Roman" w:cs="Times New Roman"/>
          <w:sz w:val="24"/>
          <w:szCs w:val="24"/>
        </w:rPr>
        <w:t xml:space="preserve">, A. A., &amp; </w:t>
      </w:r>
      <w:proofErr w:type="spellStart"/>
      <w:r w:rsidRPr="005D6C4A">
        <w:rPr>
          <w:rFonts w:ascii="Times New Roman" w:eastAsia="Times New Roman" w:hAnsi="Times New Roman" w:cs="Times New Roman"/>
          <w:sz w:val="24"/>
          <w:szCs w:val="24"/>
        </w:rPr>
        <w:t>Attrill</w:t>
      </w:r>
      <w:proofErr w:type="spellEnd"/>
      <w:r w:rsidRPr="005D6C4A">
        <w:rPr>
          <w:rFonts w:ascii="Times New Roman" w:eastAsia="Times New Roman" w:hAnsi="Times New Roman" w:cs="Times New Roman"/>
          <w:sz w:val="24"/>
          <w:szCs w:val="24"/>
        </w:rPr>
        <w:t xml:space="preserve">, M. J. (2001). Effect of patch size and in-patch location on the </w:t>
      </w:r>
      <w:proofErr w:type="spellStart"/>
      <w:r w:rsidRPr="005D6C4A">
        <w:rPr>
          <w:rFonts w:ascii="Times New Roman" w:eastAsia="Times New Roman" w:hAnsi="Times New Roman" w:cs="Times New Roman"/>
          <w:sz w:val="24"/>
          <w:szCs w:val="24"/>
        </w:rPr>
        <w:t>infaunal</w:t>
      </w:r>
      <w:proofErr w:type="spellEnd"/>
      <w:r w:rsidRPr="005D6C4A">
        <w:rPr>
          <w:rFonts w:ascii="Times New Roman" w:eastAsia="Times New Roman" w:hAnsi="Times New Roman" w:cs="Times New Roman"/>
          <w:sz w:val="24"/>
          <w:szCs w:val="24"/>
        </w:rPr>
        <w:t xml:space="preserve"> </w:t>
      </w:r>
      <w:proofErr w:type="spellStart"/>
      <w:r w:rsidRPr="005D6C4A">
        <w:rPr>
          <w:rFonts w:ascii="Times New Roman" w:eastAsia="Times New Roman" w:hAnsi="Times New Roman" w:cs="Times New Roman"/>
          <w:sz w:val="24"/>
          <w:szCs w:val="24"/>
        </w:rPr>
        <w:t>macroinvertebrate</w:t>
      </w:r>
      <w:proofErr w:type="spellEnd"/>
      <w:r w:rsidRPr="005D6C4A">
        <w:rPr>
          <w:rFonts w:ascii="Times New Roman" w:eastAsia="Times New Roman" w:hAnsi="Times New Roman" w:cs="Times New Roman"/>
          <w:sz w:val="24"/>
          <w:szCs w:val="24"/>
        </w:rPr>
        <w:t xml:space="preserve"> assemblages of </w:t>
      </w:r>
      <w:proofErr w:type="spellStart"/>
      <w:r w:rsidRPr="005D6C4A">
        <w:rPr>
          <w:rFonts w:ascii="Times New Roman" w:eastAsia="Times New Roman" w:hAnsi="Times New Roman" w:cs="Times New Roman"/>
          <w:sz w:val="24"/>
          <w:szCs w:val="24"/>
        </w:rPr>
        <w:t>Zostera</w:t>
      </w:r>
      <w:proofErr w:type="spellEnd"/>
      <w:r w:rsidRPr="005D6C4A">
        <w:rPr>
          <w:rFonts w:ascii="Times New Roman" w:eastAsia="Times New Roman" w:hAnsi="Times New Roman" w:cs="Times New Roman"/>
          <w:sz w:val="24"/>
          <w:szCs w:val="24"/>
        </w:rPr>
        <w:t xml:space="preserve"> marina </w:t>
      </w:r>
      <w:proofErr w:type="spellStart"/>
      <w:r w:rsidRPr="005D6C4A">
        <w:rPr>
          <w:rFonts w:ascii="Times New Roman" w:eastAsia="Times New Roman" w:hAnsi="Times New Roman" w:cs="Times New Roman"/>
          <w:sz w:val="24"/>
          <w:szCs w:val="24"/>
        </w:rPr>
        <w:t>seagrass</w:t>
      </w:r>
      <w:proofErr w:type="spellEnd"/>
      <w:r w:rsidRPr="005D6C4A">
        <w:rPr>
          <w:rFonts w:ascii="Times New Roman" w:eastAsia="Times New Roman" w:hAnsi="Times New Roman" w:cs="Times New Roman"/>
          <w:sz w:val="24"/>
          <w:szCs w:val="24"/>
        </w:rPr>
        <w:t xml:space="preserve"> beds. Journal of Experimental Marine Biology and Ecology, 259(2), 133-154.</w:t>
      </w:r>
    </w:p>
    <w:p w14:paraId="1B8258EE" w14:textId="118AA972" w:rsidR="005D6C4A" w:rsidRDefault="005D6C4A" w:rsidP="00B44EE3">
      <w:pPr>
        <w:pStyle w:val="Normal1"/>
        <w:spacing w:line="480" w:lineRule="auto"/>
        <w:rPr>
          <w:rFonts w:ascii="Times New Roman" w:eastAsia="Times New Roman" w:hAnsi="Times New Roman" w:cs="Times New Roman"/>
          <w:sz w:val="24"/>
          <w:szCs w:val="24"/>
        </w:rPr>
      </w:pPr>
      <w:r w:rsidRPr="005D6C4A">
        <w:rPr>
          <w:rFonts w:ascii="Times New Roman" w:eastAsia="Times New Roman" w:hAnsi="Times New Roman" w:cs="Times New Roman"/>
          <w:sz w:val="24"/>
          <w:szCs w:val="24"/>
        </w:rPr>
        <w:t xml:space="preserve">Bell, S. S., Brooks, R. A., Robbins, B. D., Fonseca, M. S., &amp; Hall, M. O. (2001). Faunal response to fragmentation in </w:t>
      </w:r>
      <w:proofErr w:type="spellStart"/>
      <w:r w:rsidRPr="005D6C4A">
        <w:rPr>
          <w:rFonts w:ascii="Times New Roman" w:eastAsia="Times New Roman" w:hAnsi="Times New Roman" w:cs="Times New Roman"/>
          <w:sz w:val="24"/>
          <w:szCs w:val="24"/>
        </w:rPr>
        <w:t>seagrass</w:t>
      </w:r>
      <w:proofErr w:type="spellEnd"/>
      <w:r w:rsidRPr="005D6C4A">
        <w:rPr>
          <w:rFonts w:ascii="Times New Roman" w:eastAsia="Times New Roman" w:hAnsi="Times New Roman" w:cs="Times New Roman"/>
          <w:sz w:val="24"/>
          <w:szCs w:val="24"/>
        </w:rPr>
        <w:t xml:space="preserve"> habitats: implications for </w:t>
      </w:r>
      <w:proofErr w:type="spellStart"/>
      <w:r w:rsidRPr="005D6C4A">
        <w:rPr>
          <w:rFonts w:ascii="Times New Roman" w:eastAsia="Times New Roman" w:hAnsi="Times New Roman" w:cs="Times New Roman"/>
          <w:sz w:val="24"/>
          <w:szCs w:val="24"/>
        </w:rPr>
        <w:t>seagrass</w:t>
      </w:r>
      <w:proofErr w:type="spellEnd"/>
      <w:r w:rsidRPr="005D6C4A">
        <w:rPr>
          <w:rFonts w:ascii="Times New Roman" w:eastAsia="Times New Roman" w:hAnsi="Times New Roman" w:cs="Times New Roman"/>
          <w:sz w:val="24"/>
          <w:szCs w:val="24"/>
        </w:rPr>
        <w:t xml:space="preserve"> conservation. Biological Conservation, 100(1), 115-123.</w:t>
      </w:r>
    </w:p>
    <w:p w14:paraId="151C1326" w14:textId="701E1485" w:rsidR="006A4748" w:rsidRDefault="006A4748" w:rsidP="00B44EE3">
      <w:pPr>
        <w:pStyle w:val="Normal1"/>
        <w:spacing w:line="480" w:lineRule="auto"/>
        <w:rPr>
          <w:rFonts w:ascii="Times New Roman" w:eastAsia="Times New Roman" w:hAnsi="Times New Roman" w:cs="Times New Roman"/>
          <w:sz w:val="24"/>
          <w:szCs w:val="24"/>
        </w:rPr>
      </w:pPr>
    </w:p>
    <w:p w14:paraId="4D0636F0" w14:textId="77777777" w:rsidR="006A4748" w:rsidRDefault="006A4748" w:rsidP="00B44EE3">
      <w:pPr>
        <w:pStyle w:val="Normal1"/>
        <w:spacing w:line="480" w:lineRule="auto"/>
        <w:rPr>
          <w:rFonts w:ascii="Times New Roman" w:eastAsia="Times New Roman" w:hAnsi="Times New Roman" w:cs="Times New Roman"/>
          <w:sz w:val="24"/>
          <w:szCs w:val="24"/>
        </w:rPr>
      </w:pPr>
    </w:p>
    <w:sectPr w:rsidR="006A4748" w:rsidSect="00B44EE3">
      <w:footerReference w:type="default" r:id="rId11"/>
      <w:pgSz w:w="12240" w:h="15840"/>
      <w:pgMar w:top="1440" w:right="1440" w:bottom="1440" w:left="1440" w:header="0" w:footer="720" w:gutter="0"/>
      <w:lnNumType w:countBy="5" w:restart="continuous"/>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O'Connor" w:date="2017-05-23T22:09:00Z" w:initials="">
    <w:p w14:paraId="28DDF682" w14:textId="77777777" w:rsidR="00AF1893" w:rsidRDefault="00AF1893">
      <w:pPr>
        <w:pStyle w:val="Normal1"/>
        <w:spacing w:after="0" w:line="240" w:lineRule="auto"/>
        <w:rPr>
          <w:rFonts w:ascii="Arial" w:eastAsia="Arial" w:hAnsi="Arial" w:cs="Arial"/>
        </w:rPr>
      </w:pPr>
      <w:r>
        <w:rPr>
          <w:rFonts w:ascii="Arial" w:eastAsia="Arial" w:hAnsi="Arial" w:cs="Arial"/>
        </w:rPr>
        <w:t>A concise and factual abstract is required, no longer than 250 words. The abstract should state briefly the purpose of the research, the principal results and major conclusions. An abstract is often presented separate from the article, so it must be able to stand alone. For this reason, References should be avoided, but if essential, they must be cited in full, without reference to the reference list. Also, non-standard or uncommon abbreviations should be avoided, but if essential they must be defined at their first mention in the abstract itself.</w:t>
      </w:r>
    </w:p>
  </w:comment>
  <w:comment w:id="26" w:author="Mary O'Connor" w:date="2017-05-23T22:11:00Z" w:initials="">
    <w:p w14:paraId="6646989D" w14:textId="77777777" w:rsidR="00AF1893" w:rsidRDefault="00AF1893">
      <w:pPr>
        <w:pStyle w:val="Normal1"/>
        <w:spacing w:after="0" w:line="240" w:lineRule="auto"/>
        <w:rPr>
          <w:rFonts w:ascii="Arial" w:eastAsia="Arial" w:hAnsi="Arial" w:cs="Arial"/>
        </w:rPr>
      </w:pPr>
      <w:r>
        <w:rPr>
          <w:rFonts w:ascii="Arial" w:eastAsia="Arial" w:hAnsi="Arial" w:cs="Arial"/>
        </w:rPr>
        <w:t>Highlights are mandatory for this journal. They consist of a short collection of bullet points that convey the core findings of the article and should be submitted in a separate editable file in the online submission system. Please use 'Highlights' in the file name and include 3 to 5 bullet points (maximum 85 characters, including spaces, per bullet point). You can view example Highlights on our information site.</w:t>
      </w:r>
    </w:p>
  </w:comment>
  <w:comment w:id="27" w:author="Mary O'Connor" w:date="2017-05-23T22:11:00Z" w:initials="">
    <w:p w14:paraId="3D59B280" w14:textId="77777777" w:rsidR="00AF1893" w:rsidRDefault="00AF1893">
      <w:pPr>
        <w:pStyle w:val="Normal1"/>
        <w:spacing w:after="0" w:line="240" w:lineRule="auto"/>
        <w:rPr>
          <w:rFonts w:ascii="Arial" w:eastAsia="Arial" w:hAnsi="Arial" w:cs="Arial"/>
        </w:rPr>
      </w:pPr>
      <w:r>
        <w:rPr>
          <w:rFonts w:ascii="Arial" w:eastAsia="Arial" w:hAnsi="Arial" w:cs="Arial"/>
        </w:rPr>
        <w:t>Although a graphical abstract is optional, its use is encouraged as it draws more attention to the online article. The graphical abstract should summarize the contents of the article in a concise, pictorial form designed to capture the attention of a wide readership. Graphical abstracts should be submitted as a separate file in the online submission system. Image size: Please provide an image with a minimum of 531 × 1328 pixels (h × w) or proportionally more. The image should be readable at a size of 5 × 13 cm using a regular screen resolution of 96 dpi. Preferred file types: TIFF, EPS, PDF or MS Office files. You can view Example Graphical Abstracts on our information site.</w:t>
      </w:r>
    </w:p>
    <w:p w14:paraId="3521AED2" w14:textId="77777777" w:rsidR="00AF1893" w:rsidRDefault="00AF1893">
      <w:pPr>
        <w:pStyle w:val="Normal1"/>
        <w:spacing w:after="0" w:line="240" w:lineRule="auto"/>
        <w:rPr>
          <w:rFonts w:ascii="Arial" w:eastAsia="Arial" w:hAnsi="Arial" w:cs="Arial"/>
        </w:rPr>
      </w:pPr>
      <w:r>
        <w:rPr>
          <w:rFonts w:ascii="Arial" w:eastAsia="Arial" w:hAnsi="Arial" w:cs="Arial"/>
        </w:rPr>
        <w:t>Authors can make use of Elsevier's Illustration and Enhancement service to ensure the best presentation of their images and in accordance with all technical requirements: Illustration Service.</w:t>
      </w:r>
    </w:p>
  </w:comment>
  <w:comment w:id="28" w:author="Mary O'Connor" w:date="2017-05-23T22:06:00Z" w:initials="">
    <w:p w14:paraId="683C6B5A" w14:textId="77777777" w:rsidR="00AF1893" w:rsidRDefault="00AF1893">
      <w:pPr>
        <w:pStyle w:val="Normal1"/>
        <w:spacing w:after="0" w:line="240" w:lineRule="auto"/>
        <w:rPr>
          <w:rFonts w:ascii="Arial" w:eastAsia="Arial" w:hAnsi="Arial" w:cs="Arial"/>
        </w:rPr>
      </w:pPr>
      <w:r>
        <w:rPr>
          <w:rFonts w:ascii="Arial" w:eastAsia="Arial" w:hAnsi="Arial" w:cs="Arial"/>
        </w:rPr>
        <w:t>from AB: State the objectives of the work and provide an adequate background, avoiding a detailed literature survey or a summary of the results.</w:t>
      </w:r>
    </w:p>
  </w:comment>
  <w:comment w:id="61" w:author="Mary O'Connor" w:date="2018-03-04T13:49:00Z" w:initials="MO">
    <w:p w14:paraId="753C882D" w14:textId="77777777" w:rsidR="00AF1893" w:rsidRDefault="00AF1893" w:rsidP="003950D8">
      <w:pPr>
        <w:pStyle w:val="CommentText"/>
      </w:pPr>
      <w:r>
        <w:rPr>
          <w:rStyle w:val="CommentReference"/>
        </w:rPr>
        <w:annotationRef/>
      </w:r>
      <w:r>
        <w:t>I cut this sentence in the revision, but was there a reference for this? “</w:t>
      </w:r>
      <w:r>
        <w:rPr>
          <w:rFonts w:ascii="Times New Roman" w:eastAsia="Times New Roman" w:hAnsi="Times New Roman" w:cs="Times New Roman"/>
        </w:rPr>
        <w:t xml:space="preserve">Although blade level microbial communities on </w:t>
      </w:r>
      <w:proofErr w:type="spellStart"/>
      <w:r>
        <w:rPr>
          <w:rFonts w:ascii="Times New Roman" w:eastAsia="Times New Roman" w:hAnsi="Times New Roman" w:cs="Times New Roman"/>
        </w:rPr>
        <w:t>seagrass</w:t>
      </w:r>
      <w:proofErr w:type="spellEnd"/>
      <w:r>
        <w:rPr>
          <w:rFonts w:ascii="Times New Roman" w:eastAsia="Times New Roman" w:hAnsi="Times New Roman" w:cs="Times New Roman"/>
        </w:rPr>
        <w:t xml:space="preserve"> have been shown to vary across large spatial scales” </w:t>
      </w:r>
      <w:r>
        <w:t>If so, the reference could go here. If not, revise this sentence.</w:t>
      </w:r>
    </w:p>
  </w:comment>
  <w:comment w:id="63" w:author="Mary O'Connor" w:date="2018-03-04T13:50:00Z" w:initials="MO">
    <w:p w14:paraId="0AC71A66" w14:textId="553C5C4F" w:rsidR="00AF1893" w:rsidRDefault="00AF1893">
      <w:pPr>
        <w:pStyle w:val="CommentText"/>
      </w:pPr>
      <w:ins w:id="67" w:author="Mary O'Connor" w:date="2018-03-04T13:50:00Z">
        <w:r>
          <w:rPr>
            <w:rStyle w:val="CommentReference"/>
          </w:rPr>
          <w:annotationRef/>
        </w:r>
      </w:ins>
      <w:r>
        <w:t>Are we sure these refs are about direct effects of chemistry on epiphytes? Or could these effects be mediated by microbes? I’m included t cut this sentence and you can decide whether to lump the refs in with the previous sentence about chemistry.</w:t>
      </w:r>
    </w:p>
  </w:comment>
  <w:comment w:id="73" w:author="Mary O'Connor" w:date="2018-01-09T16:58:00Z" w:initials="MO">
    <w:p w14:paraId="3B11C72B" w14:textId="4944AAAE" w:rsidR="00AF1893" w:rsidRDefault="00AF1893">
      <w:pPr>
        <w:pStyle w:val="CommentText"/>
      </w:pPr>
      <w:r>
        <w:rPr>
          <w:rStyle w:val="CommentReference"/>
        </w:rPr>
        <w:annotationRef/>
      </w:r>
      <w:r>
        <w:t>This is really great, but I think we can save it for the discussion. Let’s cut it here and keep the intro short and sweet.</w:t>
      </w:r>
    </w:p>
  </w:comment>
  <w:comment w:id="81" w:author="Mary O'Connor" w:date="2018-03-04T13:44:00Z" w:initials="MO">
    <w:p w14:paraId="3665772C" w14:textId="5392E3EC" w:rsidR="00AF1893" w:rsidRDefault="00AF1893">
      <w:pPr>
        <w:pStyle w:val="CommentText"/>
      </w:pPr>
      <w:r>
        <w:rPr>
          <w:rStyle w:val="CommentReference"/>
        </w:rPr>
        <w:annotationRef/>
      </w:r>
      <w:r>
        <w:t>Gwen can you do one more pass on the writing here? Maybe change the ‘you would’ and ‘</w:t>
      </w:r>
      <w:proofErr w:type="spellStart"/>
      <w:r>
        <w:t>reynolds</w:t>
      </w:r>
      <w:proofErr w:type="spellEnd"/>
      <w:r>
        <w:t xml:space="preserve"> et al had…’ to more specific and formal language.</w:t>
      </w:r>
    </w:p>
  </w:comment>
  <w:comment w:id="124" w:author="Mary O'Connor" w:date="2017-05-23T22:07:00Z" w:initials="">
    <w:p w14:paraId="0DAE4560" w14:textId="77777777" w:rsidR="00AF1893" w:rsidRDefault="00AF1893">
      <w:pPr>
        <w:pStyle w:val="Normal1"/>
        <w:spacing w:after="0" w:line="240" w:lineRule="auto"/>
        <w:rPr>
          <w:rFonts w:ascii="Arial" w:eastAsia="Arial" w:hAnsi="Arial" w:cs="Arial"/>
        </w:rPr>
      </w:pPr>
      <w:proofErr w:type="gramStart"/>
      <w:r>
        <w:rPr>
          <w:rFonts w:ascii="Arial" w:eastAsia="Arial" w:hAnsi="Arial" w:cs="Arial"/>
        </w:rPr>
        <w:t>from</w:t>
      </w:r>
      <w:proofErr w:type="gramEnd"/>
      <w:r>
        <w:rPr>
          <w:rFonts w:ascii="Arial" w:eastAsia="Arial" w:hAnsi="Arial" w:cs="Arial"/>
        </w:rPr>
        <w:t xml:space="preserve"> AB: Provide sufficient detail to allow the work to be reproduced. Methods already published should be indicated by a reference: only relevant modifications should be described.</w:t>
      </w:r>
    </w:p>
  </w:comment>
  <w:comment w:id="135" w:author="Mary O'Connor" w:date="2018-03-04T13:58:00Z" w:initials="MO">
    <w:p w14:paraId="1EFAAD78" w14:textId="1F515866" w:rsidR="00AF1893" w:rsidRDefault="00AF1893">
      <w:pPr>
        <w:pStyle w:val="CommentText"/>
      </w:pPr>
      <w:r>
        <w:rPr>
          <w:rStyle w:val="CommentReference"/>
        </w:rPr>
        <w:annotationRef/>
      </w:r>
      <w:r>
        <w:t xml:space="preserve">I made these statements to match how they are introduced in the last paragraph of the introduction. </w:t>
      </w:r>
    </w:p>
  </w:comment>
  <w:comment w:id="144" w:author="Gwendolyn Griffiths" w:date="2017-12-16T11:15:00Z" w:initials="GG">
    <w:p w14:paraId="04828D52" w14:textId="4AE5735A" w:rsidR="00AF1893" w:rsidRDefault="00AF1893">
      <w:pPr>
        <w:pStyle w:val="CommentText"/>
      </w:pPr>
      <w:r>
        <w:rPr>
          <w:rStyle w:val="CommentReference"/>
        </w:rPr>
        <w:annotationRef/>
      </w:r>
      <w:r>
        <w:t>I just asked Rhea to send me the data</w:t>
      </w:r>
    </w:p>
  </w:comment>
  <w:comment w:id="146" w:author="Gwendolyn Griffiths" w:date="2017-12-16T11:16:00Z" w:initials="GG">
    <w:p w14:paraId="5B2ECF97" w14:textId="737671DC" w:rsidR="00AF1893" w:rsidRDefault="00AF1893">
      <w:pPr>
        <w:pStyle w:val="CommentText"/>
      </w:pPr>
      <w:r>
        <w:rPr>
          <w:rStyle w:val="CommentReference"/>
        </w:rPr>
        <w:annotationRef/>
      </w:r>
      <w:r>
        <w:t xml:space="preserve">Should this not be referring to Figure 1? </w:t>
      </w:r>
      <w:proofErr w:type="spellStart"/>
      <w:r>
        <w:t>Everythig</w:t>
      </w:r>
      <w:proofErr w:type="spellEnd"/>
      <w:r>
        <w:t xml:space="preserve"> in Figure 2 is what </w:t>
      </w:r>
      <w:proofErr w:type="spellStart"/>
      <w:r>
        <w:t>Coreen</w:t>
      </w:r>
      <w:proofErr w:type="spellEnd"/>
      <w:r>
        <w:t xml:space="preserve"> and I did. Where figure is all </w:t>
      </w:r>
      <w:proofErr w:type="spellStart"/>
      <w:r>
        <w:t>Ang’s</w:t>
      </w:r>
      <w:proofErr w:type="spellEnd"/>
      <w:r>
        <w:t xml:space="preserve"> data. </w:t>
      </w:r>
    </w:p>
  </w:comment>
  <w:comment w:id="162" w:author="Mary O'Connor" w:date="2017-06-28T08:22:00Z" w:initials="MO">
    <w:p w14:paraId="01104E43" w14:textId="77777777" w:rsidR="00AF1893" w:rsidRDefault="00AF1893">
      <w:pPr>
        <w:pStyle w:val="CommentText"/>
      </w:pPr>
      <w:r>
        <w:rPr>
          <w:rStyle w:val="CommentReference"/>
        </w:rPr>
        <w:annotationRef/>
      </w:r>
      <w:r>
        <w:t>Let’s indicate these on the map.</w:t>
      </w:r>
    </w:p>
  </w:comment>
  <w:comment w:id="163" w:author="Mary O'Connor" w:date="2017-11-20T09:15:00Z" w:initials="MO">
    <w:p w14:paraId="09EC89AA" w14:textId="02C248B4" w:rsidR="00AF1893" w:rsidRDefault="00AF1893">
      <w:pPr>
        <w:pStyle w:val="CommentText"/>
      </w:pPr>
      <w:r>
        <w:rPr>
          <w:rStyle w:val="CommentReference"/>
        </w:rPr>
        <w:annotationRef/>
      </w:r>
      <w:r>
        <w:t xml:space="preserve">But, in the data, there are 5 control shoots, 3 transplant shoots and 2 ambient for each source. </w:t>
      </w:r>
    </w:p>
    <w:p w14:paraId="597C49D1" w14:textId="77777777" w:rsidR="00AF1893" w:rsidRDefault="00AF1893">
      <w:pPr>
        <w:pStyle w:val="CommentText"/>
      </w:pPr>
    </w:p>
    <w:p w14:paraId="1028C5AC" w14:textId="6726403D" w:rsidR="00AF1893" w:rsidRDefault="00AF1893">
      <w:pPr>
        <w:pStyle w:val="CommentText"/>
      </w:pPr>
      <w:r>
        <w:t>GWEN: will you now just make sure it’s all clear here in the text?</w:t>
      </w:r>
    </w:p>
  </w:comment>
  <w:comment w:id="164" w:author="Gwendolyn Griffiths" w:date="2018-03-04T14:01:00Z" w:initials="GG">
    <w:p w14:paraId="6D247BBF" w14:textId="32810BCE" w:rsidR="00AF1893" w:rsidRDefault="00AF1893">
      <w:pPr>
        <w:pStyle w:val="CommentText"/>
      </w:pPr>
      <w:r>
        <w:rPr>
          <w:rStyle w:val="CommentReference"/>
        </w:rPr>
        <w:annotationRef/>
      </w:r>
      <w:r>
        <w:t>Some shoots broke off and so our sample size lowered a bit</w:t>
      </w:r>
    </w:p>
    <w:p w14:paraId="4331B5D7" w14:textId="77777777" w:rsidR="00AF1893" w:rsidRDefault="00AF1893">
      <w:pPr>
        <w:pStyle w:val="CommentText"/>
      </w:pPr>
    </w:p>
    <w:p w14:paraId="1E9C885B" w14:textId="3FE2AE82" w:rsidR="00AF1893" w:rsidRDefault="00AF1893">
      <w:pPr>
        <w:pStyle w:val="CommentText"/>
      </w:pPr>
      <w:r>
        <w:t>MO: ok, fine, but just please indicate that in the paper so a reader can follow from the initial n = 6 to the final numbers reported in the results.</w:t>
      </w:r>
    </w:p>
  </w:comment>
  <w:comment w:id="170" w:author="Gwendolyn Griffiths" w:date="2017-12-16T10:16:00Z" w:initials="GG">
    <w:p w14:paraId="4731F32A" w14:textId="5CD64B7E" w:rsidR="00AF1893" w:rsidRDefault="00AF1893">
      <w:pPr>
        <w:pStyle w:val="CommentText"/>
      </w:pPr>
      <w:r>
        <w:rPr>
          <w:rStyle w:val="CommentReference"/>
        </w:rPr>
        <w:annotationRef/>
      </w:r>
      <w:r>
        <w:t>There were two at each location (4), show an ambient shoot next two each platform</w:t>
      </w:r>
    </w:p>
  </w:comment>
  <w:comment w:id="172" w:author="Gwendolyn Griffiths" w:date="2018-01-09T17:13:00Z" w:initials="GG">
    <w:p w14:paraId="5F94CE37" w14:textId="6C33E857" w:rsidR="00AF1893" w:rsidRDefault="00AF1893">
      <w:pPr>
        <w:pStyle w:val="CommentText"/>
      </w:pPr>
      <w:r>
        <w:rPr>
          <w:rStyle w:val="CommentReference"/>
        </w:rPr>
        <w:annotationRef/>
      </w:r>
      <w:r>
        <w:t>Is it all my stats? Or did you also run stats on your figures</w:t>
      </w:r>
    </w:p>
    <w:p w14:paraId="754945DF" w14:textId="75C044E8" w:rsidR="00AF1893" w:rsidRDefault="00AF1893">
      <w:pPr>
        <w:pStyle w:val="CommentText"/>
      </w:pPr>
      <w:r>
        <w:t>MO: I ran stats for the figures I made</w:t>
      </w:r>
    </w:p>
  </w:comment>
  <w:comment w:id="185" w:author="Mary O'Connor" w:date="2017-06-09T21:32:00Z" w:initials="">
    <w:p w14:paraId="5BD3418F" w14:textId="77777777" w:rsidR="00AF1893" w:rsidRDefault="00AF1893">
      <w:pPr>
        <w:pStyle w:val="Normal1"/>
        <w:spacing w:after="0" w:line="240" w:lineRule="auto"/>
        <w:rPr>
          <w:rFonts w:ascii="Arial" w:eastAsia="Arial" w:hAnsi="Arial" w:cs="Arial"/>
        </w:rPr>
      </w:pPr>
      <w:proofErr w:type="spellStart"/>
      <w:proofErr w:type="gramStart"/>
      <w:r>
        <w:rPr>
          <w:rFonts w:ascii="Arial" w:eastAsia="Arial" w:hAnsi="Arial" w:cs="Arial"/>
        </w:rPr>
        <w:t>phyloseq</w:t>
      </w:r>
      <w:proofErr w:type="spellEnd"/>
      <w:proofErr w:type="gramEnd"/>
      <w:r>
        <w:rPr>
          <w:rFonts w:ascii="Arial" w:eastAsia="Arial" w:hAnsi="Arial" w:cs="Arial"/>
        </w:rPr>
        <w:t xml:space="preserve"> or vegan?</w:t>
      </w:r>
    </w:p>
  </w:comment>
  <w:comment w:id="186" w:author="Gwendolyn Griffiths" w:date="2018-01-22T07:40:00Z" w:initials="GG">
    <w:p w14:paraId="0B1037BF" w14:textId="08374852" w:rsidR="00AF1893" w:rsidRDefault="00AF1893">
      <w:pPr>
        <w:pStyle w:val="CommentText"/>
      </w:pPr>
      <w:r>
        <w:rPr>
          <w:rStyle w:val="CommentReference"/>
        </w:rPr>
        <w:annotationRef/>
      </w:r>
    </w:p>
  </w:comment>
  <w:comment w:id="187" w:author="Mary O'Connor" w:date="2018-01-09T21:20:00Z" w:initials="MO">
    <w:p w14:paraId="2BE5FA91" w14:textId="0C69AD1A" w:rsidR="00AF1893" w:rsidRDefault="00AF1893">
      <w:pPr>
        <w:pStyle w:val="CommentText"/>
      </w:pPr>
      <w:r>
        <w:rPr>
          <w:rStyle w:val="CommentReference"/>
        </w:rPr>
        <w:annotationRef/>
      </w:r>
      <w:r>
        <w:t xml:space="preserve">How can we have </w:t>
      </w:r>
      <w:proofErr w:type="spellStart"/>
      <w:r>
        <w:t>smithora</w:t>
      </w:r>
      <w:proofErr w:type="spellEnd"/>
      <w:r>
        <w:t xml:space="preserve"> presence as a separate term from transplant? Isn’t edge initial and </w:t>
      </w:r>
      <w:proofErr w:type="spellStart"/>
      <w:r>
        <w:t>smithora</w:t>
      </w:r>
      <w:proofErr w:type="spellEnd"/>
      <w:r>
        <w:t xml:space="preserve"> presence the same thing?</w:t>
      </w:r>
    </w:p>
  </w:comment>
  <w:comment w:id="188" w:author="Gwendolyn Griffiths" w:date="2018-01-22T07:40:00Z" w:initials="GG">
    <w:p w14:paraId="370E9570" w14:textId="098D6D37" w:rsidR="00AF1893" w:rsidRDefault="00AF1893">
      <w:pPr>
        <w:pStyle w:val="CommentText"/>
      </w:pPr>
      <w:r>
        <w:rPr>
          <w:rStyle w:val="CommentReference"/>
        </w:rPr>
        <w:annotationRef/>
      </w:r>
      <w:r>
        <w:t xml:space="preserve">I think its because some had no change in </w:t>
      </w:r>
      <w:proofErr w:type="spellStart"/>
      <w:r>
        <w:t>smithora</w:t>
      </w:r>
      <w:proofErr w:type="spellEnd"/>
      <w:r>
        <w:t xml:space="preserve"> community following transplant. (Interior controls) so we can see an effect of transplant and what it does on those shoots. </w:t>
      </w:r>
    </w:p>
  </w:comment>
  <w:comment w:id="204" w:author="Gwendolyn Griffiths" w:date="2018-03-02T08:47:00Z" w:initials="GG">
    <w:p w14:paraId="10D3CEC7" w14:textId="4B9B68C1" w:rsidR="00AF1893" w:rsidRDefault="00AF1893">
      <w:pPr>
        <w:pStyle w:val="CommentText"/>
      </w:pPr>
      <w:r>
        <w:rPr>
          <w:rStyle w:val="CommentReference"/>
        </w:rPr>
        <w:annotationRef/>
      </w:r>
      <w:r>
        <w:t>Need to keep this Laura?</w:t>
      </w:r>
    </w:p>
  </w:comment>
  <w:comment w:id="211" w:author="Mary O'Connor" w:date="2018-03-04T14:12:00Z" w:initials="MO">
    <w:p w14:paraId="7C0CE646" w14:textId="345C4157" w:rsidR="00AF1893" w:rsidRDefault="00AF1893">
      <w:pPr>
        <w:pStyle w:val="CommentText"/>
      </w:pPr>
      <w:r>
        <w:rPr>
          <w:rStyle w:val="CommentReference"/>
        </w:rPr>
        <w:annotationRef/>
      </w:r>
      <w:r>
        <w:t>Can you just expand this? Dispersion of what?</w:t>
      </w:r>
    </w:p>
  </w:comment>
  <w:comment w:id="215" w:author="Mary O'Connor" w:date="2018-03-04T14:14:00Z" w:initials="MO">
    <w:p w14:paraId="41566625" w14:textId="34838587" w:rsidR="00D44DE8" w:rsidRDefault="00D44DE8">
      <w:pPr>
        <w:pStyle w:val="CommentText"/>
      </w:pPr>
      <w:r>
        <w:rPr>
          <w:rStyle w:val="CommentReference"/>
        </w:rPr>
        <w:annotationRef/>
      </w:r>
      <w:r>
        <w:t xml:space="preserve">I’m trying to avoid using ‘community’ for just the bacteria, because I’d rather refer to the whole set of species (bacteria + grazers + algae + </w:t>
      </w:r>
      <w:proofErr w:type="spellStart"/>
      <w:r>
        <w:t>zostera</w:t>
      </w:r>
      <w:proofErr w:type="spellEnd"/>
      <w:r>
        <w:t>) as community. So can you clarify this – is it just microbial taxonomic composition here?</w:t>
      </w:r>
    </w:p>
  </w:comment>
  <w:comment w:id="216" w:author="Mary O'Connor" w:date="2017-05-23T22:08:00Z" w:initials="">
    <w:p w14:paraId="1BFC95EC" w14:textId="77777777" w:rsidR="00AF1893" w:rsidRDefault="00AF1893">
      <w:pPr>
        <w:pStyle w:val="Normal1"/>
        <w:spacing w:after="0" w:line="240" w:lineRule="auto"/>
        <w:rPr>
          <w:rFonts w:ascii="Arial" w:eastAsia="Arial" w:hAnsi="Arial" w:cs="Arial"/>
        </w:rPr>
      </w:pPr>
      <w:proofErr w:type="gramStart"/>
      <w:r>
        <w:rPr>
          <w:rFonts w:ascii="Arial" w:eastAsia="Arial" w:hAnsi="Arial" w:cs="Arial"/>
        </w:rPr>
        <w:t>from</w:t>
      </w:r>
      <w:proofErr w:type="gramEnd"/>
      <w:r>
        <w:rPr>
          <w:rFonts w:ascii="Arial" w:eastAsia="Arial" w:hAnsi="Arial" w:cs="Arial"/>
        </w:rPr>
        <w:t xml:space="preserve"> AB: This should explore the significance of the results of the work, not repeat them. A combined Results and Discussion section is often appropriate. Avoid extensive citations and discussion of published literature.</w:t>
      </w:r>
    </w:p>
  </w:comment>
  <w:comment w:id="231" w:author="Mary O'Connor" w:date="2017-12-14T13:42:00Z" w:initials="MO">
    <w:p w14:paraId="12739F37" w14:textId="4BD3EEAB" w:rsidR="00AF1893" w:rsidRDefault="00AF1893">
      <w:pPr>
        <w:pStyle w:val="CommentText"/>
      </w:pPr>
      <w:r>
        <w:rPr>
          <w:rStyle w:val="CommentReference"/>
        </w:rPr>
        <w:annotationRef/>
      </w:r>
      <w:r>
        <w:t>This paragraph is good. Use the words ‘dispersal limitation’ here, and contrast it with us having rejected local conditions through the transplant experiment.</w:t>
      </w:r>
    </w:p>
  </w:comment>
  <w:comment w:id="232" w:author="Mary O'Connor" w:date="2017-12-14T13:43:00Z" w:initials="MO">
    <w:p w14:paraId="607744DB" w14:textId="4584EC53" w:rsidR="00AF1893" w:rsidRDefault="00AF1893">
      <w:pPr>
        <w:pStyle w:val="CommentText"/>
      </w:pPr>
      <w:r>
        <w:rPr>
          <w:rStyle w:val="CommentReference"/>
        </w:rPr>
        <w:annotationRef/>
      </w:r>
      <w:r>
        <w:t xml:space="preserve">I would interpret this as we were testing whether grazers could explain loss of </w:t>
      </w:r>
      <w:proofErr w:type="spellStart"/>
      <w:r>
        <w:t>smithora</w:t>
      </w:r>
      <w:proofErr w:type="spellEnd"/>
      <w:r>
        <w:t xml:space="preserve"> (if we had seen that). Like, if grazers were really abundant in the meadow interior and maybe they eat all the </w:t>
      </w:r>
      <w:proofErr w:type="spellStart"/>
      <w:r>
        <w:t>smithora</w:t>
      </w:r>
      <w:proofErr w:type="spellEnd"/>
      <w:r>
        <w:t>? This hypothesis can be articulated in the intro, and then considered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DDF682" w15:done="0"/>
  <w15:commentEx w15:paraId="6646989D" w15:done="0"/>
  <w15:commentEx w15:paraId="3521AED2" w15:done="0"/>
  <w15:commentEx w15:paraId="683C6B5A" w15:done="0"/>
  <w15:commentEx w15:paraId="28436BA3" w15:done="0"/>
  <w15:commentEx w15:paraId="7E30D419" w15:paraIdParent="28436BA3" w15:done="0"/>
  <w15:commentEx w15:paraId="3B11C72B" w15:done="0"/>
  <w15:commentEx w15:paraId="0DAE4560" w15:done="0"/>
  <w15:commentEx w15:paraId="04828D52" w15:done="0"/>
  <w15:commentEx w15:paraId="5B2ECF97" w15:done="0"/>
  <w15:commentEx w15:paraId="01104E43" w15:done="0"/>
  <w15:commentEx w15:paraId="1028C5AC" w15:done="0"/>
  <w15:commentEx w15:paraId="6D247BBF" w15:paraIdParent="1028C5AC" w15:done="0"/>
  <w15:commentEx w15:paraId="4731F32A" w15:done="0"/>
  <w15:commentEx w15:paraId="754945DF" w15:done="0"/>
  <w15:commentEx w15:paraId="5BD3418F" w15:done="0"/>
  <w15:commentEx w15:paraId="0B1037BF" w15:paraIdParent="5BD3418F" w15:done="0"/>
  <w15:commentEx w15:paraId="2BE5FA91" w15:done="0"/>
  <w15:commentEx w15:paraId="370E9570" w15:paraIdParent="2BE5FA91" w15:done="0"/>
  <w15:commentEx w15:paraId="4986B7E4" w15:done="0"/>
  <w15:commentEx w15:paraId="10D3CEC7" w15:done="0"/>
  <w15:commentEx w15:paraId="6E5139D6" w15:done="0"/>
  <w15:commentEx w15:paraId="101B5F11" w15:paraIdParent="6E5139D6" w15:done="0"/>
  <w15:commentEx w15:paraId="1BFC95EC" w15:done="0"/>
  <w15:commentEx w15:paraId="12739F37" w15:done="0"/>
  <w15:commentEx w15:paraId="607744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DDF682" w16cid:durableId="1DCAC646"/>
  <w16cid:commentId w16cid:paraId="6646989D" w16cid:durableId="1DCAC647"/>
  <w16cid:commentId w16cid:paraId="3521AED2" w16cid:durableId="1DCAC648"/>
  <w16cid:commentId w16cid:paraId="683C6B5A" w16cid:durableId="1DCAC649"/>
  <w16cid:commentId w16cid:paraId="28436BA3" w16cid:durableId="1E0FDF30"/>
  <w16cid:commentId w16cid:paraId="7E30D419" w16cid:durableId="1E0FE2EC"/>
  <w16cid:commentId w16cid:paraId="0DAE4560" w16cid:durableId="1DCAC64B"/>
  <w16cid:commentId w16cid:paraId="5B2ECF97" w16cid:durableId="1DDF7F1D"/>
  <w16cid:commentId w16cid:paraId="01104E43" w16cid:durableId="1DCAC650"/>
  <w16cid:commentId w16cid:paraId="1028C5AC" w16cid:durableId="1DCAC651"/>
  <w16cid:commentId w16cid:paraId="6D247BBF" w16cid:durableId="1DD26D72"/>
  <w16cid:commentId w16cid:paraId="5BD3418F" w16cid:durableId="1DCAC654"/>
  <w16cid:commentId w16cid:paraId="0B1037BF" w16cid:durableId="1E1013FB"/>
  <w16cid:commentId w16cid:paraId="2BE5FA91" w16cid:durableId="1E0FDF3C"/>
  <w16cid:commentId w16cid:paraId="370E9570" w16cid:durableId="1E1013FE"/>
  <w16cid:commentId w16cid:paraId="4986B7E4" w16cid:durableId="1E0FDF3D"/>
  <w16cid:commentId w16cid:paraId="10D3CEC7" w16cid:durableId="1E438E3B"/>
  <w16cid:commentId w16cid:paraId="6E5139D6" w16cid:durableId="1E0FDF3F"/>
  <w16cid:commentId w16cid:paraId="101B5F11" w16cid:durableId="1E101491"/>
  <w16cid:commentId w16cid:paraId="1BFC95EC" w16cid:durableId="1DCAC657"/>
  <w16cid:commentId w16cid:paraId="12739F37" w16cid:durableId="1DDF6FB8"/>
  <w16cid:commentId w16cid:paraId="607744DB" w16cid:durableId="1DDF6FB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AE210" w14:textId="77777777" w:rsidR="00AF1893" w:rsidRDefault="00AF1893">
      <w:pPr>
        <w:spacing w:after="0" w:line="240" w:lineRule="auto"/>
      </w:pPr>
      <w:r>
        <w:separator/>
      </w:r>
    </w:p>
  </w:endnote>
  <w:endnote w:type="continuationSeparator" w:id="0">
    <w:p w14:paraId="53635296" w14:textId="77777777" w:rsidR="00AF1893" w:rsidRDefault="00AF1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CB5CC" w14:textId="5EC31780" w:rsidR="00AF1893" w:rsidRDefault="00AF1893">
    <w:pPr>
      <w:pStyle w:val="Normal1"/>
      <w:jc w:val="right"/>
    </w:pPr>
    <w:r>
      <w:fldChar w:fldCharType="begin"/>
    </w:r>
    <w:r>
      <w:instrText>PAGE</w:instrText>
    </w:r>
    <w:r>
      <w:fldChar w:fldCharType="separate"/>
    </w:r>
    <w:r w:rsidR="00E73707">
      <w:rPr>
        <w:noProof/>
      </w:rPr>
      <w:t>23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3617EA" w14:textId="77777777" w:rsidR="00AF1893" w:rsidRDefault="00AF1893">
      <w:pPr>
        <w:spacing w:after="0" w:line="240" w:lineRule="auto"/>
      </w:pPr>
      <w:r>
        <w:separator/>
      </w:r>
    </w:p>
  </w:footnote>
  <w:footnote w:type="continuationSeparator" w:id="0">
    <w:p w14:paraId="032B6079" w14:textId="77777777" w:rsidR="00AF1893" w:rsidRDefault="00AF189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24E9"/>
    <w:multiLevelType w:val="multilevel"/>
    <w:tmpl w:val="6D2254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993756F"/>
    <w:multiLevelType w:val="multilevel"/>
    <w:tmpl w:val="EC82D7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01C298A"/>
    <w:multiLevelType w:val="hybridMultilevel"/>
    <w:tmpl w:val="5C9E8DE8"/>
    <w:lvl w:ilvl="0" w:tplc="291A1EA8">
      <w:start w:val="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wendolyn Griffiths">
    <w15:presenceInfo w15:providerId="Windows Live" w15:userId="de965c626bbfa2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E0CAC"/>
    <w:rsid w:val="000018CC"/>
    <w:rsid w:val="0002148D"/>
    <w:rsid w:val="00021B01"/>
    <w:rsid w:val="00033309"/>
    <w:rsid w:val="00034A8B"/>
    <w:rsid w:val="00063A2F"/>
    <w:rsid w:val="00074E5B"/>
    <w:rsid w:val="000E1C22"/>
    <w:rsid w:val="000E3765"/>
    <w:rsid w:val="000E7B41"/>
    <w:rsid w:val="000F6D6F"/>
    <w:rsid w:val="00113725"/>
    <w:rsid w:val="0011459F"/>
    <w:rsid w:val="0012268D"/>
    <w:rsid w:val="00134E3F"/>
    <w:rsid w:val="00142B30"/>
    <w:rsid w:val="00151EB6"/>
    <w:rsid w:val="001636D4"/>
    <w:rsid w:val="0019203F"/>
    <w:rsid w:val="00197381"/>
    <w:rsid w:val="001B1CBB"/>
    <w:rsid w:val="001B5B43"/>
    <w:rsid w:val="001D3CBD"/>
    <w:rsid w:val="001D5ACC"/>
    <w:rsid w:val="001F13D4"/>
    <w:rsid w:val="002040AE"/>
    <w:rsid w:val="00212675"/>
    <w:rsid w:val="00237C42"/>
    <w:rsid w:val="002438FB"/>
    <w:rsid w:val="00247C1C"/>
    <w:rsid w:val="00247CE3"/>
    <w:rsid w:val="002A25FC"/>
    <w:rsid w:val="002B35BE"/>
    <w:rsid w:val="002C7DB3"/>
    <w:rsid w:val="002E0CAC"/>
    <w:rsid w:val="002E1053"/>
    <w:rsid w:val="002F1BC0"/>
    <w:rsid w:val="002F6B44"/>
    <w:rsid w:val="00300ECF"/>
    <w:rsid w:val="003755C9"/>
    <w:rsid w:val="00390AA5"/>
    <w:rsid w:val="003950D8"/>
    <w:rsid w:val="003C71F7"/>
    <w:rsid w:val="003C7D49"/>
    <w:rsid w:val="003D251A"/>
    <w:rsid w:val="003E7E11"/>
    <w:rsid w:val="003F441A"/>
    <w:rsid w:val="003F6004"/>
    <w:rsid w:val="00401C0E"/>
    <w:rsid w:val="00416779"/>
    <w:rsid w:val="00423D0D"/>
    <w:rsid w:val="00440F15"/>
    <w:rsid w:val="00445001"/>
    <w:rsid w:val="0047568D"/>
    <w:rsid w:val="0048758E"/>
    <w:rsid w:val="004C6B0A"/>
    <w:rsid w:val="004E60D7"/>
    <w:rsid w:val="00513018"/>
    <w:rsid w:val="0051700C"/>
    <w:rsid w:val="005177FE"/>
    <w:rsid w:val="00522F1F"/>
    <w:rsid w:val="005327DD"/>
    <w:rsid w:val="0053471F"/>
    <w:rsid w:val="00546441"/>
    <w:rsid w:val="00557A0B"/>
    <w:rsid w:val="005601E1"/>
    <w:rsid w:val="0056493C"/>
    <w:rsid w:val="00567E67"/>
    <w:rsid w:val="0057127D"/>
    <w:rsid w:val="0058501A"/>
    <w:rsid w:val="005D6C4A"/>
    <w:rsid w:val="005E1148"/>
    <w:rsid w:val="005E6103"/>
    <w:rsid w:val="006053B8"/>
    <w:rsid w:val="00607DBC"/>
    <w:rsid w:val="00611A64"/>
    <w:rsid w:val="00626287"/>
    <w:rsid w:val="00665B40"/>
    <w:rsid w:val="006A4748"/>
    <w:rsid w:val="006B22A4"/>
    <w:rsid w:val="006B4E71"/>
    <w:rsid w:val="006C05D6"/>
    <w:rsid w:val="006C1E7D"/>
    <w:rsid w:val="006E2073"/>
    <w:rsid w:val="00710FA2"/>
    <w:rsid w:val="00716F05"/>
    <w:rsid w:val="00723006"/>
    <w:rsid w:val="00734751"/>
    <w:rsid w:val="007562F3"/>
    <w:rsid w:val="0076265F"/>
    <w:rsid w:val="00767CAF"/>
    <w:rsid w:val="00770E54"/>
    <w:rsid w:val="007A4DAE"/>
    <w:rsid w:val="007F1D36"/>
    <w:rsid w:val="007F3481"/>
    <w:rsid w:val="007F6735"/>
    <w:rsid w:val="0082527B"/>
    <w:rsid w:val="0083444A"/>
    <w:rsid w:val="00852DB5"/>
    <w:rsid w:val="00853EE6"/>
    <w:rsid w:val="00876486"/>
    <w:rsid w:val="008769A9"/>
    <w:rsid w:val="0088495D"/>
    <w:rsid w:val="00893F45"/>
    <w:rsid w:val="00897C5D"/>
    <w:rsid w:val="008A06D6"/>
    <w:rsid w:val="008A6AD5"/>
    <w:rsid w:val="008C2ED5"/>
    <w:rsid w:val="009045CA"/>
    <w:rsid w:val="00914385"/>
    <w:rsid w:val="00937506"/>
    <w:rsid w:val="00940EF8"/>
    <w:rsid w:val="00950556"/>
    <w:rsid w:val="009515D3"/>
    <w:rsid w:val="00953F36"/>
    <w:rsid w:val="00956A23"/>
    <w:rsid w:val="00960125"/>
    <w:rsid w:val="00986E56"/>
    <w:rsid w:val="0098765A"/>
    <w:rsid w:val="009A43DB"/>
    <w:rsid w:val="009D17F8"/>
    <w:rsid w:val="009D6445"/>
    <w:rsid w:val="009F790C"/>
    <w:rsid w:val="00A11244"/>
    <w:rsid w:val="00A14C7A"/>
    <w:rsid w:val="00A21EB0"/>
    <w:rsid w:val="00A24083"/>
    <w:rsid w:val="00A2427A"/>
    <w:rsid w:val="00A601DC"/>
    <w:rsid w:val="00A6090E"/>
    <w:rsid w:val="00A6735A"/>
    <w:rsid w:val="00AB1C4E"/>
    <w:rsid w:val="00AC0647"/>
    <w:rsid w:val="00AF0E2B"/>
    <w:rsid w:val="00AF1893"/>
    <w:rsid w:val="00B24467"/>
    <w:rsid w:val="00B44EE3"/>
    <w:rsid w:val="00B60A41"/>
    <w:rsid w:val="00B65F0D"/>
    <w:rsid w:val="00B663DD"/>
    <w:rsid w:val="00B90BBD"/>
    <w:rsid w:val="00BA44CF"/>
    <w:rsid w:val="00BB6DAD"/>
    <w:rsid w:val="00BD5590"/>
    <w:rsid w:val="00BE08AF"/>
    <w:rsid w:val="00C231D7"/>
    <w:rsid w:val="00C23925"/>
    <w:rsid w:val="00C40C52"/>
    <w:rsid w:val="00C47A9E"/>
    <w:rsid w:val="00C71A78"/>
    <w:rsid w:val="00C74C2C"/>
    <w:rsid w:val="00C86965"/>
    <w:rsid w:val="00C95FF0"/>
    <w:rsid w:val="00CB4FFE"/>
    <w:rsid w:val="00CC1F4F"/>
    <w:rsid w:val="00CD505D"/>
    <w:rsid w:val="00CE193A"/>
    <w:rsid w:val="00CE2F22"/>
    <w:rsid w:val="00CE3DD5"/>
    <w:rsid w:val="00D44DE8"/>
    <w:rsid w:val="00D44F71"/>
    <w:rsid w:val="00D455D6"/>
    <w:rsid w:val="00D45E13"/>
    <w:rsid w:val="00D46439"/>
    <w:rsid w:val="00D46D3F"/>
    <w:rsid w:val="00D51F06"/>
    <w:rsid w:val="00D828CC"/>
    <w:rsid w:val="00D82A28"/>
    <w:rsid w:val="00D95BF0"/>
    <w:rsid w:val="00DA5FA8"/>
    <w:rsid w:val="00DB06BC"/>
    <w:rsid w:val="00E04CA4"/>
    <w:rsid w:val="00E13982"/>
    <w:rsid w:val="00E26781"/>
    <w:rsid w:val="00E477BB"/>
    <w:rsid w:val="00E6382A"/>
    <w:rsid w:val="00E66EA3"/>
    <w:rsid w:val="00E73707"/>
    <w:rsid w:val="00EA51D1"/>
    <w:rsid w:val="00EB002A"/>
    <w:rsid w:val="00ED7D23"/>
    <w:rsid w:val="00EF3D1E"/>
    <w:rsid w:val="00F22822"/>
    <w:rsid w:val="00F543A9"/>
    <w:rsid w:val="00F710A3"/>
    <w:rsid w:val="00F81986"/>
    <w:rsid w:val="00F951F8"/>
    <w:rsid w:val="00FB5487"/>
    <w:rsid w:val="00FC2172"/>
    <w:rsid w:val="00FC5132"/>
    <w:rsid w:val="00FF4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980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44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441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C7D49"/>
    <w:rPr>
      <w:b/>
      <w:bCs/>
      <w:sz w:val="20"/>
      <w:szCs w:val="20"/>
    </w:rPr>
  </w:style>
  <w:style w:type="character" w:customStyle="1" w:styleId="CommentSubjectChar">
    <w:name w:val="Comment Subject Char"/>
    <w:basedOn w:val="CommentTextChar"/>
    <w:link w:val="CommentSubject"/>
    <w:uiPriority w:val="99"/>
    <w:semiHidden/>
    <w:rsid w:val="003C7D49"/>
    <w:rPr>
      <w:b/>
      <w:bCs/>
      <w:sz w:val="20"/>
      <w:szCs w:val="20"/>
    </w:rPr>
  </w:style>
  <w:style w:type="paragraph" w:styleId="Revision">
    <w:name w:val="Revision"/>
    <w:hidden/>
    <w:uiPriority w:val="99"/>
    <w:semiHidden/>
    <w:rsid w:val="00B65F0D"/>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Bibliography">
    <w:name w:val="Bibliography"/>
    <w:basedOn w:val="Normal"/>
    <w:next w:val="Normal"/>
    <w:uiPriority w:val="37"/>
    <w:unhideWhenUsed/>
    <w:rsid w:val="006A4748"/>
    <w:pPr>
      <w:tabs>
        <w:tab w:val="left" w:pos="264"/>
      </w:tabs>
      <w:spacing w:after="0" w:line="480" w:lineRule="auto"/>
      <w:ind w:left="264" w:hanging="264"/>
    </w:pPr>
  </w:style>
  <w:style w:type="character" w:styleId="LineNumber">
    <w:name w:val="line number"/>
    <w:basedOn w:val="DefaultParagraphFont"/>
    <w:uiPriority w:val="99"/>
    <w:semiHidden/>
    <w:unhideWhenUsed/>
    <w:rsid w:val="00B44E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44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441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C7D49"/>
    <w:rPr>
      <w:b/>
      <w:bCs/>
      <w:sz w:val="20"/>
      <w:szCs w:val="20"/>
    </w:rPr>
  </w:style>
  <w:style w:type="character" w:customStyle="1" w:styleId="CommentSubjectChar">
    <w:name w:val="Comment Subject Char"/>
    <w:basedOn w:val="CommentTextChar"/>
    <w:link w:val="CommentSubject"/>
    <w:uiPriority w:val="99"/>
    <w:semiHidden/>
    <w:rsid w:val="003C7D49"/>
    <w:rPr>
      <w:b/>
      <w:bCs/>
      <w:sz w:val="20"/>
      <w:szCs w:val="20"/>
    </w:rPr>
  </w:style>
  <w:style w:type="paragraph" w:styleId="Revision">
    <w:name w:val="Revision"/>
    <w:hidden/>
    <w:uiPriority w:val="99"/>
    <w:semiHidden/>
    <w:rsid w:val="00B65F0D"/>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Bibliography">
    <w:name w:val="Bibliography"/>
    <w:basedOn w:val="Normal"/>
    <w:next w:val="Normal"/>
    <w:uiPriority w:val="37"/>
    <w:unhideWhenUsed/>
    <w:rsid w:val="006A4748"/>
    <w:pPr>
      <w:tabs>
        <w:tab w:val="left" w:pos="264"/>
      </w:tabs>
      <w:spacing w:after="0" w:line="480" w:lineRule="auto"/>
      <w:ind w:left="264" w:hanging="264"/>
    </w:pPr>
  </w:style>
  <w:style w:type="character" w:styleId="LineNumber">
    <w:name w:val="line number"/>
    <w:basedOn w:val="DefaultParagraphFont"/>
    <w:uiPriority w:val="99"/>
    <w:semiHidden/>
    <w:unhideWhenUsed/>
    <w:rsid w:val="00B44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20903">
      <w:bodyDiv w:val="1"/>
      <w:marLeft w:val="0"/>
      <w:marRight w:val="0"/>
      <w:marTop w:val="0"/>
      <w:marBottom w:val="0"/>
      <w:divBdr>
        <w:top w:val="none" w:sz="0" w:space="0" w:color="auto"/>
        <w:left w:val="none" w:sz="0" w:space="0" w:color="auto"/>
        <w:bottom w:val="none" w:sz="0" w:space="0" w:color="auto"/>
        <w:right w:val="none" w:sz="0" w:space="0" w:color="auto"/>
      </w:divBdr>
    </w:div>
    <w:div w:id="3992513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6"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elsevier.com/journals/aquatic-botany/0304-3770/guide-for-authors" TargetMode="External"/><Relationship Id="rId9" Type="http://schemas.openxmlformats.org/officeDocument/2006/relationships/comments" Target="comments.xml"/><Relationship Id="rId10" Type="http://schemas.openxmlformats.org/officeDocument/2006/relationships/hyperlink" Target="http://hannonlab.cshl.edu/fastx_tool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28</Pages>
  <Words>7373</Words>
  <Characters>42028</Characters>
  <Application>Microsoft Macintosh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49303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Mary O'Connor</cp:lastModifiedBy>
  <cp:revision>10</cp:revision>
  <dcterms:created xsi:type="dcterms:W3CDTF">2018-03-02T15:30:00Z</dcterms:created>
  <dcterms:modified xsi:type="dcterms:W3CDTF">2018-03-04T13:17:00Z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id="jVef9qSH"/&gt;&lt;style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value=""/&gt;&lt;pref name="noteType" value=""/&gt;&lt;/prefs&gt;&lt;/data&gt;</vt:lpwstr>
  </property>
</Properties>
</file>