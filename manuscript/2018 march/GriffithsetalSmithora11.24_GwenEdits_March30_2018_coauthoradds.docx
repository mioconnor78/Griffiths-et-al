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411DE8" w14:textId="77777777"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BCA4F2" w14:textId="499498D1" w:rsidR="00760C58" w:rsidRPr="001539C9" w:rsidRDefault="00760C58" w:rsidP="00B44EE3">
      <w:pPr>
        <w:pStyle w:val="Normal1"/>
        <w:spacing w:line="480" w:lineRule="auto"/>
        <w:rPr>
          <w:rFonts w:ascii="Times New Roman" w:eastAsia="Times New Roman" w:hAnsi="Times New Roman" w:cs="Times New Roman"/>
          <w:b/>
          <w:sz w:val="24"/>
          <w:szCs w:val="24"/>
        </w:rPr>
      </w:pPr>
      <w:r w:rsidRPr="00B256FC">
        <w:rPr>
          <w:rFonts w:ascii="Times New Roman" w:hAnsi="Times New Roman" w:cs="Times New Roman"/>
          <w:b/>
          <w:sz w:val="24"/>
          <w:szCs w:val="24"/>
        </w:rPr>
        <w:t>An experimental test reveals spatial controls on the seagrass (</w:t>
      </w:r>
      <w:proofErr w:type="spellStart"/>
      <w:r w:rsidRPr="00B256FC">
        <w:rPr>
          <w:rFonts w:ascii="Times New Roman" w:hAnsi="Times New Roman" w:cs="Times New Roman"/>
          <w:b/>
          <w:i/>
          <w:sz w:val="24"/>
          <w:szCs w:val="24"/>
        </w:rPr>
        <w:t>Zostera</w:t>
      </w:r>
      <w:proofErr w:type="spellEnd"/>
      <w:r w:rsidRPr="00B256FC">
        <w:rPr>
          <w:rFonts w:ascii="Times New Roman" w:hAnsi="Times New Roman" w:cs="Times New Roman"/>
          <w:b/>
          <w:i/>
          <w:sz w:val="24"/>
          <w:szCs w:val="24"/>
        </w:rPr>
        <w:t xml:space="preserve"> marina</w:t>
      </w:r>
      <w:r w:rsidRPr="00B256FC">
        <w:rPr>
          <w:rFonts w:ascii="Times New Roman" w:hAnsi="Times New Roman" w:cs="Times New Roman"/>
          <w:b/>
          <w:sz w:val="24"/>
          <w:szCs w:val="24"/>
        </w:rPr>
        <w:t xml:space="preserve">) </w:t>
      </w:r>
      <w:r>
        <w:rPr>
          <w:rFonts w:ascii="Times New Roman" w:hAnsi="Times New Roman" w:cs="Times New Roman"/>
          <w:b/>
          <w:sz w:val="24"/>
          <w:szCs w:val="24"/>
        </w:rPr>
        <w:t xml:space="preserve">and </w:t>
      </w:r>
      <w:r w:rsidRPr="00B256FC">
        <w:rPr>
          <w:rFonts w:ascii="Times New Roman" w:hAnsi="Times New Roman" w:cs="Times New Roman"/>
          <w:b/>
          <w:sz w:val="24"/>
          <w:szCs w:val="24"/>
        </w:rPr>
        <w:t xml:space="preserve">epiphyte </w:t>
      </w:r>
      <w:proofErr w:type="spellStart"/>
      <w:r w:rsidRPr="00B256FC">
        <w:rPr>
          <w:rFonts w:ascii="Times New Roman" w:hAnsi="Times New Roman" w:cs="Times New Roman"/>
          <w:b/>
          <w:i/>
          <w:sz w:val="24"/>
          <w:szCs w:val="24"/>
        </w:rPr>
        <w:t>Smithora</w:t>
      </w:r>
      <w:proofErr w:type="spellEnd"/>
      <w:r w:rsidRPr="00B256FC">
        <w:rPr>
          <w:rFonts w:ascii="Times New Roman" w:hAnsi="Times New Roman" w:cs="Times New Roman"/>
          <w:b/>
          <w:i/>
          <w:sz w:val="24"/>
          <w:szCs w:val="24"/>
        </w:rPr>
        <w:t xml:space="preserve"> </w:t>
      </w:r>
      <w:proofErr w:type="spellStart"/>
      <w:r w:rsidRPr="00B256FC">
        <w:rPr>
          <w:rFonts w:ascii="Times New Roman" w:hAnsi="Times New Roman" w:cs="Times New Roman"/>
          <w:b/>
          <w:i/>
          <w:sz w:val="24"/>
          <w:szCs w:val="24"/>
        </w:rPr>
        <w:t>naiadum</w:t>
      </w:r>
      <w:proofErr w:type="spellEnd"/>
    </w:p>
    <w:p w14:paraId="55DE95D7" w14:textId="6CE9B1AA" w:rsidR="002E0CAC" w:rsidRPr="008024B7"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Gwendolyn Griffiths</w:t>
      </w:r>
      <w:r>
        <w:rPr>
          <w:rFonts w:ascii="Times New Roman" w:eastAsia="Times New Roman" w:hAnsi="Times New Roman" w:cs="Times New Roman"/>
          <w:sz w:val="24"/>
          <w:szCs w:val="24"/>
          <w:vertAlign w:val="superscript"/>
        </w:rPr>
        <w:t>1</w:t>
      </w:r>
      <w:proofErr w:type="gramStart"/>
      <w:r w:rsidR="008024B7">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rPr>
        <w:t>, Rhea Sanders-Smith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Margot Hessing-Lewis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Angeleen</w:t>
      </w:r>
      <w:proofErr w:type="spellEnd"/>
      <w:r>
        <w:rPr>
          <w:rFonts w:ascii="Times New Roman" w:eastAsia="Times New Roman" w:hAnsi="Times New Roman" w:cs="Times New Roman"/>
          <w:sz w:val="24"/>
          <w:szCs w:val="24"/>
        </w:rPr>
        <w:t xml:space="preserve"> Olson</w:t>
      </w:r>
      <w:r w:rsidR="00727CC7">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Laura Wegener Parfrey</w:t>
      </w:r>
      <w:r>
        <w:rPr>
          <w:rFonts w:ascii="Times New Roman" w:eastAsia="Times New Roman" w:hAnsi="Times New Roman" w:cs="Times New Roman"/>
          <w:sz w:val="24"/>
          <w:szCs w:val="24"/>
          <w:vertAlign w:val="superscript"/>
        </w:rPr>
        <w:t>1</w:t>
      </w:r>
      <w:r w:rsidR="00693CB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Mary I. O’Connor</w:t>
      </w:r>
      <w:r>
        <w:rPr>
          <w:rFonts w:ascii="Times New Roman" w:eastAsia="Times New Roman" w:hAnsi="Times New Roman" w:cs="Times New Roman"/>
          <w:sz w:val="24"/>
          <w:szCs w:val="24"/>
          <w:vertAlign w:val="superscript"/>
        </w:rPr>
        <w:t>1</w:t>
      </w:r>
      <w:r w:rsidR="008024B7">
        <w:rPr>
          <w:rFonts w:ascii="Times New Roman" w:eastAsia="Times New Roman" w:hAnsi="Times New Roman" w:cs="Times New Roman"/>
          <w:sz w:val="24"/>
          <w:szCs w:val="24"/>
          <w:vertAlign w:val="superscript"/>
        </w:rPr>
        <w:t>,4</w:t>
      </w:r>
    </w:p>
    <w:p w14:paraId="57274347" w14:textId="77777777" w:rsidR="002E0CAC" w:rsidRDefault="002E0CAC" w:rsidP="00B44EE3">
      <w:pPr>
        <w:pStyle w:val="Normal1"/>
        <w:spacing w:line="480" w:lineRule="auto"/>
        <w:rPr>
          <w:rFonts w:ascii="Times New Roman" w:eastAsia="Times New Roman" w:hAnsi="Times New Roman" w:cs="Times New Roman"/>
          <w:sz w:val="24"/>
          <w:szCs w:val="24"/>
        </w:rPr>
      </w:pPr>
    </w:p>
    <w:p w14:paraId="184CEEDC" w14:textId="0EFE7856" w:rsidR="002E0CAC" w:rsidRDefault="003F441A" w:rsidP="00B44EE3">
      <w:pPr>
        <w:pStyle w:val="Normal1"/>
        <w:numPr>
          <w:ilvl w:val="0"/>
          <w:numId w:val="2"/>
        </w:numPr>
        <w:spacing w:line="480" w:lineRule="auto"/>
        <w:ind w:left="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Biodiversity Research Centre</w:t>
      </w:r>
      <w:r w:rsidR="00567E67">
        <w:rPr>
          <w:rFonts w:ascii="Times New Roman" w:eastAsia="Times New Roman" w:hAnsi="Times New Roman" w:cs="Times New Roman"/>
          <w:sz w:val="24"/>
          <w:szCs w:val="24"/>
        </w:rPr>
        <w:t xml:space="preserve"> and Department of Zoology</w:t>
      </w:r>
      <w:r>
        <w:rPr>
          <w:rFonts w:ascii="Times New Roman" w:eastAsia="Times New Roman" w:hAnsi="Times New Roman" w:cs="Times New Roman"/>
          <w:sz w:val="24"/>
          <w:szCs w:val="24"/>
        </w:rPr>
        <w:t>, University of British Columbia, Vancouver, BC V6T 1Z4</w:t>
      </w:r>
    </w:p>
    <w:p w14:paraId="5A742F42" w14:textId="309104F4" w:rsidR="002E0CAC" w:rsidRDefault="00727CC7" w:rsidP="00B44EE3">
      <w:pPr>
        <w:pStyle w:val="Normal1"/>
        <w:numPr>
          <w:ilvl w:val="0"/>
          <w:numId w:val="2"/>
        </w:numPr>
        <w:spacing w:line="480" w:lineRule="auto"/>
        <w:ind w:left="0" w:firstLine="0"/>
        <w:contextualSpacing/>
        <w:rPr>
          <w:rFonts w:ascii="Times New Roman" w:eastAsia="Times New Roman" w:hAnsi="Times New Roman" w:cs="Times New Roman"/>
          <w:sz w:val="24"/>
          <w:szCs w:val="24"/>
        </w:rPr>
      </w:pPr>
      <w:r>
        <w:rPr>
          <w:rFonts w:ascii="Times New Roman" w:hAnsi="Times New Roman" w:cs="Times New Roman"/>
          <w:sz w:val="24"/>
          <w:szCs w:val="24"/>
        </w:rPr>
        <w:t>Hakai Institute, PO Box 309, Heriot Bay, BC V0P 1H0, Canada</w:t>
      </w:r>
    </w:p>
    <w:p w14:paraId="62A800E8" w14:textId="6A4A3849" w:rsidR="00693CB3" w:rsidRDefault="00693CB3" w:rsidP="00693CB3">
      <w:pPr>
        <w:pStyle w:val="Normal1"/>
        <w:numPr>
          <w:ilvl w:val="0"/>
          <w:numId w:val="2"/>
        </w:numPr>
        <w:spacing w:line="480" w:lineRule="auto"/>
        <w:ind w:left="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Botany, </w:t>
      </w:r>
      <w:r w:rsidR="008024B7">
        <w:rPr>
          <w:rFonts w:ascii="Times New Roman" w:eastAsia="Times New Roman" w:hAnsi="Times New Roman" w:cs="Times New Roman"/>
          <w:sz w:val="24"/>
          <w:szCs w:val="24"/>
        </w:rPr>
        <w:t xml:space="preserve">6270 University Boulevard, </w:t>
      </w:r>
      <w:r>
        <w:rPr>
          <w:rFonts w:ascii="Times New Roman" w:eastAsia="Times New Roman" w:hAnsi="Times New Roman" w:cs="Times New Roman"/>
          <w:sz w:val="24"/>
          <w:szCs w:val="24"/>
        </w:rPr>
        <w:t>University of British Columbia, Vancouver, BC V6T 1Z4</w:t>
      </w:r>
    </w:p>
    <w:p w14:paraId="460D608F" w14:textId="30E80916" w:rsidR="008024B7" w:rsidRDefault="008024B7" w:rsidP="00693CB3">
      <w:pPr>
        <w:pStyle w:val="Normal1"/>
        <w:numPr>
          <w:ilvl w:val="0"/>
          <w:numId w:val="2"/>
        </w:numPr>
        <w:spacing w:line="480" w:lineRule="auto"/>
        <w:ind w:left="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Zoology, 6270 University Boulevard, University of British Columbia, Vancouver, BC, Canada V6T 1Z4 </w:t>
      </w:r>
    </w:p>
    <w:p w14:paraId="06C50277" w14:textId="439AA30A" w:rsidR="008024B7" w:rsidRPr="00693CB3" w:rsidRDefault="008024B7" w:rsidP="00693CB3">
      <w:pPr>
        <w:pStyle w:val="Normal1"/>
        <w:numPr>
          <w:ilvl w:val="0"/>
          <w:numId w:val="2"/>
        </w:numPr>
        <w:spacing w:line="480" w:lineRule="auto"/>
        <w:ind w:left="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current</w:t>
      </w:r>
      <w:proofErr w:type="gramEnd"/>
      <w:r>
        <w:rPr>
          <w:rFonts w:ascii="Times New Roman" w:eastAsia="Times New Roman" w:hAnsi="Times New Roman" w:cs="Times New Roman"/>
          <w:sz w:val="24"/>
          <w:szCs w:val="24"/>
        </w:rPr>
        <w:t xml:space="preserve"> address: </w:t>
      </w:r>
    </w:p>
    <w:p w14:paraId="3645DFCD" w14:textId="77777777" w:rsidR="002E0CAC" w:rsidRDefault="002E0CAC" w:rsidP="00B44EE3">
      <w:pPr>
        <w:pStyle w:val="Normal1"/>
        <w:spacing w:line="480" w:lineRule="auto"/>
        <w:rPr>
          <w:rFonts w:ascii="Times New Roman" w:eastAsia="Times New Roman" w:hAnsi="Times New Roman" w:cs="Times New Roman"/>
          <w:sz w:val="24"/>
          <w:szCs w:val="24"/>
        </w:rPr>
      </w:pPr>
    </w:p>
    <w:p w14:paraId="31A799BC" w14:textId="77777777"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Manuscript in preparation for a Research Paper in </w:t>
      </w:r>
      <w:hyperlink r:id="rId8">
        <w:r>
          <w:rPr>
            <w:rFonts w:ascii="Times New Roman" w:eastAsia="Times New Roman" w:hAnsi="Times New Roman" w:cs="Times New Roman"/>
            <w:color w:val="1155CC"/>
            <w:sz w:val="24"/>
            <w:szCs w:val="24"/>
            <w:u w:val="single"/>
          </w:rPr>
          <w:t>Aquatic Botany</w:t>
        </w:r>
      </w:hyperlink>
    </w:p>
    <w:p w14:paraId="05C1881C" w14:textId="77777777"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p>
    <w:p w14:paraId="704A07DA" w14:textId="4EBF457B"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I. O’Connor, oconnor@zoology.ubc.ca</w:t>
      </w:r>
    </w:p>
    <w:p w14:paraId="04D28EED" w14:textId="77777777" w:rsidR="00A21B2C" w:rsidRDefault="00A21B2C" w:rsidP="00B44EE3">
      <w:pPr>
        <w:pStyle w:val="Normal1"/>
        <w:spacing w:line="480" w:lineRule="auto"/>
        <w:rPr>
          <w:rFonts w:ascii="Times New Roman" w:eastAsia="Times New Roman" w:hAnsi="Times New Roman" w:cs="Times New Roman"/>
          <w:sz w:val="24"/>
          <w:szCs w:val="24"/>
        </w:rPr>
      </w:pPr>
    </w:p>
    <w:p w14:paraId="631C3B6A" w14:textId="7F1E164B"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w:t>
      </w:r>
      <w:commentRangeStart w:id="0"/>
      <w:r>
        <w:rPr>
          <w:rFonts w:ascii="Times New Roman" w:eastAsia="Times New Roman" w:hAnsi="Times New Roman" w:cs="Times New Roman"/>
          <w:sz w:val="24"/>
          <w:szCs w:val="24"/>
        </w:rPr>
        <w:t xml:space="preserve">red algae, </w:t>
      </w:r>
      <w:r w:rsidR="00760C58">
        <w:rPr>
          <w:rFonts w:ascii="Times New Roman" w:eastAsia="Times New Roman" w:hAnsi="Times New Roman" w:cs="Times New Roman"/>
          <w:sz w:val="24"/>
          <w:szCs w:val="24"/>
        </w:rPr>
        <w:t xml:space="preserve">seagrass, </w:t>
      </w:r>
      <w:r>
        <w:rPr>
          <w:rFonts w:ascii="Times New Roman" w:eastAsia="Times New Roman" w:hAnsi="Times New Roman" w:cs="Times New Roman"/>
          <w:sz w:val="24"/>
          <w:szCs w:val="24"/>
        </w:rPr>
        <w:t>microbial ecology, grazers, experiment, community</w:t>
      </w:r>
      <w:commentRangeEnd w:id="0"/>
      <w:r w:rsidR="00727CC7">
        <w:rPr>
          <w:rStyle w:val="CommentReference"/>
        </w:rPr>
        <w:commentReference w:id="0"/>
      </w:r>
    </w:p>
    <w:p w14:paraId="27D1CCF6" w14:textId="77777777" w:rsidR="002E0CAC" w:rsidRDefault="002E0CAC" w:rsidP="00B44EE3">
      <w:pPr>
        <w:pStyle w:val="Normal1"/>
        <w:spacing w:line="480" w:lineRule="auto"/>
        <w:rPr>
          <w:rFonts w:ascii="Times New Roman" w:eastAsia="Times New Roman" w:hAnsi="Times New Roman" w:cs="Times New Roman"/>
          <w:sz w:val="24"/>
          <w:szCs w:val="24"/>
        </w:rPr>
      </w:pPr>
    </w:p>
    <w:p w14:paraId="579A3022" w14:textId="5DA00C59" w:rsidR="002E0CAC" w:rsidRDefault="003F441A" w:rsidP="00B256FC">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CC2977">
        <w:rPr>
          <w:rFonts w:ascii="Times New Roman" w:eastAsia="Times New Roman" w:hAnsi="Times New Roman" w:cs="Times New Roman"/>
          <w:b/>
          <w:sz w:val="24"/>
          <w:szCs w:val="24"/>
        </w:rPr>
        <w:t>ABSTRACT, &lt; 250 words</w:t>
      </w:r>
      <w:r>
        <w:rPr>
          <w:rFonts w:ascii="Times New Roman" w:eastAsia="Times New Roman" w:hAnsi="Times New Roman" w:cs="Times New Roman"/>
          <w:sz w:val="24"/>
          <w:szCs w:val="24"/>
        </w:rPr>
        <w:t xml:space="preserve">] In </w:t>
      </w:r>
      <w:r w:rsidR="004E38D1">
        <w:rPr>
          <w:rFonts w:ascii="Times New Roman" w:eastAsia="Times New Roman" w:hAnsi="Times New Roman" w:cs="Times New Roman"/>
          <w:sz w:val="24"/>
          <w:szCs w:val="24"/>
        </w:rPr>
        <w:t>aquatic benthic</w:t>
      </w:r>
      <w:r>
        <w:rPr>
          <w:rFonts w:ascii="Times New Roman" w:eastAsia="Times New Roman" w:hAnsi="Times New Roman" w:cs="Times New Roman"/>
          <w:sz w:val="24"/>
          <w:szCs w:val="24"/>
        </w:rPr>
        <w:t xml:space="preserve"> communities</w:t>
      </w:r>
      <w:r w:rsidR="0023463C">
        <w:rPr>
          <w:rFonts w:ascii="Times New Roman" w:eastAsia="Times New Roman" w:hAnsi="Times New Roman" w:cs="Times New Roman"/>
          <w:sz w:val="24"/>
          <w:szCs w:val="24"/>
        </w:rPr>
        <w:t xml:space="preserve"> defined by found</w:t>
      </w:r>
      <w:r w:rsidR="00CC2977">
        <w:rPr>
          <w:rFonts w:ascii="Times New Roman" w:eastAsia="Times New Roman" w:hAnsi="Times New Roman" w:cs="Times New Roman"/>
          <w:sz w:val="24"/>
          <w:szCs w:val="24"/>
        </w:rPr>
        <w:t>ation</w:t>
      </w:r>
      <w:r w:rsidR="0023463C">
        <w:rPr>
          <w:rFonts w:ascii="Times New Roman" w:eastAsia="Times New Roman" w:hAnsi="Times New Roman" w:cs="Times New Roman"/>
          <w:sz w:val="24"/>
          <w:szCs w:val="24"/>
        </w:rPr>
        <w:t xml:space="preserve"> </w:t>
      </w:r>
      <w:r w:rsidR="00CC2977">
        <w:rPr>
          <w:rFonts w:ascii="Times New Roman" w:eastAsia="Times New Roman" w:hAnsi="Times New Roman" w:cs="Times New Roman"/>
          <w:sz w:val="24"/>
          <w:szCs w:val="24"/>
        </w:rPr>
        <w:t>s</w:t>
      </w:r>
      <w:r w:rsidR="0023463C">
        <w:rPr>
          <w:rFonts w:ascii="Times New Roman" w:eastAsia="Times New Roman" w:hAnsi="Times New Roman" w:cs="Times New Roman"/>
          <w:sz w:val="24"/>
          <w:szCs w:val="24"/>
        </w:rPr>
        <w:t>pecies</w:t>
      </w:r>
      <w:r>
        <w:rPr>
          <w:rFonts w:ascii="Times New Roman" w:eastAsia="Times New Roman" w:hAnsi="Times New Roman" w:cs="Times New Roman"/>
          <w:sz w:val="24"/>
          <w:szCs w:val="24"/>
        </w:rPr>
        <w:t>, composition</w:t>
      </w:r>
      <w:r w:rsidR="00481162">
        <w:rPr>
          <w:rFonts w:ascii="Times New Roman" w:eastAsia="Times New Roman" w:hAnsi="Times New Roman" w:cs="Times New Roman"/>
          <w:sz w:val="24"/>
          <w:szCs w:val="24"/>
        </w:rPr>
        <w:t xml:space="preserve"> and abundance</w:t>
      </w:r>
      <w:r w:rsidR="00CC2977">
        <w:rPr>
          <w:rFonts w:ascii="Times New Roman" w:eastAsia="Times New Roman" w:hAnsi="Times New Roman" w:cs="Times New Roman"/>
          <w:sz w:val="24"/>
          <w:szCs w:val="24"/>
        </w:rPr>
        <w:t xml:space="preserve"> of associated species</w:t>
      </w:r>
      <w:r>
        <w:rPr>
          <w:rFonts w:ascii="Times New Roman" w:eastAsia="Times New Roman" w:hAnsi="Times New Roman" w:cs="Times New Roman"/>
          <w:sz w:val="24"/>
          <w:szCs w:val="24"/>
        </w:rPr>
        <w:t xml:space="preserve"> can </w:t>
      </w:r>
      <w:r w:rsidR="00481162">
        <w:rPr>
          <w:rFonts w:ascii="Times New Roman" w:eastAsia="Times New Roman" w:hAnsi="Times New Roman" w:cs="Times New Roman"/>
          <w:sz w:val="24"/>
          <w:szCs w:val="24"/>
        </w:rPr>
        <w:t>change</w:t>
      </w:r>
      <w:r w:rsidR="004E38D1">
        <w:rPr>
          <w:rFonts w:ascii="Times New Roman" w:eastAsia="Times New Roman" w:hAnsi="Times New Roman" w:cs="Times New Roman"/>
          <w:sz w:val="24"/>
          <w:szCs w:val="24"/>
        </w:rPr>
        <w:t xml:space="preserve"> substantially</w:t>
      </w:r>
      <w:r w:rsidR="00481162">
        <w:rPr>
          <w:rFonts w:ascii="Times New Roman" w:eastAsia="Times New Roman" w:hAnsi="Times New Roman" w:cs="Times New Roman"/>
          <w:sz w:val="24"/>
          <w:szCs w:val="24"/>
        </w:rPr>
        <w:t xml:space="preserve"> </w:t>
      </w:r>
      <w:r w:rsidR="004E38D1">
        <w:rPr>
          <w:rFonts w:ascii="Times New Roman" w:eastAsia="Times New Roman" w:hAnsi="Times New Roman" w:cs="Times New Roman"/>
          <w:sz w:val="24"/>
          <w:szCs w:val="24"/>
        </w:rPr>
        <w:t>over</w:t>
      </w:r>
      <w:r>
        <w:rPr>
          <w:rFonts w:ascii="Times New Roman" w:eastAsia="Times New Roman" w:hAnsi="Times New Roman" w:cs="Times New Roman"/>
          <w:sz w:val="24"/>
          <w:szCs w:val="24"/>
        </w:rPr>
        <w:t xml:space="preserve"> small spatial distance</w:t>
      </w:r>
      <w:r w:rsidR="00481162">
        <w:rPr>
          <w:rFonts w:ascii="Times New Roman" w:eastAsia="Times New Roman" w:hAnsi="Times New Roman" w:cs="Times New Roman"/>
          <w:sz w:val="24"/>
          <w:szCs w:val="24"/>
        </w:rPr>
        <w:t>s</w:t>
      </w:r>
      <w:r w:rsidRPr="002D119B">
        <w:rPr>
          <w:rFonts w:ascii="Times New Roman" w:eastAsia="Times New Roman" w:hAnsi="Times New Roman" w:cs="Times New Roman"/>
          <w:sz w:val="24"/>
          <w:szCs w:val="24"/>
        </w:rPr>
        <w:t xml:space="preserve">. </w:t>
      </w:r>
      <w:r w:rsidR="00CC2977">
        <w:rPr>
          <w:rFonts w:ascii="Times New Roman" w:eastAsia="Times New Roman" w:hAnsi="Times New Roman" w:cs="Times New Roman"/>
          <w:sz w:val="24"/>
          <w:szCs w:val="24"/>
        </w:rPr>
        <w:t>Such s</w:t>
      </w:r>
      <w:r w:rsidR="004E38D1">
        <w:rPr>
          <w:rFonts w:ascii="Times New Roman" w:eastAsia="Times New Roman" w:hAnsi="Times New Roman" w:cs="Times New Roman"/>
          <w:sz w:val="24"/>
          <w:szCs w:val="24"/>
        </w:rPr>
        <w:t>patial</w:t>
      </w:r>
      <w:r w:rsidR="0023463C">
        <w:rPr>
          <w:rFonts w:ascii="Times New Roman" w:eastAsia="Times New Roman" w:hAnsi="Times New Roman" w:cs="Times New Roman"/>
          <w:sz w:val="24"/>
          <w:szCs w:val="24"/>
        </w:rPr>
        <w:t xml:space="preserve"> turnover </w:t>
      </w:r>
      <w:r w:rsidR="004E38D1">
        <w:rPr>
          <w:rFonts w:ascii="Times New Roman" w:eastAsia="Times New Roman" w:hAnsi="Times New Roman" w:cs="Times New Roman"/>
          <w:sz w:val="24"/>
          <w:szCs w:val="24"/>
        </w:rPr>
        <w:t>can reflect top-down control by consumers, bottom up control by abiotic factors or facilitation, or a combination of the two types of process. W</w:t>
      </w:r>
      <w:r w:rsidRPr="002D119B">
        <w:rPr>
          <w:rFonts w:ascii="Times New Roman" w:eastAsia="Times New Roman" w:hAnsi="Times New Roman" w:cs="Times New Roman"/>
          <w:sz w:val="24"/>
          <w:szCs w:val="24"/>
        </w:rPr>
        <w:t>e</w:t>
      </w:r>
      <w:r w:rsidR="00CC2977">
        <w:rPr>
          <w:rFonts w:ascii="Times New Roman" w:eastAsia="Times New Roman" w:hAnsi="Times New Roman" w:cs="Times New Roman"/>
          <w:sz w:val="24"/>
          <w:szCs w:val="24"/>
        </w:rPr>
        <w:t xml:space="preserve"> used a reciprocal transplant experiment to</w:t>
      </w:r>
      <w:r w:rsidRPr="002D119B">
        <w:rPr>
          <w:rFonts w:ascii="Times New Roman" w:eastAsia="Times New Roman" w:hAnsi="Times New Roman" w:cs="Times New Roman"/>
          <w:sz w:val="24"/>
          <w:szCs w:val="24"/>
        </w:rPr>
        <w:t xml:space="preserve"> </w:t>
      </w:r>
      <w:r w:rsidR="00CC2977">
        <w:rPr>
          <w:rFonts w:ascii="Times New Roman" w:eastAsia="Times New Roman" w:hAnsi="Times New Roman" w:cs="Times New Roman"/>
          <w:sz w:val="24"/>
          <w:szCs w:val="24"/>
        </w:rPr>
        <w:t>test</w:t>
      </w:r>
      <w:r w:rsidR="004E38D1">
        <w:rPr>
          <w:rFonts w:ascii="Times New Roman" w:eastAsia="Times New Roman" w:hAnsi="Times New Roman" w:cs="Times New Roman"/>
          <w:sz w:val="24"/>
          <w:szCs w:val="24"/>
        </w:rPr>
        <w:t xml:space="preserve"> causes</w:t>
      </w:r>
      <w:r w:rsidRPr="002D119B">
        <w:rPr>
          <w:rFonts w:ascii="Times New Roman" w:eastAsia="Times New Roman" w:hAnsi="Times New Roman" w:cs="Times New Roman"/>
          <w:sz w:val="24"/>
          <w:szCs w:val="24"/>
        </w:rPr>
        <w:t xml:space="preserve"> </w:t>
      </w:r>
      <w:r w:rsidR="004E38D1">
        <w:rPr>
          <w:rFonts w:ascii="Times New Roman" w:eastAsia="Times New Roman" w:hAnsi="Times New Roman" w:cs="Times New Roman"/>
          <w:sz w:val="24"/>
          <w:szCs w:val="24"/>
        </w:rPr>
        <w:t>of striking spatial patterns</w:t>
      </w:r>
      <w:r w:rsidR="00567E67" w:rsidRPr="002D119B">
        <w:rPr>
          <w:rFonts w:ascii="Times New Roman" w:eastAsia="Times New Roman" w:hAnsi="Times New Roman" w:cs="Times New Roman"/>
          <w:color w:val="000000" w:themeColor="text1"/>
          <w:sz w:val="24"/>
          <w:szCs w:val="24"/>
        </w:rPr>
        <w:t xml:space="preserve"> patterns in the</w:t>
      </w:r>
      <w:r w:rsidRPr="002D119B">
        <w:rPr>
          <w:rFonts w:ascii="Times New Roman" w:eastAsia="Times New Roman" w:hAnsi="Times New Roman" w:cs="Times New Roman"/>
          <w:color w:val="000000" w:themeColor="text1"/>
          <w:sz w:val="24"/>
          <w:szCs w:val="24"/>
        </w:rPr>
        <w:t xml:space="preserve"> abundance and distribution of</w:t>
      </w:r>
      <w:r w:rsidR="00F511D9" w:rsidRPr="002D119B">
        <w:rPr>
          <w:rFonts w:ascii="Times New Roman" w:eastAsia="Times New Roman" w:hAnsi="Times New Roman" w:cs="Times New Roman"/>
          <w:color w:val="000000" w:themeColor="text1"/>
          <w:sz w:val="24"/>
          <w:szCs w:val="24"/>
        </w:rPr>
        <w:t xml:space="preserve"> </w:t>
      </w:r>
      <w:r w:rsidR="0023463C">
        <w:rPr>
          <w:rFonts w:ascii="Times New Roman" w:eastAsia="Times New Roman" w:hAnsi="Times New Roman" w:cs="Times New Roman"/>
          <w:color w:val="000000" w:themeColor="text1"/>
          <w:sz w:val="24"/>
          <w:szCs w:val="24"/>
        </w:rPr>
        <w:t xml:space="preserve">the red </w:t>
      </w:r>
      <w:proofErr w:type="spellStart"/>
      <w:r w:rsidR="0023463C">
        <w:rPr>
          <w:rFonts w:ascii="Times New Roman" w:eastAsia="Times New Roman" w:hAnsi="Times New Roman" w:cs="Times New Roman"/>
          <w:color w:val="000000" w:themeColor="text1"/>
          <w:sz w:val="24"/>
          <w:szCs w:val="24"/>
        </w:rPr>
        <w:t>macrophyte</w:t>
      </w:r>
      <w:proofErr w:type="spellEnd"/>
      <w:r w:rsidR="0023463C">
        <w:rPr>
          <w:rFonts w:ascii="Times New Roman" w:eastAsia="Times New Roman" w:hAnsi="Times New Roman" w:cs="Times New Roman"/>
          <w:color w:val="000000" w:themeColor="text1"/>
          <w:sz w:val="24"/>
          <w:szCs w:val="24"/>
        </w:rPr>
        <w:t xml:space="preserve"> </w:t>
      </w:r>
      <w:proofErr w:type="spellStart"/>
      <w:r w:rsidR="004E38D1" w:rsidRPr="002D119B">
        <w:rPr>
          <w:rFonts w:ascii="Times New Roman" w:eastAsia="Times New Roman" w:hAnsi="Times New Roman" w:cs="Times New Roman"/>
          <w:i/>
          <w:color w:val="000000" w:themeColor="text1"/>
          <w:sz w:val="24"/>
          <w:szCs w:val="24"/>
        </w:rPr>
        <w:t>S</w:t>
      </w:r>
      <w:r w:rsidR="0023463C">
        <w:rPr>
          <w:rFonts w:ascii="Times New Roman" w:eastAsia="Times New Roman" w:hAnsi="Times New Roman" w:cs="Times New Roman"/>
          <w:i/>
          <w:color w:val="000000" w:themeColor="text1"/>
          <w:sz w:val="24"/>
          <w:szCs w:val="24"/>
        </w:rPr>
        <w:t>mithora</w:t>
      </w:r>
      <w:proofErr w:type="spellEnd"/>
      <w:r w:rsidR="004E38D1">
        <w:rPr>
          <w:rFonts w:ascii="Times New Roman" w:eastAsia="Times New Roman" w:hAnsi="Times New Roman" w:cs="Times New Roman"/>
          <w:i/>
          <w:color w:val="000000" w:themeColor="text1"/>
          <w:sz w:val="24"/>
          <w:szCs w:val="24"/>
        </w:rPr>
        <w:t xml:space="preserve"> </w:t>
      </w:r>
      <w:proofErr w:type="spellStart"/>
      <w:r w:rsidR="004E38D1" w:rsidRPr="002D119B">
        <w:rPr>
          <w:rFonts w:ascii="Times New Roman" w:eastAsia="Times New Roman" w:hAnsi="Times New Roman" w:cs="Times New Roman"/>
          <w:i/>
          <w:color w:val="000000" w:themeColor="text1"/>
          <w:sz w:val="24"/>
          <w:szCs w:val="24"/>
        </w:rPr>
        <w:t>naiadum</w:t>
      </w:r>
      <w:proofErr w:type="spellEnd"/>
      <w:r w:rsidR="00F511D9" w:rsidRPr="002D119B">
        <w:rPr>
          <w:rFonts w:ascii="Times New Roman" w:eastAsia="Times New Roman" w:hAnsi="Times New Roman" w:cs="Times New Roman"/>
          <w:color w:val="000000" w:themeColor="text1"/>
          <w:sz w:val="24"/>
          <w:szCs w:val="24"/>
        </w:rPr>
        <w:t xml:space="preserve"> </w:t>
      </w:r>
      <w:r w:rsidR="00CC2977">
        <w:rPr>
          <w:rFonts w:ascii="Times New Roman" w:eastAsia="Times New Roman" w:hAnsi="Times New Roman" w:cs="Times New Roman"/>
          <w:color w:val="000000" w:themeColor="text1"/>
          <w:sz w:val="24"/>
          <w:szCs w:val="24"/>
        </w:rPr>
        <w:t xml:space="preserve">in meadows of the </w:t>
      </w:r>
      <w:proofErr w:type="spellStart"/>
      <w:r w:rsidR="00CC2977">
        <w:rPr>
          <w:rFonts w:ascii="Times New Roman" w:eastAsia="Times New Roman" w:hAnsi="Times New Roman" w:cs="Times New Roman"/>
          <w:color w:val="000000" w:themeColor="text1"/>
          <w:sz w:val="24"/>
          <w:szCs w:val="24"/>
        </w:rPr>
        <w:t>seagrass</w:t>
      </w:r>
      <w:proofErr w:type="spellEnd"/>
      <w:r w:rsidR="00CC2977" w:rsidRPr="002D119B">
        <w:rPr>
          <w:rFonts w:ascii="Times New Roman" w:eastAsia="Times New Roman" w:hAnsi="Times New Roman" w:cs="Times New Roman"/>
          <w:i/>
          <w:color w:val="000000" w:themeColor="text1"/>
          <w:sz w:val="24"/>
          <w:szCs w:val="24"/>
        </w:rPr>
        <w:t xml:space="preserve"> </w:t>
      </w:r>
      <w:r w:rsidRPr="002D119B">
        <w:rPr>
          <w:rFonts w:ascii="Times New Roman" w:eastAsia="Times New Roman" w:hAnsi="Times New Roman" w:cs="Times New Roman"/>
          <w:i/>
          <w:color w:val="000000" w:themeColor="text1"/>
          <w:sz w:val="24"/>
          <w:szCs w:val="24"/>
        </w:rPr>
        <w:t>Z</w:t>
      </w:r>
      <w:r w:rsidR="004E38D1">
        <w:rPr>
          <w:rFonts w:ascii="Times New Roman" w:eastAsia="Times New Roman" w:hAnsi="Times New Roman" w:cs="Times New Roman"/>
          <w:i/>
          <w:color w:val="000000" w:themeColor="text1"/>
          <w:sz w:val="24"/>
          <w:szCs w:val="24"/>
        </w:rPr>
        <w:t>.</w:t>
      </w:r>
      <w:r w:rsidRPr="002D119B">
        <w:rPr>
          <w:rFonts w:ascii="Times New Roman" w:eastAsia="Times New Roman" w:hAnsi="Times New Roman" w:cs="Times New Roman"/>
          <w:i/>
          <w:color w:val="000000" w:themeColor="text1"/>
          <w:sz w:val="24"/>
          <w:szCs w:val="24"/>
        </w:rPr>
        <w:t xml:space="preserve"> marina</w:t>
      </w:r>
      <w:r w:rsidRPr="002D119B">
        <w:rPr>
          <w:rFonts w:ascii="Times New Roman" w:eastAsia="Times New Roman" w:hAnsi="Times New Roman" w:cs="Times New Roman"/>
          <w:color w:val="000000" w:themeColor="text1"/>
          <w:sz w:val="24"/>
          <w:szCs w:val="24"/>
        </w:rPr>
        <w:t xml:space="preserve"> on the </w:t>
      </w:r>
      <w:r w:rsidR="00F511D9" w:rsidRPr="002D119B">
        <w:rPr>
          <w:rFonts w:ascii="Times New Roman" w:eastAsia="Times New Roman" w:hAnsi="Times New Roman" w:cs="Times New Roman"/>
          <w:color w:val="000000" w:themeColor="text1"/>
          <w:sz w:val="24"/>
          <w:szCs w:val="24"/>
        </w:rPr>
        <w:t>C</w:t>
      </w:r>
      <w:r w:rsidRPr="002D119B">
        <w:rPr>
          <w:rFonts w:ascii="Times New Roman" w:eastAsia="Times New Roman" w:hAnsi="Times New Roman" w:cs="Times New Roman"/>
          <w:color w:val="000000" w:themeColor="text1"/>
          <w:sz w:val="24"/>
          <w:szCs w:val="24"/>
        </w:rPr>
        <w:t xml:space="preserve">entral </w:t>
      </w:r>
      <w:r w:rsidR="00F511D9" w:rsidRPr="002D119B">
        <w:rPr>
          <w:rFonts w:ascii="Times New Roman" w:eastAsia="Times New Roman" w:hAnsi="Times New Roman" w:cs="Times New Roman"/>
          <w:color w:val="000000" w:themeColor="text1"/>
          <w:sz w:val="24"/>
          <w:szCs w:val="24"/>
        </w:rPr>
        <w:t>C</w:t>
      </w:r>
      <w:r w:rsidRPr="002D119B">
        <w:rPr>
          <w:rFonts w:ascii="Times New Roman" w:eastAsia="Times New Roman" w:hAnsi="Times New Roman" w:cs="Times New Roman"/>
          <w:color w:val="000000" w:themeColor="text1"/>
          <w:sz w:val="24"/>
          <w:szCs w:val="24"/>
        </w:rPr>
        <w:t>oast of British Columbia.</w:t>
      </w:r>
      <w:r w:rsidRPr="00567E67">
        <w:rPr>
          <w:rFonts w:ascii="Times New Roman" w:eastAsia="Times New Roman" w:hAnsi="Times New Roman" w:cs="Times New Roman"/>
          <w:color w:val="000000" w:themeColor="text1"/>
          <w:sz w:val="24"/>
          <w:szCs w:val="24"/>
        </w:rPr>
        <w:t xml:space="preserve"> </w:t>
      </w:r>
      <w:r w:rsidR="00567E67" w:rsidRPr="00567E67">
        <w:rPr>
          <w:rFonts w:ascii="Times New Roman" w:eastAsia="Times New Roman" w:hAnsi="Times New Roman" w:cs="Times New Roman"/>
          <w:color w:val="000000" w:themeColor="text1"/>
          <w:sz w:val="24"/>
          <w:szCs w:val="24"/>
        </w:rPr>
        <w:t>W</w:t>
      </w:r>
      <w:r w:rsidRPr="00567E67">
        <w:rPr>
          <w:rFonts w:ascii="Times New Roman" w:eastAsia="Times New Roman" w:hAnsi="Times New Roman" w:cs="Times New Roman"/>
          <w:color w:val="000000" w:themeColor="text1"/>
          <w:sz w:val="24"/>
          <w:szCs w:val="24"/>
        </w:rPr>
        <w:t xml:space="preserve">e hypothesized that </w:t>
      </w:r>
      <w:r w:rsidR="004E38D1" w:rsidRPr="002D119B">
        <w:rPr>
          <w:rFonts w:ascii="Times New Roman" w:eastAsia="Times New Roman" w:hAnsi="Times New Roman" w:cs="Times New Roman"/>
          <w:i/>
          <w:color w:val="000000" w:themeColor="text1"/>
          <w:sz w:val="24"/>
          <w:szCs w:val="24"/>
        </w:rPr>
        <w:t>S</w:t>
      </w:r>
      <w:r w:rsidR="004E38D1">
        <w:rPr>
          <w:rFonts w:ascii="Times New Roman" w:eastAsia="Times New Roman" w:hAnsi="Times New Roman" w:cs="Times New Roman"/>
          <w:i/>
          <w:color w:val="000000" w:themeColor="text1"/>
          <w:sz w:val="24"/>
          <w:szCs w:val="24"/>
        </w:rPr>
        <w:t xml:space="preserve">. </w:t>
      </w:r>
      <w:proofErr w:type="spellStart"/>
      <w:r w:rsidR="004E38D1" w:rsidRPr="002D119B">
        <w:rPr>
          <w:rFonts w:ascii="Times New Roman" w:eastAsia="Times New Roman" w:hAnsi="Times New Roman" w:cs="Times New Roman"/>
          <w:i/>
          <w:color w:val="000000" w:themeColor="text1"/>
          <w:sz w:val="24"/>
          <w:szCs w:val="24"/>
        </w:rPr>
        <w:t>naiadum</w:t>
      </w:r>
      <w:proofErr w:type="spellEnd"/>
      <w:r w:rsidRPr="00567E67">
        <w:rPr>
          <w:rFonts w:ascii="Times New Roman" w:eastAsia="Times New Roman" w:hAnsi="Times New Roman" w:cs="Times New Roman"/>
          <w:color w:val="000000" w:themeColor="text1"/>
          <w:sz w:val="24"/>
          <w:szCs w:val="24"/>
        </w:rPr>
        <w:t xml:space="preserve"> </w:t>
      </w:r>
      <w:r w:rsidR="002438FB">
        <w:rPr>
          <w:rFonts w:ascii="Times New Roman" w:eastAsia="Times New Roman" w:hAnsi="Times New Roman" w:cs="Times New Roman"/>
          <w:color w:val="000000" w:themeColor="text1"/>
          <w:sz w:val="24"/>
          <w:szCs w:val="24"/>
        </w:rPr>
        <w:t>presence and abundance reflect</w:t>
      </w:r>
      <w:r w:rsidR="004E38D1">
        <w:rPr>
          <w:rFonts w:ascii="Times New Roman" w:eastAsia="Times New Roman" w:hAnsi="Times New Roman" w:cs="Times New Roman"/>
          <w:color w:val="000000" w:themeColor="text1"/>
          <w:sz w:val="24"/>
          <w:szCs w:val="24"/>
        </w:rPr>
        <w:t>s</w:t>
      </w:r>
      <w:r w:rsidR="002438FB">
        <w:rPr>
          <w:rFonts w:ascii="Times New Roman" w:eastAsia="Times New Roman" w:hAnsi="Times New Roman" w:cs="Times New Roman"/>
          <w:color w:val="000000" w:themeColor="text1"/>
          <w:sz w:val="24"/>
          <w:szCs w:val="24"/>
        </w:rPr>
        <w:t xml:space="preserve"> </w:t>
      </w:r>
      <w:r w:rsidR="004E38D1">
        <w:rPr>
          <w:rFonts w:ascii="Times New Roman" w:eastAsia="Times New Roman" w:hAnsi="Times New Roman" w:cs="Times New Roman"/>
          <w:color w:val="000000" w:themeColor="text1"/>
          <w:sz w:val="24"/>
          <w:szCs w:val="24"/>
        </w:rPr>
        <w:t xml:space="preserve">grazing by invertebrate </w:t>
      </w:r>
      <w:proofErr w:type="spellStart"/>
      <w:r w:rsidR="004E38D1">
        <w:rPr>
          <w:rFonts w:ascii="Times New Roman" w:eastAsia="Times New Roman" w:hAnsi="Times New Roman" w:cs="Times New Roman"/>
          <w:color w:val="000000" w:themeColor="text1"/>
          <w:sz w:val="24"/>
          <w:szCs w:val="24"/>
        </w:rPr>
        <w:t>epifaunal</w:t>
      </w:r>
      <w:proofErr w:type="spellEnd"/>
      <w:r w:rsidR="004E38D1">
        <w:rPr>
          <w:rFonts w:ascii="Times New Roman" w:eastAsia="Times New Roman" w:hAnsi="Times New Roman" w:cs="Times New Roman"/>
          <w:color w:val="000000" w:themeColor="text1"/>
          <w:sz w:val="24"/>
          <w:szCs w:val="24"/>
        </w:rPr>
        <w:t xml:space="preserve"> grazers</w:t>
      </w:r>
      <w:r w:rsidR="00CC2977">
        <w:rPr>
          <w:rFonts w:ascii="Times New Roman" w:eastAsia="Times New Roman" w:hAnsi="Times New Roman" w:cs="Times New Roman"/>
          <w:color w:val="000000" w:themeColor="text1"/>
          <w:sz w:val="24"/>
          <w:szCs w:val="24"/>
        </w:rPr>
        <w:t>,</w:t>
      </w:r>
      <w:r w:rsidR="002438FB">
        <w:rPr>
          <w:rFonts w:ascii="Times New Roman" w:eastAsia="Times New Roman" w:hAnsi="Times New Roman" w:cs="Times New Roman"/>
          <w:color w:val="000000" w:themeColor="text1"/>
          <w:sz w:val="24"/>
          <w:szCs w:val="24"/>
        </w:rPr>
        <w:t xml:space="preserve"> facilitation by microbiota</w:t>
      </w:r>
      <w:r w:rsidRPr="00567E67">
        <w:rPr>
          <w:rFonts w:ascii="Times New Roman" w:eastAsia="Times New Roman" w:hAnsi="Times New Roman" w:cs="Times New Roman"/>
          <w:color w:val="000000" w:themeColor="text1"/>
          <w:sz w:val="24"/>
          <w:szCs w:val="24"/>
        </w:rPr>
        <w:t xml:space="preserve"> </w:t>
      </w:r>
      <w:r w:rsidR="00567E67" w:rsidRPr="00567E67">
        <w:rPr>
          <w:rFonts w:ascii="Times New Roman" w:eastAsia="Times New Roman" w:hAnsi="Times New Roman" w:cs="Times New Roman"/>
          <w:color w:val="000000" w:themeColor="text1"/>
          <w:sz w:val="24"/>
          <w:szCs w:val="24"/>
        </w:rPr>
        <w:t>on individual eelgrass shoots</w:t>
      </w:r>
      <w:r w:rsidR="00CC2977">
        <w:rPr>
          <w:rFonts w:ascii="Times New Roman" w:eastAsia="Times New Roman" w:hAnsi="Times New Roman" w:cs="Times New Roman"/>
          <w:color w:val="000000" w:themeColor="text1"/>
          <w:sz w:val="24"/>
          <w:szCs w:val="24"/>
        </w:rPr>
        <w:t>, or</w:t>
      </w:r>
      <w:r w:rsidRPr="00567E67">
        <w:rPr>
          <w:rFonts w:ascii="Times New Roman" w:eastAsia="Times New Roman" w:hAnsi="Times New Roman" w:cs="Times New Roman"/>
          <w:color w:val="000000" w:themeColor="text1"/>
          <w:sz w:val="24"/>
          <w:szCs w:val="24"/>
        </w:rPr>
        <w:t xml:space="preserve"> </w:t>
      </w:r>
      <w:r w:rsidR="004E38D1">
        <w:rPr>
          <w:rFonts w:ascii="Times New Roman" w:eastAsia="Times New Roman" w:hAnsi="Times New Roman" w:cs="Times New Roman"/>
          <w:color w:val="000000" w:themeColor="text1"/>
          <w:sz w:val="24"/>
          <w:szCs w:val="24"/>
        </w:rPr>
        <w:t>abiotic conditions such as hydrodynamic conditions</w:t>
      </w:r>
      <w:r w:rsidRPr="00567E67">
        <w:rPr>
          <w:rFonts w:ascii="Times New Roman" w:eastAsia="Times New Roman" w:hAnsi="Times New Roman" w:cs="Times New Roman"/>
          <w:color w:val="000000" w:themeColor="text1"/>
          <w:sz w:val="24"/>
          <w:szCs w:val="24"/>
        </w:rPr>
        <w:t xml:space="preserve">. </w:t>
      </w:r>
      <w:r w:rsidR="0023463C">
        <w:rPr>
          <w:rFonts w:ascii="Times New Roman" w:eastAsia="Times New Roman" w:hAnsi="Times New Roman" w:cs="Times New Roman"/>
          <w:sz w:val="24"/>
          <w:szCs w:val="24"/>
        </w:rPr>
        <w:t>W</w:t>
      </w:r>
      <w:r w:rsidR="004E38D1">
        <w:rPr>
          <w:rFonts w:ascii="Times New Roman" w:eastAsia="Times New Roman" w:hAnsi="Times New Roman" w:cs="Times New Roman"/>
          <w:sz w:val="24"/>
          <w:szCs w:val="24"/>
        </w:rPr>
        <w:t xml:space="preserve">hen placed in a high </w:t>
      </w:r>
      <w:proofErr w:type="spellStart"/>
      <w:r w:rsidR="004E38D1">
        <w:rPr>
          <w:rFonts w:ascii="Times New Roman" w:eastAsia="Times New Roman" w:hAnsi="Times New Roman" w:cs="Times New Roman"/>
          <w:i/>
          <w:sz w:val="24"/>
          <w:szCs w:val="24"/>
        </w:rPr>
        <w:t>Smithora</w:t>
      </w:r>
      <w:proofErr w:type="spellEnd"/>
      <w:r w:rsidR="004E38D1">
        <w:rPr>
          <w:rFonts w:ascii="Times New Roman" w:eastAsia="Times New Roman" w:hAnsi="Times New Roman" w:cs="Times New Roman"/>
          <w:sz w:val="24"/>
          <w:szCs w:val="24"/>
        </w:rPr>
        <w:t xml:space="preserve"> environment,</w:t>
      </w:r>
      <w:r>
        <w:rPr>
          <w:rFonts w:ascii="Times New Roman" w:eastAsia="Times New Roman" w:hAnsi="Times New Roman" w:cs="Times New Roman"/>
          <w:sz w:val="24"/>
          <w:szCs w:val="24"/>
        </w:rPr>
        <w:t xml:space="preserve"> </w:t>
      </w:r>
      <w:proofErr w:type="spellStart"/>
      <w:r w:rsidR="00567E67" w:rsidRPr="00822BDB">
        <w:rPr>
          <w:rFonts w:ascii="Times New Roman" w:eastAsia="Times New Roman" w:hAnsi="Times New Roman" w:cs="Times New Roman"/>
          <w:i/>
          <w:sz w:val="24"/>
          <w:szCs w:val="24"/>
        </w:rPr>
        <w:t>Smithora</w:t>
      </w:r>
      <w:proofErr w:type="spellEnd"/>
      <w:r w:rsidR="00567E67">
        <w:rPr>
          <w:rFonts w:ascii="Times New Roman" w:eastAsia="Times New Roman" w:hAnsi="Times New Roman" w:cs="Times New Roman"/>
          <w:sz w:val="24"/>
          <w:szCs w:val="24"/>
        </w:rPr>
        <w:t xml:space="preserve">-free eelgrass </w:t>
      </w:r>
      <w:r>
        <w:rPr>
          <w:rFonts w:ascii="Times New Roman" w:eastAsia="Times New Roman" w:hAnsi="Times New Roman" w:cs="Times New Roman"/>
          <w:sz w:val="24"/>
          <w:szCs w:val="24"/>
        </w:rPr>
        <w:t xml:space="preserve">blades were colonized, while existing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r w:rsidR="0023463C">
        <w:rPr>
          <w:rFonts w:ascii="Times New Roman" w:eastAsia="Times New Roman" w:hAnsi="Times New Roman" w:cs="Times New Roman"/>
          <w:sz w:val="24"/>
          <w:szCs w:val="24"/>
        </w:rPr>
        <w:t xml:space="preserve">was not lost </w:t>
      </w:r>
      <w:r>
        <w:rPr>
          <w:rFonts w:ascii="Times New Roman" w:eastAsia="Times New Roman" w:hAnsi="Times New Roman" w:cs="Times New Roman"/>
          <w:sz w:val="24"/>
          <w:szCs w:val="24"/>
        </w:rPr>
        <w:t>when</w:t>
      </w:r>
      <w:r w:rsidR="0023463C">
        <w:rPr>
          <w:rFonts w:ascii="Times New Roman" w:eastAsia="Times New Roman" w:hAnsi="Times New Roman" w:cs="Times New Roman"/>
          <w:sz w:val="24"/>
          <w:szCs w:val="24"/>
        </w:rPr>
        <w:t xml:space="preserve"> colonized shoots were</w:t>
      </w:r>
      <w:r>
        <w:rPr>
          <w:rFonts w:ascii="Times New Roman" w:eastAsia="Times New Roman" w:hAnsi="Times New Roman" w:cs="Times New Roman"/>
          <w:sz w:val="24"/>
          <w:szCs w:val="24"/>
        </w:rPr>
        <w:t xml:space="preserve"> moved to 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environment. </w:t>
      </w:r>
      <w:r w:rsidR="002438FB">
        <w:rPr>
          <w:rFonts w:ascii="Times New Roman" w:eastAsia="Times New Roman" w:hAnsi="Times New Roman" w:cs="Times New Roman"/>
          <w:sz w:val="24"/>
          <w:szCs w:val="24"/>
        </w:rPr>
        <w:t xml:space="preserve">Illumina </w:t>
      </w:r>
      <w:r>
        <w:rPr>
          <w:rFonts w:ascii="Times New Roman" w:eastAsia="Times New Roman" w:hAnsi="Times New Roman" w:cs="Times New Roman"/>
          <w:sz w:val="24"/>
          <w:szCs w:val="24"/>
        </w:rPr>
        <w:t>sequencing of bacterial DNA isolated from surface swabs of seagrass transplants</w:t>
      </w:r>
      <w:r w:rsidR="002438FB">
        <w:rPr>
          <w:rFonts w:ascii="Times New Roman" w:eastAsia="Times New Roman" w:hAnsi="Times New Roman" w:cs="Times New Roman"/>
          <w:sz w:val="24"/>
          <w:szCs w:val="24"/>
        </w:rPr>
        <w:t xml:space="preserve"> revealed </w:t>
      </w:r>
      <w:r>
        <w:rPr>
          <w:rFonts w:ascii="Times New Roman" w:eastAsia="Times New Roman" w:hAnsi="Times New Roman" w:cs="Times New Roman"/>
          <w:sz w:val="24"/>
          <w:szCs w:val="24"/>
        </w:rPr>
        <w:t>significant</w:t>
      </w:r>
      <w:r w:rsidR="004E38D1">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differen</w:t>
      </w:r>
      <w:r w:rsidR="004E38D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bacterial communities on shoots with and without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Further, we found that shoots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had higher invertebrate </w:t>
      </w:r>
      <w:r w:rsidR="00710FA2">
        <w:rPr>
          <w:rFonts w:ascii="Times New Roman" w:eastAsia="Times New Roman" w:hAnsi="Times New Roman" w:cs="Times New Roman"/>
          <w:sz w:val="24"/>
          <w:szCs w:val="24"/>
        </w:rPr>
        <w:t xml:space="preserve">grazer </w:t>
      </w:r>
      <w:r>
        <w:rPr>
          <w:rFonts w:ascii="Times New Roman" w:eastAsia="Times New Roman" w:hAnsi="Times New Roman" w:cs="Times New Roman"/>
          <w:sz w:val="24"/>
          <w:szCs w:val="24"/>
        </w:rPr>
        <w:t>abundance</w:t>
      </w:r>
      <w:r w:rsidR="00710FA2">
        <w:rPr>
          <w:rFonts w:ascii="Times New Roman" w:eastAsia="Times New Roman" w:hAnsi="Times New Roman" w:cs="Times New Roman"/>
          <w:sz w:val="24"/>
          <w:szCs w:val="24"/>
        </w:rPr>
        <w:t xml:space="preserve"> and distinct grazer and bacterial communities. </w:t>
      </w:r>
      <w:r w:rsidR="004E38D1">
        <w:rPr>
          <w:rFonts w:ascii="Times New Roman" w:eastAsia="Times New Roman" w:hAnsi="Times New Roman" w:cs="Times New Roman"/>
          <w:sz w:val="24"/>
          <w:szCs w:val="24"/>
        </w:rPr>
        <w:t xml:space="preserve">We conclude that once colonized, </w:t>
      </w:r>
      <w:r w:rsidR="004E38D1" w:rsidRPr="0023463C">
        <w:rPr>
          <w:rFonts w:ascii="Times New Roman" w:eastAsia="Times New Roman" w:hAnsi="Times New Roman" w:cs="Times New Roman"/>
          <w:i/>
          <w:sz w:val="24"/>
          <w:szCs w:val="24"/>
        </w:rPr>
        <w:t xml:space="preserve">S. </w:t>
      </w:r>
      <w:proofErr w:type="spellStart"/>
      <w:r w:rsidR="004E38D1" w:rsidRPr="0023463C">
        <w:rPr>
          <w:rFonts w:ascii="Times New Roman" w:eastAsia="Times New Roman" w:hAnsi="Times New Roman" w:cs="Times New Roman"/>
          <w:i/>
          <w:sz w:val="24"/>
          <w:szCs w:val="24"/>
        </w:rPr>
        <w:t>naiadum</w:t>
      </w:r>
      <w:proofErr w:type="spellEnd"/>
      <w:r w:rsidR="004E38D1">
        <w:rPr>
          <w:rFonts w:ascii="Times New Roman" w:eastAsia="Times New Roman" w:hAnsi="Times New Roman" w:cs="Times New Roman"/>
          <w:sz w:val="24"/>
          <w:szCs w:val="24"/>
        </w:rPr>
        <w:t xml:space="preserve"> can persist on eelgrass shoots in interior meadow areas without the epiphyte, and that variation in </w:t>
      </w:r>
      <w:proofErr w:type="spellStart"/>
      <w:r w:rsidR="004E38D1">
        <w:rPr>
          <w:rFonts w:ascii="Times New Roman" w:eastAsia="Times New Roman" w:hAnsi="Times New Roman" w:cs="Times New Roman"/>
          <w:sz w:val="24"/>
          <w:szCs w:val="24"/>
        </w:rPr>
        <w:t>epibiotic</w:t>
      </w:r>
      <w:proofErr w:type="spellEnd"/>
      <w:r w:rsidR="004E38D1">
        <w:rPr>
          <w:rFonts w:ascii="Times New Roman" w:eastAsia="Times New Roman" w:hAnsi="Times New Roman" w:cs="Times New Roman"/>
          <w:sz w:val="24"/>
          <w:szCs w:val="24"/>
        </w:rPr>
        <w:t xml:space="preserve"> communities of microbes and grazers </w:t>
      </w:r>
      <w:r w:rsidR="00D10821">
        <w:rPr>
          <w:rFonts w:ascii="Times New Roman" w:eastAsia="Times New Roman" w:hAnsi="Times New Roman" w:cs="Times New Roman"/>
          <w:sz w:val="24"/>
          <w:szCs w:val="24"/>
        </w:rPr>
        <w:t xml:space="preserve">was better explained by the presence of </w:t>
      </w:r>
      <w:r w:rsidR="00D10821" w:rsidRPr="002D119B">
        <w:rPr>
          <w:rFonts w:ascii="Times New Roman" w:eastAsia="Times New Roman" w:hAnsi="Times New Roman" w:cs="Times New Roman"/>
          <w:i/>
          <w:color w:val="000000" w:themeColor="text1"/>
          <w:sz w:val="24"/>
          <w:szCs w:val="24"/>
        </w:rPr>
        <w:t>S</w:t>
      </w:r>
      <w:r w:rsidR="00D10821">
        <w:rPr>
          <w:rFonts w:ascii="Times New Roman" w:eastAsia="Times New Roman" w:hAnsi="Times New Roman" w:cs="Times New Roman"/>
          <w:i/>
          <w:color w:val="000000" w:themeColor="text1"/>
          <w:sz w:val="24"/>
          <w:szCs w:val="24"/>
        </w:rPr>
        <w:t xml:space="preserve">. </w:t>
      </w:r>
      <w:proofErr w:type="spellStart"/>
      <w:r w:rsidR="00D10821" w:rsidRPr="002D119B">
        <w:rPr>
          <w:rFonts w:ascii="Times New Roman" w:eastAsia="Times New Roman" w:hAnsi="Times New Roman" w:cs="Times New Roman"/>
          <w:i/>
          <w:color w:val="000000" w:themeColor="text1"/>
          <w:sz w:val="24"/>
          <w:szCs w:val="24"/>
        </w:rPr>
        <w:t>naiadum</w:t>
      </w:r>
      <w:proofErr w:type="spellEnd"/>
      <w:r w:rsidR="00D10821">
        <w:rPr>
          <w:rFonts w:ascii="Times New Roman" w:eastAsia="Times New Roman" w:hAnsi="Times New Roman" w:cs="Times New Roman"/>
          <w:i/>
          <w:color w:val="000000" w:themeColor="text1"/>
          <w:sz w:val="24"/>
          <w:szCs w:val="24"/>
        </w:rPr>
        <w:t xml:space="preserve"> </w:t>
      </w:r>
      <w:r w:rsidR="00D10821">
        <w:rPr>
          <w:rFonts w:ascii="Times New Roman" w:eastAsia="Times New Roman" w:hAnsi="Times New Roman" w:cs="Times New Roman"/>
          <w:color w:val="000000" w:themeColor="text1"/>
          <w:sz w:val="24"/>
          <w:szCs w:val="24"/>
        </w:rPr>
        <w:t xml:space="preserve">than by location in the meadow. </w:t>
      </w:r>
    </w:p>
    <w:p w14:paraId="3E653989" w14:textId="77777777" w:rsidR="00481162" w:rsidRDefault="004811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0DE64C4" w14:textId="03285C2F" w:rsidR="005D5F96" w:rsidRDefault="003F441A" w:rsidP="00B44EE3">
      <w:pPr>
        <w:pStyle w:val="Normal1"/>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Highlights</w:t>
      </w:r>
    </w:p>
    <w:p w14:paraId="2E7CD9A5" w14:textId="072DB96C" w:rsidR="00CC2977" w:rsidRDefault="00CC2977" w:rsidP="005D5F96">
      <w:pPr>
        <w:pStyle w:val="Normal1"/>
        <w:numPr>
          <w:ilvl w:val="0"/>
          <w:numId w:val="4"/>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Aquatic plants form vast habitats that host rich biodiversity. Within these habitats, there is spatial variation in the abundance and composition of hosted species.</w:t>
      </w:r>
    </w:p>
    <w:p w14:paraId="69583E76" w14:textId="53F6B792" w:rsidR="005D5F96" w:rsidRPr="00822BDB" w:rsidRDefault="007718DC" w:rsidP="005D5F96">
      <w:pPr>
        <w:pStyle w:val="Normal1"/>
        <w:numPr>
          <w:ilvl w:val="0"/>
          <w:numId w:val="4"/>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used a reciprocal transplant to investigate potential drivers of variation in abundance of an </w:t>
      </w:r>
      <w:r w:rsidR="00CC2977">
        <w:rPr>
          <w:rFonts w:ascii="Times New Roman" w:eastAsia="Times New Roman" w:hAnsi="Times New Roman" w:cs="Times New Roman"/>
          <w:b/>
          <w:sz w:val="24"/>
          <w:szCs w:val="24"/>
        </w:rPr>
        <w:t xml:space="preserve">abundant </w:t>
      </w:r>
      <w:r>
        <w:rPr>
          <w:rFonts w:ascii="Times New Roman" w:eastAsia="Times New Roman" w:hAnsi="Times New Roman" w:cs="Times New Roman"/>
          <w:b/>
          <w:sz w:val="24"/>
          <w:szCs w:val="24"/>
        </w:rPr>
        <w:t xml:space="preserve">algal epiphyte </w:t>
      </w:r>
      <w:proofErr w:type="spellStart"/>
      <w:r w:rsidRPr="00822BDB">
        <w:rPr>
          <w:rFonts w:ascii="Times New Roman" w:eastAsia="Times New Roman" w:hAnsi="Times New Roman" w:cs="Times New Roman"/>
          <w:b/>
          <w:i/>
          <w:sz w:val="24"/>
          <w:szCs w:val="24"/>
        </w:rPr>
        <w:t>Smithora</w:t>
      </w:r>
      <w:proofErr w:type="spellEnd"/>
      <w:r w:rsidRPr="00822BDB">
        <w:rPr>
          <w:rFonts w:ascii="Times New Roman" w:eastAsia="Times New Roman" w:hAnsi="Times New Roman" w:cs="Times New Roman"/>
          <w:b/>
          <w:i/>
          <w:sz w:val="24"/>
          <w:szCs w:val="24"/>
        </w:rPr>
        <w:t xml:space="preserve"> </w:t>
      </w:r>
      <w:proofErr w:type="spellStart"/>
      <w:r w:rsidRPr="00822BDB">
        <w:rPr>
          <w:rFonts w:ascii="Times New Roman" w:eastAsia="Times New Roman" w:hAnsi="Times New Roman" w:cs="Times New Roman"/>
          <w:b/>
          <w:i/>
          <w:sz w:val="24"/>
          <w:szCs w:val="24"/>
        </w:rPr>
        <w:t>naiadum</w:t>
      </w:r>
      <w:proofErr w:type="spellEnd"/>
      <w:r>
        <w:rPr>
          <w:rFonts w:ascii="Times New Roman" w:eastAsia="Times New Roman" w:hAnsi="Times New Roman" w:cs="Times New Roman"/>
          <w:b/>
          <w:sz w:val="24"/>
          <w:szCs w:val="24"/>
        </w:rPr>
        <w:t xml:space="preserve"> on </w:t>
      </w:r>
      <w:proofErr w:type="spellStart"/>
      <w:r w:rsidRPr="00822BDB">
        <w:rPr>
          <w:rFonts w:ascii="Times New Roman" w:eastAsia="Times New Roman" w:hAnsi="Times New Roman" w:cs="Times New Roman"/>
          <w:b/>
          <w:i/>
          <w:sz w:val="24"/>
          <w:szCs w:val="24"/>
        </w:rPr>
        <w:t>Zostera</w:t>
      </w:r>
      <w:proofErr w:type="spellEnd"/>
      <w:r w:rsidRPr="00822BDB">
        <w:rPr>
          <w:rFonts w:ascii="Times New Roman" w:eastAsia="Times New Roman" w:hAnsi="Times New Roman" w:cs="Times New Roman"/>
          <w:b/>
          <w:i/>
          <w:sz w:val="24"/>
          <w:szCs w:val="24"/>
        </w:rPr>
        <w:t xml:space="preserve"> marina</w:t>
      </w:r>
      <w:r>
        <w:rPr>
          <w:rFonts w:ascii="Times New Roman" w:eastAsia="Times New Roman" w:hAnsi="Times New Roman" w:cs="Times New Roman"/>
          <w:sz w:val="24"/>
          <w:szCs w:val="24"/>
        </w:rPr>
        <w:t>.</w:t>
      </w:r>
    </w:p>
    <w:p w14:paraId="2EA9944B" w14:textId="7C43D015" w:rsidR="007718DC" w:rsidRDefault="00CC2977" w:rsidP="005D5F96">
      <w:pPr>
        <w:pStyle w:val="Normal1"/>
        <w:numPr>
          <w:ilvl w:val="0"/>
          <w:numId w:val="4"/>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observed effects of spatial location on </w:t>
      </w:r>
      <w:proofErr w:type="spellStart"/>
      <w:r>
        <w:rPr>
          <w:rFonts w:ascii="Times New Roman" w:eastAsia="Times New Roman" w:hAnsi="Times New Roman" w:cs="Times New Roman"/>
          <w:b/>
          <w:i/>
          <w:sz w:val="24"/>
          <w:szCs w:val="24"/>
        </w:rPr>
        <w:t>Smithora</w:t>
      </w:r>
      <w:proofErr w:type="spellEnd"/>
      <w:r>
        <w:rPr>
          <w:rFonts w:ascii="Times New Roman" w:eastAsia="Times New Roman" w:hAnsi="Times New Roman" w:cs="Times New Roman"/>
          <w:b/>
          <w:sz w:val="24"/>
          <w:szCs w:val="24"/>
        </w:rPr>
        <w:t xml:space="preserve"> colonization but not persistence, suggesting that spatial factors affecting colonization are most important </w:t>
      </w:r>
      <w:r w:rsidR="00A41B2B">
        <w:rPr>
          <w:rFonts w:ascii="Times New Roman" w:eastAsia="Times New Roman" w:hAnsi="Times New Roman" w:cs="Times New Roman"/>
          <w:b/>
          <w:sz w:val="24"/>
          <w:szCs w:val="24"/>
        </w:rPr>
        <w:t>in this system.</w:t>
      </w:r>
      <w:r w:rsidR="007718DC">
        <w:rPr>
          <w:rFonts w:ascii="Times New Roman" w:eastAsia="Times New Roman" w:hAnsi="Times New Roman" w:cs="Times New Roman"/>
          <w:b/>
          <w:sz w:val="24"/>
          <w:szCs w:val="24"/>
        </w:rPr>
        <w:t xml:space="preserve"> </w:t>
      </w:r>
      <w:r w:rsidR="00A41B2B">
        <w:rPr>
          <w:rFonts w:ascii="Times New Roman" w:eastAsia="Times New Roman" w:hAnsi="Times New Roman" w:cs="Times New Roman"/>
          <w:b/>
          <w:sz w:val="24"/>
          <w:szCs w:val="24"/>
        </w:rPr>
        <w:t xml:space="preserve">We also observed </w:t>
      </w:r>
      <w:r w:rsidR="007718DC">
        <w:rPr>
          <w:rFonts w:ascii="Times New Roman" w:eastAsia="Times New Roman" w:hAnsi="Times New Roman" w:cs="Times New Roman"/>
          <w:b/>
          <w:sz w:val="24"/>
          <w:szCs w:val="24"/>
        </w:rPr>
        <w:t xml:space="preserve">significant correlation between </w:t>
      </w:r>
      <w:proofErr w:type="spellStart"/>
      <w:r w:rsidR="007718DC" w:rsidRPr="00822BDB">
        <w:rPr>
          <w:rFonts w:ascii="Times New Roman" w:eastAsia="Times New Roman" w:hAnsi="Times New Roman" w:cs="Times New Roman"/>
          <w:b/>
          <w:i/>
          <w:sz w:val="24"/>
          <w:szCs w:val="24"/>
        </w:rPr>
        <w:t>Smithora</w:t>
      </w:r>
      <w:proofErr w:type="spellEnd"/>
      <w:r w:rsidR="007718DC">
        <w:rPr>
          <w:rFonts w:ascii="Times New Roman" w:eastAsia="Times New Roman" w:hAnsi="Times New Roman" w:cs="Times New Roman"/>
          <w:b/>
          <w:sz w:val="24"/>
          <w:szCs w:val="24"/>
        </w:rPr>
        <w:t xml:space="preserve"> abundance and grazer and bacterial communities</w:t>
      </w:r>
      <w:r w:rsidR="00A41B2B">
        <w:rPr>
          <w:rFonts w:ascii="Times New Roman" w:eastAsia="Times New Roman" w:hAnsi="Times New Roman" w:cs="Times New Roman"/>
          <w:b/>
          <w:sz w:val="24"/>
          <w:szCs w:val="24"/>
        </w:rPr>
        <w:t xml:space="preserve"> on the </w:t>
      </w:r>
      <w:proofErr w:type="spellStart"/>
      <w:r w:rsidR="00A41B2B">
        <w:rPr>
          <w:rFonts w:ascii="Times New Roman" w:eastAsia="Times New Roman" w:hAnsi="Times New Roman" w:cs="Times New Roman"/>
          <w:b/>
          <w:sz w:val="24"/>
          <w:szCs w:val="24"/>
        </w:rPr>
        <w:t>seagrass</w:t>
      </w:r>
      <w:proofErr w:type="spellEnd"/>
      <w:r w:rsidR="00A41B2B">
        <w:rPr>
          <w:rFonts w:ascii="Times New Roman" w:eastAsia="Times New Roman" w:hAnsi="Times New Roman" w:cs="Times New Roman"/>
          <w:b/>
          <w:sz w:val="24"/>
          <w:szCs w:val="24"/>
        </w:rPr>
        <w:t xml:space="preserve"> blades.</w:t>
      </w:r>
    </w:p>
    <w:p w14:paraId="13920CC4" w14:textId="5359E0C9" w:rsidR="007718DC" w:rsidRDefault="00A41B2B" w:rsidP="00822BDB">
      <w:pPr>
        <w:pStyle w:val="Normal1"/>
        <w:numPr>
          <w:ilvl w:val="0"/>
          <w:numId w:val="4"/>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sidR="007718DC">
        <w:rPr>
          <w:rFonts w:ascii="Times New Roman" w:eastAsia="Times New Roman" w:hAnsi="Times New Roman" w:cs="Times New Roman"/>
          <w:b/>
          <w:sz w:val="24"/>
          <w:szCs w:val="24"/>
        </w:rPr>
        <w:t>orrelated changes</w:t>
      </w:r>
      <w:r>
        <w:rPr>
          <w:rFonts w:ascii="Times New Roman" w:eastAsia="Times New Roman" w:hAnsi="Times New Roman" w:cs="Times New Roman"/>
          <w:b/>
          <w:sz w:val="24"/>
          <w:szCs w:val="24"/>
        </w:rPr>
        <w:t xml:space="preserve"> in abundance</w:t>
      </w:r>
      <w:r w:rsidR="007718D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of microbial, invertebrate and algal </w:t>
      </w:r>
      <w:proofErr w:type="spellStart"/>
      <w:r>
        <w:rPr>
          <w:rFonts w:ascii="Times New Roman" w:eastAsia="Times New Roman" w:hAnsi="Times New Roman" w:cs="Times New Roman"/>
          <w:b/>
          <w:sz w:val="24"/>
          <w:szCs w:val="24"/>
        </w:rPr>
        <w:t>epibiont</w:t>
      </w:r>
      <w:proofErr w:type="spellEnd"/>
      <w:r>
        <w:rPr>
          <w:rFonts w:ascii="Times New Roman" w:eastAsia="Times New Roman" w:hAnsi="Times New Roman" w:cs="Times New Roman"/>
          <w:b/>
          <w:sz w:val="24"/>
          <w:szCs w:val="24"/>
        </w:rPr>
        <w:t xml:space="preserve"> groups</w:t>
      </w:r>
      <w:r w:rsidR="007718D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suggest general spatial processes operating within the meadow, or indirect effects of one </w:t>
      </w:r>
      <w:proofErr w:type="spellStart"/>
      <w:r>
        <w:rPr>
          <w:rFonts w:ascii="Times New Roman" w:eastAsia="Times New Roman" w:hAnsi="Times New Roman" w:cs="Times New Roman"/>
          <w:b/>
          <w:sz w:val="24"/>
          <w:szCs w:val="24"/>
        </w:rPr>
        <w:t>epibiotic</w:t>
      </w:r>
      <w:proofErr w:type="spellEnd"/>
      <w:r>
        <w:rPr>
          <w:rFonts w:ascii="Times New Roman" w:eastAsia="Times New Roman" w:hAnsi="Times New Roman" w:cs="Times New Roman"/>
          <w:b/>
          <w:sz w:val="24"/>
          <w:szCs w:val="24"/>
        </w:rPr>
        <w:t xml:space="preserve"> taxon (</w:t>
      </w:r>
      <w:r>
        <w:rPr>
          <w:rFonts w:ascii="Times New Roman" w:eastAsia="Times New Roman" w:hAnsi="Times New Roman" w:cs="Times New Roman"/>
          <w:b/>
          <w:i/>
          <w:sz w:val="24"/>
          <w:szCs w:val="24"/>
        </w:rPr>
        <w:t xml:space="preserve">S. </w:t>
      </w:r>
      <w:proofErr w:type="spellStart"/>
      <w:r>
        <w:rPr>
          <w:rFonts w:ascii="Times New Roman" w:eastAsia="Times New Roman" w:hAnsi="Times New Roman" w:cs="Times New Roman"/>
          <w:b/>
          <w:i/>
          <w:sz w:val="24"/>
          <w:szCs w:val="24"/>
        </w:rPr>
        <w:t>naiadium</w:t>
      </w:r>
      <w:proofErr w:type="spellEnd"/>
      <w:r>
        <w:rPr>
          <w:rFonts w:ascii="Times New Roman" w:eastAsia="Times New Roman" w:hAnsi="Times New Roman" w:cs="Times New Roman"/>
          <w:b/>
          <w:sz w:val="24"/>
          <w:szCs w:val="24"/>
        </w:rPr>
        <w:t>) facilitating others (grazers and microbes).</w:t>
      </w:r>
      <w:r w:rsidR="007718DC" w:rsidRPr="00822BDB">
        <w:rPr>
          <w:rFonts w:ascii="Times New Roman" w:eastAsia="Times New Roman" w:hAnsi="Times New Roman" w:cs="Times New Roman"/>
          <w:b/>
          <w:i/>
          <w:sz w:val="24"/>
          <w:szCs w:val="24"/>
        </w:rPr>
        <w:t xml:space="preserve"> </w:t>
      </w:r>
    </w:p>
    <w:p w14:paraId="07BA06D7" w14:textId="77777777" w:rsidR="002E0CAC" w:rsidRDefault="002E0CAC" w:rsidP="00B44EE3">
      <w:pPr>
        <w:pStyle w:val="Normal1"/>
        <w:spacing w:after="0" w:line="480" w:lineRule="auto"/>
        <w:rPr>
          <w:rFonts w:ascii="Times New Roman" w:eastAsia="Times New Roman" w:hAnsi="Times New Roman" w:cs="Times New Roman"/>
          <w:b/>
          <w:sz w:val="24"/>
          <w:szCs w:val="24"/>
        </w:rPr>
      </w:pPr>
    </w:p>
    <w:p w14:paraId="194E4FEA" w14:textId="77777777" w:rsidR="00A41B2B" w:rsidRDefault="00A41B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6BB38F7" w14:textId="2E0F3AC4" w:rsidR="002A14FF" w:rsidRDefault="003F441A" w:rsidP="00B44EE3">
      <w:pPr>
        <w:pStyle w:val="Normal1"/>
        <w:spacing w:after="0" w:line="480" w:lineRule="auto"/>
        <w:rPr>
          <w:ins w:id="1" w:author="Gwendolyn Griffiths" w:date="2018-03-30T12:37:00Z"/>
          <w:rFonts w:ascii="Times New Roman" w:eastAsia="Times New Roman" w:hAnsi="Times New Roman" w:cs="Times New Roman"/>
          <w:b/>
          <w:sz w:val="24"/>
          <w:szCs w:val="24"/>
        </w:rPr>
      </w:pPr>
      <w:commentRangeStart w:id="2"/>
      <w:r>
        <w:rPr>
          <w:rFonts w:ascii="Times New Roman" w:eastAsia="Times New Roman" w:hAnsi="Times New Roman" w:cs="Times New Roman"/>
          <w:b/>
          <w:sz w:val="24"/>
          <w:szCs w:val="24"/>
        </w:rPr>
        <w:lastRenderedPageBreak/>
        <w:t>Graphical Abstract</w:t>
      </w:r>
      <w:commentRangeEnd w:id="2"/>
      <w:r>
        <w:commentReference w:id="2"/>
      </w:r>
      <w:r>
        <w:rPr>
          <w:rFonts w:ascii="Times New Roman" w:eastAsia="Times New Roman" w:hAnsi="Times New Roman" w:cs="Times New Roman"/>
          <w:b/>
          <w:sz w:val="24"/>
          <w:szCs w:val="24"/>
        </w:rPr>
        <w:t xml:space="preserve"> </w:t>
      </w:r>
      <w:commentRangeStart w:id="3"/>
      <w:r>
        <w:rPr>
          <w:rFonts w:ascii="Times New Roman" w:eastAsia="Times New Roman" w:hAnsi="Times New Roman" w:cs="Times New Roman"/>
          <w:b/>
          <w:sz w:val="24"/>
          <w:szCs w:val="24"/>
        </w:rPr>
        <w:t>(anyone?)</w:t>
      </w:r>
      <w:commentRangeEnd w:id="3"/>
      <w:r w:rsidR="00727CC7">
        <w:rPr>
          <w:rStyle w:val="CommentReference"/>
        </w:rPr>
        <w:commentReference w:id="3"/>
      </w:r>
    </w:p>
    <w:p w14:paraId="1C8C646F" w14:textId="43E275B8" w:rsidR="007718DC" w:rsidRDefault="007718DC" w:rsidP="00B44EE3">
      <w:pPr>
        <w:pStyle w:val="Normal1"/>
        <w:spacing w:after="0" w:line="480" w:lineRule="auto"/>
        <w:rPr>
          <w:ins w:id="4" w:author="Gwendolyn Griffiths" w:date="2018-03-30T12:16:00Z"/>
          <w:rFonts w:ascii="Times New Roman" w:eastAsia="Times New Roman" w:hAnsi="Times New Roman" w:cs="Times New Roman"/>
          <w:b/>
          <w:sz w:val="24"/>
          <w:szCs w:val="24"/>
        </w:rPr>
      </w:pPr>
      <w:ins w:id="5" w:author="Gwendolyn Griffiths" w:date="2018-03-30T12:13:00Z">
        <w:r w:rsidRPr="00481162">
          <w:rPr>
            <w:rFonts w:ascii="Times New Roman" w:eastAsia="Times New Roman" w:hAnsi="Times New Roman" w:cs="Times New Roman"/>
            <w:b/>
            <w:noProof/>
            <w:sz w:val="24"/>
            <w:szCs w:val="24"/>
          </w:rPr>
          <mc:AlternateContent>
            <mc:Choice Requires="wps">
              <w:drawing>
                <wp:anchor distT="45720" distB="45720" distL="114300" distR="114300" simplePos="0" relativeHeight="251663360" behindDoc="0" locked="0" layoutInCell="1" allowOverlap="1" wp14:anchorId="2E3D3E72" wp14:editId="372DDCC2">
                  <wp:simplePos x="0" y="0"/>
                  <wp:positionH relativeFrom="column">
                    <wp:posOffset>2745105</wp:posOffset>
                  </wp:positionH>
                  <wp:positionV relativeFrom="paragraph">
                    <wp:posOffset>3810</wp:posOffset>
                  </wp:positionV>
                  <wp:extent cx="2377440" cy="57023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570230"/>
                          </a:xfrm>
                          <a:prstGeom prst="rect">
                            <a:avLst/>
                          </a:prstGeom>
                          <a:solidFill>
                            <a:srgbClr val="FFFFFF"/>
                          </a:solidFill>
                          <a:ln w="9525">
                            <a:solidFill>
                              <a:srgbClr val="000000"/>
                            </a:solidFill>
                            <a:miter lim="800000"/>
                            <a:headEnd/>
                            <a:tailEnd/>
                          </a:ln>
                        </wps:spPr>
                        <wps:txbx>
                          <w:txbxContent>
                            <w:p w14:paraId="28732C9A" w14:textId="7CFDD14C" w:rsidR="00593757" w:rsidRPr="00481162" w:rsidRDefault="00593757">
                              <w:pPr>
                                <w:rPr>
                                  <w:lang w:val="en-CA"/>
                                </w:rPr>
                              </w:pPr>
                              <w:proofErr w:type="spellStart"/>
                              <w:ins w:id="6" w:author="Gwendolyn Griffiths" w:date="2018-03-30T12:14:00Z">
                                <w:r w:rsidRPr="00481162">
                                  <w:rPr>
                                    <w:i/>
                                    <w:lang w:val="en-CA"/>
                                  </w:rPr>
                                  <w:t>Smithora</w:t>
                                </w:r>
                                <w:proofErr w:type="spellEnd"/>
                                <w:r>
                                  <w:rPr>
                                    <w:lang w:val="en-CA"/>
                                  </w:rPr>
                                  <w:t xml:space="preserve"> influences invertebrate and bacterial community composition</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16.15pt;margin-top:.3pt;width:187.2pt;height:44.9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">
                  <v:textbox style="mso-fit-shape-to-text:t">
                    <w:txbxContent>
                      <w:p w14:paraId="28732C9A" w14:textId="7CFDD14C" w:rsidR="00593757" w:rsidRPr="00481162" w:rsidRDefault="00593757">
                        <w:pPr>
                          <w:rPr>
                            <w:lang w:val="en-CA"/>
                          </w:rPr>
                        </w:pPr>
                        <w:proofErr w:type="spellStart"/>
                        <w:ins w:id="7" w:author="Gwendolyn Griffiths" w:date="2018-03-30T12:14:00Z">
                          <w:r w:rsidRPr="00481162">
                            <w:rPr>
                              <w:i/>
                              <w:lang w:val="en-CA"/>
                            </w:rPr>
                            <w:t>Smithora</w:t>
                          </w:r>
                          <w:proofErr w:type="spellEnd"/>
                          <w:r>
                            <w:rPr>
                              <w:lang w:val="en-CA"/>
                            </w:rPr>
                            <w:t xml:space="preserve"> influences invertebrate and bacterial community composition</w:t>
                          </w:r>
                        </w:ins>
                      </w:p>
                    </w:txbxContent>
                  </v:textbox>
                  <w10:wrap type="square"/>
                </v:shape>
              </w:pict>
            </mc:Fallback>
          </mc:AlternateContent>
        </w:r>
      </w:ins>
    </w:p>
    <w:p w14:paraId="1D132BE6" w14:textId="77777777" w:rsidR="005D5F96" w:rsidRDefault="005D5F96" w:rsidP="00B44EE3">
      <w:pPr>
        <w:pStyle w:val="Normal1"/>
        <w:spacing w:after="0" w:line="480" w:lineRule="auto"/>
        <w:rPr>
          <w:ins w:id="8" w:author="Gwendolyn Griffiths" w:date="2018-03-30T12:07:00Z"/>
          <w:rFonts w:ascii="Times New Roman" w:eastAsia="Times New Roman" w:hAnsi="Times New Roman" w:cs="Times New Roman"/>
          <w:b/>
          <w:sz w:val="24"/>
          <w:szCs w:val="24"/>
        </w:rPr>
      </w:pPr>
    </w:p>
    <w:p w14:paraId="59B79AD8" w14:textId="7B2E3BA1" w:rsidR="005D5F96" w:rsidRDefault="005D5F96" w:rsidP="00B44EE3">
      <w:pPr>
        <w:pStyle w:val="Normal1"/>
        <w:spacing w:after="0" w:line="480" w:lineRule="auto"/>
        <w:rPr>
          <w:ins w:id="9" w:author="Gwendolyn Griffiths" w:date="2018-03-30T12:11:00Z"/>
          <w:rFonts w:ascii="Times New Roman" w:eastAsia="Times New Roman" w:hAnsi="Times New Roman" w:cs="Times New Roman"/>
          <w:b/>
          <w:sz w:val="24"/>
          <w:szCs w:val="24"/>
        </w:rPr>
      </w:pPr>
      <w:ins w:id="10" w:author="Gwendolyn Griffiths" w:date="2018-03-30T12:13:00Z">
        <w:r w:rsidRPr="00481162">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174438C3" wp14:editId="238BA4B3">
                  <wp:simplePos x="0" y="0"/>
                  <wp:positionH relativeFrom="column">
                    <wp:posOffset>1913890</wp:posOffset>
                  </wp:positionH>
                  <wp:positionV relativeFrom="paragraph">
                    <wp:posOffset>129540</wp:posOffset>
                  </wp:positionV>
                  <wp:extent cx="1724025" cy="381000"/>
                  <wp:effectExtent l="19050" t="19050" r="85725" b="95250"/>
                  <wp:wrapNone/>
                  <wp:docPr id="7" name="Arrow: Curved Down 7"/>
                  <wp:cNvGraphicFramePr/>
                  <a:graphic xmlns:a="http://schemas.openxmlformats.org/drawingml/2006/main">
                    <a:graphicData uri="http://schemas.microsoft.com/office/word/2010/wordprocessingShape">
                      <wps:wsp>
                        <wps:cNvSpPr/>
                        <wps:spPr>
                          <a:xfrm rot="10800000" flipV="1">
                            <a:off x="0" y="0"/>
                            <a:ext cx="1724025" cy="381000"/>
                          </a:xfrm>
                          <a:prstGeom prst="curvedDownArrow">
                            <a:avLst>
                              <a:gd name="adj1" fmla="val 0"/>
                              <a:gd name="adj2" fmla="val 64400"/>
                              <a:gd name="adj3" fmla="val 25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DDEFDF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7" o:spid="_x0000_s1026" type="#_x0000_t105" style="position:absolute;margin-left:150.7pt;margin-top:10.2pt;width:135.75pt;height:30pt;rotation:180;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" adj="18526,20063,16200" fillcolor="#4f81bd [3204]" strokecolor="#4579b8 [3044]">
                  <v:fill color2="#a7bfde [1620]" rotate="t" angle="180" focus="100%" type="gradient">
                    <o:fill v:ext="view" type="gradientUnscaled"/>
                  </v:fill>
                  <v:shadow on="t" color="black" opacity="22937f" origin=",.5" offset="0,.63889mm"/>
                </v:shape>
              </w:pict>
            </mc:Fallback>
          </mc:AlternateContent>
        </w:r>
      </w:ins>
      <w:ins w:id="11" w:author="Gwendolyn Griffiths" w:date="2018-03-30T12:12:00Z">
        <w:r w:rsidRPr="00481162">
          <w:rPr>
            <w:rFonts w:ascii="Times New Roman" w:eastAsia="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6A231528" wp14:editId="7F0B516B">
                  <wp:simplePos x="0" y="0"/>
                  <wp:positionH relativeFrom="column">
                    <wp:posOffset>3829050</wp:posOffset>
                  </wp:positionH>
                  <wp:positionV relativeFrom="paragraph">
                    <wp:posOffset>5715</wp:posOffset>
                  </wp:positionV>
                  <wp:extent cx="1781175" cy="977900"/>
                  <wp:effectExtent l="0" t="0" r="66675" b="0"/>
                  <wp:wrapNone/>
                  <wp:docPr id="6" name="Arrow: Circular 6"/>
                  <wp:cNvGraphicFramePr/>
                  <a:graphic xmlns:a="http://schemas.openxmlformats.org/drawingml/2006/main">
                    <a:graphicData uri="http://schemas.microsoft.com/office/word/2010/wordprocessingShape">
                      <wps:wsp>
                        <wps:cNvSpPr/>
                        <wps:spPr>
                          <a:xfrm>
                            <a:off x="0" y="0"/>
                            <a:ext cx="1781175" cy="977900"/>
                          </a:xfrm>
                          <a:prstGeom prst="circularArrow">
                            <a:avLst>
                              <a:gd name="adj1" fmla="val 0"/>
                              <a:gd name="adj2" fmla="val 691591"/>
                              <a:gd name="adj3" fmla="val 120115"/>
                              <a:gd name="adj4" fmla="val 10800000"/>
                              <a:gd name="adj5" fmla="val 125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3493DB8" id="Arrow: Circular 6" o:spid="_x0000_s1026" style="position:absolute;margin-left:301.5pt;margin-top:.45pt;width:140.25pt;height:7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81175,97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" path="m122238,488950v,-165946,233491,-311210,569319,-354196c827171,117395,970159,118104,1104989,136803v348304,48305,578390,206282,551897,378932l1775731,544330,1576686,654028,1538039,487141r118846,28594c1683378,343085,1453292,185108,1104988,136803,970158,118104,827171,117395,691556,134754,355729,177740,122237,323005,122237,488950r1,xe" fillcolor="#4f81bd [3204]" strokecolor="#4579b8 [3044]">
                  <v:fill color2="#a7bfde [1620]" rotate="t" angle="180" focus="100%" type="gradient">
                    <o:fill v:ext="view" type="gradientUnscaled"/>
                  </v:fill>
                  <v:shadow on="t" color="black" opacity="22937f" origin=",.5" offset="0,.63889mm"/>
                  <v:path arrowok="t" o:connecttype="custom" o:connectlocs="122238,488950;691557,134754;1104989,136803;1656886,515735;1775731,544330;1576686,654028;1538039,487141;1656885,515735;1104988,136803;691556,134754;122237,488950;122238,488950" o:connectangles="0,0,0,0,0,0,0,0,0,0,0,0"/>
                </v:shape>
              </w:pict>
            </mc:Fallback>
          </mc:AlternateContent>
        </w:r>
      </w:ins>
    </w:p>
    <w:p w14:paraId="78A687BD" w14:textId="77777777" w:rsidR="005D5F96" w:rsidRDefault="005D5F96" w:rsidP="00B44EE3">
      <w:pPr>
        <w:pStyle w:val="Normal1"/>
        <w:spacing w:after="0" w:line="480" w:lineRule="auto"/>
        <w:rPr>
          <w:ins w:id="12" w:author="Gwendolyn Griffiths" w:date="2018-03-30T12:07:00Z"/>
          <w:rFonts w:ascii="Times New Roman" w:eastAsia="Times New Roman" w:hAnsi="Times New Roman" w:cs="Times New Roman"/>
          <w:b/>
          <w:sz w:val="24"/>
          <w:szCs w:val="24"/>
        </w:rPr>
      </w:pPr>
    </w:p>
    <w:p w14:paraId="06A51131" w14:textId="079EDCF0" w:rsidR="002E0CAC" w:rsidRDefault="005D5F96" w:rsidP="00B44EE3">
      <w:pPr>
        <w:pStyle w:val="Normal1"/>
        <w:spacing w:after="0" w:line="480" w:lineRule="auto"/>
        <w:rPr>
          <w:rFonts w:ascii="Times New Roman" w:eastAsia="Times New Roman" w:hAnsi="Times New Roman" w:cs="Times New Roman"/>
          <w:b/>
          <w:sz w:val="24"/>
          <w:szCs w:val="24"/>
        </w:rPr>
      </w:pPr>
      <w:ins w:id="13" w:author="Gwendolyn Griffiths" w:date="2018-03-30T12:11:00Z">
        <w:r w:rsidRPr="00481162">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5A60F808" wp14:editId="54B64332">
                  <wp:simplePos x="0" y="0"/>
                  <wp:positionH relativeFrom="column">
                    <wp:posOffset>773430</wp:posOffset>
                  </wp:positionH>
                  <wp:positionV relativeFrom="paragraph">
                    <wp:posOffset>1607233</wp:posOffset>
                  </wp:positionV>
                  <wp:extent cx="2377440" cy="57023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570230"/>
                          </a:xfrm>
                          <a:prstGeom prst="rect">
                            <a:avLst/>
                          </a:prstGeom>
                          <a:solidFill>
                            <a:srgbClr val="FFFFFF"/>
                          </a:solidFill>
                          <a:ln w="9525">
                            <a:solidFill>
                              <a:srgbClr val="000000"/>
                            </a:solidFill>
                            <a:miter lim="800000"/>
                            <a:headEnd/>
                            <a:tailEnd/>
                          </a:ln>
                        </wps:spPr>
                        <wps:txbx>
                          <w:txbxContent>
                            <w:p w14:paraId="6B0A778D" w14:textId="0C9DEAB7" w:rsidR="00593757" w:rsidRDefault="00593757">
                              <w:ins w:id="14" w:author="Gwendolyn Griffiths" w:date="2018-03-30T12:11:00Z">
                                <w:r>
                                  <w:t xml:space="preserve">Does not vary between edge and interior </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A60F808" id="_x0000_s1027" type="#_x0000_t202" style="position:absolute;margin-left:60.9pt;margin-top:126.5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7X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j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">
                  <v:textbox style="mso-fit-shape-to-text:t">
                    <w:txbxContent>
                      <w:p w14:paraId="6B0A778D" w14:textId="0C9DEAB7" w:rsidR="005D5F96" w:rsidRDefault="005D5F96">
                        <w:ins w:id="113" w:author="Gwendolyn Griffiths" w:date="2018-03-30T12:11:00Z">
                          <w:r>
                            <w:t xml:space="preserve">Does not vary between edge and interior </w:t>
                          </w:r>
                        </w:ins>
                      </w:p>
                    </w:txbxContent>
                  </v:textbox>
                  <w10:wrap type="square"/>
                </v:shape>
              </w:pict>
            </mc:Fallback>
          </mc:AlternateContent>
        </w:r>
      </w:ins>
      <w:ins w:id="15" w:author="Gwendolyn Griffiths" w:date="2018-03-30T12:10:00Z">
        <w:r>
          <w:rPr>
            <w:rFonts w:ascii="Times New Roman" w:hAnsi="Times New Roman" w:cs="Times New Roman"/>
            <w:noProof/>
            <w:sz w:val="24"/>
            <w:szCs w:val="24"/>
            <w:rPrChange w:id="16" w:author="Unknown">
              <w:rPr>
                <w:noProof/>
              </w:rPr>
            </w:rPrChange>
          </w:rPr>
          <mc:AlternateContent>
            <mc:Choice Requires="wps">
              <w:drawing>
                <wp:anchor distT="0" distB="0" distL="114300" distR="114300" simplePos="0" relativeHeight="251665408" behindDoc="0" locked="0" layoutInCell="1" allowOverlap="1" wp14:anchorId="0E90D53B" wp14:editId="53D529D5">
                  <wp:simplePos x="0" y="0"/>
                  <wp:positionH relativeFrom="column">
                    <wp:posOffset>1781175</wp:posOffset>
                  </wp:positionH>
                  <wp:positionV relativeFrom="paragraph">
                    <wp:posOffset>794971</wp:posOffset>
                  </wp:positionV>
                  <wp:extent cx="895350" cy="552450"/>
                  <wp:effectExtent l="57150" t="38100" r="76200" b="95250"/>
                  <wp:wrapNone/>
                  <wp:docPr id="3" name="Arrow: Right 3"/>
                  <wp:cNvGraphicFramePr/>
                  <a:graphic xmlns:a="http://schemas.openxmlformats.org/drawingml/2006/main">
                    <a:graphicData uri="http://schemas.microsoft.com/office/word/2010/wordprocessingShape">
                      <wps:wsp>
                        <wps:cNvSpPr/>
                        <wps:spPr>
                          <a:xfrm rot="16200000">
                            <a:off x="0" y="0"/>
                            <a:ext cx="895350" cy="5524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3A45F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40.25pt;margin-top:62.6pt;width:70.5pt;height:43.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" adj="14936" fillcolor="#4f81bd [3204]" strokecolor="#4579b8 [3044]">
                  <v:fill color2="#a7bfde [1620]" rotate="t" angle="180" focus="100%" type="gradient">
                    <o:fill v:ext="view" type="gradientUnscaled"/>
                  </v:fill>
                  <v:shadow on="t" color="black" opacity="22937f" origin=",.5" offset="0,.63889mm"/>
                </v:shape>
              </w:pict>
            </mc:Fallback>
          </mc:AlternateContent>
        </w:r>
      </w:ins>
      <w:ins w:id="17" w:author="Gwendolyn Griffiths" w:date="2018-03-30T12:09:00Z">
        <w:r>
          <w:rPr>
            <w:noProof/>
          </w:rPr>
          <mc:AlternateContent>
            <mc:Choice Requires="wps">
              <w:drawing>
                <wp:anchor distT="45720" distB="45720" distL="114300" distR="114300" simplePos="0" relativeHeight="251656192" behindDoc="0" locked="0" layoutInCell="1" allowOverlap="1" wp14:anchorId="748433F5" wp14:editId="4594D1E9">
                  <wp:simplePos x="0" y="0"/>
                  <wp:positionH relativeFrom="column">
                    <wp:posOffset>3602355</wp:posOffset>
                  </wp:positionH>
                  <wp:positionV relativeFrom="paragraph">
                    <wp:posOffset>1640205</wp:posOffset>
                  </wp:positionV>
                  <wp:extent cx="2377440" cy="753745"/>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53745"/>
                          </a:xfrm>
                          <a:prstGeom prst="rect">
                            <a:avLst/>
                          </a:prstGeom>
                          <a:solidFill>
                            <a:srgbClr val="FFFFFF"/>
                          </a:solidFill>
                          <a:ln w="9525">
                            <a:solidFill>
                              <a:srgbClr val="000000"/>
                            </a:solidFill>
                            <a:miter lim="800000"/>
                            <a:headEnd/>
                            <a:tailEnd/>
                          </a:ln>
                        </wps:spPr>
                        <wps:txbx>
                          <w:txbxContent>
                            <w:p w14:paraId="1C63AF58" w14:textId="6DDFB165" w:rsidR="00593757" w:rsidRPr="00481162" w:rsidRDefault="00593757">
                              <w:pPr>
                                <w:rPr>
                                  <w:lang w:val="en-CA"/>
                                </w:rPr>
                              </w:pPr>
                              <w:ins w:id="18" w:author="Gwendolyn Griffiths" w:date="2018-03-30T12:09:00Z">
                                <w:r>
                                  <w:rPr>
                                    <w:lang w:val="en-CA"/>
                                  </w:rPr>
                                  <w:t>Much higher abundance at edge vs. interior</w:t>
                                </w:r>
                              </w:ins>
                              <w:ins w:id="19" w:author="Gwendolyn Griffiths" w:date="2018-03-30T12:14:00Z">
                                <w:r>
                                  <w:rPr>
                                    <w:lang w:val="en-CA"/>
                                  </w:rPr>
                                  <w:t xml:space="preserve"> of meadow</w:t>
                                </w:r>
                              </w:ins>
                              <w:ins w:id="20" w:author="Gwendolyn Griffiths" w:date="2018-03-30T12:15:00Z">
                                <w:r>
                                  <w:rPr>
                                    <w:lang w:val="en-CA"/>
                                  </w:rPr>
                                  <w:t xml:space="preserve">, but </w:t>
                                </w:r>
                                <w:proofErr w:type="spellStart"/>
                                <w:r w:rsidRPr="00481162">
                                  <w:rPr>
                                    <w:i/>
                                    <w:lang w:val="en-CA"/>
                                  </w:rPr>
                                  <w:t>Smithor</w:t>
                                </w:r>
                              </w:ins>
                              <w:ins w:id="21" w:author="Gwendolyn Griffiths" w:date="2018-03-30T12:16:00Z">
                                <w:r w:rsidRPr="00481162">
                                  <w:rPr>
                                    <w:i/>
                                    <w:lang w:val="en-CA"/>
                                  </w:rPr>
                                  <w:t>a</w:t>
                                </w:r>
                                <w:proofErr w:type="spellEnd"/>
                                <w:r>
                                  <w:rPr>
                                    <w:lang w:val="en-CA"/>
                                  </w:rPr>
                                  <w:t xml:space="preserve"> can survive in meadow interior. </w:t>
                                </w:r>
                              </w:ins>
                              <w:ins w:id="22" w:author="Gwendolyn Griffiths" w:date="2018-03-30T12:10:00Z">
                                <w:r>
                                  <w:rPr>
                                    <w:lang w:val="en-CA"/>
                                  </w:rPr>
                                  <w:t xml:space="preserve"> </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83.65pt;margin-top:129.15pt;width:187.2pt;height:59.35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">
                  <v:textbox style="mso-fit-shape-to-text:t">
                    <w:txbxContent>
                      <w:p w14:paraId="1C63AF58" w14:textId="6DDFB165" w:rsidR="00593757" w:rsidRPr="00481162" w:rsidRDefault="00593757">
                        <w:pPr>
                          <w:rPr>
                            <w:lang w:val="en-CA"/>
                          </w:rPr>
                        </w:pPr>
                        <w:ins w:id="23" w:author="Gwendolyn Griffiths" w:date="2018-03-30T12:09:00Z">
                          <w:r>
                            <w:rPr>
                              <w:lang w:val="en-CA"/>
                            </w:rPr>
                            <w:t>Much higher abundance at edge vs. interior</w:t>
                          </w:r>
                        </w:ins>
                        <w:ins w:id="24" w:author="Gwendolyn Griffiths" w:date="2018-03-30T12:14:00Z">
                          <w:r>
                            <w:rPr>
                              <w:lang w:val="en-CA"/>
                            </w:rPr>
                            <w:t xml:space="preserve"> of meadow</w:t>
                          </w:r>
                        </w:ins>
                        <w:ins w:id="25" w:author="Gwendolyn Griffiths" w:date="2018-03-30T12:15:00Z">
                          <w:r>
                            <w:rPr>
                              <w:lang w:val="en-CA"/>
                            </w:rPr>
                            <w:t xml:space="preserve">, but </w:t>
                          </w:r>
                          <w:proofErr w:type="spellStart"/>
                          <w:r w:rsidRPr="00481162">
                            <w:rPr>
                              <w:i/>
                              <w:lang w:val="en-CA"/>
                            </w:rPr>
                            <w:t>Smithor</w:t>
                          </w:r>
                        </w:ins>
                        <w:ins w:id="26" w:author="Gwendolyn Griffiths" w:date="2018-03-30T12:16:00Z">
                          <w:r w:rsidRPr="00481162">
                            <w:rPr>
                              <w:i/>
                              <w:lang w:val="en-CA"/>
                            </w:rPr>
                            <w:t>a</w:t>
                          </w:r>
                          <w:proofErr w:type="spellEnd"/>
                          <w:r>
                            <w:rPr>
                              <w:lang w:val="en-CA"/>
                            </w:rPr>
                            <w:t xml:space="preserve"> can survive in meadow interior. </w:t>
                          </w:r>
                        </w:ins>
                        <w:ins w:id="27" w:author="Gwendolyn Griffiths" w:date="2018-03-30T12:10:00Z">
                          <w:r>
                            <w:rPr>
                              <w:lang w:val="en-CA"/>
                            </w:rPr>
                            <w:t xml:space="preserve"> </w:t>
                          </w:r>
                        </w:ins>
                      </w:p>
                    </w:txbxContent>
                  </v:textbox>
                  <w10:wrap type="square"/>
                </v:shape>
              </w:pict>
            </mc:Fallback>
          </mc:AlternateContent>
        </w:r>
      </w:ins>
      <w:ins w:id="28" w:author="Gwendolyn Griffiths" w:date="2018-03-30T12:08:00Z">
        <w:r>
          <w:rPr>
            <w:rFonts w:ascii="Times New Roman" w:hAnsi="Times New Roman" w:cs="Times New Roman"/>
            <w:noProof/>
            <w:sz w:val="24"/>
            <w:szCs w:val="24"/>
            <w:rPrChange w:id="29" w:author="Unknown">
              <w:rPr>
                <w:noProof/>
              </w:rPr>
            </w:rPrChange>
          </w:rPr>
          <mc:AlternateContent>
            <mc:Choice Requires="wps">
              <w:drawing>
                <wp:anchor distT="0" distB="0" distL="114300" distR="114300" simplePos="0" relativeHeight="251654144" behindDoc="0" locked="0" layoutInCell="1" allowOverlap="1" wp14:anchorId="00E0E1F9" wp14:editId="2219547E">
                  <wp:simplePos x="0" y="0"/>
                  <wp:positionH relativeFrom="column">
                    <wp:posOffset>4876799</wp:posOffset>
                  </wp:positionH>
                  <wp:positionV relativeFrom="paragraph">
                    <wp:posOffset>760095</wp:posOffset>
                  </wp:positionV>
                  <wp:extent cx="895350" cy="552450"/>
                  <wp:effectExtent l="38100" t="76200" r="0" b="209550"/>
                  <wp:wrapNone/>
                  <wp:docPr id="2" name="Arrow: Right 2"/>
                  <wp:cNvGraphicFramePr/>
                  <a:graphic xmlns:a="http://schemas.openxmlformats.org/drawingml/2006/main">
                    <a:graphicData uri="http://schemas.microsoft.com/office/word/2010/wordprocessingShape">
                      <wps:wsp>
                        <wps:cNvSpPr/>
                        <wps:spPr>
                          <a:xfrm rot="19097432">
                            <a:off x="0" y="0"/>
                            <a:ext cx="895350" cy="5524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0F71C1F" id="Arrow: Right 2" o:spid="_x0000_s1026" type="#_x0000_t13" style="position:absolute;margin-left:384pt;margin-top:59.85pt;width:70.5pt;height:43.5pt;rotation:-2733472fd;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" adj="14936" fillcolor="#4f81bd [3204]" strokecolor="#4579b8 [3044]">
                  <v:fill color2="#a7bfde [1620]" rotate="t" angle="180" focus="100%" type="gradient">
                    <o:fill v:ext="view" type="gradientUnscaled"/>
                  </v:fill>
                  <v:shadow on="t" color="black" opacity="22937f" origin=",.5" offset="0,.63889mm"/>
                </v:shape>
              </w:pict>
            </mc:Fallback>
          </mc:AlternateContent>
        </w:r>
        <w:r>
          <w:rPr>
            <w:rFonts w:ascii="Times New Roman" w:hAnsi="Times New Roman" w:cs="Times New Roman"/>
            <w:noProof/>
            <w:sz w:val="24"/>
            <w:szCs w:val="24"/>
            <w:rPrChange w:id="30" w:author="Unknown">
              <w:rPr>
                <w:noProof/>
              </w:rPr>
            </w:rPrChange>
          </w:rPr>
          <mc:AlternateContent>
            <mc:Choice Requires="wps">
              <w:drawing>
                <wp:anchor distT="0" distB="0" distL="114300" distR="114300" simplePos="0" relativeHeight="251653120" behindDoc="0" locked="0" layoutInCell="1" allowOverlap="1" wp14:anchorId="2EE78C61" wp14:editId="5D0FC7B1">
                  <wp:simplePos x="0" y="0"/>
                  <wp:positionH relativeFrom="column">
                    <wp:posOffset>3714751</wp:posOffset>
                  </wp:positionH>
                  <wp:positionV relativeFrom="paragraph">
                    <wp:posOffset>750569</wp:posOffset>
                  </wp:positionV>
                  <wp:extent cx="895350" cy="552450"/>
                  <wp:effectExtent l="114300" t="0" r="171450" b="76200"/>
                  <wp:wrapNone/>
                  <wp:docPr id="1" name="Arrow: Right 1"/>
                  <wp:cNvGraphicFramePr/>
                  <a:graphic xmlns:a="http://schemas.openxmlformats.org/drawingml/2006/main">
                    <a:graphicData uri="http://schemas.microsoft.com/office/word/2010/wordprocessingShape">
                      <wps:wsp>
                        <wps:cNvSpPr/>
                        <wps:spPr>
                          <a:xfrm rot="13941844">
                            <a:off x="0" y="0"/>
                            <a:ext cx="895350" cy="5524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E22275C" id="Arrow: Right 1" o:spid="_x0000_s1026" type="#_x0000_t13" style="position:absolute;margin-left:292.5pt;margin-top:59.1pt;width:70.5pt;height:43.5pt;rotation:-8364749fd;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" adj="14936" fillcolor="#4f81bd [3204]" strokecolor="#4579b8 [3044]">
                  <v:fill color2="#a7bfde [1620]" rotate="t" angle="180" focus="100%" type="gradient">
                    <o:fill v:ext="view" type="gradientUnscaled"/>
                  </v:fill>
                  <v:shadow on="t" color="black" opacity="22937f" origin=",.5" offset="0,.63889mm"/>
                </v:shape>
              </w:pict>
            </mc:Fallback>
          </mc:AlternateContent>
        </w:r>
      </w:ins>
      <w:ins w:id="31" w:author="Gwendolyn Griffiths" w:date="2018-03-30T12:07:00Z">
        <w:r w:rsidR="002A14FF" w:rsidRPr="008029C9">
          <w:rPr>
            <w:rFonts w:ascii="Times New Roman" w:hAnsi="Times New Roman" w:cs="Times New Roman"/>
            <w:noProof/>
            <w:sz w:val="24"/>
            <w:szCs w:val="24"/>
            <w:rPrChange w:id="32" w:author="Unknown">
              <w:rPr>
                <w:noProof/>
              </w:rPr>
            </w:rPrChange>
          </w:rPr>
          <w:drawing>
            <wp:inline distT="0" distB="0" distL="0" distR="0" wp14:anchorId="4818053E" wp14:editId="048FFC35">
              <wp:extent cx="5943600" cy="5499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action_chain.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9910"/>
                      </a:xfrm>
                      <a:prstGeom prst="rect">
                        <a:avLst/>
                      </a:prstGeom>
                    </pic:spPr>
                  </pic:pic>
                </a:graphicData>
              </a:graphic>
            </wp:inline>
          </w:drawing>
        </w:r>
      </w:ins>
      <w:r w:rsidR="003F441A">
        <w:br w:type="page"/>
      </w:r>
    </w:p>
    <w:p w14:paraId="0591494A" w14:textId="77777777" w:rsidR="002E0CAC" w:rsidRDefault="003F441A" w:rsidP="00B44EE3">
      <w:pPr>
        <w:pStyle w:val="Normal1"/>
        <w:numPr>
          <w:ilvl w:val="0"/>
          <w:numId w:val="1"/>
        </w:numPr>
        <w:spacing w:after="0" w:line="480" w:lineRule="auto"/>
        <w:ind w:left="360" w:firstLine="0"/>
        <w:contextualSpacing/>
        <w:rPr>
          <w:rFonts w:ascii="Times New Roman" w:eastAsia="Times New Roman" w:hAnsi="Times New Roman" w:cs="Times New Roman"/>
          <w:b/>
          <w:sz w:val="24"/>
          <w:szCs w:val="24"/>
        </w:rPr>
      </w:pPr>
      <w:commentRangeStart w:id="33"/>
      <w:r>
        <w:rPr>
          <w:rFonts w:ascii="Times New Roman" w:eastAsia="Times New Roman" w:hAnsi="Times New Roman" w:cs="Times New Roman"/>
          <w:b/>
          <w:sz w:val="24"/>
          <w:szCs w:val="24"/>
        </w:rPr>
        <w:lastRenderedPageBreak/>
        <w:t>Introduction</w:t>
      </w:r>
      <w:commentRangeEnd w:id="33"/>
      <w:r>
        <w:commentReference w:id="33"/>
      </w:r>
    </w:p>
    <w:p w14:paraId="4E15EE34" w14:textId="51BFCBA9" w:rsidR="00D44F71" w:rsidRDefault="00DB06BC" w:rsidP="00B44EE3">
      <w:pPr>
        <w:pStyle w:val="Normal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64912">
        <w:rPr>
          <w:rFonts w:ascii="Times New Roman" w:eastAsia="Times New Roman" w:hAnsi="Times New Roman" w:cs="Times New Roman"/>
          <w:sz w:val="24"/>
          <w:szCs w:val="24"/>
        </w:rPr>
        <w:t xml:space="preserve">Like many aquatic </w:t>
      </w:r>
      <w:proofErr w:type="spellStart"/>
      <w:r w:rsidR="00C64912">
        <w:rPr>
          <w:rFonts w:ascii="Times New Roman" w:eastAsia="Times New Roman" w:hAnsi="Times New Roman" w:cs="Times New Roman"/>
          <w:sz w:val="24"/>
          <w:szCs w:val="24"/>
        </w:rPr>
        <w:t>macrophyte</w:t>
      </w:r>
      <w:proofErr w:type="spellEnd"/>
      <w:r w:rsidR="00C64912">
        <w:rPr>
          <w:rFonts w:ascii="Times New Roman" w:eastAsia="Times New Roman" w:hAnsi="Times New Roman" w:cs="Times New Roman"/>
          <w:sz w:val="24"/>
          <w:szCs w:val="24"/>
        </w:rPr>
        <w:t xml:space="preserve"> foundation species, </w:t>
      </w:r>
      <w:proofErr w:type="spellStart"/>
      <w:r w:rsidR="00C64912">
        <w:rPr>
          <w:rFonts w:ascii="Times New Roman" w:eastAsia="Times New Roman" w:hAnsi="Times New Roman" w:cs="Times New Roman"/>
          <w:sz w:val="24"/>
          <w:szCs w:val="24"/>
        </w:rPr>
        <w:t>s</w:t>
      </w:r>
      <w:r w:rsidR="00AB1C4E">
        <w:rPr>
          <w:rFonts w:ascii="Times New Roman" w:eastAsia="Times New Roman" w:hAnsi="Times New Roman" w:cs="Times New Roman"/>
          <w:sz w:val="24"/>
          <w:szCs w:val="24"/>
        </w:rPr>
        <w:t>eagrass</w:t>
      </w:r>
      <w:r w:rsidR="00C64912">
        <w:rPr>
          <w:rFonts w:ascii="Times New Roman" w:eastAsia="Times New Roman" w:hAnsi="Times New Roman" w:cs="Times New Roman"/>
          <w:sz w:val="24"/>
          <w:szCs w:val="24"/>
        </w:rPr>
        <w:t>es</w:t>
      </w:r>
      <w:proofErr w:type="spellEnd"/>
      <w:r w:rsidR="00AB1C4E">
        <w:rPr>
          <w:rFonts w:ascii="Times New Roman" w:eastAsia="Times New Roman" w:hAnsi="Times New Roman" w:cs="Times New Roman"/>
          <w:sz w:val="24"/>
          <w:szCs w:val="24"/>
        </w:rPr>
        <w:t xml:space="preserve"> </w:t>
      </w:r>
      <w:r w:rsidR="00C64912">
        <w:rPr>
          <w:rFonts w:ascii="Times New Roman" w:eastAsia="Times New Roman" w:hAnsi="Times New Roman" w:cs="Times New Roman"/>
          <w:sz w:val="24"/>
          <w:szCs w:val="24"/>
        </w:rPr>
        <w:t>form meadows that</w:t>
      </w:r>
      <w:r w:rsidR="00AB1C4E">
        <w:rPr>
          <w:rFonts w:ascii="Times New Roman" w:eastAsia="Times New Roman" w:hAnsi="Times New Roman" w:cs="Times New Roman"/>
          <w:sz w:val="24"/>
          <w:szCs w:val="24"/>
        </w:rPr>
        <w:t xml:space="preserve"> </w:t>
      </w:r>
      <w:r w:rsidR="001D5ACC">
        <w:rPr>
          <w:rFonts w:ascii="Times New Roman" w:eastAsia="Times New Roman" w:hAnsi="Times New Roman" w:cs="Times New Roman"/>
          <w:sz w:val="24"/>
          <w:szCs w:val="24"/>
        </w:rPr>
        <w:t>host vast biodiversity of algae, invertebrates and fish (</w:t>
      </w:r>
      <w:r w:rsidR="00F710A3">
        <w:rPr>
          <w:rFonts w:ascii="Times New Roman" w:eastAsia="Times New Roman" w:hAnsi="Times New Roman" w:cs="Times New Roman"/>
          <w:sz w:val="24"/>
          <w:szCs w:val="24"/>
        </w:rPr>
        <w:t>Bostrom et al. 2006, Duffy 2006</w:t>
      </w:r>
      <w:r w:rsidR="001D5ACC">
        <w:rPr>
          <w:rFonts w:ascii="Times New Roman" w:eastAsia="Times New Roman" w:hAnsi="Times New Roman" w:cs="Times New Roman"/>
          <w:sz w:val="24"/>
          <w:szCs w:val="24"/>
        </w:rPr>
        <w:t>). Variation within meadows in shoot-level</w:t>
      </w:r>
      <w:r w:rsidR="00B44EE3">
        <w:rPr>
          <w:rFonts w:ascii="Times New Roman" w:eastAsia="Times New Roman" w:hAnsi="Times New Roman" w:cs="Times New Roman"/>
          <w:sz w:val="24"/>
          <w:szCs w:val="24"/>
        </w:rPr>
        <w:t xml:space="preserve"> epibiotic </w:t>
      </w:r>
      <w:r w:rsidR="001D5ACC">
        <w:rPr>
          <w:rFonts w:ascii="Times New Roman" w:eastAsia="Times New Roman" w:hAnsi="Times New Roman" w:cs="Times New Roman"/>
          <w:sz w:val="24"/>
          <w:szCs w:val="24"/>
        </w:rPr>
        <w:t xml:space="preserve">species composition contributes to high biodiversity at the meadow-scale, yet the causes of this variation within meadows </w:t>
      </w:r>
      <w:r w:rsidR="00B44EE3">
        <w:rPr>
          <w:rFonts w:ascii="Times New Roman" w:eastAsia="Times New Roman" w:hAnsi="Times New Roman" w:cs="Times New Roman"/>
          <w:sz w:val="24"/>
          <w:szCs w:val="24"/>
        </w:rPr>
        <w:t xml:space="preserve">are </w:t>
      </w:r>
      <w:r w:rsidR="001D5ACC">
        <w:rPr>
          <w:rFonts w:ascii="Times New Roman" w:eastAsia="Times New Roman" w:hAnsi="Times New Roman" w:cs="Times New Roman"/>
          <w:sz w:val="24"/>
          <w:szCs w:val="24"/>
        </w:rPr>
        <w:t xml:space="preserve">not well understood </w:t>
      </w:r>
      <w:r w:rsidR="00AB1C4E">
        <w:rPr>
          <w:rFonts w:ascii="Times New Roman" w:eastAsia="Times New Roman" w:hAnsi="Times New Roman" w:cs="Times New Roman"/>
          <w:sz w:val="24"/>
          <w:szCs w:val="24"/>
        </w:rPr>
        <w:t>(</w:t>
      </w:r>
      <w:r w:rsidR="00734751">
        <w:rPr>
          <w:rFonts w:ascii="Times New Roman" w:eastAsia="Times New Roman" w:hAnsi="Times New Roman" w:cs="Times New Roman"/>
          <w:sz w:val="24"/>
          <w:szCs w:val="24"/>
        </w:rPr>
        <w:t>Johnson et al.</w:t>
      </w:r>
      <w:r w:rsidR="00EA51D1">
        <w:rPr>
          <w:rFonts w:ascii="Times New Roman" w:eastAsia="Times New Roman" w:hAnsi="Times New Roman" w:cs="Times New Roman"/>
          <w:sz w:val="24"/>
          <w:szCs w:val="24"/>
        </w:rPr>
        <w:t xml:space="preserve"> 2005; </w:t>
      </w:r>
      <w:proofErr w:type="spellStart"/>
      <w:r w:rsidR="00EA51D1">
        <w:rPr>
          <w:rFonts w:ascii="Times New Roman" w:eastAsia="Times New Roman" w:hAnsi="Times New Roman" w:cs="Times New Roman"/>
          <w:sz w:val="24"/>
          <w:szCs w:val="24"/>
        </w:rPr>
        <w:t>Lavery</w:t>
      </w:r>
      <w:proofErr w:type="spellEnd"/>
      <w:r w:rsidR="00EA51D1">
        <w:rPr>
          <w:rFonts w:ascii="Times New Roman" w:eastAsia="Times New Roman" w:hAnsi="Times New Roman" w:cs="Times New Roman"/>
          <w:sz w:val="24"/>
          <w:szCs w:val="24"/>
        </w:rPr>
        <w:t xml:space="preserve"> and </w:t>
      </w:r>
      <w:proofErr w:type="spellStart"/>
      <w:r w:rsidR="00EA51D1">
        <w:rPr>
          <w:rFonts w:ascii="Times New Roman" w:eastAsia="Times New Roman" w:hAnsi="Times New Roman" w:cs="Times New Roman"/>
          <w:sz w:val="24"/>
          <w:szCs w:val="24"/>
        </w:rPr>
        <w:t>Vanderklifft</w:t>
      </w:r>
      <w:proofErr w:type="spellEnd"/>
      <w:r w:rsidR="00EA51D1">
        <w:rPr>
          <w:rFonts w:ascii="Times New Roman" w:eastAsia="Times New Roman" w:hAnsi="Times New Roman" w:cs="Times New Roman"/>
          <w:sz w:val="24"/>
          <w:szCs w:val="24"/>
        </w:rPr>
        <w:t xml:space="preserve"> 2002</w:t>
      </w:r>
      <w:r w:rsidR="00237C42">
        <w:rPr>
          <w:rFonts w:ascii="Times New Roman" w:eastAsia="Times New Roman" w:hAnsi="Times New Roman" w:cs="Times New Roman"/>
          <w:sz w:val="24"/>
          <w:szCs w:val="24"/>
        </w:rPr>
        <w:t xml:space="preserve">; </w:t>
      </w:r>
      <w:r w:rsidR="00237C42" w:rsidRPr="008633CF">
        <w:rPr>
          <w:rFonts w:ascii="Times New Roman" w:hAnsi="Times New Roman" w:cs="Times New Roman"/>
          <w:sz w:val="24"/>
        </w:rPr>
        <w:t>Prado et al., 2007; Saunders et al., 2003</w:t>
      </w:r>
      <w:r w:rsidR="00AB1C4E">
        <w:rPr>
          <w:rFonts w:ascii="Times New Roman" w:eastAsia="Times New Roman" w:hAnsi="Times New Roman" w:cs="Times New Roman"/>
          <w:sz w:val="24"/>
          <w:szCs w:val="24"/>
        </w:rPr>
        <w:t xml:space="preserve">). </w:t>
      </w:r>
      <w:r w:rsidR="00B44EE3">
        <w:rPr>
          <w:rFonts w:ascii="Times New Roman" w:eastAsia="Times New Roman" w:hAnsi="Times New Roman" w:cs="Times New Roman"/>
          <w:sz w:val="24"/>
          <w:szCs w:val="24"/>
        </w:rPr>
        <w:t>V</w:t>
      </w:r>
      <w:r w:rsidR="00AB1C4E">
        <w:rPr>
          <w:rFonts w:ascii="Times New Roman" w:eastAsia="Times New Roman" w:hAnsi="Times New Roman" w:cs="Times New Roman"/>
          <w:sz w:val="24"/>
          <w:szCs w:val="24"/>
        </w:rPr>
        <w:t xml:space="preserve">ariation </w:t>
      </w:r>
      <w:r w:rsidR="00B44EE3">
        <w:rPr>
          <w:rFonts w:ascii="Times New Roman" w:eastAsia="Times New Roman" w:hAnsi="Times New Roman" w:cs="Times New Roman"/>
          <w:sz w:val="24"/>
          <w:szCs w:val="24"/>
        </w:rPr>
        <w:t xml:space="preserve">in epibiotic composition and diversity </w:t>
      </w:r>
      <w:r w:rsidR="00AB1C4E">
        <w:rPr>
          <w:rFonts w:ascii="Times New Roman" w:eastAsia="Times New Roman" w:hAnsi="Times New Roman" w:cs="Times New Roman"/>
          <w:sz w:val="24"/>
          <w:szCs w:val="24"/>
        </w:rPr>
        <w:t xml:space="preserve">has been </w:t>
      </w:r>
      <w:r w:rsidR="00567E67">
        <w:rPr>
          <w:rFonts w:ascii="Times New Roman" w:eastAsia="Times New Roman" w:hAnsi="Times New Roman" w:cs="Times New Roman"/>
          <w:sz w:val="24"/>
          <w:szCs w:val="24"/>
        </w:rPr>
        <w:t xml:space="preserve">attributed to a range of biotic and abiotic factors, including </w:t>
      </w:r>
      <w:r w:rsidR="00AB1C4E">
        <w:rPr>
          <w:rFonts w:ascii="Times New Roman" w:eastAsia="Times New Roman" w:hAnsi="Times New Roman" w:cs="Times New Roman"/>
          <w:sz w:val="24"/>
          <w:szCs w:val="24"/>
        </w:rPr>
        <w:t>grazing pressure</w:t>
      </w:r>
      <w:r w:rsidR="00237C42">
        <w:rPr>
          <w:rFonts w:ascii="Times New Roman" w:eastAsia="Times New Roman" w:hAnsi="Times New Roman" w:cs="Times New Roman"/>
          <w:sz w:val="24"/>
          <w:szCs w:val="24"/>
        </w:rPr>
        <w:t xml:space="preserve"> (</w:t>
      </w:r>
      <w:proofErr w:type="spellStart"/>
      <w:r w:rsidR="00237C42" w:rsidRPr="008633CF">
        <w:rPr>
          <w:rFonts w:ascii="Times New Roman" w:hAnsi="Times New Roman" w:cs="Times New Roman"/>
          <w:sz w:val="24"/>
        </w:rPr>
        <w:t>Amundrud</w:t>
      </w:r>
      <w:proofErr w:type="spellEnd"/>
      <w:r w:rsidR="00237C42" w:rsidRPr="008633CF">
        <w:rPr>
          <w:rFonts w:ascii="Times New Roman" w:hAnsi="Times New Roman" w:cs="Times New Roman"/>
          <w:sz w:val="24"/>
        </w:rPr>
        <w:t xml:space="preserve"> et al.</w:t>
      </w:r>
      <w:r w:rsidR="00237C42">
        <w:rPr>
          <w:rFonts w:ascii="Times New Roman" w:hAnsi="Times New Roman" w:cs="Times New Roman"/>
          <w:sz w:val="24"/>
        </w:rPr>
        <w:t xml:space="preserve"> 2015</w:t>
      </w:r>
      <w:r w:rsidR="00237C42">
        <w:rPr>
          <w:rFonts w:ascii="Times New Roman" w:eastAsia="Times New Roman" w:hAnsi="Times New Roman" w:cs="Times New Roman"/>
          <w:sz w:val="24"/>
          <w:szCs w:val="24"/>
        </w:rPr>
        <w:t>; Huang et al. 2015; Duffy et al. 2015; Reynolds et al. 2015</w:t>
      </w:r>
      <w:r w:rsidR="009D6445">
        <w:rPr>
          <w:rFonts w:ascii="Times New Roman" w:eastAsia="Times New Roman" w:hAnsi="Times New Roman" w:cs="Times New Roman"/>
          <w:sz w:val="24"/>
          <w:szCs w:val="24"/>
        </w:rPr>
        <w:t xml:space="preserve">; </w:t>
      </w:r>
      <w:proofErr w:type="spellStart"/>
      <w:r w:rsidR="009D6445">
        <w:rPr>
          <w:rFonts w:ascii="Times New Roman" w:eastAsia="Times New Roman" w:hAnsi="Times New Roman" w:cs="Times New Roman"/>
          <w:sz w:val="24"/>
          <w:szCs w:val="24"/>
        </w:rPr>
        <w:t>Montfrans</w:t>
      </w:r>
      <w:proofErr w:type="spellEnd"/>
      <w:r w:rsidR="009D6445">
        <w:rPr>
          <w:rFonts w:ascii="Times New Roman" w:eastAsia="Times New Roman" w:hAnsi="Times New Roman" w:cs="Times New Roman"/>
          <w:sz w:val="24"/>
          <w:szCs w:val="24"/>
        </w:rPr>
        <w:t xml:space="preserve"> et al. 1984</w:t>
      </w:r>
      <w:r w:rsidR="00237C42">
        <w:rPr>
          <w:rFonts w:ascii="Times New Roman" w:eastAsia="Times New Roman" w:hAnsi="Times New Roman" w:cs="Times New Roman"/>
          <w:sz w:val="24"/>
          <w:szCs w:val="24"/>
        </w:rPr>
        <w:t xml:space="preserve">), </w:t>
      </w:r>
      <w:r w:rsidR="00AB1C4E">
        <w:rPr>
          <w:rFonts w:ascii="Times New Roman" w:eastAsia="Times New Roman" w:hAnsi="Times New Roman" w:cs="Times New Roman"/>
          <w:sz w:val="24"/>
          <w:szCs w:val="24"/>
        </w:rPr>
        <w:t>environmental conditions</w:t>
      </w:r>
      <w:r w:rsidR="00760C58">
        <w:rPr>
          <w:rFonts w:ascii="Times New Roman" w:eastAsia="Times New Roman" w:hAnsi="Times New Roman" w:cs="Times New Roman"/>
          <w:sz w:val="24"/>
          <w:szCs w:val="24"/>
        </w:rPr>
        <w:t xml:space="preserve"> </w:t>
      </w:r>
      <w:r w:rsidR="00136B01">
        <w:rPr>
          <w:rFonts w:ascii="Times New Roman" w:eastAsia="Times New Roman" w:hAnsi="Times New Roman" w:cs="Times New Roman"/>
          <w:sz w:val="24"/>
          <w:szCs w:val="24"/>
        </w:rPr>
        <w:t>(</w:t>
      </w:r>
      <w:r w:rsidR="00760C58">
        <w:rPr>
          <w:rFonts w:ascii="Times New Roman" w:eastAsia="Times New Roman" w:hAnsi="Times New Roman" w:cs="Times New Roman"/>
          <w:sz w:val="24"/>
          <w:szCs w:val="24"/>
        </w:rPr>
        <w:t>flow, nutrients, temperature, light</w:t>
      </w:r>
      <w:r w:rsidR="00136B01">
        <w:rPr>
          <w:rFonts w:ascii="Times New Roman" w:eastAsia="Times New Roman" w:hAnsi="Times New Roman" w:cs="Times New Roman"/>
          <w:sz w:val="24"/>
          <w:szCs w:val="24"/>
        </w:rPr>
        <w:t>)</w:t>
      </w:r>
      <w:r w:rsidR="00685903">
        <w:rPr>
          <w:rFonts w:ascii="Times New Roman" w:eastAsia="Times New Roman" w:hAnsi="Times New Roman" w:cs="Times New Roman"/>
          <w:sz w:val="24"/>
          <w:szCs w:val="24"/>
        </w:rPr>
        <w:t xml:space="preserve"> </w:t>
      </w:r>
      <w:r w:rsidR="00113EAF">
        <w:rPr>
          <w:rFonts w:ascii="Times New Roman" w:eastAsia="Times New Roman" w:hAnsi="Times New Roman" w:cs="Times New Roman"/>
          <w:sz w:val="24"/>
          <w:szCs w:val="24"/>
        </w:rPr>
        <w:t>(</w:t>
      </w:r>
      <w:proofErr w:type="spellStart"/>
      <w:r w:rsidR="00113EAF">
        <w:rPr>
          <w:rFonts w:ascii="Times New Roman" w:eastAsia="Times New Roman" w:hAnsi="Times New Roman" w:cs="Times New Roman"/>
          <w:sz w:val="24"/>
          <w:szCs w:val="24"/>
        </w:rPr>
        <w:t>Milchakova</w:t>
      </w:r>
      <w:proofErr w:type="spellEnd"/>
      <w:r w:rsidR="00113EAF">
        <w:rPr>
          <w:rFonts w:ascii="Times New Roman" w:eastAsia="Times New Roman" w:hAnsi="Times New Roman" w:cs="Times New Roman"/>
          <w:sz w:val="24"/>
          <w:szCs w:val="24"/>
        </w:rPr>
        <w:t xml:space="preserve"> 2000; </w:t>
      </w:r>
      <w:proofErr w:type="spellStart"/>
      <w:r w:rsidR="00113EAF">
        <w:rPr>
          <w:rFonts w:ascii="Times New Roman" w:eastAsia="Times New Roman" w:hAnsi="Times New Roman" w:cs="Times New Roman"/>
          <w:sz w:val="24"/>
          <w:szCs w:val="24"/>
        </w:rPr>
        <w:t>Alcoverro</w:t>
      </w:r>
      <w:proofErr w:type="spellEnd"/>
      <w:r w:rsidR="00113EAF">
        <w:rPr>
          <w:rFonts w:ascii="Times New Roman" w:eastAsia="Times New Roman" w:hAnsi="Times New Roman" w:cs="Times New Roman"/>
          <w:sz w:val="24"/>
          <w:szCs w:val="24"/>
        </w:rPr>
        <w:t xml:space="preserve">, Duarte, and Romero 1997; Kendrick and Burt 1997; </w:t>
      </w:r>
      <w:proofErr w:type="spellStart"/>
      <w:r w:rsidR="00113EAF">
        <w:rPr>
          <w:rFonts w:ascii="Times New Roman" w:eastAsia="Times New Roman" w:hAnsi="Times New Roman" w:cs="Times New Roman"/>
          <w:sz w:val="24"/>
          <w:szCs w:val="24"/>
        </w:rPr>
        <w:t>Cebrian</w:t>
      </w:r>
      <w:proofErr w:type="spellEnd"/>
      <w:r w:rsidR="00113EAF">
        <w:rPr>
          <w:rFonts w:ascii="Times New Roman" w:eastAsia="Times New Roman" w:hAnsi="Times New Roman" w:cs="Times New Roman"/>
          <w:sz w:val="24"/>
          <w:szCs w:val="24"/>
        </w:rPr>
        <w:t xml:space="preserve"> et al. 1999; Reyes and </w:t>
      </w:r>
      <w:proofErr w:type="spellStart"/>
      <w:r w:rsidR="00113EAF">
        <w:rPr>
          <w:rFonts w:ascii="Times New Roman" w:eastAsia="Times New Roman" w:hAnsi="Times New Roman" w:cs="Times New Roman"/>
          <w:sz w:val="24"/>
          <w:szCs w:val="24"/>
        </w:rPr>
        <w:t>Sansón</w:t>
      </w:r>
      <w:proofErr w:type="spellEnd"/>
      <w:r w:rsidR="00113EAF">
        <w:rPr>
          <w:rFonts w:ascii="Times New Roman" w:eastAsia="Times New Roman" w:hAnsi="Times New Roman" w:cs="Times New Roman"/>
          <w:sz w:val="24"/>
          <w:szCs w:val="24"/>
        </w:rPr>
        <w:t xml:space="preserve"> 1997; Johnson et al. 2005)</w:t>
      </w:r>
      <w:r w:rsidR="00136B01">
        <w:rPr>
          <w:rFonts w:ascii="Times New Roman" w:eastAsia="Times New Roman" w:hAnsi="Times New Roman" w:cs="Times New Roman"/>
          <w:sz w:val="24"/>
          <w:szCs w:val="24"/>
        </w:rPr>
        <w:t xml:space="preserve">, or </w:t>
      </w:r>
      <w:r w:rsidR="00AB1C4E">
        <w:rPr>
          <w:rFonts w:ascii="Times New Roman" w:eastAsia="Times New Roman" w:hAnsi="Times New Roman" w:cs="Times New Roman"/>
          <w:sz w:val="24"/>
          <w:szCs w:val="24"/>
        </w:rPr>
        <w:t>even</w:t>
      </w:r>
      <w:r w:rsidR="00760C58">
        <w:rPr>
          <w:rFonts w:ascii="Times New Roman" w:eastAsia="Times New Roman" w:hAnsi="Times New Roman" w:cs="Times New Roman"/>
          <w:sz w:val="24"/>
          <w:szCs w:val="24"/>
        </w:rPr>
        <w:t xml:space="preserve"> </w:t>
      </w:r>
      <w:r w:rsidR="00AB1C4E">
        <w:rPr>
          <w:rFonts w:ascii="Times New Roman" w:eastAsia="Times New Roman" w:hAnsi="Times New Roman" w:cs="Times New Roman"/>
          <w:sz w:val="24"/>
          <w:szCs w:val="24"/>
        </w:rPr>
        <w:t>shoot specific microbial community</w:t>
      </w:r>
      <w:r w:rsidR="00237C42">
        <w:rPr>
          <w:rFonts w:ascii="Times New Roman" w:eastAsia="Times New Roman" w:hAnsi="Times New Roman" w:cs="Times New Roman"/>
          <w:sz w:val="24"/>
          <w:szCs w:val="24"/>
        </w:rPr>
        <w:t xml:space="preserve"> (</w:t>
      </w:r>
      <w:r w:rsidR="003C71F7">
        <w:rPr>
          <w:rFonts w:ascii="Times New Roman" w:eastAsia="Times New Roman" w:hAnsi="Times New Roman" w:cs="Times New Roman"/>
          <w:sz w:val="24"/>
          <w:szCs w:val="24"/>
        </w:rPr>
        <w:t xml:space="preserve">Harder, 2008; </w:t>
      </w:r>
      <w:r w:rsidR="00937506">
        <w:rPr>
          <w:rFonts w:ascii="Times New Roman" w:eastAsia="Times New Roman" w:hAnsi="Times New Roman" w:cs="Times New Roman"/>
          <w:sz w:val="24"/>
          <w:szCs w:val="24"/>
        </w:rPr>
        <w:t xml:space="preserve">Silva et al. 2013; </w:t>
      </w:r>
      <w:proofErr w:type="spellStart"/>
      <w:r w:rsidR="00937506" w:rsidRPr="008633CF">
        <w:rPr>
          <w:rFonts w:ascii="Times New Roman" w:hAnsi="Times New Roman" w:cs="Times New Roman"/>
          <w:sz w:val="24"/>
          <w:szCs w:val="24"/>
        </w:rPr>
        <w:t>Holmström</w:t>
      </w:r>
      <w:proofErr w:type="spellEnd"/>
      <w:r w:rsidR="00937506" w:rsidRPr="008633CF">
        <w:rPr>
          <w:rFonts w:ascii="Times New Roman" w:hAnsi="Times New Roman" w:cs="Times New Roman"/>
          <w:sz w:val="24"/>
          <w:szCs w:val="24"/>
        </w:rPr>
        <w:t xml:space="preserve"> et al., 2002b</w:t>
      </w:r>
      <w:r w:rsidR="00136B01">
        <w:rPr>
          <w:rFonts w:ascii="Times New Roman" w:hAnsi="Times New Roman" w:cs="Times New Roman"/>
          <w:sz w:val="24"/>
          <w:szCs w:val="24"/>
        </w:rPr>
        <w:t xml:space="preserve">, </w:t>
      </w:r>
      <w:proofErr w:type="spellStart"/>
      <w:r w:rsidR="00136B01">
        <w:rPr>
          <w:rFonts w:ascii="Times New Roman" w:hAnsi="Times New Roman" w:cs="Times New Roman"/>
          <w:sz w:val="24"/>
          <w:szCs w:val="24"/>
        </w:rPr>
        <w:t>Meja</w:t>
      </w:r>
      <w:proofErr w:type="spellEnd"/>
      <w:r w:rsidR="00136B01">
        <w:rPr>
          <w:rFonts w:ascii="Times New Roman" w:hAnsi="Times New Roman" w:cs="Times New Roman"/>
          <w:sz w:val="24"/>
          <w:szCs w:val="24"/>
        </w:rPr>
        <w:t xml:space="preserve"> et al. 2016</w:t>
      </w:r>
      <w:r w:rsidR="00937506">
        <w:rPr>
          <w:rFonts w:ascii="Times New Roman" w:hAnsi="Times New Roman" w:cs="Times New Roman"/>
          <w:sz w:val="24"/>
          <w:szCs w:val="24"/>
        </w:rPr>
        <w:t>)</w:t>
      </w:r>
      <w:r w:rsidR="00AB1C4E">
        <w:rPr>
          <w:rFonts w:ascii="Times New Roman" w:eastAsia="Times New Roman" w:hAnsi="Times New Roman" w:cs="Times New Roman"/>
          <w:sz w:val="24"/>
          <w:szCs w:val="24"/>
        </w:rPr>
        <w:t xml:space="preserve">. </w:t>
      </w:r>
    </w:p>
    <w:p w14:paraId="7990D55F" w14:textId="6194DDD5" w:rsidR="00B44EE3" w:rsidRDefault="00D44F71" w:rsidP="00B44EE3">
      <w:pPr>
        <w:pStyle w:val="Normal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64912">
        <w:rPr>
          <w:rFonts w:ascii="Times New Roman" w:eastAsia="Times New Roman" w:hAnsi="Times New Roman" w:cs="Times New Roman"/>
          <w:sz w:val="24"/>
          <w:szCs w:val="24"/>
        </w:rPr>
        <w:t>One of the main food sources for the</w:t>
      </w:r>
      <w:r w:rsidR="001D5ACC">
        <w:rPr>
          <w:rFonts w:ascii="Times New Roman" w:eastAsia="Times New Roman" w:hAnsi="Times New Roman" w:cs="Times New Roman"/>
          <w:sz w:val="24"/>
          <w:szCs w:val="24"/>
        </w:rPr>
        <w:t xml:space="preserve"> diverse seagrass-associated </w:t>
      </w:r>
      <w:r w:rsidR="00C64912">
        <w:rPr>
          <w:rFonts w:ascii="Times New Roman" w:eastAsia="Times New Roman" w:hAnsi="Times New Roman" w:cs="Times New Roman"/>
          <w:sz w:val="24"/>
          <w:szCs w:val="24"/>
        </w:rPr>
        <w:t xml:space="preserve">animal </w:t>
      </w:r>
      <w:r w:rsidR="001D5ACC">
        <w:rPr>
          <w:rFonts w:ascii="Times New Roman" w:eastAsia="Times New Roman" w:hAnsi="Times New Roman" w:cs="Times New Roman"/>
          <w:sz w:val="24"/>
          <w:szCs w:val="24"/>
        </w:rPr>
        <w:t xml:space="preserve">communities </w:t>
      </w:r>
      <w:r w:rsidR="00C64912">
        <w:rPr>
          <w:rFonts w:ascii="Times New Roman" w:eastAsia="Times New Roman" w:hAnsi="Times New Roman" w:cs="Times New Roman"/>
          <w:sz w:val="24"/>
          <w:szCs w:val="24"/>
        </w:rPr>
        <w:t xml:space="preserve">is not the </w:t>
      </w:r>
      <w:proofErr w:type="spellStart"/>
      <w:r w:rsidR="00C64912">
        <w:rPr>
          <w:rFonts w:ascii="Times New Roman" w:eastAsia="Times New Roman" w:hAnsi="Times New Roman" w:cs="Times New Roman"/>
          <w:sz w:val="24"/>
          <w:szCs w:val="24"/>
        </w:rPr>
        <w:t>seagrass</w:t>
      </w:r>
      <w:proofErr w:type="spellEnd"/>
      <w:r w:rsidR="00C64912">
        <w:rPr>
          <w:rFonts w:ascii="Times New Roman" w:eastAsia="Times New Roman" w:hAnsi="Times New Roman" w:cs="Times New Roman"/>
          <w:sz w:val="24"/>
          <w:szCs w:val="24"/>
        </w:rPr>
        <w:t xml:space="preserve"> itself, but</w:t>
      </w:r>
      <w:r w:rsidR="001D5ACC">
        <w:rPr>
          <w:rFonts w:ascii="Times New Roman" w:eastAsia="Times New Roman" w:hAnsi="Times New Roman" w:cs="Times New Roman"/>
          <w:sz w:val="24"/>
          <w:szCs w:val="24"/>
        </w:rPr>
        <w:t xml:space="preserve"> </w:t>
      </w:r>
      <w:r w:rsidR="00B44EE3">
        <w:rPr>
          <w:rFonts w:ascii="Times New Roman" w:eastAsia="Times New Roman" w:hAnsi="Times New Roman" w:cs="Times New Roman"/>
          <w:sz w:val="24"/>
          <w:szCs w:val="24"/>
        </w:rPr>
        <w:t xml:space="preserve">epiphytic </w:t>
      </w:r>
      <w:r w:rsidR="001D5ACC">
        <w:rPr>
          <w:rFonts w:ascii="Times New Roman" w:eastAsia="Times New Roman" w:hAnsi="Times New Roman" w:cs="Times New Roman"/>
          <w:sz w:val="24"/>
          <w:szCs w:val="24"/>
        </w:rPr>
        <w:t>algae living on seagrass blades</w:t>
      </w:r>
      <w:r w:rsidR="00C64912">
        <w:rPr>
          <w:rFonts w:ascii="Times New Roman" w:eastAsia="Times New Roman" w:hAnsi="Times New Roman" w:cs="Times New Roman"/>
          <w:sz w:val="24"/>
          <w:szCs w:val="24"/>
        </w:rPr>
        <w:t xml:space="preserve"> (</w:t>
      </w:r>
      <w:r w:rsidR="004D228E">
        <w:rPr>
          <w:rFonts w:ascii="Times New Roman" w:eastAsia="Times New Roman" w:hAnsi="Times New Roman" w:cs="Times New Roman"/>
          <w:sz w:val="24"/>
          <w:szCs w:val="24"/>
        </w:rPr>
        <w:t xml:space="preserve">Valentine and </w:t>
      </w:r>
      <w:r w:rsidR="004D228E" w:rsidRPr="003F441A">
        <w:rPr>
          <w:rFonts w:ascii="Times New Roman" w:eastAsia="Times New Roman" w:hAnsi="Times New Roman" w:cs="Times New Roman"/>
          <w:sz w:val="24"/>
          <w:szCs w:val="24"/>
        </w:rPr>
        <w:t xml:space="preserve">Heck, </w:t>
      </w:r>
      <w:r w:rsidR="004D228E" w:rsidRPr="003F441A">
        <w:rPr>
          <w:rFonts w:ascii="Times New Roman" w:hAnsi="Times New Roman" w:cs="Times New Roman"/>
          <w:sz w:val="24"/>
          <w:szCs w:val="24"/>
        </w:rPr>
        <w:t>Edgar and Shaw 1995, Taylor 1998</w:t>
      </w:r>
      <w:r w:rsidR="00C64912">
        <w:rPr>
          <w:rFonts w:ascii="Times New Roman" w:eastAsia="Times New Roman" w:hAnsi="Times New Roman" w:cs="Times New Roman"/>
          <w:sz w:val="24"/>
          <w:szCs w:val="24"/>
        </w:rPr>
        <w:t>)</w:t>
      </w:r>
      <w:r w:rsidR="001D5ACC">
        <w:rPr>
          <w:rFonts w:ascii="Times New Roman" w:eastAsia="Times New Roman" w:hAnsi="Times New Roman" w:cs="Times New Roman"/>
          <w:sz w:val="24"/>
          <w:szCs w:val="24"/>
        </w:rPr>
        <w:t xml:space="preserve">. </w:t>
      </w:r>
      <w:r w:rsidR="00734751">
        <w:rPr>
          <w:rFonts w:ascii="Times New Roman" w:eastAsia="Times New Roman" w:hAnsi="Times New Roman" w:cs="Times New Roman"/>
          <w:sz w:val="24"/>
          <w:szCs w:val="24"/>
        </w:rPr>
        <w:t xml:space="preserve">Epiphytic </w:t>
      </w:r>
      <w:r w:rsidR="001D5ACC">
        <w:rPr>
          <w:rFonts w:ascii="Times New Roman" w:eastAsia="Times New Roman" w:hAnsi="Times New Roman" w:cs="Times New Roman"/>
          <w:sz w:val="24"/>
          <w:szCs w:val="24"/>
        </w:rPr>
        <w:t xml:space="preserve">algae </w:t>
      </w:r>
      <w:r w:rsidR="00715F76">
        <w:rPr>
          <w:rFonts w:ascii="Times New Roman" w:eastAsia="Times New Roman" w:hAnsi="Times New Roman" w:cs="Times New Roman"/>
          <w:sz w:val="24"/>
          <w:szCs w:val="24"/>
        </w:rPr>
        <w:t>play an important role in the</w:t>
      </w:r>
      <w:r w:rsidR="00734751">
        <w:rPr>
          <w:rFonts w:ascii="Times New Roman" w:eastAsia="Times New Roman" w:hAnsi="Times New Roman" w:cs="Times New Roman"/>
          <w:sz w:val="24"/>
          <w:szCs w:val="24"/>
        </w:rPr>
        <w:t xml:space="preserve"> seagrass ecosystem</w:t>
      </w:r>
      <w:r w:rsidR="00B44EE3">
        <w:rPr>
          <w:rFonts w:ascii="Times New Roman" w:eastAsia="Times New Roman" w:hAnsi="Times New Roman" w:cs="Times New Roman"/>
          <w:sz w:val="24"/>
          <w:szCs w:val="24"/>
        </w:rPr>
        <w:t xml:space="preserve"> by supporting animal productivity,</w:t>
      </w:r>
      <w:r w:rsidR="00734751">
        <w:rPr>
          <w:rFonts w:ascii="Times New Roman" w:eastAsia="Times New Roman" w:hAnsi="Times New Roman" w:cs="Times New Roman"/>
          <w:sz w:val="24"/>
          <w:szCs w:val="24"/>
        </w:rPr>
        <w:t xml:space="preserve"> but they </w:t>
      </w:r>
      <w:r w:rsidR="00C64912">
        <w:rPr>
          <w:rFonts w:ascii="Times New Roman" w:eastAsia="Times New Roman" w:hAnsi="Times New Roman" w:cs="Times New Roman"/>
          <w:sz w:val="24"/>
          <w:szCs w:val="24"/>
        </w:rPr>
        <w:t xml:space="preserve">also </w:t>
      </w:r>
      <w:r w:rsidR="00734751">
        <w:rPr>
          <w:rFonts w:ascii="Times New Roman" w:eastAsia="Times New Roman" w:hAnsi="Times New Roman" w:cs="Times New Roman"/>
          <w:sz w:val="24"/>
          <w:szCs w:val="24"/>
        </w:rPr>
        <w:t xml:space="preserve">can have detrimental impacts on seagrass </w:t>
      </w:r>
      <w:r w:rsidR="008769A9">
        <w:rPr>
          <w:rFonts w:ascii="Times New Roman" w:eastAsia="Times New Roman" w:hAnsi="Times New Roman" w:cs="Times New Roman"/>
          <w:sz w:val="24"/>
          <w:szCs w:val="24"/>
        </w:rPr>
        <w:t>plants</w:t>
      </w:r>
      <w:r w:rsidR="00937506">
        <w:rPr>
          <w:rFonts w:ascii="Times New Roman" w:eastAsia="Times New Roman" w:hAnsi="Times New Roman" w:cs="Times New Roman"/>
          <w:sz w:val="24"/>
          <w:szCs w:val="24"/>
        </w:rPr>
        <w:t xml:space="preserve"> by </w:t>
      </w:r>
      <w:r w:rsidR="00734751">
        <w:rPr>
          <w:rFonts w:ascii="Times New Roman" w:eastAsia="Times New Roman" w:hAnsi="Times New Roman" w:cs="Times New Roman"/>
          <w:sz w:val="24"/>
          <w:szCs w:val="24"/>
        </w:rPr>
        <w:t>reduc</w:t>
      </w:r>
      <w:r w:rsidR="00937506">
        <w:rPr>
          <w:rFonts w:ascii="Times New Roman" w:eastAsia="Times New Roman" w:hAnsi="Times New Roman" w:cs="Times New Roman"/>
          <w:sz w:val="24"/>
          <w:szCs w:val="24"/>
        </w:rPr>
        <w:t>ing</w:t>
      </w:r>
      <w:r w:rsidR="00734751">
        <w:rPr>
          <w:rFonts w:ascii="Times New Roman" w:eastAsia="Times New Roman" w:hAnsi="Times New Roman" w:cs="Times New Roman"/>
          <w:sz w:val="24"/>
          <w:szCs w:val="24"/>
        </w:rPr>
        <w:t xml:space="preserve"> the level of light and nutrients </w:t>
      </w:r>
      <w:r w:rsidR="009D6445">
        <w:rPr>
          <w:rFonts w:ascii="Times New Roman" w:eastAsia="Times New Roman" w:hAnsi="Times New Roman" w:cs="Times New Roman"/>
          <w:sz w:val="24"/>
          <w:szCs w:val="24"/>
        </w:rPr>
        <w:t xml:space="preserve">that </w:t>
      </w:r>
      <w:r w:rsidR="00734751">
        <w:rPr>
          <w:rFonts w:ascii="Times New Roman" w:eastAsia="Times New Roman" w:hAnsi="Times New Roman" w:cs="Times New Roman"/>
          <w:sz w:val="24"/>
          <w:szCs w:val="24"/>
        </w:rPr>
        <w:t>seagrass p</w:t>
      </w:r>
      <w:r w:rsidR="00937506">
        <w:rPr>
          <w:rFonts w:ascii="Times New Roman" w:eastAsia="Times New Roman" w:hAnsi="Times New Roman" w:cs="Times New Roman"/>
          <w:sz w:val="24"/>
          <w:szCs w:val="24"/>
        </w:rPr>
        <w:t>l</w:t>
      </w:r>
      <w:r w:rsidR="00734751">
        <w:rPr>
          <w:rFonts w:ascii="Times New Roman" w:eastAsia="Times New Roman" w:hAnsi="Times New Roman" w:cs="Times New Roman"/>
          <w:sz w:val="24"/>
          <w:szCs w:val="24"/>
        </w:rPr>
        <w:t>ants receive</w:t>
      </w:r>
      <w:r w:rsidR="00BB6DAD">
        <w:rPr>
          <w:rFonts w:ascii="Times New Roman" w:eastAsia="Times New Roman" w:hAnsi="Times New Roman" w:cs="Times New Roman"/>
          <w:sz w:val="24"/>
          <w:szCs w:val="24"/>
        </w:rPr>
        <w:t xml:space="preserve"> </w:t>
      </w:r>
      <w:r w:rsidR="00937506">
        <w:rPr>
          <w:rFonts w:ascii="Times New Roman" w:eastAsia="Times New Roman" w:hAnsi="Times New Roman" w:cs="Times New Roman"/>
          <w:sz w:val="24"/>
          <w:szCs w:val="24"/>
        </w:rPr>
        <w:t>(</w:t>
      </w:r>
      <w:proofErr w:type="spellStart"/>
      <w:r w:rsidR="008769A9">
        <w:rPr>
          <w:rFonts w:ascii="Times New Roman" w:eastAsia="Times New Roman" w:hAnsi="Times New Roman" w:cs="Times New Roman"/>
          <w:sz w:val="24"/>
          <w:szCs w:val="24"/>
        </w:rPr>
        <w:t>Mcroy</w:t>
      </w:r>
      <w:proofErr w:type="spellEnd"/>
      <w:r w:rsidR="008769A9">
        <w:rPr>
          <w:rFonts w:ascii="Times New Roman" w:eastAsia="Times New Roman" w:hAnsi="Times New Roman" w:cs="Times New Roman"/>
          <w:sz w:val="24"/>
          <w:szCs w:val="24"/>
        </w:rPr>
        <w:t xml:space="preserve"> and Goering 1974; Sand-Jensen 1977; </w:t>
      </w:r>
      <w:proofErr w:type="spellStart"/>
      <w:r w:rsidR="008769A9">
        <w:rPr>
          <w:rFonts w:ascii="Times New Roman" w:eastAsia="Times New Roman" w:hAnsi="Times New Roman" w:cs="Times New Roman"/>
          <w:sz w:val="24"/>
          <w:szCs w:val="24"/>
        </w:rPr>
        <w:t>Penhale</w:t>
      </w:r>
      <w:proofErr w:type="spellEnd"/>
      <w:r w:rsidR="008769A9">
        <w:rPr>
          <w:rFonts w:ascii="Times New Roman" w:eastAsia="Times New Roman" w:hAnsi="Times New Roman" w:cs="Times New Roman"/>
          <w:sz w:val="24"/>
          <w:szCs w:val="24"/>
        </w:rPr>
        <w:t xml:space="preserve"> 1977; </w:t>
      </w:r>
      <w:proofErr w:type="spellStart"/>
      <w:r w:rsidR="008769A9">
        <w:rPr>
          <w:rFonts w:ascii="Times New Roman" w:eastAsia="Times New Roman" w:hAnsi="Times New Roman" w:cs="Times New Roman"/>
          <w:sz w:val="24"/>
          <w:szCs w:val="24"/>
        </w:rPr>
        <w:t>Harlin</w:t>
      </w:r>
      <w:proofErr w:type="spellEnd"/>
      <w:r w:rsidR="008769A9">
        <w:rPr>
          <w:rFonts w:ascii="Times New Roman" w:eastAsia="Times New Roman" w:hAnsi="Times New Roman" w:cs="Times New Roman"/>
          <w:sz w:val="24"/>
          <w:szCs w:val="24"/>
        </w:rPr>
        <w:t xml:space="preserve"> 197</w:t>
      </w:r>
      <w:r w:rsidR="003D251A">
        <w:rPr>
          <w:rFonts w:ascii="Times New Roman" w:eastAsia="Times New Roman" w:hAnsi="Times New Roman" w:cs="Times New Roman"/>
          <w:sz w:val="24"/>
          <w:szCs w:val="24"/>
        </w:rPr>
        <w:t>5</w:t>
      </w:r>
      <w:r w:rsidR="008769A9">
        <w:rPr>
          <w:rFonts w:ascii="Times New Roman" w:eastAsia="Times New Roman" w:hAnsi="Times New Roman" w:cs="Times New Roman"/>
          <w:sz w:val="24"/>
          <w:szCs w:val="24"/>
        </w:rPr>
        <w:t>; Coleman and Burkholder 1994; Lin et al. 1996; Morgan and Kitting 1984</w:t>
      </w:r>
      <w:r>
        <w:rPr>
          <w:rFonts w:ascii="Times New Roman" w:eastAsia="Times New Roman" w:hAnsi="Times New Roman" w:cs="Times New Roman"/>
          <w:sz w:val="24"/>
          <w:szCs w:val="24"/>
        </w:rPr>
        <w:t xml:space="preserve">, </w:t>
      </w:r>
      <w:r w:rsidR="008769A9">
        <w:rPr>
          <w:rFonts w:ascii="Times New Roman" w:eastAsia="Times New Roman" w:hAnsi="Times New Roman" w:cs="Times New Roman"/>
          <w:sz w:val="24"/>
          <w:szCs w:val="24"/>
        </w:rPr>
        <w:t>Fry 1984)</w:t>
      </w:r>
      <w:r w:rsidR="001636D4">
        <w:rPr>
          <w:rFonts w:ascii="Times New Roman" w:eastAsia="Times New Roman" w:hAnsi="Times New Roman" w:cs="Times New Roman"/>
          <w:sz w:val="24"/>
          <w:szCs w:val="24"/>
        </w:rPr>
        <w:t>. Thus</w:t>
      </w:r>
      <w:r w:rsidR="00FF4A1E">
        <w:rPr>
          <w:rFonts w:ascii="Times New Roman" w:eastAsia="Times New Roman" w:hAnsi="Times New Roman" w:cs="Times New Roman"/>
          <w:sz w:val="24"/>
          <w:szCs w:val="24"/>
        </w:rPr>
        <w:t>,</w:t>
      </w:r>
      <w:r w:rsidR="001636D4">
        <w:rPr>
          <w:rFonts w:ascii="Times New Roman" w:eastAsia="Times New Roman" w:hAnsi="Times New Roman" w:cs="Times New Roman"/>
          <w:sz w:val="24"/>
          <w:szCs w:val="24"/>
        </w:rPr>
        <w:t xml:space="preserve"> like other</w:t>
      </w:r>
      <w:r w:rsidR="008769A9">
        <w:rPr>
          <w:rFonts w:ascii="Times New Roman" w:eastAsia="Times New Roman" w:hAnsi="Times New Roman" w:cs="Times New Roman"/>
          <w:sz w:val="24"/>
          <w:szCs w:val="24"/>
        </w:rPr>
        <w:t xml:space="preserve"> foundation species</w:t>
      </w:r>
      <w:r w:rsidR="001636D4">
        <w:rPr>
          <w:rFonts w:ascii="Times New Roman" w:eastAsia="Times New Roman" w:hAnsi="Times New Roman" w:cs="Times New Roman"/>
          <w:sz w:val="24"/>
          <w:szCs w:val="24"/>
        </w:rPr>
        <w:t>, seagrass</w:t>
      </w:r>
      <w:r w:rsidR="008769A9">
        <w:rPr>
          <w:rFonts w:ascii="Times New Roman" w:eastAsia="Times New Roman" w:hAnsi="Times New Roman" w:cs="Times New Roman"/>
          <w:sz w:val="24"/>
          <w:szCs w:val="24"/>
        </w:rPr>
        <w:t xml:space="preserve"> and the biodiversity it hosts exist in a complex network of positive and negative interactions (Connolly 1994; </w:t>
      </w:r>
      <w:proofErr w:type="spellStart"/>
      <w:r w:rsidR="008769A9">
        <w:rPr>
          <w:rFonts w:ascii="Times New Roman" w:eastAsia="Times New Roman" w:hAnsi="Times New Roman" w:cs="Times New Roman"/>
          <w:sz w:val="24"/>
          <w:szCs w:val="24"/>
        </w:rPr>
        <w:t>Boström</w:t>
      </w:r>
      <w:proofErr w:type="spellEnd"/>
      <w:r w:rsidR="008769A9">
        <w:rPr>
          <w:rFonts w:ascii="Times New Roman" w:eastAsia="Times New Roman" w:hAnsi="Times New Roman" w:cs="Times New Roman"/>
          <w:sz w:val="24"/>
          <w:szCs w:val="24"/>
        </w:rPr>
        <w:t xml:space="preserve"> and </w:t>
      </w:r>
      <w:proofErr w:type="spellStart"/>
      <w:r w:rsidR="008769A9">
        <w:rPr>
          <w:rFonts w:ascii="Times New Roman" w:eastAsia="Times New Roman" w:hAnsi="Times New Roman" w:cs="Times New Roman"/>
          <w:sz w:val="24"/>
          <w:szCs w:val="24"/>
        </w:rPr>
        <w:t>Bonsdorff</w:t>
      </w:r>
      <w:proofErr w:type="spellEnd"/>
      <w:r w:rsidR="008769A9">
        <w:rPr>
          <w:rFonts w:ascii="Times New Roman" w:eastAsia="Times New Roman" w:hAnsi="Times New Roman" w:cs="Times New Roman"/>
          <w:sz w:val="24"/>
          <w:szCs w:val="24"/>
        </w:rPr>
        <w:t xml:space="preserve"> 1997; Sheridan 1997; Webster, Rowden, and </w:t>
      </w:r>
      <w:proofErr w:type="spellStart"/>
      <w:r w:rsidR="008769A9">
        <w:rPr>
          <w:rFonts w:ascii="Times New Roman" w:eastAsia="Times New Roman" w:hAnsi="Times New Roman" w:cs="Times New Roman"/>
          <w:sz w:val="24"/>
          <w:szCs w:val="24"/>
        </w:rPr>
        <w:t>Attrill</w:t>
      </w:r>
      <w:proofErr w:type="spellEnd"/>
      <w:r w:rsidR="008769A9">
        <w:rPr>
          <w:rFonts w:ascii="Times New Roman" w:eastAsia="Times New Roman" w:hAnsi="Times New Roman" w:cs="Times New Roman"/>
          <w:sz w:val="24"/>
          <w:szCs w:val="24"/>
        </w:rPr>
        <w:t xml:space="preserve"> 1998; Heck and Orth 1980; Heck Jr and Orth 1980; </w:t>
      </w:r>
      <w:proofErr w:type="spellStart"/>
      <w:r w:rsidR="008769A9">
        <w:rPr>
          <w:rFonts w:ascii="Times New Roman" w:eastAsia="Times New Roman" w:hAnsi="Times New Roman" w:cs="Times New Roman"/>
          <w:sz w:val="24"/>
          <w:szCs w:val="24"/>
        </w:rPr>
        <w:t>Attrill</w:t>
      </w:r>
      <w:proofErr w:type="spellEnd"/>
      <w:r w:rsidR="008769A9">
        <w:rPr>
          <w:rFonts w:ascii="Times New Roman" w:eastAsia="Times New Roman" w:hAnsi="Times New Roman" w:cs="Times New Roman"/>
          <w:sz w:val="24"/>
          <w:szCs w:val="24"/>
        </w:rPr>
        <w:t xml:space="preserve">, Strong, and Rowden 2000; Tolan, Holt, and </w:t>
      </w:r>
      <w:proofErr w:type="spellStart"/>
      <w:r w:rsidR="008769A9">
        <w:rPr>
          <w:rFonts w:ascii="Times New Roman" w:eastAsia="Times New Roman" w:hAnsi="Times New Roman" w:cs="Times New Roman"/>
          <w:sz w:val="24"/>
          <w:szCs w:val="24"/>
        </w:rPr>
        <w:t>Onuf</w:t>
      </w:r>
      <w:proofErr w:type="spellEnd"/>
      <w:r w:rsidR="008769A9">
        <w:rPr>
          <w:rFonts w:ascii="Times New Roman" w:eastAsia="Times New Roman" w:hAnsi="Times New Roman" w:cs="Times New Roman"/>
          <w:sz w:val="24"/>
          <w:szCs w:val="24"/>
        </w:rPr>
        <w:t xml:space="preserve"> </w:t>
      </w:r>
      <w:r w:rsidR="008769A9">
        <w:rPr>
          <w:rFonts w:ascii="Times New Roman" w:eastAsia="Times New Roman" w:hAnsi="Times New Roman" w:cs="Times New Roman"/>
          <w:sz w:val="24"/>
          <w:szCs w:val="24"/>
        </w:rPr>
        <w:lastRenderedPageBreak/>
        <w:t xml:space="preserve">1997; </w:t>
      </w:r>
      <w:proofErr w:type="spellStart"/>
      <w:r w:rsidR="008769A9">
        <w:rPr>
          <w:rFonts w:ascii="Times New Roman" w:eastAsia="Times New Roman" w:hAnsi="Times New Roman" w:cs="Times New Roman"/>
          <w:sz w:val="24"/>
          <w:szCs w:val="24"/>
        </w:rPr>
        <w:t>Harlin</w:t>
      </w:r>
      <w:proofErr w:type="spellEnd"/>
      <w:r w:rsidR="008769A9">
        <w:rPr>
          <w:rFonts w:ascii="Times New Roman" w:eastAsia="Times New Roman" w:hAnsi="Times New Roman" w:cs="Times New Roman"/>
          <w:sz w:val="24"/>
          <w:szCs w:val="24"/>
        </w:rPr>
        <w:t xml:space="preserve"> 1975; Fong, Lee, and Wu 2000)</w:t>
      </w:r>
      <w:r w:rsidR="00EE201E">
        <w:rPr>
          <w:rFonts w:ascii="Times New Roman" w:eastAsia="Times New Roman" w:hAnsi="Times New Roman" w:cs="Times New Roman"/>
          <w:sz w:val="24"/>
          <w:szCs w:val="24"/>
        </w:rPr>
        <w:t xml:space="preserve">, whose outcomes </w:t>
      </w:r>
      <w:r w:rsidR="00B256FC">
        <w:rPr>
          <w:rFonts w:ascii="Times New Roman" w:eastAsia="Times New Roman" w:hAnsi="Times New Roman" w:cs="Times New Roman"/>
          <w:sz w:val="24"/>
          <w:szCs w:val="24"/>
        </w:rPr>
        <w:t>vary over space with variation in environmental and biotic conditions</w:t>
      </w:r>
      <w:r w:rsidR="00EE201E">
        <w:rPr>
          <w:rFonts w:ascii="Times New Roman" w:eastAsia="Times New Roman" w:hAnsi="Times New Roman" w:cs="Times New Roman"/>
          <w:sz w:val="24"/>
          <w:szCs w:val="24"/>
        </w:rPr>
        <w:t xml:space="preserve">. </w:t>
      </w:r>
    </w:p>
    <w:p w14:paraId="27BEF147" w14:textId="0E15350E" w:rsidR="004D228E" w:rsidRDefault="00B44EE3" w:rsidP="004D228E">
      <w:pPr>
        <w:pStyle w:val="Normal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w:t>
      </w:r>
      <w:r w:rsidR="00D44F71">
        <w:rPr>
          <w:rFonts w:ascii="Times New Roman" w:eastAsia="Times New Roman" w:hAnsi="Times New Roman" w:cs="Times New Roman"/>
          <w:sz w:val="24"/>
          <w:szCs w:val="24"/>
        </w:rPr>
        <w:t xml:space="preserve">op-down control by grazers </w:t>
      </w:r>
      <w:r w:rsidR="003950D8">
        <w:rPr>
          <w:rFonts w:ascii="Times New Roman" w:eastAsia="Times New Roman" w:hAnsi="Times New Roman" w:cs="Times New Roman"/>
          <w:sz w:val="24"/>
          <w:szCs w:val="24"/>
        </w:rPr>
        <w:t xml:space="preserve">and </w:t>
      </w:r>
      <w:r w:rsidR="00914385">
        <w:rPr>
          <w:rFonts w:ascii="Times New Roman" w:eastAsia="Times New Roman" w:hAnsi="Times New Roman" w:cs="Times New Roman"/>
          <w:sz w:val="24"/>
          <w:szCs w:val="24"/>
        </w:rPr>
        <w:t xml:space="preserve">bottom-up </w:t>
      </w:r>
      <w:r w:rsidR="00D44F71">
        <w:rPr>
          <w:rFonts w:ascii="Times New Roman" w:eastAsia="Times New Roman" w:hAnsi="Times New Roman" w:cs="Times New Roman"/>
          <w:sz w:val="24"/>
          <w:szCs w:val="24"/>
        </w:rPr>
        <w:t>facilitation by microbes</w:t>
      </w:r>
      <w:r w:rsidR="00914385">
        <w:rPr>
          <w:rFonts w:ascii="Times New Roman" w:eastAsia="Times New Roman" w:hAnsi="Times New Roman" w:cs="Times New Roman"/>
          <w:sz w:val="24"/>
          <w:szCs w:val="24"/>
        </w:rPr>
        <w:t xml:space="preserve"> or seagrass hosts </w:t>
      </w:r>
      <w:r w:rsidR="003950D8">
        <w:rPr>
          <w:rFonts w:ascii="Times New Roman" w:eastAsia="Times New Roman" w:hAnsi="Times New Roman" w:cs="Times New Roman"/>
          <w:sz w:val="24"/>
          <w:szCs w:val="24"/>
        </w:rPr>
        <w:t xml:space="preserve">may interact to influence the spatial patterns of seagrass associated epiphytes </w:t>
      </w:r>
      <w:r w:rsidR="00D44F71">
        <w:rPr>
          <w:rFonts w:ascii="Times New Roman" w:eastAsia="Times New Roman" w:hAnsi="Times New Roman" w:cs="Times New Roman"/>
          <w:sz w:val="24"/>
          <w:szCs w:val="24"/>
        </w:rPr>
        <w:t>(</w:t>
      </w:r>
      <w:proofErr w:type="spellStart"/>
      <w:r w:rsidR="00D44F71">
        <w:rPr>
          <w:rFonts w:ascii="Times New Roman" w:eastAsia="Times New Roman" w:hAnsi="Times New Roman" w:cs="Times New Roman"/>
          <w:sz w:val="24"/>
          <w:szCs w:val="24"/>
        </w:rPr>
        <w:t>Meja</w:t>
      </w:r>
      <w:proofErr w:type="spellEnd"/>
      <w:r w:rsidR="00D44F71">
        <w:rPr>
          <w:rFonts w:ascii="Times New Roman" w:eastAsia="Times New Roman" w:hAnsi="Times New Roman" w:cs="Times New Roman"/>
          <w:sz w:val="24"/>
          <w:szCs w:val="24"/>
        </w:rPr>
        <w:t xml:space="preserve"> et al. 2016; Ettinger et al. 2017,</w:t>
      </w:r>
      <w:r w:rsidR="0083444A">
        <w:rPr>
          <w:rFonts w:ascii="Times New Roman" w:eastAsia="Times New Roman" w:hAnsi="Times New Roman" w:cs="Times New Roman"/>
          <w:sz w:val="24"/>
          <w:szCs w:val="24"/>
        </w:rPr>
        <w:t xml:space="preserve"> </w:t>
      </w:r>
      <w:proofErr w:type="spellStart"/>
      <w:r w:rsidR="00D44F71">
        <w:rPr>
          <w:rFonts w:ascii="Times New Roman" w:eastAsia="Times New Roman" w:hAnsi="Times New Roman" w:cs="Times New Roman"/>
          <w:sz w:val="24"/>
          <w:szCs w:val="24"/>
        </w:rPr>
        <w:t>Lavery</w:t>
      </w:r>
      <w:proofErr w:type="spellEnd"/>
      <w:r w:rsidR="00D44F71">
        <w:rPr>
          <w:rFonts w:ascii="Times New Roman" w:eastAsia="Times New Roman" w:hAnsi="Times New Roman" w:cs="Times New Roman"/>
          <w:sz w:val="24"/>
          <w:szCs w:val="24"/>
        </w:rPr>
        <w:t xml:space="preserve"> and </w:t>
      </w:r>
      <w:proofErr w:type="spellStart"/>
      <w:r w:rsidR="00D44F71">
        <w:rPr>
          <w:rFonts w:ascii="Times New Roman" w:eastAsia="Times New Roman" w:hAnsi="Times New Roman" w:cs="Times New Roman"/>
          <w:sz w:val="24"/>
          <w:szCs w:val="24"/>
        </w:rPr>
        <w:t>Vanderklift</w:t>
      </w:r>
      <w:proofErr w:type="spellEnd"/>
      <w:r w:rsidR="00D44F71">
        <w:rPr>
          <w:rFonts w:ascii="Times New Roman" w:eastAsia="Times New Roman" w:hAnsi="Times New Roman" w:cs="Times New Roman"/>
          <w:sz w:val="24"/>
          <w:szCs w:val="24"/>
        </w:rPr>
        <w:t xml:space="preserve"> 2002; </w:t>
      </w:r>
      <w:proofErr w:type="spellStart"/>
      <w:r w:rsidR="00D44F71">
        <w:rPr>
          <w:rFonts w:ascii="Times New Roman" w:eastAsia="Times New Roman" w:hAnsi="Times New Roman" w:cs="Times New Roman"/>
          <w:sz w:val="24"/>
          <w:szCs w:val="24"/>
        </w:rPr>
        <w:t>Milchakova</w:t>
      </w:r>
      <w:proofErr w:type="spellEnd"/>
      <w:r w:rsidR="00D44F71">
        <w:rPr>
          <w:rFonts w:ascii="Times New Roman" w:eastAsia="Times New Roman" w:hAnsi="Times New Roman" w:cs="Times New Roman"/>
          <w:sz w:val="24"/>
          <w:szCs w:val="24"/>
        </w:rPr>
        <w:t xml:space="preserve"> 2000; </w:t>
      </w:r>
      <w:proofErr w:type="spellStart"/>
      <w:r w:rsidR="00D44F71">
        <w:rPr>
          <w:rFonts w:ascii="Times New Roman" w:eastAsia="Times New Roman" w:hAnsi="Times New Roman" w:cs="Times New Roman"/>
          <w:sz w:val="24"/>
          <w:szCs w:val="24"/>
        </w:rPr>
        <w:t>Alcoverro</w:t>
      </w:r>
      <w:proofErr w:type="spellEnd"/>
      <w:r w:rsidR="00D44F71">
        <w:rPr>
          <w:rFonts w:ascii="Times New Roman" w:eastAsia="Times New Roman" w:hAnsi="Times New Roman" w:cs="Times New Roman"/>
          <w:sz w:val="24"/>
          <w:szCs w:val="24"/>
        </w:rPr>
        <w:t>, Duarte, and Romero 1997</w:t>
      </w:r>
      <w:r w:rsidR="00E514B3">
        <w:rPr>
          <w:rFonts w:ascii="Times New Roman" w:eastAsia="Times New Roman" w:hAnsi="Times New Roman" w:cs="Times New Roman"/>
          <w:sz w:val="24"/>
          <w:szCs w:val="24"/>
        </w:rPr>
        <w:t>;</w:t>
      </w:r>
      <w:r w:rsidR="00D44F71">
        <w:rPr>
          <w:rFonts w:ascii="Times New Roman" w:eastAsia="Times New Roman" w:hAnsi="Times New Roman" w:cs="Times New Roman"/>
          <w:sz w:val="24"/>
          <w:szCs w:val="24"/>
        </w:rPr>
        <w:t xml:space="preserve"> Kendrick and Burt 1997; </w:t>
      </w:r>
      <w:proofErr w:type="spellStart"/>
      <w:r w:rsidR="00D44F71">
        <w:rPr>
          <w:rFonts w:ascii="Times New Roman" w:eastAsia="Times New Roman" w:hAnsi="Times New Roman" w:cs="Times New Roman"/>
          <w:sz w:val="24"/>
          <w:szCs w:val="24"/>
        </w:rPr>
        <w:t>Cebrian</w:t>
      </w:r>
      <w:proofErr w:type="spellEnd"/>
      <w:r w:rsidR="00D44F71">
        <w:rPr>
          <w:rFonts w:ascii="Times New Roman" w:eastAsia="Times New Roman" w:hAnsi="Times New Roman" w:cs="Times New Roman"/>
          <w:sz w:val="24"/>
          <w:szCs w:val="24"/>
        </w:rPr>
        <w:t xml:space="preserve"> et al. 1999</w:t>
      </w:r>
      <w:r w:rsidR="00E514B3">
        <w:rPr>
          <w:rFonts w:ascii="Times New Roman" w:eastAsia="Times New Roman" w:hAnsi="Times New Roman" w:cs="Times New Roman"/>
          <w:sz w:val="24"/>
          <w:szCs w:val="24"/>
        </w:rPr>
        <w:t>;</w:t>
      </w:r>
      <w:r w:rsidR="00D44F71">
        <w:rPr>
          <w:rFonts w:ascii="Times New Roman" w:eastAsia="Times New Roman" w:hAnsi="Times New Roman" w:cs="Times New Roman"/>
          <w:sz w:val="24"/>
          <w:szCs w:val="24"/>
        </w:rPr>
        <w:t xml:space="preserve"> Reyes and </w:t>
      </w:r>
      <w:proofErr w:type="spellStart"/>
      <w:r w:rsidR="00D44F71">
        <w:rPr>
          <w:rFonts w:ascii="Times New Roman" w:eastAsia="Times New Roman" w:hAnsi="Times New Roman" w:cs="Times New Roman"/>
          <w:sz w:val="24"/>
          <w:szCs w:val="24"/>
        </w:rPr>
        <w:t>Sansón</w:t>
      </w:r>
      <w:proofErr w:type="spellEnd"/>
      <w:r w:rsidR="00D44F71">
        <w:rPr>
          <w:rFonts w:ascii="Times New Roman" w:eastAsia="Times New Roman" w:hAnsi="Times New Roman" w:cs="Times New Roman"/>
          <w:sz w:val="24"/>
          <w:szCs w:val="24"/>
        </w:rPr>
        <w:t xml:space="preserve"> 1997; Johnson et al. 2005</w:t>
      </w:r>
      <w:r w:rsidR="00E514B3">
        <w:rPr>
          <w:rFonts w:ascii="Times New Roman" w:eastAsia="Times New Roman" w:hAnsi="Times New Roman" w:cs="Times New Roman"/>
          <w:sz w:val="24"/>
          <w:szCs w:val="24"/>
        </w:rPr>
        <w:t xml:space="preserve">; </w:t>
      </w:r>
      <w:proofErr w:type="spellStart"/>
      <w:r w:rsidR="00E514B3">
        <w:rPr>
          <w:rFonts w:ascii="Times New Roman" w:eastAsia="Times New Roman" w:hAnsi="Times New Roman" w:cs="Times New Roman"/>
          <w:sz w:val="24"/>
          <w:szCs w:val="24"/>
        </w:rPr>
        <w:t>Schanz</w:t>
      </w:r>
      <w:proofErr w:type="spellEnd"/>
      <w:r w:rsidR="00E514B3">
        <w:rPr>
          <w:rFonts w:ascii="Times New Roman" w:eastAsia="Times New Roman" w:hAnsi="Times New Roman" w:cs="Times New Roman"/>
          <w:sz w:val="24"/>
          <w:szCs w:val="24"/>
        </w:rPr>
        <w:t xml:space="preserve"> et al. 2002</w:t>
      </w:r>
      <w:r w:rsidR="00D44F71">
        <w:rPr>
          <w:rFonts w:ascii="Times New Roman" w:eastAsia="Times New Roman" w:hAnsi="Times New Roman" w:cs="Times New Roman"/>
          <w:sz w:val="24"/>
          <w:szCs w:val="24"/>
        </w:rPr>
        <w:t xml:space="preserve">). </w:t>
      </w:r>
      <w:r w:rsidR="00C64912">
        <w:rPr>
          <w:rFonts w:ascii="Times New Roman" w:eastAsia="Times New Roman" w:hAnsi="Times New Roman" w:cs="Times New Roman"/>
          <w:sz w:val="24"/>
          <w:szCs w:val="24"/>
        </w:rPr>
        <w:t xml:space="preserve">Bacterial communities that form microbial films on the surface of </w:t>
      </w:r>
      <w:proofErr w:type="spellStart"/>
      <w:r w:rsidR="00C64912">
        <w:rPr>
          <w:rFonts w:ascii="Times New Roman" w:eastAsia="Times New Roman" w:hAnsi="Times New Roman" w:cs="Times New Roman"/>
          <w:sz w:val="24"/>
          <w:szCs w:val="24"/>
        </w:rPr>
        <w:t>eelgrassblades</w:t>
      </w:r>
      <w:proofErr w:type="spellEnd"/>
      <w:r w:rsidR="00C64912">
        <w:rPr>
          <w:rFonts w:ascii="Times New Roman" w:eastAsia="Times New Roman" w:hAnsi="Times New Roman" w:cs="Times New Roman"/>
          <w:sz w:val="24"/>
          <w:szCs w:val="24"/>
        </w:rPr>
        <w:t xml:space="preserve"> may facilitate c</w:t>
      </w:r>
      <w:r w:rsidR="00247C1C">
        <w:rPr>
          <w:rFonts w:ascii="Times New Roman" w:eastAsia="Times New Roman" w:hAnsi="Times New Roman" w:cs="Times New Roman"/>
          <w:sz w:val="24"/>
          <w:szCs w:val="24"/>
        </w:rPr>
        <w:t xml:space="preserve">olonization of </w:t>
      </w:r>
      <w:r w:rsidR="00247C1C" w:rsidRPr="00567E67">
        <w:rPr>
          <w:rFonts w:ascii="Times New Roman" w:eastAsia="Times New Roman" w:hAnsi="Times New Roman" w:cs="Times New Roman"/>
          <w:sz w:val="24"/>
          <w:szCs w:val="24"/>
        </w:rPr>
        <w:t>seagrasses</w:t>
      </w:r>
      <w:r w:rsidR="00247C1C">
        <w:rPr>
          <w:rFonts w:ascii="Times New Roman" w:eastAsia="Times New Roman" w:hAnsi="Times New Roman" w:cs="Times New Roman"/>
          <w:sz w:val="24"/>
          <w:szCs w:val="24"/>
        </w:rPr>
        <w:t xml:space="preserve"> by </w:t>
      </w:r>
      <w:r w:rsidR="00727CC7">
        <w:rPr>
          <w:rFonts w:ascii="Times New Roman" w:eastAsia="Times New Roman" w:hAnsi="Times New Roman" w:cs="Times New Roman"/>
          <w:sz w:val="24"/>
          <w:szCs w:val="24"/>
        </w:rPr>
        <w:t xml:space="preserve">epifaunal </w:t>
      </w:r>
      <w:r w:rsidR="00136B01">
        <w:rPr>
          <w:rFonts w:ascii="Times New Roman" w:eastAsia="Times New Roman" w:hAnsi="Times New Roman" w:cs="Times New Roman"/>
          <w:sz w:val="24"/>
          <w:szCs w:val="24"/>
        </w:rPr>
        <w:t xml:space="preserve">organisms </w:t>
      </w:r>
      <w:r w:rsidR="00247C1C">
        <w:rPr>
          <w:rFonts w:ascii="Times New Roman" w:eastAsia="Times New Roman" w:hAnsi="Times New Roman" w:cs="Times New Roman"/>
          <w:sz w:val="24"/>
          <w:szCs w:val="24"/>
        </w:rPr>
        <w:t>(</w:t>
      </w:r>
      <w:proofErr w:type="spellStart"/>
      <w:r w:rsidR="00247C1C">
        <w:rPr>
          <w:rFonts w:ascii="Times New Roman" w:eastAsia="Times New Roman" w:hAnsi="Times New Roman" w:cs="Times New Roman"/>
          <w:sz w:val="24"/>
          <w:szCs w:val="24"/>
        </w:rPr>
        <w:t>Sieburth</w:t>
      </w:r>
      <w:proofErr w:type="spellEnd"/>
      <w:r w:rsidR="00247C1C">
        <w:rPr>
          <w:rFonts w:ascii="Times New Roman" w:eastAsia="Times New Roman" w:hAnsi="Times New Roman" w:cs="Times New Roman"/>
          <w:sz w:val="24"/>
          <w:szCs w:val="24"/>
        </w:rPr>
        <w:t xml:space="preserve"> and Thomas 1973). Unique bacterial groups are </w:t>
      </w:r>
      <w:r w:rsidR="008F7F2D">
        <w:rPr>
          <w:rFonts w:ascii="Times New Roman" w:eastAsia="Times New Roman" w:hAnsi="Times New Roman" w:cs="Times New Roman"/>
          <w:sz w:val="24"/>
          <w:szCs w:val="24"/>
        </w:rPr>
        <w:t xml:space="preserve">often </w:t>
      </w:r>
      <w:r w:rsidR="00247C1C">
        <w:rPr>
          <w:rFonts w:ascii="Times New Roman" w:eastAsia="Times New Roman" w:hAnsi="Times New Roman" w:cs="Times New Roman"/>
          <w:sz w:val="24"/>
          <w:szCs w:val="24"/>
        </w:rPr>
        <w:t xml:space="preserve">associated with a specific blade surface chemistry (Bagwell et al. 2002; Crump and Koch 2008; </w:t>
      </w:r>
      <w:proofErr w:type="spellStart"/>
      <w:r w:rsidR="00247C1C">
        <w:rPr>
          <w:rFonts w:ascii="Times New Roman" w:eastAsia="Times New Roman" w:hAnsi="Times New Roman" w:cs="Times New Roman"/>
          <w:sz w:val="24"/>
          <w:szCs w:val="24"/>
        </w:rPr>
        <w:t>Hamisi</w:t>
      </w:r>
      <w:proofErr w:type="spellEnd"/>
      <w:r w:rsidR="00247C1C">
        <w:rPr>
          <w:rFonts w:ascii="Times New Roman" w:eastAsia="Times New Roman" w:hAnsi="Times New Roman" w:cs="Times New Roman"/>
          <w:sz w:val="24"/>
          <w:szCs w:val="24"/>
        </w:rPr>
        <w:t xml:space="preserve"> et al. 2009; Weidner et al. 2000; Duarte, </w:t>
      </w:r>
      <w:proofErr w:type="spellStart"/>
      <w:r w:rsidR="00247C1C">
        <w:rPr>
          <w:rFonts w:ascii="Times New Roman" w:eastAsia="Times New Roman" w:hAnsi="Times New Roman" w:cs="Times New Roman"/>
          <w:sz w:val="24"/>
          <w:szCs w:val="24"/>
        </w:rPr>
        <w:t>Holmer</w:t>
      </w:r>
      <w:proofErr w:type="spellEnd"/>
      <w:r w:rsidR="00247C1C">
        <w:rPr>
          <w:rFonts w:ascii="Times New Roman" w:eastAsia="Times New Roman" w:hAnsi="Times New Roman" w:cs="Times New Roman"/>
          <w:sz w:val="24"/>
          <w:szCs w:val="24"/>
        </w:rPr>
        <w:t xml:space="preserve">, and </w:t>
      </w:r>
      <w:proofErr w:type="spellStart"/>
      <w:r w:rsidR="00247C1C">
        <w:rPr>
          <w:rFonts w:ascii="Times New Roman" w:eastAsia="Times New Roman" w:hAnsi="Times New Roman" w:cs="Times New Roman"/>
          <w:sz w:val="24"/>
          <w:szCs w:val="24"/>
        </w:rPr>
        <w:t>Marba</w:t>
      </w:r>
      <w:proofErr w:type="spellEnd"/>
      <w:r w:rsidR="00247C1C">
        <w:rPr>
          <w:rFonts w:ascii="Times New Roman" w:eastAsia="Times New Roman" w:hAnsi="Times New Roman" w:cs="Times New Roman"/>
          <w:sz w:val="24"/>
          <w:szCs w:val="24"/>
        </w:rPr>
        <w:t xml:space="preserve"> 2005), and the growth of unique bacterial communities can discourage the attachment of spores on marine macrophytes</w:t>
      </w:r>
      <w:r w:rsidR="00715F76">
        <w:rPr>
          <w:rFonts w:ascii="Times New Roman" w:eastAsia="Times New Roman" w:hAnsi="Times New Roman" w:cs="Times New Roman"/>
          <w:sz w:val="24"/>
          <w:szCs w:val="24"/>
        </w:rPr>
        <w:t xml:space="preserve"> (</w:t>
      </w:r>
      <w:r w:rsidR="003950D8">
        <w:rPr>
          <w:rFonts w:ascii="Times New Roman" w:eastAsia="Times New Roman" w:hAnsi="Times New Roman" w:cs="Times New Roman"/>
          <w:sz w:val="24"/>
          <w:szCs w:val="24"/>
        </w:rPr>
        <w:t xml:space="preserve">Bell, Lang, and Mitchell 1974; Mejia et al. 2016). </w:t>
      </w:r>
      <w:r w:rsidR="00C64912">
        <w:rPr>
          <w:rFonts w:ascii="Times New Roman" w:eastAsia="Times New Roman" w:hAnsi="Times New Roman" w:cs="Times New Roman"/>
          <w:sz w:val="24"/>
          <w:szCs w:val="24"/>
        </w:rPr>
        <w:t xml:space="preserve">Evidence is mixed on how much within-meadow variation in microbial films - for example, between a meadow edge and interior – could affect colonization of </w:t>
      </w:r>
      <w:proofErr w:type="spellStart"/>
      <w:r w:rsidR="00C64912">
        <w:rPr>
          <w:rFonts w:ascii="Times New Roman" w:eastAsia="Times New Roman" w:hAnsi="Times New Roman" w:cs="Times New Roman"/>
          <w:sz w:val="24"/>
          <w:szCs w:val="24"/>
        </w:rPr>
        <w:t>epifaunal</w:t>
      </w:r>
      <w:proofErr w:type="spellEnd"/>
      <w:r w:rsidR="00C64912">
        <w:rPr>
          <w:rFonts w:ascii="Times New Roman" w:eastAsia="Times New Roman" w:hAnsi="Times New Roman" w:cs="Times New Roman"/>
          <w:sz w:val="24"/>
          <w:szCs w:val="24"/>
        </w:rPr>
        <w:t xml:space="preserve"> algae (</w:t>
      </w:r>
      <w:proofErr w:type="spellStart"/>
      <w:r w:rsidR="00C64912">
        <w:rPr>
          <w:rFonts w:ascii="Times New Roman" w:eastAsia="Times New Roman" w:hAnsi="Times New Roman" w:cs="Times New Roman"/>
          <w:sz w:val="24"/>
          <w:szCs w:val="24"/>
        </w:rPr>
        <w:t>Meja</w:t>
      </w:r>
      <w:proofErr w:type="spellEnd"/>
      <w:r w:rsidR="00C64912">
        <w:rPr>
          <w:rFonts w:ascii="Times New Roman" w:eastAsia="Times New Roman" w:hAnsi="Times New Roman" w:cs="Times New Roman"/>
          <w:sz w:val="24"/>
          <w:szCs w:val="24"/>
        </w:rPr>
        <w:t xml:space="preserve"> et al. 2016, Ettinger et al.2017). There is stronger evidence that spatial variation in grazer abundance </w:t>
      </w:r>
      <w:r w:rsidR="00247C1C">
        <w:rPr>
          <w:rFonts w:ascii="Times New Roman" w:eastAsia="Times New Roman" w:hAnsi="Times New Roman" w:cs="Times New Roman"/>
          <w:sz w:val="24"/>
          <w:szCs w:val="24"/>
        </w:rPr>
        <w:t xml:space="preserve">both between and within meadows </w:t>
      </w:r>
      <w:r w:rsidR="00C64912">
        <w:rPr>
          <w:rFonts w:ascii="Times New Roman" w:eastAsia="Times New Roman" w:hAnsi="Times New Roman" w:cs="Times New Roman"/>
          <w:sz w:val="24"/>
          <w:szCs w:val="24"/>
        </w:rPr>
        <w:t>can shift spatial patterns</w:t>
      </w:r>
      <w:r w:rsidR="00247C1C">
        <w:rPr>
          <w:rFonts w:ascii="Times New Roman" w:eastAsia="Times New Roman" w:hAnsi="Times New Roman" w:cs="Times New Roman"/>
          <w:sz w:val="24"/>
          <w:szCs w:val="24"/>
        </w:rPr>
        <w:t xml:space="preserve"> algal abundances through grazing (</w:t>
      </w:r>
      <w:proofErr w:type="spellStart"/>
      <w:r w:rsidR="00247C1C">
        <w:rPr>
          <w:rFonts w:ascii="Times New Roman" w:eastAsia="Times New Roman" w:hAnsi="Times New Roman" w:cs="Times New Roman"/>
          <w:sz w:val="24"/>
          <w:szCs w:val="24"/>
        </w:rPr>
        <w:t>Amundrud</w:t>
      </w:r>
      <w:proofErr w:type="spellEnd"/>
      <w:r w:rsidR="00247C1C">
        <w:rPr>
          <w:rFonts w:ascii="Times New Roman" w:eastAsia="Times New Roman" w:hAnsi="Times New Roman" w:cs="Times New Roman"/>
          <w:sz w:val="24"/>
          <w:szCs w:val="24"/>
        </w:rPr>
        <w:t xml:space="preserve">, Srivastava, and O’Connor 2015; </w:t>
      </w:r>
      <w:proofErr w:type="spellStart"/>
      <w:r w:rsidR="00247C1C">
        <w:rPr>
          <w:rFonts w:ascii="Times New Roman" w:eastAsia="Times New Roman" w:hAnsi="Times New Roman" w:cs="Times New Roman"/>
          <w:sz w:val="24"/>
          <w:szCs w:val="24"/>
        </w:rPr>
        <w:t>Boström</w:t>
      </w:r>
      <w:proofErr w:type="spellEnd"/>
      <w:r w:rsidR="00247C1C">
        <w:rPr>
          <w:rFonts w:ascii="Times New Roman" w:eastAsia="Times New Roman" w:hAnsi="Times New Roman" w:cs="Times New Roman"/>
          <w:sz w:val="24"/>
          <w:szCs w:val="24"/>
        </w:rPr>
        <w:t xml:space="preserve"> and Mattila 1999; Tanner 2005). </w:t>
      </w:r>
      <w:r w:rsidR="00DB06BC">
        <w:rPr>
          <w:rFonts w:ascii="Times New Roman" w:eastAsia="Times New Roman" w:hAnsi="Times New Roman" w:cs="Times New Roman"/>
          <w:sz w:val="24"/>
          <w:szCs w:val="24"/>
        </w:rPr>
        <w:t xml:space="preserve">Both grazer abundances and bacterial communities can be highly variable across spatial gradients. </w:t>
      </w:r>
      <w:r w:rsidR="00670D1A">
        <w:rPr>
          <w:rFonts w:ascii="Times New Roman" w:eastAsia="Times New Roman" w:hAnsi="Times New Roman" w:cs="Times New Roman"/>
          <w:sz w:val="24"/>
          <w:szCs w:val="24"/>
        </w:rPr>
        <w:t>T</w:t>
      </w:r>
      <w:r w:rsidR="00DB06BC">
        <w:rPr>
          <w:rFonts w:ascii="Times New Roman" w:eastAsia="Times New Roman" w:hAnsi="Times New Roman" w:cs="Times New Roman"/>
          <w:sz w:val="24"/>
          <w:szCs w:val="24"/>
        </w:rPr>
        <w:t>o investigate thei</w:t>
      </w:r>
      <w:r w:rsidR="005949CB">
        <w:rPr>
          <w:rFonts w:ascii="Times New Roman" w:eastAsia="Times New Roman" w:hAnsi="Times New Roman" w:cs="Times New Roman"/>
          <w:sz w:val="24"/>
          <w:szCs w:val="24"/>
        </w:rPr>
        <w:t>r</w:t>
      </w:r>
      <w:r w:rsidR="00DB06BC">
        <w:rPr>
          <w:rFonts w:ascii="Times New Roman" w:eastAsia="Times New Roman" w:hAnsi="Times New Roman" w:cs="Times New Roman"/>
          <w:sz w:val="24"/>
          <w:szCs w:val="24"/>
        </w:rPr>
        <w:t xml:space="preserve"> </w:t>
      </w:r>
      <w:r w:rsidR="005949CB">
        <w:rPr>
          <w:rFonts w:ascii="Times New Roman" w:eastAsia="Times New Roman" w:hAnsi="Times New Roman" w:cs="Times New Roman"/>
          <w:sz w:val="24"/>
          <w:szCs w:val="24"/>
        </w:rPr>
        <w:t xml:space="preserve">relative top-down and bottom-up </w:t>
      </w:r>
      <w:r w:rsidR="00DB06BC">
        <w:rPr>
          <w:rFonts w:ascii="Times New Roman" w:eastAsia="Times New Roman" w:hAnsi="Times New Roman" w:cs="Times New Roman"/>
          <w:sz w:val="24"/>
          <w:szCs w:val="24"/>
        </w:rPr>
        <w:t xml:space="preserve">effects on </w:t>
      </w:r>
      <w:proofErr w:type="spellStart"/>
      <w:r w:rsidR="00DB06BC" w:rsidRPr="00876486">
        <w:rPr>
          <w:rFonts w:ascii="Times New Roman" w:eastAsia="Times New Roman" w:hAnsi="Times New Roman" w:cs="Times New Roman"/>
          <w:i/>
          <w:sz w:val="24"/>
          <w:szCs w:val="24"/>
        </w:rPr>
        <w:t>Smithora</w:t>
      </w:r>
      <w:proofErr w:type="spellEnd"/>
      <w:r w:rsidR="00DB06BC">
        <w:rPr>
          <w:rFonts w:ascii="Times New Roman" w:eastAsia="Times New Roman" w:hAnsi="Times New Roman" w:cs="Times New Roman"/>
          <w:sz w:val="24"/>
          <w:szCs w:val="24"/>
        </w:rPr>
        <w:t xml:space="preserve"> abundance it follows that their effects should be investigated co-currently and at a small spatial scale. </w:t>
      </w:r>
      <w:r w:rsidR="00D44F71">
        <w:rPr>
          <w:rFonts w:ascii="Times New Roman" w:eastAsia="Times New Roman" w:hAnsi="Times New Roman" w:cs="Times New Roman"/>
          <w:sz w:val="24"/>
          <w:szCs w:val="24"/>
        </w:rPr>
        <w:tab/>
      </w:r>
      <w:r w:rsidR="004D228E">
        <w:rPr>
          <w:rFonts w:ascii="Times New Roman" w:eastAsia="Times New Roman" w:hAnsi="Times New Roman" w:cs="Times New Roman"/>
          <w:sz w:val="24"/>
          <w:szCs w:val="24"/>
        </w:rPr>
        <w:t xml:space="preserve"> </w:t>
      </w:r>
    </w:p>
    <w:p w14:paraId="0D79F2E6" w14:textId="44DE3ADD" w:rsidR="004D228E" w:rsidRPr="008B21DF" w:rsidRDefault="004D228E" w:rsidP="008B21DF">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In coastal habitats of the northeast Pacific Ocean, </w:t>
      </w:r>
      <w:r w:rsidR="008B21DF">
        <w:rPr>
          <w:rFonts w:ascii="Times New Roman" w:eastAsia="Times New Roman" w:hAnsi="Times New Roman" w:cs="Times New Roman"/>
          <w:sz w:val="24"/>
          <w:szCs w:val="24"/>
        </w:rPr>
        <w:t>the meadow-forming eelgrass</w:t>
      </w:r>
      <w:r>
        <w:rPr>
          <w:rFonts w:ascii="Times New Roman" w:eastAsia="Times New Roman" w:hAnsi="Times New Roman" w:cs="Times New Roman"/>
          <w:sz w:val="24"/>
          <w:szCs w:val="24"/>
        </w:rPr>
        <w:t xml:space="preserve"> </w:t>
      </w:r>
      <w:proofErr w:type="spellStart"/>
      <w:r w:rsidRPr="004D228E">
        <w:rPr>
          <w:rFonts w:ascii="Times New Roman" w:eastAsia="Times New Roman" w:hAnsi="Times New Roman" w:cs="Times New Roman"/>
          <w:i/>
          <w:sz w:val="24"/>
          <w:szCs w:val="24"/>
        </w:rPr>
        <w:t>Zostera</w:t>
      </w:r>
      <w:proofErr w:type="spellEnd"/>
      <w:r w:rsidRPr="004D228E">
        <w:rPr>
          <w:rFonts w:ascii="Times New Roman" w:eastAsia="Times New Roman" w:hAnsi="Times New Roman" w:cs="Times New Roman"/>
          <w:i/>
          <w:sz w:val="24"/>
          <w:szCs w:val="24"/>
        </w:rPr>
        <w:t xml:space="preserve"> marina</w:t>
      </w:r>
      <w:r w:rsidR="008B21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provides </w:t>
      </w:r>
      <w:r w:rsidR="008B21DF">
        <w:rPr>
          <w:rFonts w:ascii="Times New Roman" w:eastAsia="Times New Roman" w:hAnsi="Times New Roman" w:cs="Times New Roman"/>
          <w:sz w:val="24"/>
          <w:szCs w:val="24"/>
        </w:rPr>
        <w:t xml:space="preserve">food and </w:t>
      </w:r>
      <w:r>
        <w:rPr>
          <w:rFonts w:ascii="Times New Roman" w:eastAsia="Times New Roman" w:hAnsi="Times New Roman" w:cs="Times New Roman"/>
          <w:sz w:val="24"/>
          <w:szCs w:val="24"/>
        </w:rPr>
        <w:t>habitat for hundreds o</w:t>
      </w:r>
      <w:r w:rsidR="008B21DF">
        <w:rPr>
          <w:rFonts w:ascii="Times New Roman" w:eastAsia="Times New Roman" w:hAnsi="Times New Roman" w:cs="Times New Roman"/>
          <w:sz w:val="24"/>
          <w:szCs w:val="24"/>
        </w:rPr>
        <w:t xml:space="preserve">f invertebrate and fish species, </w:t>
      </w:r>
      <w:r>
        <w:rPr>
          <w:rFonts w:ascii="Times New Roman" w:eastAsia="Times New Roman" w:hAnsi="Times New Roman" w:cs="Times New Roman"/>
          <w:sz w:val="24"/>
          <w:szCs w:val="24"/>
        </w:rPr>
        <w:t xml:space="preserve">and one of the most conspicuous </w:t>
      </w:r>
      <w:proofErr w:type="spellStart"/>
      <w:r>
        <w:rPr>
          <w:rFonts w:ascii="Times New Roman" w:eastAsia="Times New Roman" w:hAnsi="Times New Roman" w:cs="Times New Roman"/>
          <w:sz w:val="24"/>
          <w:szCs w:val="24"/>
        </w:rPr>
        <w:t>epibiotic</w:t>
      </w:r>
      <w:proofErr w:type="spellEnd"/>
      <w:r>
        <w:rPr>
          <w:rFonts w:ascii="Times New Roman" w:eastAsia="Times New Roman" w:hAnsi="Times New Roman" w:cs="Times New Roman"/>
          <w:sz w:val="24"/>
          <w:szCs w:val="24"/>
        </w:rPr>
        <w:t xml:space="preserve"> residen</w:t>
      </w:r>
      <w:r w:rsidR="008B21DF">
        <w:rPr>
          <w:rFonts w:ascii="Times New Roman" w:eastAsia="Times New Roman" w:hAnsi="Times New Roman" w:cs="Times New Roman"/>
          <w:sz w:val="24"/>
          <w:szCs w:val="24"/>
        </w:rPr>
        <w:t>ts</w:t>
      </w:r>
      <w:r>
        <w:rPr>
          <w:rFonts w:ascii="Times New Roman" w:eastAsia="Times New Roman" w:hAnsi="Times New Roman" w:cs="Times New Roman"/>
          <w:sz w:val="24"/>
          <w:szCs w:val="24"/>
        </w:rPr>
        <w:t xml:space="preserve"> is the </w:t>
      </w:r>
      <w:r w:rsidR="008B21DF">
        <w:rPr>
          <w:rFonts w:ascii="Times New Roman" w:eastAsia="Times New Roman" w:hAnsi="Times New Roman" w:cs="Times New Roman"/>
          <w:sz w:val="24"/>
          <w:szCs w:val="24"/>
        </w:rPr>
        <w:t xml:space="preserve">epiphytic </w:t>
      </w:r>
      <w:r>
        <w:rPr>
          <w:rFonts w:ascii="Times New Roman" w:eastAsia="Times New Roman" w:hAnsi="Times New Roman" w:cs="Times New Roman"/>
          <w:sz w:val="24"/>
          <w:szCs w:val="24"/>
        </w:rPr>
        <w:t xml:space="preserve">red alga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naiadum</w:t>
      </w:r>
      <w:proofErr w:type="spellEnd"/>
      <w:r>
        <w:rPr>
          <w:rFonts w:ascii="Times New Roman" w:eastAsia="Times New Roman" w:hAnsi="Times New Roman" w:cs="Times New Roman"/>
          <w:sz w:val="24"/>
          <w:szCs w:val="24"/>
        </w:rPr>
        <w:t xml:space="preserve">. </w:t>
      </w:r>
      <w:r w:rsidR="008B21DF">
        <w:rPr>
          <w:rFonts w:ascii="Times New Roman" w:eastAsia="Times New Roman" w:hAnsi="Times New Roman" w:cs="Times New Roman"/>
          <w:i/>
          <w:sz w:val="24"/>
          <w:szCs w:val="24"/>
        </w:rPr>
        <w:t xml:space="preserve">S. </w:t>
      </w:r>
      <w:proofErr w:type="spellStart"/>
      <w:proofErr w:type="gramStart"/>
      <w:r w:rsidR="008B21DF">
        <w:rPr>
          <w:rFonts w:ascii="Times New Roman" w:eastAsia="Times New Roman" w:hAnsi="Times New Roman" w:cs="Times New Roman"/>
          <w:i/>
          <w:sz w:val="24"/>
          <w:szCs w:val="24"/>
        </w:rPr>
        <w:t>naiadum</w:t>
      </w:r>
      <w:proofErr w:type="spellEnd"/>
      <w:proofErr w:type="gramEnd"/>
      <w:r>
        <w:rPr>
          <w:rFonts w:ascii="Times New Roman" w:eastAsia="Times New Roman" w:hAnsi="Times New Roman" w:cs="Times New Roman"/>
          <w:sz w:val="24"/>
          <w:szCs w:val="24"/>
        </w:rPr>
        <w:t xml:space="preserve"> </w:t>
      </w:r>
      <w:r w:rsidR="008B21DF">
        <w:rPr>
          <w:rFonts w:ascii="Times New Roman" w:eastAsia="Times New Roman" w:hAnsi="Times New Roman" w:cs="Times New Roman"/>
          <w:sz w:val="24"/>
          <w:szCs w:val="24"/>
        </w:rPr>
        <w:t xml:space="preserve">is </w:t>
      </w:r>
      <w:r w:rsidR="008B21DF">
        <w:rPr>
          <w:rFonts w:ascii="Times New Roman" w:eastAsia="Times New Roman" w:hAnsi="Times New Roman" w:cs="Times New Roman"/>
          <w:sz w:val="24"/>
          <w:szCs w:val="24"/>
        </w:rPr>
        <w:lastRenderedPageBreak/>
        <w:t>notable not only for its bright red color in a green landscape, but also for its the spatial variation in its</w:t>
      </w:r>
      <w:r>
        <w:rPr>
          <w:rFonts w:ascii="Times New Roman" w:eastAsia="Times New Roman" w:hAnsi="Times New Roman" w:cs="Times New Roman"/>
          <w:sz w:val="24"/>
          <w:szCs w:val="24"/>
        </w:rPr>
        <w:t xml:space="preserve"> abundance and distribution meadows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1975). There is limited understanding about what could be causing this variation in </w:t>
      </w:r>
      <w:r w:rsidRPr="00CE6E71">
        <w:rPr>
          <w:rFonts w:ascii="Times New Roman" w:eastAsia="Times New Roman" w:hAnsi="Times New Roman" w:cs="Times New Roman"/>
          <w:i/>
          <w:sz w:val="24"/>
          <w:szCs w:val="24"/>
        </w:rPr>
        <w:t>S</w:t>
      </w:r>
      <w:r w:rsidR="008B21DF">
        <w:rPr>
          <w:rFonts w:ascii="Times New Roman" w:eastAsia="Times New Roman" w:hAnsi="Times New Roman" w:cs="Times New Roman"/>
          <w:i/>
          <w:sz w:val="24"/>
          <w:szCs w:val="24"/>
        </w:rPr>
        <w:t xml:space="preserve">. </w:t>
      </w:r>
      <w:proofErr w:type="spellStart"/>
      <w:r w:rsidR="008B21DF">
        <w:rPr>
          <w:rFonts w:ascii="Times New Roman" w:eastAsia="Times New Roman" w:hAnsi="Times New Roman" w:cs="Times New Roman"/>
          <w:i/>
          <w:sz w:val="24"/>
          <w:szCs w:val="24"/>
        </w:rPr>
        <w:t>naiadum</w:t>
      </w:r>
      <w:proofErr w:type="spellEnd"/>
      <w:r w:rsidR="008B21DF">
        <w:rPr>
          <w:rFonts w:ascii="Times New Roman" w:eastAsia="Times New Roman" w:hAnsi="Times New Roman" w:cs="Times New Roman"/>
          <w:sz w:val="24"/>
          <w:szCs w:val="24"/>
        </w:rPr>
        <w:t>, but because of its high quality as a food source (</w:t>
      </w:r>
      <w:commentRangeStart w:id="34"/>
      <w:r w:rsidR="008B21DF">
        <w:rPr>
          <w:rFonts w:ascii="Times New Roman" w:eastAsia="Times New Roman" w:hAnsi="Times New Roman" w:cs="Times New Roman"/>
          <w:sz w:val="24"/>
          <w:szCs w:val="24"/>
        </w:rPr>
        <w:t>Galloway et al., 2012</w:t>
      </w:r>
      <w:commentRangeEnd w:id="34"/>
      <w:r w:rsidR="008B21DF">
        <w:rPr>
          <w:rStyle w:val="CommentReference"/>
        </w:rPr>
        <w:commentReference w:id="34"/>
      </w:r>
      <w:r w:rsidR="008B21DF">
        <w:rPr>
          <w:rFonts w:ascii="Times New Roman" w:eastAsia="Times New Roman" w:hAnsi="Times New Roman" w:cs="Times New Roman"/>
          <w:sz w:val="24"/>
          <w:szCs w:val="24"/>
        </w:rPr>
        <w:t xml:space="preserve">), potentially severe biomechanical consequences and limitation of light and nutrients to the </w:t>
      </w:r>
      <w:r w:rsidR="008B21DF">
        <w:rPr>
          <w:rFonts w:ascii="Times New Roman" w:eastAsia="Times New Roman" w:hAnsi="Times New Roman" w:cs="Times New Roman"/>
          <w:i/>
          <w:sz w:val="24"/>
          <w:szCs w:val="24"/>
        </w:rPr>
        <w:t>Z. marina</w:t>
      </w:r>
      <w:r w:rsidR="008B21DF">
        <w:rPr>
          <w:rFonts w:ascii="Times New Roman" w:eastAsia="Times New Roman" w:hAnsi="Times New Roman" w:cs="Times New Roman"/>
          <w:sz w:val="24"/>
          <w:szCs w:val="24"/>
        </w:rPr>
        <w:t xml:space="preserve"> blades, understanding why it varies so much over relatively short distances is essential to understanding the relative importance of top down and bottom up influences in </w:t>
      </w:r>
      <w:r w:rsidR="008B21DF">
        <w:rPr>
          <w:rFonts w:ascii="Times New Roman" w:eastAsia="Times New Roman" w:hAnsi="Times New Roman" w:cs="Times New Roman"/>
          <w:i/>
          <w:sz w:val="24"/>
          <w:szCs w:val="24"/>
        </w:rPr>
        <w:t>Z. marina</w:t>
      </w:r>
      <w:r w:rsidR="008B21DF">
        <w:rPr>
          <w:rFonts w:ascii="Times New Roman" w:eastAsia="Times New Roman" w:hAnsi="Times New Roman" w:cs="Times New Roman"/>
          <w:sz w:val="24"/>
          <w:szCs w:val="24"/>
        </w:rPr>
        <w:t xml:space="preserve"> ecosystems (Kitting, Fry, and Morgan 1984)</w:t>
      </w:r>
      <w:proofErr w:type="gramStart"/>
      <w:r w:rsidR="008B21DF">
        <w:rPr>
          <w:rFonts w:ascii="Times New Roman" w:eastAsia="Times New Roman" w:hAnsi="Times New Roman" w:cs="Times New Roman"/>
          <w:sz w:val="24"/>
          <w:szCs w:val="24"/>
        </w:rPr>
        <w:t>..</w:t>
      </w:r>
      <w:proofErr w:type="gramEnd"/>
      <w:r w:rsidR="008B21DF">
        <w:rPr>
          <w:rFonts w:ascii="Times New Roman" w:eastAsia="Times New Roman" w:hAnsi="Times New Roman" w:cs="Times New Roman"/>
          <w:sz w:val="24"/>
          <w:szCs w:val="24"/>
        </w:rPr>
        <w:t xml:space="preserve"> It is possible that </w:t>
      </w:r>
      <w:proofErr w:type="spellStart"/>
      <w:r w:rsidR="008B21DF">
        <w:rPr>
          <w:rFonts w:ascii="Times New Roman" w:eastAsia="Times New Roman" w:hAnsi="Times New Roman" w:cs="Times New Roman"/>
          <w:sz w:val="24"/>
          <w:szCs w:val="24"/>
        </w:rPr>
        <w:t>epibiotic</w:t>
      </w:r>
      <w:proofErr w:type="spellEnd"/>
      <w:r w:rsidR="008B21DF">
        <w:rPr>
          <w:rFonts w:ascii="Times New Roman" w:eastAsia="Times New Roman" w:hAnsi="Times New Roman" w:cs="Times New Roman"/>
          <w:sz w:val="24"/>
          <w:szCs w:val="24"/>
        </w:rPr>
        <w:t xml:space="preserve"> microbial films or </w:t>
      </w:r>
      <w:proofErr w:type="spellStart"/>
      <w:r w:rsidR="008B21DF">
        <w:rPr>
          <w:rFonts w:ascii="Times New Roman" w:eastAsia="Times New Roman" w:hAnsi="Times New Roman" w:cs="Times New Roman"/>
          <w:sz w:val="24"/>
          <w:szCs w:val="24"/>
        </w:rPr>
        <w:t>hyperlocal</w:t>
      </w:r>
      <w:proofErr w:type="spellEnd"/>
      <w:r w:rsidR="008B21DF">
        <w:rPr>
          <w:rFonts w:ascii="Times New Roman" w:eastAsia="Times New Roman" w:hAnsi="Times New Roman" w:cs="Times New Roman"/>
          <w:sz w:val="24"/>
          <w:szCs w:val="24"/>
        </w:rPr>
        <w:t xml:space="preserve"> abiotic conditions such as hydrodynamics could affect </w:t>
      </w:r>
      <w:r>
        <w:rPr>
          <w:rStyle w:val="CommentReference"/>
        </w:rPr>
        <w:commentReference w:id="35"/>
      </w:r>
      <w:r>
        <w:rPr>
          <w:rFonts w:ascii="Times New Roman" w:eastAsia="Times New Roman" w:hAnsi="Times New Roman" w:cs="Times New Roman"/>
          <w:sz w:val="24"/>
          <w:szCs w:val="24"/>
        </w:rPr>
        <w:t xml:space="preserve"> </w:t>
      </w:r>
      <w:r w:rsidR="008B21DF">
        <w:rPr>
          <w:rFonts w:ascii="Times New Roman" w:eastAsia="Times New Roman" w:hAnsi="Times New Roman" w:cs="Times New Roman"/>
          <w:i/>
          <w:sz w:val="24"/>
          <w:szCs w:val="24"/>
        </w:rPr>
        <w:t xml:space="preserve">S. </w:t>
      </w:r>
      <w:proofErr w:type="spellStart"/>
      <w:r w:rsidR="008B21DF">
        <w:rPr>
          <w:rFonts w:ascii="Times New Roman" w:eastAsia="Times New Roman" w:hAnsi="Times New Roman" w:cs="Times New Roman"/>
          <w:i/>
          <w:sz w:val="24"/>
          <w:szCs w:val="24"/>
        </w:rPr>
        <w:t>naiadum’s</w:t>
      </w:r>
      <w:proofErr w:type="spellEnd"/>
      <w:r w:rsidR="008B21DF">
        <w:rPr>
          <w:rFonts w:ascii="Times New Roman" w:eastAsia="Times New Roman" w:hAnsi="Times New Roman" w:cs="Times New Roman"/>
          <w:i/>
          <w:sz w:val="24"/>
          <w:szCs w:val="24"/>
        </w:rPr>
        <w:t xml:space="preserve"> </w:t>
      </w:r>
      <w:r w:rsidR="008B21DF">
        <w:rPr>
          <w:rFonts w:ascii="Times New Roman" w:eastAsia="Times New Roman" w:hAnsi="Times New Roman" w:cs="Times New Roman"/>
          <w:sz w:val="24"/>
          <w:szCs w:val="24"/>
        </w:rPr>
        <w:t xml:space="preserve">success in </w:t>
      </w:r>
      <w:r>
        <w:rPr>
          <w:rFonts w:ascii="Times New Roman" w:eastAsia="Times New Roman" w:hAnsi="Times New Roman" w:cs="Times New Roman"/>
          <w:sz w:val="24"/>
          <w:szCs w:val="24"/>
        </w:rPr>
        <w:t xml:space="preserve">colonizing as a microscopic spore, </w:t>
      </w:r>
      <w:r w:rsidR="008B21DF">
        <w:rPr>
          <w:rFonts w:ascii="Times New Roman" w:eastAsia="Times New Roman" w:hAnsi="Times New Roman" w:cs="Times New Roman"/>
          <w:sz w:val="24"/>
          <w:szCs w:val="24"/>
        </w:rPr>
        <w:t xml:space="preserve">after which </w:t>
      </w:r>
      <w:r>
        <w:rPr>
          <w:rFonts w:ascii="Times New Roman" w:eastAsia="Times New Roman" w:hAnsi="Times New Roman" w:cs="Times New Roman"/>
          <w:sz w:val="24"/>
          <w:szCs w:val="24"/>
        </w:rPr>
        <w:t xml:space="preserve">it forms tough basal cushions and then grows into lobed blades (Hansen 1986,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1973b, Hawkes 1988). </w:t>
      </w:r>
    </w:p>
    <w:p w14:paraId="5456E6E4" w14:textId="2CC459F5" w:rsidR="00D46D3F" w:rsidRDefault="00716F05" w:rsidP="00B44EE3">
      <w:pPr>
        <w:pStyle w:val="Normal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w:t>
      </w:r>
      <w:r w:rsidR="00D46D3F">
        <w:rPr>
          <w:rFonts w:ascii="Times New Roman" w:eastAsia="Times New Roman" w:hAnsi="Times New Roman" w:cs="Times New Roman"/>
          <w:sz w:val="24"/>
          <w:szCs w:val="24"/>
        </w:rPr>
        <w:t>eciprocal transplant</w:t>
      </w:r>
      <w:r w:rsidR="00B44EE3">
        <w:rPr>
          <w:rFonts w:ascii="Times New Roman" w:eastAsia="Times New Roman" w:hAnsi="Times New Roman" w:cs="Times New Roman"/>
          <w:sz w:val="24"/>
          <w:szCs w:val="24"/>
        </w:rPr>
        <w:t xml:space="preserve"> experiments </w:t>
      </w:r>
      <w:r w:rsidR="008B21DF">
        <w:rPr>
          <w:rFonts w:ascii="Times New Roman" w:eastAsia="Times New Roman" w:hAnsi="Times New Roman" w:cs="Times New Roman"/>
          <w:sz w:val="24"/>
          <w:szCs w:val="24"/>
        </w:rPr>
        <w:t xml:space="preserve">have been used to test for the importance of local drivers in determine species abundance in the field. So far, transplant experiments </w:t>
      </w:r>
      <w:r w:rsidR="00B44EE3">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revealed</w:t>
      </w:r>
      <w:r w:rsidR="00D46D3F">
        <w:rPr>
          <w:rFonts w:ascii="Times New Roman" w:eastAsia="Times New Roman" w:hAnsi="Times New Roman" w:cs="Times New Roman"/>
          <w:sz w:val="24"/>
          <w:szCs w:val="24"/>
        </w:rPr>
        <w:t xml:space="preserve"> the </w:t>
      </w:r>
      <w:r w:rsidR="006B4E71">
        <w:rPr>
          <w:rFonts w:ascii="Times New Roman" w:eastAsia="Times New Roman" w:hAnsi="Times New Roman" w:cs="Times New Roman"/>
          <w:sz w:val="24"/>
          <w:szCs w:val="24"/>
        </w:rPr>
        <w:t>potential</w:t>
      </w:r>
      <w:r w:rsidR="00D46D3F">
        <w:rPr>
          <w:rFonts w:ascii="Times New Roman" w:eastAsia="Times New Roman" w:hAnsi="Times New Roman" w:cs="Times New Roman"/>
          <w:sz w:val="24"/>
          <w:szCs w:val="24"/>
        </w:rPr>
        <w:t xml:space="preserve"> </w:t>
      </w:r>
      <w:r w:rsidR="00956A23">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invertebrate grazing to reduce</w:t>
      </w:r>
      <w:r w:rsidR="006B4E71">
        <w:rPr>
          <w:rFonts w:ascii="Times New Roman" w:eastAsia="Times New Roman" w:hAnsi="Times New Roman" w:cs="Times New Roman"/>
          <w:sz w:val="24"/>
          <w:szCs w:val="24"/>
        </w:rPr>
        <w:t xml:space="preserve"> epiphyte </w:t>
      </w:r>
      <w:r>
        <w:rPr>
          <w:rFonts w:ascii="Times New Roman" w:eastAsia="Times New Roman" w:hAnsi="Times New Roman" w:cs="Times New Roman"/>
          <w:sz w:val="24"/>
          <w:szCs w:val="24"/>
        </w:rPr>
        <w:t xml:space="preserve">algal </w:t>
      </w:r>
      <w:r w:rsidR="006B4E71">
        <w:rPr>
          <w:rFonts w:ascii="Times New Roman" w:eastAsia="Times New Roman" w:hAnsi="Times New Roman" w:cs="Times New Roman"/>
          <w:sz w:val="24"/>
          <w:szCs w:val="24"/>
        </w:rPr>
        <w:t xml:space="preserve">abundance </w:t>
      </w:r>
      <w:r w:rsidR="00FC51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Reynolds et al. </w:t>
      </w:r>
      <w:r w:rsidR="00FC5132">
        <w:rPr>
          <w:rFonts w:ascii="Times New Roman" w:eastAsia="Times New Roman" w:hAnsi="Times New Roman" w:cs="Times New Roman"/>
          <w:sz w:val="24"/>
          <w:szCs w:val="24"/>
        </w:rPr>
        <w:t>2017)</w:t>
      </w:r>
      <w:r w:rsidR="006B4E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4D228E">
        <w:rPr>
          <w:rFonts w:ascii="Times New Roman" w:eastAsia="Times New Roman" w:hAnsi="Times New Roman" w:cs="Times New Roman"/>
          <w:sz w:val="24"/>
          <w:szCs w:val="24"/>
        </w:rPr>
        <w:t>it remains unclear</w:t>
      </w:r>
      <w:r>
        <w:rPr>
          <w:rFonts w:ascii="Times New Roman" w:eastAsia="Times New Roman" w:hAnsi="Times New Roman" w:cs="Times New Roman"/>
          <w:sz w:val="24"/>
          <w:szCs w:val="24"/>
        </w:rPr>
        <w:t xml:space="preserve"> whether bottom up processes</w:t>
      </w:r>
      <w:r w:rsidR="004D228E">
        <w:rPr>
          <w:rFonts w:ascii="Times New Roman" w:eastAsia="Times New Roman" w:hAnsi="Times New Roman" w:cs="Times New Roman"/>
          <w:sz w:val="24"/>
          <w:szCs w:val="24"/>
        </w:rPr>
        <w:t xml:space="preserve"> (including facilitation by microbial assemblages)</w:t>
      </w:r>
      <w:r>
        <w:rPr>
          <w:rFonts w:ascii="Times New Roman" w:eastAsia="Times New Roman" w:hAnsi="Times New Roman" w:cs="Times New Roman"/>
          <w:sz w:val="24"/>
          <w:szCs w:val="24"/>
        </w:rPr>
        <w:t xml:space="preserve"> can </w:t>
      </w:r>
      <w:r w:rsidR="008F7F2D">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drive changes in epiphyte abundance. </w:t>
      </w:r>
      <w:r w:rsidR="00715F76">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f a </w:t>
      </w:r>
      <w:r w:rsidR="00715F76">
        <w:rPr>
          <w:rFonts w:ascii="Times New Roman" w:eastAsia="Times New Roman" w:hAnsi="Times New Roman" w:cs="Times New Roman"/>
          <w:sz w:val="24"/>
          <w:szCs w:val="24"/>
        </w:rPr>
        <w:t xml:space="preserve">blade-level </w:t>
      </w:r>
      <w:r w:rsidR="00FC5132">
        <w:rPr>
          <w:rFonts w:ascii="Times New Roman" w:eastAsia="Times New Roman" w:hAnsi="Times New Roman" w:cs="Times New Roman"/>
          <w:sz w:val="24"/>
          <w:szCs w:val="24"/>
        </w:rPr>
        <w:t>community exhibited bottom up control</w:t>
      </w:r>
      <w:r w:rsidR="00715F76">
        <w:rPr>
          <w:rFonts w:ascii="Times New Roman" w:eastAsia="Times New Roman" w:hAnsi="Times New Roman" w:cs="Times New Roman"/>
          <w:sz w:val="24"/>
          <w:szCs w:val="24"/>
        </w:rPr>
        <w:t xml:space="preserve"> of epiphytes</w:t>
      </w:r>
      <w:r w:rsidR="005949CB">
        <w:rPr>
          <w:rFonts w:ascii="Times New Roman" w:eastAsia="Times New Roman" w:hAnsi="Times New Roman" w:cs="Times New Roman"/>
          <w:sz w:val="24"/>
          <w:szCs w:val="24"/>
        </w:rPr>
        <w:t>,</w:t>
      </w:r>
      <w:r w:rsidR="00715F76">
        <w:rPr>
          <w:rFonts w:ascii="Times New Roman" w:eastAsia="Times New Roman" w:hAnsi="Times New Roman" w:cs="Times New Roman"/>
          <w:sz w:val="24"/>
          <w:szCs w:val="24"/>
        </w:rPr>
        <w:t xml:space="preserve"> </w:t>
      </w:r>
      <w:r w:rsidR="00FC5132">
        <w:rPr>
          <w:rFonts w:ascii="Times New Roman" w:eastAsia="Times New Roman" w:hAnsi="Times New Roman" w:cs="Times New Roman"/>
          <w:sz w:val="24"/>
          <w:szCs w:val="24"/>
        </w:rPr>
        <w:t xml:space="preserve">high epiphyte abundance </w:t>
      </w:r>
      <w:r w:rsidR="00903418">
        <w:rPr>
          <w:rFonts w:ascii="Times New Roman" w:eastAsia="Times New Roman" w:hAnsi="Times New Roman" w:cs="Times New Roman"/>
          <w:sz w:val="24"/>
          <w:szCs w:val="24"/>
        </w:rPr>
        <w:t>would be</w:t>
      </w:r>
      <w:r w:rsidR="005949CB">
        <w:rPr>
          <w:rFonts w:ascii="Times New Roman" w:eastAsia="Times New Roman" w:hAnsi="Times New Roman" w:cs="Times New Roman"/>
          <w:sz w:val="24"/>
          <w:szCs w:val="24"/>
        </w:rPr>
        <w:t xml:space="preserve"> expected </w:t>
      </w:r>
      <w:r w:rsidR="00715F76">
        <w:rPr>
          <w:rFonts w:ascii="Times New Roman" w:eastAsia="Times New Roman" w:hAnsi="Times New Roman" w:cs="Times New Roman"/>
          <w:sz w:val="24"/>
          <w:szCs w:val="24"/>
        </w:rPr>
        <w:t xml:space="preserve">to correlate with specific </w:t>
      </w:r>
      <w:r w:rsidR="00903418">
        <w:rPr>
          <w:rFonts w:ascii="Times New Roman" w:eastAsia="Times New Roman" w:hAnsi="Times New Roman" w:cs="Times New Roman"/>
          <w:sz w:val="24"/>
          <w:szCs w:val="24"/>
        </w:rPr>
        <w:t xml:space="preserve">environmental (e.g., </w:t>
      </w:r>
      <w:r w:rsidR="00715F76">
        <w:rPr>
          <w:rFonts w:ascii="Times New Roman" w:eastAsia="Times New Roman" w:hAnsi="Times New Roman" w:cs="Times New Roman"/>
          <w:sz w:val="24"/>
          <w:szCs w:val="24"/>
        </w:rPr>
        <w:t>nutrient</w:t>
      </w:r>
      <w:r w:rsidR="00903418">
        <w:rPr>
          <w:rFonts w:ascii="Times New Roman" w:eastAsia="Times New Roman" w:hAnsi="Times New Roman" w:cs="Times New Roman"/>
          <w:sz w:val="24"/>
          <w:szCs w:val="24"/>
        </w:rPr>
        <w:t>)</w:t>
      </w:r>
      <w:r w:rsidR="00715F76">
        <w:rPr>
          <w:rFonts w:ascii="Times New Roman" w:eastAsia="Times New Roman" w:hAnsi="Times New Roman" w:cs="Times New Roman"/>
          <w:sz w:val="24"/>
          <w:szCs w:val="24"/>
        </w:rPr>
        <w:t xml:space="preserve"> or microbial communities (Reynolds et al. 2017). </w:t>
      </w:r>
      <w:r w:rsidR="00903418">
        <w:rPr>
          <w:rFonts w:ascii="Times New Roman" w:eastAsia="Times New Roman" w:hAnsi="Times New Roman" w:cs="Times New Roman"/>
          <w:sz w:val="24"/>
          <w:szCs w:val="24"/>
        </w:rPr>
        <w:t>However, f</w:t>
      </w:r>
      <w:r w:rsidR="006B4E71">
        <w:rPr>
          <w:rFonts w:ascii="Times New Roman" w:eastAsia="Times New Roman" w:hAnsi="Times New Roman" w:cs="Times New Roman"/>
          <w:sz w:val="24"/>
          <w:szCs w:val="24"/>
        </w:rPr>
        <w:t xml:space="preserve">ew studies have investigated the potential for bottom up processes </w:t>
      </w:r>
      <w:r w:rsidR="005D1B49">
        <w:rPr>
          <w:rFonts w:ascii="Times New Roman" w:eastAsia="Times New Roman" w:hAnsi="Times New Roman" w:cs="Times New Roman"/>
          <w:sz w:val="24"/>
          <w:szCs w:val="24"/>
        </w:rPr>
        <w:t xml:space="preserve">to influence </w:t>
      </w:r>
      <w:r w:rsidR="006B4E71">
        <w:rPr>
          <w:rFonts w:ascii="Times New Roman" w:eastAsia="Times New Roman" w:hAnsi="Times New Roman" w:cs="Times New Roman"/>
          <w:sz w:val="24"/>
          <w:szCs w:val="24"/>
        </w:rPr>
        <w:t xml:space="preserve">algal abundance and no studies have done this using a reciprocal transplant. </w:t>
      </w:r>
    </w:p>
    <w:p w14:paraId="2F1C0034" w14:textId="485C7645" w:rsidR="00034A8B" w:rsidRDefault="00770E54" w:rsidP="00423D0D">
      <w:pPr>
        <w:pStyle w:val="Normal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71FBD">
        <w:rPr>
          <w:rFonts w:ascii="Times New Roman" w:eastAsia="Times New Roman" w:hAnsi="Times New Roman" w:cs="Times New Roman"/>
          <w:sz w:val="24"/>
          <w:szCs w:val="24"/>
        </w:rPr>
        <w:t>Here, we</w:t>
      </w:r>
      <w:r w:rsidR="003F441A">
        <w:rPr>
          <w:rFonts w:ascii="Times New Roman" w:eastAsia="Times New Roman" w:hAnsi="Times New Roman" w:cs="Times New Roman"/>
          <w:sz w:val="24"/>
          <w:szCs w:val="24"/>
        </w:rPr>
        <w:t xml:space="preserve"> investigate</w:t>
      </w:r>
      <w:r w:rsidR="00171FBD">
        <w:rPr>
          <w:rFonts w:ascii="Times New Roman" w:eastAsia="Times New Roman" w:hAnsi="Times New Roman" w:cs="Times New Roman"/>
          <w:sz w:val="24"/>
          <w:szCs w:val="24"/>
        </w:rPr>
        <w:t>d</w:t>
      </w:r>
      <w:r w:rsidR="003F441A">
        <w:rPr>
          <w:rFonts w:ascii="Times New Roman" w:eastAsia="Times New Roman" w:hAnsi="Times New Roman" w:cs="Times New Roman"/>
          <w:sz w:val="24"/>
          <w:szCs w:val="24"/>
        </w:rPr>
        <w:t xml:space="preserve"> </w:t>
      </w:r>
      <w:r w:rsidR="001D5ACC">
        <w:rPr>
          <w:rFonts w:ascii="Times New Roman" w:eastAsia="Times New Roman" w:hAnsi="Times New Roman" w:cs="Times New Roman"/>
          <w:sz w:val="24"/>
          <w:szCs w:val="24"/>
        </w:rPr>
        <w:t xml:space="preserve">the relative importance of </w:t>
      </w:r>
      <w:r w:rsidR="004D228E">
        <w:rPr>
          <w:rFonts w:ascii="Times New Roman" w:eastAsia="Times New Roman" w:hAnsi="Times New Roman" w:cs="Times New Roman"/>
          <w:sz w:val="24"/>
          <w:szCs w:val="24"/>
        </w:rPr>
        <w:t>bottom-up and top-down</w:t>
      </w:r>
      <w:r w:rsidR="00903418">
        <w:rPr>
          <w:rFonts w:ascii="Times New Roman" w:eastAsia="Times New Roman" w:hAnsi="Times New Roman" w:cs="Times New Roman"/>
          <w:sz w:val="24"/>
          <w:szCs w:val="24"/>
        </w:rPr>
        <w:t xml:space="preserve"> </w:t>
      </w:r>
      <w:r w:rsidR="004D228E">
        <w:rPr>
          <w:rFonts w:ascii="Times New Roman" w:eastAsia="Times New Roman" w:hAnsi="Times New Roman" w:cs="Times New Roman"/>
          <w:sz w:val="24"/>
          <w:szCs w:val="24"/>
        </w:rPr>
        <w:t>drivers of</w:t>
      </w:r>
      <w:r w:rsidR="003F441A">
        <w:rPr>
          <w:rFonts w:ascii="Times New Roman" w:eastAsia="Times New Roman" w:hAnsi="Times New Roman" w:cs="Times New Roman"/>
          <w:sz w:val="24"/>
          <w:szCs w:val="24"/>
        </w:rPr>
        <w:t xml:space="preserve"> </w:t>
      </w:r>
      <w:r w:rsidR="00903418">
        <w:rPr>
          <w:rFonts w:ascii="Times New Roman" w:eastAsia="Times New Roman" w:hAnsi="Times New Roman" w:cs="Times New Roman"/>
          <w:sz w:val="24"/>
          <w:szCs w:val="24"/>
        </w:rPr>
        <w:t xml:space="preserve">spatial variation </w:t>
      </w:r>
      <w:r w:rsidR="003F441A">
        <w:rPr>
          <w:rFonts w:ascii="Times New Roman" w:eastAsia="Times New Roman" w:hAnsi="Times New Roman" w:cs="Times New Roman"/>
          <w:sz w:val="24"/>
          <w:szCs w:val="24"/>
        </w:rPr>
        <w:t>in abundance</w:t>
      </w:r>
      <w:r w:rsidR="00B65F0D">
        <w:rPr>
          <w:rFonts w:ascii="Times New Roman" w:eastAsia="Times New Roman" w:hAnsi="Times New Roman" w:cs="Times New Roman"/>
          <w:sz w:val="24"/>
          <w:szCs w:val="24"/>
        </w:rPr>
        <w:t xml:space="preserve"> of a dominant epiphyte, the red algae </w:t>
      </w:r>
      <w:r w:rsidR="00B65F0D">
        <w:rPr>
          <w:rFonts w:ascii="Times New Roman" w:eastAsia="Times New Roman" w:hAnsi="Times New Roman" w:cs="Times New Roman"/>
          <w:i/>
          <w:sz w:val="24"/>
          <w:szCs w:val="24"/>
        </w:rPr>
        <w:t>S</w:t>
      </w:r>
      <w:r w:rsidR="00171FBD">
        <w:rPr>
          <w:rFonts w:ascii="Times New Roman" w:eastAsia="Times New Roman" w:hAnsi="Times New Roman" w:cs="Times New Roman"/>
          <w:i/>
          <w:sz w:val="24"/>
          <w:szCs w:val="24"/>
        </w:rPr>
        <w:t>.</w:t>
      </w:r>
      <w:r w:rsidR="00B65F0D">
        <w:rPr>
          <w:rFonts w:ascii="Times New Roman" w:eastAsia="Times New Roman" w:hAnsi="Times New Roman" w:cs="Times New Roman"/>
          <w:i/>
          <w:sz w:val="24"/>
          <w:szCs w:val="24"/>
        </w:rPr>
        <w:t xml:space="preserve"> </w:t>
      </w:r>
      <w:proofErr w:type="spellStart"/>
      <w:r w:rsidR="00B65F0D">
        <w:rPr>
          <w:rFonts w:ascii="Times New Roman" w:eastAsia="Times New Roman" w:hAnsi="Times New Roman" w:cs="Times New Roman"/>
          <w:i/>
          <w:sz w:val="24"/>
          <w:szCs w:val="24"/>
        </w:rPr>
        <w:t>naiadum</w:t>
      </w:r>
      <w:proofErr w:type="spellEnd"/>
      <w:r w:rsidR="00B65F0D">
        <w:rPr>
          <w:rFonts w:ascii="Times New Roman" w:eastAsia="Times New Roman" w:hAnsi="Times New Roman" w:cs="Times New Roman"/>
          <w:i/>
          <w:sz w:val="24"/>
          <w:szCs w:val="24"/>
        </w:rPr>
        <w:t xml:space="preserve">, </w:t>
      </w:r>
      <w:r w:rsidR="00B65F0D">
        <w:rPr>
          <w:rFonts w:ascii="Times New Roman" w:eastAsia="Times New Roman" w:hAnsi="Times New Roman" w:cs="Times New Roman"/>
          <w:sz w:val="24"/>
          <w:szCs w:val="24"/>
        </w:rPr>
        <w:t>on the eelgrass</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Z</w:t>
      </w:r>
      <w:r w:rsidR="00171FBD">
        <w:rPr>
          <w:rFonts w:ascii="Times New Roman" w:eastAsia="Times New Roman" w:hAnsi="Times New Roman" w:cs="Times New Roman"/>
          <w:i/>
          <w:sz w:val="24"/>
          <w:szCs w:val="24"/>
        </w:rPr>
        <w:t>.</w:t>
      </w:r>
      <w:r w:rsidR="003F441A">
        <w:rPr>
          <w:rFonts w:ascii="Times New Roman" w:eastAsia="Times New Roman" w:hAnsi="Times New Roman" w:cs="Times New Roman"/>
          <w:i/>
          <w:sz w:val="24"/>
          <w:szCs w:val="24"/>
        </w:rPr>
        <w:t xml:space="preserve"> marina</w:t>
      </w:r>
      <w:r w:rsidR="00B65F0D">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We</w:t>
      </w:r>
      <w:r w:rsidR="00E13982">
        <w:rPr>
          <w:rFonts w:ascii="Times New Roman" w:eastAsia="Times New Roman" w:hAnsi="Times New Roman" w:cs="Times New Roman"/>
          <w:sz w:val="24"/>
          <w:szCs w:val="24"/>
        </w:rPr>
        <w:t xml:space="preserve"> first quantified the abundance and distribution of </w:t>
      </w:r>
      <w:r w:rsidR="00171FBD">
        <w:rPr>
          <w:rFonts w:ascii="Times New Roman" w:eastAsia="Times New Roman" w:hAnsi="Times New Roman" w:cs="Times New Roman"/>
          <w:i/>
          <w:sz w:val="24"/>
          <w:szCs w:val="24"/>
        </w:rPr>
        <w:t xml:space="preserve">S. </w:t>
      </w:r>
      <w:proofErr w:type="spellStart"/>
      <w:r w:rsidR="00171FBD">
        <w:rPr>
          <w:rFonts w:ascii="Times New Roman" w:eastAsia="Times New Roman" w:hAnsi="Times New Roman" w:cs="Times New Roman"/>
          <w:i/>
          <w:sz w:val="24"/>
          <w:szCs w:val="24"/>
        </w:rPr>
        <w:t>naiadum</w:t>
      </w:r>
      <w:proofErr w:type="spellEnd"/>
      <w:r w:rsidR="00E13982">
        <w:rPr>
          <w:rFonts w:ascii="Times New Roman" w:eastAsia="Times New Roman" w:hAnsi="Times New Roman" w:cs="Times New Roman"/>
          <w:sz w:val="24"/>
          <w:szCs w:val="24"/>
        </w:rPr>
        <w:t xml:space="preserve"> on </w:t>
      </w:r>
      <w:r w:rsidR="00E13982" w:rsidRPr="00B53A3A">
        <w:rPr>
          <w:rFonts w:ascii="Times New Roman" w:eastAsia="Times New Roman" w:hAnsi="Times New Roman" w:cs="Times New Roman"/>
          <w:i/>
          <w:sz w:val="24"/>
          <w:szCs w:val="24"/>
        </w:rPr>
        <w:t>Z</w:t>
      </w:r>
      <w:r w:rsidR="00E13982">
        <w:rPr>
          <w:rFonts w:ascii="Times New Roman" w:eastAsia="Times New Roman" w:hAnsi="Times New Roman" w:cs="Times New Roman"/>
          <w:i/>
          <w:sz w:val="24"/>
          <w:szCs w:val="24"/>
        </w:rPr>
        <w:t xml:space="preserve">. marina </w:t>
      </w:r>
      <w:r w:rsidR="00E13982">
        <w:rPr>
          <w:rFonts w:ascii="Times New Roman" w:eastAsia="Times New Roman" w:hAnsi="Times New Roman" w:cs="Times New Roman"/>
          <w:sz w:val="24"/>
          <w:szCs w:val="24"/>
        </w:rPr>
        <w:t>at our study site.</w:t>
      </w:r>
      <w:r w:rsidR="00F95CFB">
        <w:rPr>
          <w:rFonts w:ascii="Times New Roman" w:eastAsia="Times New Roman" w:hAnsi="Times New Roman" w:cs="Times New Roman"/>
          <w:sz w:val="24"/>
          <w:szCs w:val="24"/>
        </w:rPr>
        <w:t xml:space="preserve"> </w:t>
      </w:r>
      <w:r w:rsidR="00171FBD">
        <w:rPr>
          <w:rFonts w:ascii="Times New Roman" w:eastAsia="Times New Roman" w:hAnsi="Times New Roman" w:cs="Times New Roman"/>
          <w:sz w:val="24"/>
          <w:szCs w:val="24"/>
        </w:rPr>
        <w:t>We then</w:t>
      </w:r>
      <w:r w:rsidR="003F441A">
        <w:rPr>
          <w:rFonts w:ascii="Times New Roman" w:eastAsia="Times New Roman" w:hAnsi="Times New Roman" w:cs="Times New Roman"/>
          <w:sz w:val="24"/>
          <w:szCs w:val="24"/>
        </w:rPr>
        <w:t xml:space="preserve"> performed a reciprocal transplant experiment of seagrass shoots between </w:t>
      </w:r>
      <w:r w:rsidR="003F441A">
        <w:rPr>
          <w:rFonts w:ascii="Times New Roman" w:eastAsia="Times New Roman" w:hAnsi="Times New Roman" w:cs="Times New Roman"/>
          <w:sz w:val="24"/>
          <w:szCs w:val="24"/>
        </w:rPr>
        <w:lastRenderedPageBreak/>
        <w:t xml:space="preserve">zones of high and low </w:t>
      </w:r>
      <w:r w:rsidR="00171FBD">
        <w:rPr>
          <w:rFonts w:ascii="Times New Roman" w:eastAsia="Times New Roman" w:hAnsi="Times New Roman" w:cs="Times New Roman"/>
          <w:i/>
          <w:sz w:val="24"/>
          <w:szCs w:val="24"/>
        </w:rPr>
        <w:t xml:space="preserve">S. </w:t>
      </w:r>
      <w:proofErr w:type="spellStart"/>
      <w:r w:rsidR="00171FBD">
        <w:rPr>
          <w:rFonts w:ascii="Times New Roman" w:eastAsia="Times New Roman" w:hAnsi="Times New Roman" w:cs="Times New Roman"/>
          <w:i/>
          <w:sz w:val="24"/>
          <w:szCs w:val="24"/>
        </w:rPr>
        <w:t>naiadum</w:t>
      </w:r>
      <w:proofErr w:type="spellEnd"/>
      <w:r w:rsidR="00C95FF0">
        <w:rPr>
          <w:rFonts w:ascii="Times New Roman" w:eastAsia="Times New Roman" w:hAnsi="Times New Roman" w:cs="Times New Roman"/>
          <w:i/>
          <w:sz w:val="24"/>
          <w:szCs w:val="24"/>
        </w:rPr>
        <w:t xml:space="preserve"> </w:t>
      </w:r>
      <w:r w:rsidR="00171FBD">
        <w:rPr>
          <w:rFonts w:ascii="Times New Roman" w:eastAsia="Times New Roman" w:hAnsi="Times New Roman" w:cs="Times New Roman"/>
          <w:sz w:val="24"/>
          <w:szCs w:val="24"/>
        </w:rPr>
        <w:t xml:space="preserve">abundance </w:t>
      </w:r>
      <w:r w:rsidR="00C95FF0">
        <w:rPr>
          <w:rFonts w:ascii="Times New Roman" w:eastAsia="Times New Roman" w:hAnsi="Times New Roman" w:cs="Times New Roman"/>
          <w:sz w:val="24"/>
          <w:szCs w:val="24"/>
        </w:rPr>
        <w:t xml:space="preserve">within a single, large </w:t>
      </w:r>
      <w:r w:rsidR="00E13982">
        <w:rPr>
          <w:rFonts w:ascii="Times New Roman" w:eastAsia="Times New Roman" w:hAnsi="Times New Roman" w:cs="Times New Roman"/>
          <w:i/>
          <w:sz w:val="24"/>
          <w:szCs w:val="24"/>
        </w:rPr>
        <w:t xml:space="preserve">Z. </w:t>
      </w:r>
      <w:r w:rsidR="00FF4A1E">
        <w:rPr>
          <w:rFonts w:ascii="Times New Roman" w:eastAsia="Times New Roman" w:hAnsi="Times New Roman" w:cs="Times New Roman"/>
          <w:i/>
          <w:sz w:val="24"/>
          <w:szCs w:val="24"/>
        </w:rPr>
        <w:t>marina</w:t>
      </w:r>
      <w:r w:rsidR="00C95FF0">
        <w:rPr>
          <w:rFonts w:ascii="Times New Roman" w:eastAsia="Times New Roman" w:hAnsi="Times New Roman" w:cs="Times New Roman"/>
          <w:sz w:val="24"/>
          <w:szCs w:val="24"/>
        </w:rPr>
        <w:t xml:space="preserve"> meadow</w:t>
      </w:r>
      <w:r w:rsidR="003F441A">
        <w:rPr>
          <w:rFonts w:ascii="Times New Roman" w:eastAsia="Times New Roman" w:hAnsi="Times New Roman" w:cs="Times New Roman"/>
          <w:sz w:val="24"/>
          <w:szCs w:val="24"/>
        </w:rPr>
        <w:t xml:space="preserve">. </w:t>
      </w:r>
      <w:r w:rsidR="008179A7">
        <w:rPr>
          <w:rFonts w:ascii="Times New Roman" w:eastAsia="Times New Roman" w:hAnsi="Times New Roman" w:cs="Times New Roman"/>
          <w:sz w:val="24"/>
          <w:szCs w:val="24"/>
        </w:rPr>
        <w:t xml:space="preserve">Our experimental design allowed us to test whether epiphyte abundance was determined by the environment surrounding the seagrass shoot, or by the host plant and its associates. </w:t>
      </w:r>
      <w:r w:rsidR="003F441A">
        <w:rPr>
          <w:rFonts w:ascii="Times New Roman" w:eastAsia="Times New Roman" w:hAnsi="Times New Roman" w:cs="Times New Roman"/>
          <w:sz w:val="24"/>
          <w:szCs w:val="24"/>
        </w:rPr>
        <w:t xml:space="preserve">We tested the </w:t>
      </w:r>
      <w:r w:rsidR="00423D0D">
        <w:rPr>
          <w:rFonts w:ascii="Times New Roman" w:eastAsia="Times New Roman" w:hAnsi="Times New Roman" w:cs="Times New Roman"/>
          <w:sz w:val="24"/>
          <w:szCs w:val="24"/>
        </w:rPr>
        <w:t xml:space="preserve">hypothesis </w:t>
      </w:r>
      <w:r w:rsidR="003F441A">
        <w:rPr>
          <w:rFonts w:ascii="Times New Roman" w:eastAsia="Times New Roman" w:hAnsi="Times New Roman" w:cs="Times New Roman"/>
          <w:sz w:val="24"/>
          <w:szCs w:val="24"/>
        </w:rPr>
        <w:t xml:space="preserve">that </w:t>
      </w:r>
      <w:r w:rsidR="00171FBD">
        <w:rPr>
          <w:rFonts w:ascii="Times New Roman" w:eastAsia="Times New Roman" w:hAnsi="Times New Roman" w:cs="Times New Roman"/>
          <w:i/>
          <w:sz w:val="24"/>
          <w:szCs w:val="24"/>
        </w:rPr>
        <w:t xml:space="preserve">S. </w:t>
      </w:r>
      <w:proofErr w:type="spellStart"/>
      <w:r w:rsidR="00171FBD">
        <w:rPr>
          <w:rFonts w:ascii="Times New Roman" w:eastAsia="Times New Roman" w:hAnsi="Times New Roman" w:cs="Times New Roman"/>
          <w:i/>
          <w:sz w:val="24"/>
          <w:szCs w:val="24"/>
        </w:rPr>
        <w:t>naiadum</w:t>
      </w:r>
      <w:proofErr w:type="spellEnd"/>
      <w:r w:rsidR="003F441A">
        <w:rPr>
          <w:rFonts w:ascii="Times New Roman" w:eastAsia="Times New Roman" w:hAnsi="Times New Roman" w:cs="Times New Roman"/>
          <w:sz w:val="24"/>
          <w:szCs w:val="24"/>
        </w:rPr>
        <w:t xml:space="preserve"> abundance on eelgrass is </w:t>
      </w:r>
      <w:r w:rsidR="00C95FF0">
        <w:rPr>
          <w:rFonts w:ascii="Times New Roman" w:eastAsia="Times New Roman" w:hAnsi="Times New Roman" w:cs="Times New Roman"/>
          <w:sz w:val="24"/>
          <w:szCs w:val="24"/>
        </w:rPr>
        <w:t xml:space="preserve">determined </w:t>
      </w:r>
      <w:r w:rsidR="008179A7">
        <w:rPr>
          <w:rFonts w:ascii="Times New Roman" w:eastAsia="Times New Roman" w:hAnsi="Times New Roman" w:cs="Times New Roman"/>
          <w:sz w:val="24"/>
          <w:szCs w:val="24"/>
        </w:rPr>
        <w:t xml:space="preserve">by biotic </w:t>
      </w:r>
      <w:r w:rsidR="003F441A">
        <w:rPr>
          <w:rFonts w:ascii="Times New Roman" w:eastAsia="Times New Roman" w:hAnsi="Times New Roman" w:cs="Times New Roman"/>
          <w:sz w:val="24"/>
          <w:szCs w:val="24"/>
        </w:rPr>
        <w:t>characteristic</w:t>
      </w:r>
      <w:r w:rsidR="00C95FF0">
        <w:rPr>
          <w:rFonts w:ascii="Times New Roman" w:eastAsia="Times New Roman" w:hAnsi="Times New Roman" w:cs="Times New Roman"/>
          <w:sz w:val="24"/>
          <w:szCs w:val="24"/>
        </w:rPr>
        <w:t>s of the host plant</w:t>
      </w:r>
      <w:r w:rsidR="003F441A">
        <w:rPr>
          <w:rFonts w:ascii="Times New Roman" w:eastAsia="Times New Roman" w:hAnsi="Times New Roman" w:cs="Times New Roman"/>
          <w:sz w:val="24"/>
          <w:szCs w:val="24"/>
        </w:rPr>
        <w:t xml:space="preserve"> </w:t>
      </w:r>
      <w:r w:rsidR="008179A7">
        <w:rPr>
          <w:rFonts w:ascii="Times New Roman" w:eastAsia="Times New Roman" w:hAnsi="Times New Roman" w:cs="Times New Roman"/>
          <w:sz w:val="24"/>
          <w:szCs w:val="24"/>
        </w:rPr>
        <w:t xml:space="preserve">(shoot biomass, morphology), its </w:t>
      </w:r>
      <w:proofErr w:type="spellStart"/>
      <w:r w:rsidR="008179A7">
        <w:rPr>
          <w:rFonts w:ascii="Times New Roman" w:eastAsia="Times New Roman" w:hAnsi="Times New Roman" w:cs="Times New Roman"/>
          <w:sz w:val="24"/>
          <w:szCs w:val="24"/>
        </w:rPr>
        <w:t>epibiotic</w:t>
      </w:r>
      <w:proofErr w:type="spellEnd"/>
      <w:r w:rsidR="008179A7">
        <w:rPr>
          <w:rFonts w:ascii="Times New Roman" w:eastAsia="Times New Roman" w:hAnsi="Times New Roman" w:cs="Times New Roman"/>
          <w:sz w:val="24"/>
          <w:szCs w:val="24"/>
        </w:rPr>
        <w:t xml:space="preserve"> microbial assemblage, or the host’s environment (location)</w:t>
      </w:r>
      <w:r w:rsidR="003F441A">
        <w:rPr>
          <w:rFonts w:ascii="Times New Roman" w:eastAsia="Times New Roman" w:hAnsi="Times New Roman" w:cs="Times New Roman"/>
          <w:sz w:val="24"/>
          <w:szCs w:val="24"/>
        </w:rPr>
        <w:t>.</w:t>
      </w:r>
      <w:r w:rsidR="00134E3F">
        <w:rPr>
          <w:rFonts w:ascii="Times New Roman" w:eastAsia="Times New Roman" w:hAnsi="Times New Roman" w:cs="Times New Roman"/>
          <w:sz w:val="24"/>
          <w:szCs w:val="24"/>
        </w:rPr>
        <w:t xml:space="preserve"> Our experiment also allowed us to compare the microbial communities of </w:t>
      </w:r>
      <w:r w:rsidR="00FF4A1E">
        <w:rPr>
          <w:rFonts w:ascii="Times New Roman" w:eastAsia="Times New Roman" w:hAnsi="Times New Roman" w:cs="Times New Roman"/>
          <w:i/>
          <w:sz w:val="24"/>
          <w:szCs w:val="24"/>
        </w:rPr>
        <w:t>Z. marina</w:t>
      </w:r>
      <w:r w:rsidR="00FB5487">
        <w:rPr>
          <w:rFonts w:ascii="Times New Roman" w:eastAsia="Times New Roman" w:hAnsi="Times New Roman" w:cs="Times New Roman"/>
          <w:sz w:val="24"/>
          <w:szCs w:val="24"/>
        </w:rPr>
        <w:t xml:space="preserve"> before and after colonization by </w:t>
      </w:r>
      <w:r w:rsidR="006565FC">
        <w:rPr>
          <w:rFonts w:ascii="Times New Roman" w:eastAsia="Times New Roman" w:hAnsi="Times New Roman" w:cs="Times New Roman"/>
          <w:i/>
          <w:sz w:val="24"/>
          <w:szCs w:val="24"/>
        </w:rPr>
        <w:t xml:space="preserve">S. </w:t>
      </w:r>
      <w:proofErr w:type="spellStart"/>
      <w:r w:rsidR="006565FC">
        <w:rPr>
          <w:rFonts w:ascii="Times New Roman" w:eastAsia="Times New Roman" w:hAnsi="Times New Roman" w:cs="Times New Roman"/>
          <w:i/>
          <w:sz w:val="24"/>
          <w:szCs w:val="24"/>
        </w:rPr>
        <w:t>naiadum</w:t>
      </w:r>
      <w:proofErr w:type="spellEnd"/>
      <w:r w:rsidR="006565FC">
        <w:rPr>
          <w:rFonts w:ascii="Times New Roman" w:eastAsia="Times New Roman" w:hAnsi="Times New Roman" w:cs="Times New Roman"/>
          <w:sz w:val="24"/>
          <w:szCs w:val="24"/>
        </w:rPr>
        <w:t xml:space="preserve"> </w:t>
      </w:r>
      <w:r w:rsidR="00FF4A1E">
        <w:rPr>
          <w:rFonts w:ascii="Times New Roman" w:eastAsia="Times New Roman" w:hAnsi="Times New Roman" w:cs="Times New Roman"/>
          <w:sz w:val="24"/>
          <w:szCs w:val="24"/>
        </w:rPr>
        <w:t xml:space="preserve">to </w:t>
      </w:r>
      <w:r w:rsidR="00FB5487">
        <w:rPr>
          <w:rFonts w:ascii="Times New Roman" w:eastAsia="Times New Roman" w:hAnsi="Times New Roman" w:cs="Times New Roman"/>
          <w:sz w:val="24"/>
          <w:szCs w:val="24"/>
        </w:rPr>
        <w:t xml:space="preserve">determine </w:t>
      </w:r>
      <w:r w:rsidR="00423D0D">
        <w:rPr>
          <w:rFonts w:ascii="Times New Roman" w:eastAsia="Times New Roman" w:hAnsi="Times New Roman" w:cs="Times New Roman"/>
          <w:sz w:val="24"/>
          <w:szCs w:val="24"/>
        </w:rPr>
        <w:t>whether there we</w:t>
      </w:r>
      <w:r w:rsidR="00FB5487">
        <w:rPr>
          <w:rFonts w:ascii="Times New Roman" w:eastAsia="Times New Roman" w:hAnsi="Times New Roman" w:cs="Times New Roman"/>
          <w:sz w:val="24"/>
          <w:szCs w:val="24"/>
        </w:rPr>
        <w:t>re identifiable community shifts in microbial community that could be correlated with a decline in shoot health</w:t>
      </w:r>
      <w:r w:rsidR="00903418">
        <w:rPr>
          <w:rFonts w:ascii="Times New Roman" w:eastAsia="Times New Roman" w:hAnsi="Times New Roman" w:cs="Times New Roman"/>
          <w:sz w:val="24"/>
          <w:szCs w:val="24"/>
        </w:rPr>
        <w:t xml:space="preserve">, a metric of the outcome of interactions </w:t>
      </w:r>
      <w:commentRangeStart w:id="36"/>
      <w:r w:rsidR="00903418">
        <w:rPr>
          <w:rFonts w:ascii="Times New Roman" w:eastAsia="Times New Roman" w:hAnsi="Times New Roman" w:cs="Times New Roman"/>
          <w:sz w:val="24"/>
          <w:szCs w:val="24"/>
        </w:rPr>
        <w:t>between seagrass and its dominant epiphyte</w:t>
      </w:r>
      <w:commentRangeEnd w:id="36"/>
      <w:r w:rsidR="00E5274C">
        <w:rPr>
          <w:rStyle w:val="CommentReference"/>
        </w:rPr>
        <w:commentReference w:id="36"/>
      </w:r>
      <w:r w:rsidR="00FB5487">
        <w:rPr>
          <w:rFonts w:ascii="Times New Roman" w:eastAsia="Times New Roman" w:hAnsi="Times New Roman" w:cs="Times New Roman"/>
          <w:sz w:val="24"/>
          <w:szCs w:val="24"/>
        </w:rPr>
        <w:t xml:space="preserve">. </w:t>
      </w:r>
    </w:p>
    <w:p w14:paraId="15C2BE0C" w14:textId="77777777" w:rsidR="00C95FF0" w:rsidRDefault="00C95FF0" w:rsidP="00B44EE3">
      <w:pPr>
        <w:pStyle w:val="Normal1"/>
        <w:spacing w:after="0" w:line="480" w:lineRule="auto"/>
        <w:rPr>
          <w:rFonts w:ascii="Times New Roman" w:eastAsia="Times New Roman" w:hAnsi="Times New Roman" w:cs="Times New Roman"/>
          <w:sz w:val="24"/>
          <w:szCs w:val="24"/>
        </w:rPr>
      </w:pPr>
    </w:p>
    <w:p w14:paraId="183C6D5E" w14:textId="439BB651" w:rsidR="00A24083" w:rsidRPr="004D228E"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Materials and Methods</w:t>
      </w:r>
      <w:r w:rsidR="00FB5487">
        <w:rPr>
          <w:rFonts w:ascii="Times New Roman" w:eastAsia="Times New Roman" w:hAnsi="Times New Roman" w:cs="Times New Roman"/>
          <w:i/>
          <w:sz w:val="24"/>
          <w:szCs w:val="24"/>
        </w:rPr>
        <w:tab/>
      </w:r>
    </w:p>
    <w:p w14:paraId="3E2291F3" w14:textId="34302122" w:rsidR="002E0CAC" w:rsidRPr="00074E5B" w:rsidRDefault="006053B8"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D228E">
        <w:rPr>
          <w:rFonts w:ascii="Times New Roman" w:eastAsia="Times New Roman" w:hAnsi="Times New Roman" w:cs="Times New Roman"/>
          <w:sz w:val="24"/>
          <w:szCs w:val="24"/>
        </w:rPr>
        <w:t>1</w:t>
      </w:r>
      <w:commentRangeStart w:id="37"/>
      <w:r w:rsidR="003F441A">
        <w:rPr>
          <w:rFonts w:ascii="Times New Roman" w:eastAsia="Times New Roman" w:hAnsi="Times New Roman" w:cs="Times New Roman"/>
          <w:sz w:val="24"/>
          <w:szCs w:val="24"/>
        </w:rPr>
        <w:t xml:space="preserve"> </w:t>
      </w:r>
      <w:r w:rsidR="006565FC">
        <w:rPr>
          <w:rFonts w:ascii="Times New Roman" w:eastAsia="Times New Roman" w:hAnsi="Times New Roman" w:cs="Times New Roman"/>
          <w:sz w:val="24"/>
          <w:szCs w:val="24"/>
        </w:rPr>
        <w:t xml:space="preserve">Quantifying </w:t>
      </w:r>
      <w:proofErr w:type="spellStart"/>
      <w:r w:rsidR="006565FC">
        <w:rPr>
          <w:rFonts w:ascii="Times New Roman" w:eastAsia="Times New Roman" w:hAnsi="Times New Roman" w:cs="Times New Roman"/>
          <w:sz w:val="24"/>
          <w:szCs w:val="24"/>
        </w:rPr>
        <w:t>epibiotic</w:t>
      </w:r>
      <w:proofErr w:type="spellEnd"/>
      <w:r w:rsidR="00E13982">
        <w:rPr>
          <w:rFonts w:ascii="Times New Roman" w:eastAsia="Times New Roman" w:hAnsi="Times New Roman" w:cs="Times New Roman"/>
          <w:sz w:val="24"/>
          <w:szCs w:val="24"/>
        </w:rPr>
        <w:t xml:space="preserve"> abundance and distribution at meadow edge and interior.</w:t>
      </w:r>
      <w:r w:rsidR="004C6B0A">
        <w:rPr>
          <w:rFonts w:ascii="Times New Roman" w:eastAsia="Times New Roman" w:hAnsi="Times New Roman" w:cs="Times New Roman"/>
          <w:sz w:val="24"/>
          <w:szCs w:val="24"/>
        </w:rPr>
        <w:t xml:space="preserve"> </w:t>
      </w:r>
      <w:commentRangeEnd w:id="37"/>
      <w:r w:rsidR="00E13982">
        <w:rPr>
          <w:rStyle w:val="CommentReference"/>
        </w:rPr>
        <w:commentReference w:id="37"/>
      </w:r>
    </w:p>
    <w:p w14:paraId="4F45F7C9" w14:textId="4C36B9A3" w:rsidR="003C7D49" w:rsidRDefault="004D228E" w:rsidP="00B44EE3">
      <w:pPr>
        <w:pStyle w:val="Normal1"/>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 </w:t>
      </w:r>
      <w:r>
        <w:rPr>
          <w:rFonts w:ascii="Times New Roman" w:eastAsia="Times New Roman" w:hAnsi="Times New Roman" w:cs="Times New Roman"/>
          <w:sz w:val="24"/>
          <w:szCs w:val="24"/>
        </w:rPr>
        <w:t>is a meadow forming eelgrass common along coastlines in the northern hemisphere (</w:t>
      </w:r>
      <w:r w:rsidRPr="00D44F71">
        <w:rPr>
          <w:rFonts w:ascii="Times New Roman" w:eastAsia="Times New Roman" w:hAnsi="Times New Roman" w:cs="Times New Roman"/>
          <w:sz w:val="24"/>
          <w:szCs w:val="24"/>
        </w:rPr>
        <w:t>Phillips, Macmillan, and Bridges 1983</w:t>
      </w:r>
      <w:r>
        <w:rPr>
          <w:rFonts w:ascii="Times New Roman" w:eastAsia="Times New Roman" w:hAnsi="Times New Roman" w:cs="Times New Roman"/>
          <w:sz w:val="24"/>
          <w:szCs w:val="24"/>
        </w:rPr>
        <w:t xml:space="preserve">), where in many locations, the red alga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naiadum</w:t>
      </w:r>
      <w:proofErr w:type="spellEnd"/>
      <w:r>
        <w:rPr>
          <w:rFonts w:ascii="Times New Roman" w:eastAsia="Times New Roman" w:hAnsi="Times New Roman" w:cs="Times New Roman"/>
          <w:sz w:val="24"/>
          <w:szCs w:val="24"/>
        </w:rPr>
        <w:t xml:space="preserve"> is one of the more common </w:t>
      </w:r>
      <w:proofErr w:type="spellStart"/>
      <w:r>
        <w:rPr>
          <w:rFonts w:ascii="Times New Roman" w:eastAsia="Times New Roman" w:hAnsi="Times New Roman" w:cs="Times New Roman"/>
          <w:sz w:val="24"/>
          <w:szCs w:val="24"/>
        </w:rPr>
        <w:t>macroalgal</w:t>
      </w:r>
      <w:proofErr w:type="spellEnd"/>
      <w:r>
        <w:rPr>
          <w:rFonts w:ascii="Times New Roman" w:eastAsia="Times New Roman" w:hAnsi="Times New Roman" w:cs="Times New Roman"/>
          <w:sz w:val="24"/>
          <w:szCs w:val="24"/>
        </w:rPr>
        <w:t xml:space="preserve"> epiphytes on eelgrass. </w:t>
      </w:r>
      <w:r w:rsidR="003C7D49">
        <w:rPr>
          <w:rFonts w:ascii="Times New Roman" w:eastAsia="Times New Roman" w:hAnsi="Times New Roman" w:cs="Times New Roman"/>
          <w:sz w:val="24"/>
          <w:szCs w:val="24"/>
        </w:rPr>
        <w:t xml:space="preserve">We studied the interaction between </w:t>
      </w:r>
      <w:r w:rsidR="003C7D49">
        <w:rPr>
          <w:rFonts w:ascii="Times New Roman" w:eastAsia="Times New Roman" w:hAnsi="Times New Roman" w:cs="Times New Roman"/>
          <w:i/>
          <w:sz w:val="24"/>
          <w:szCs w:val="24"/>
        </w:rPr>
        <w:t>S</w:t>
      </w:r>
      <w:r w:rsidR="006565FC">
        <w:rPr>
          <w:rFonts w:ascii="Times New Roman" w:eastAsia="Times New Roman" w:hAnsi="Times New Roman" w:cs="Times New Roman"/>
          <w:i/>
          <w:sz w:val="24"/>
          <w:szCs w:val="24"/>
        </w:rPr>
        <w:t xml:space="preserve">. </w:t>
      </w:r>
      <w:proofErr w:type="spellStart"/>
      <w:r w:rsidR="006565FC">
        <w:rPr>
          <w:rFonts w:ascii="Times New Roman" w:eastAsia="Times New Roman" w:hAnsi="Times New Roman" w:cs="Times New Roman"/>
          <w:i/>
          <w:sz w:val="24"/>
          <w:szCs w:val="24"/>
        </w:rPr>
        <w:t>naiadum</w:t>
      </w:r>
      <w:proofErr w:type="spellEnd"/>
      <w:r w:rsidR="003C7D49">
        <w:rPr>
          <w:rFonts w:ascii="Times New Roman" w:eastAsia="Times New Roman" w:hAnsi="Times New Roman" w:cs="Times New Roman"/>
          <w:sz w:val="24"/>
          <w:szCs w:val="24"/>
        </w:rPr>
        <w:t xml:space="preserve"> and </w:t>
      </w:r>
      <w:r w:rsidR="003C7D49">
        <w:rPr>
          <w:rFonts w:ascii="Times New Roman" w:eastAsia="Times New Roman" w:hAnsi="Times New Roman" w:cs="Times New Roman"/>
          <w:i/>
          <w:sz w:val="24"/>
          <w:szCs w:val="24"/>
        </w:rPr>
        <w:t>Z. marina</w:t>
      </w:r>
      <w:r w:rsidR="003C7D49">
        <w:rPr>
          <w:rFonts w:ascii="Times New Roman" w:eastAsia="Times New Roman" w:hAnsi="Times New Roman" w:cs="Times New Roman"/>
          <w:sz w:val="24"/>
          <w:szCs w:val="24"/>
        </w:rPr>
        <w:t xml:space="preserve"> on the </w:t>
      </w:r>
      <w:r w:rsidR="00810880">
        <w:rPr>
          <w:rFonts w:ascii="Times New Roman" w:eastAsia="Times New Roman" w:hAnsi="Times New Roman" w:cs="Times New Roman"/>
          <w:sz w:val="24"/>
          <w:szCs w:val="24"/>
        </w:rPr>
        <w:t>C</w:t>
      </w:r>
      <w:r w:rsidR="003C7D49">
        <w:rPr>
          <w:rFonts w:ascii="Times New Roman" w:eastAsia="Times New Roman" w:hAnsi="Times New Roman" w:cs="Times New Roman"/>
          <w:sz w:val="24"/>
          <w:szCs w:val="24"/>
        </w:rPr>
        <w:t xml:space="preserve">entral </w:t>
      </w:r>
      <w:r w:rsidR="00810880">
        <w:rPr>
          <w:rFonts w:ascii="Times New Roman" w:eastAsia="Times New Roman" w:hAnsi="Times New Roman" w:cs="Times New Roman"/>
          <w:sz w:val="24"/>
          <w:szCs w:val="24"/>
        </w:rPr>
        <w:t>C</w:t>
      </w:r>
      <w:r w:rsidR="003C7D49">
        <w:rPr>
          <w:rFonts w:ascii="Times New Roman" w:eastAsia="Times New Roman" w:hAnsi="Times New Roman" w:cs="Times New Roman"/>
          <w:sz w:val="24"/>
          <w:szCs w:val="24"/>
        </w:rPr>
        <w:t>oast of British Columbia, Canada, in June-August 2015</w:t>
      </w:r>
      <w:r w:rsidR="006053B8">
        <w:rPr>
          <w:rFonts w:ascii="Times New Roman" w:eastAsia="Times New Roman" w:hAnsi="Times New Roman" w:cs="Times New Roman"/>
          <w:sz w:val="24"/>
          <w:szCs w:val="24"/>
        </w:rPr>
        <w:t xml:space="preserve"> </w:t>
      </w:r>
      <w:r w:rsidR="003C7D49">
        <w:rPr>
          <w:rFonts w:ascii="Times New Roman" w:eastAsia="Times New Roman" w:hAnsi="Times New Roman" w:cs="Times New Roman"/>
          <w:sz w:val="24"/>
          <w:szCs w:val="24"/>
        </w:rPr>
        <w:t>in Choked Pass, Calvert Island</w:t>
      </w:r>
      <w:r w:rsidR="00C86965">
        <w:rPr>
          <w:rFonts w:ascii="Times New Roman" w:eastAsia="Times New Roman" w:hAnsi="Times New Roman" w:cs="Times New Roman"/>
          <w:sz w:val="24"/>
          <w:szCs w:val="24"/>
        </w:rPr>
        <w:t xml:space="preserve"> (Figure 1)</w:t>
      </w:r>
      <w:r w:rsidR="006053B8">
        <w:rPr>
          <w:rFonts w:ascii="Times New Roman" w:eastAsia="Times New Roman" w:hAnsi="Times New Roman" w:cs="Times New Roman"/>
          <w:sz w:val="24"/>
          <w:szCs w:val="24"/>
        </w:rPr>
        <w:t>. I</w:t>
      </w:r>
      <w:r w:rsidR="003C7D49">
        <w:rPr>
          <w:rFonts w:ascii="Times New Roman" w:eastAsia="Times New Roman" w:hAnsi="Times New Roman" w:cs="Times New Roman"/>
          <w:sz w:val="24"/>
          <w:szCs w:val="24"/>
        </w:rPr>
        <w:t>n a large continuous eelgrass meadow approximately 367,000 square meters in area</w:t>
      </w:r>
      <w:r w:rsidR="00810880">
        <w:rPr>
          <w:rFonts w:ascii="Times New Roman" w:eastAsia="Times New Roman" w:hAnsi="Times New Roman" w:cs="Times New Roman"/>
          <w:sz w:val="24"/>
          <w:szCs w:val="24"/>
        </w:rPr>
        <w:t>,</w:t>
      </w:r>
      <w:r w:rsidR="003C7D49">
        <w:rPr>
          <w:rFonts w:ascii="Times New Roman" w:eastAsia="Times New Roman" w:hAnsi="Times New Roman" w:cs="Times New Roman"/>
          <w:sz w:val="24"/>
          <w:szCs w:val="24"/>
        </w:rPr>
        <w:t xml:space="preserve"> </w:t>
      </w:r>
      <w:r w:rsidR="006565FC">
        <w:rPr>
          <w:rFonts w:ascii="Times New Roman" w:eastAsia="Times New Roman" w:hAnsi="Times New Roman" w:cs="Times New Roman"/>
          <w:i/>
          <w:sz w:val="24"/>
          <w:szCs w:val="24"/>
        </w:rPr>
        <w:t xml:space="preserve">S. </w:t>
      </w:r>
      <w:proofErr w:type="spellStart"/>
      <w:r w:rsidR="006565FC">
        <w:rPr>
          <w:rFonts w:ascii="Times New Roman" w:eastAsia="Times New Roman" w:hAnsi="Times New Roman" w:cs="Times New Roman"/>
          <w:i/>
          <w:sz w:val="24"/>
          <w:szCs w:val="24"/>
        </w:rPr>
        <w:t>naiadum</w:t>
      </w:r>
      <w:proofErr w:type="spellEnd"/>
      <w:r w:rsidR="003C7D49">
        <w:rPr>
          <w:rFonts w:ascii="Times New Roman" w:eastAsia="Times New Roman" w:hAnsi="Times New Roman" w:cs="Times New Roman"/>
          <w:sz w:val="24"/>
          <w:szCs w:val="24"/>
        </w:rPr>
        <w:t xml:space="preserve"> is prevalent </w:t>
      </w:r>
      <w:r w:rsidR="00C86965">
        <w:rPr>
          <w:rFonts w:ascii="Times New Roman" w:eastAsia="Times New Roman" w:hAnsi="Times New Roman" w:cs="Times New Roman"/>
          <w:sz w:val="24"/>
          <w:szCs w:val="24"/>
        </w:rPr>
        <w:t xml:space="preserve">on </w:t>
      </w:r>
      <w:r w:rsidR="00E13982" w:rsidRPr="00C86965">
        <w:rPr>
          <w:rFonts w:ascii="Times New Roman" w:eastAsia="Times New Roman" w:hAnsi="Times New Roman" w:cs="Times New Roman"/>
          <w:i/>
          <w:sz w:val="24"/>
          <w:szCs w:val="24"/>
        </w:rPr>
        <w:t>Z</w:t>
      </w:r>
      <w:r w:rsidR="00E13982">
        <w:rPr>
          <w:rFonts w:ascii="Times New Roman" w:eastAsia="Times New Roman" w:hAnsi="Times New Roman" w:cs="Times New Roman"/>
          <w:i/>
          <w:sz w:val="24"/>
          <w:szCs w:val="24"/>
        </w:rPr>
        <w:t xml:space="preserve">. marina </w:t>
      </w:r>
      <w:r w:rsidR="00C86965">
        <w:rPr>
          <w:rFonts w:ascii="Times New Roman" w:eastAsia="Times New Roman" w:hAnsi="Times New Roman" w:cs="Times New Roman"/>
          <w:sz w:val="24"/>
          <w:szCs w:val="24"/>
        </w:rPr>
        <w:t xml:space="preserve">blades </w:t>
      </w:r>
      <w:r w:rsidR="003C7D49" w:rsidRPr="00C86965">
        <w:rPr>
          <w:rFonts w:ascii="Times New Roman" w:eastAsia="Times New Roman" w:hAnsi="Times New Roman" w:cs="Times New Roman"/>
          <w:sz w:val="24"/>
          <w:szCs w:val="24"/>
        </w:rPr>
        <w:t>along</w:t>
      </w:r>
      <w:r w:rsidR="003C7D49">
        <w:rPr>
          <w:rFonts w:ascii="Times New Roman" w:eastAsia="Times New Roman" w:hAnsi="Times New Roman" w:cs="Times New Roman"/>
          <w:sz w:val="24"/>
          <w:szCs w:val="24"/>
        </w:rPr>
        <w:t xml:space="preserve"> the edges of the meadow, but not in the meadow interior. </w:t>
      </w:r>
      <w:r w:rsidR="00C86965">
        <w:rPr>
          <w:rFonts w:ascii="Times New Roman" w:eastAsia="Times New Roman" w:hAnsi="Times New Roman" w:cs="Times New Roman"/>
          <w:sz w:val="24"/>
          <w:szCs w:val="24"/>
        </w:rPr>
        <w:t>The site is</w:t>
      </w:r>
      <w:r w:rsidR="00810880">
        <w:rPr>
          <w:rFonts w:ascii="Times New Roman" w:eastAsia="Times New Roman" w:hAnsi="Times New Roman" w:cs="Times New Roman"/>
          <w:sz w:val="24"/>
          <w:szCs w:val="24"/>
        </w:rPr>
        <w:t xml:space="preserve"> strongly</w:t>
      </w:r>
      <w:r w:rsidR="00C86965">
        <w:rPr>
          <w:rFonts w:ascii="Times New Roman" w:eastAsia="Times New Roman" w:hAnsi="Times New Roman" w:cs="Times New Roman"/>
          <w:sz w:val="24"/>
          <w:szCs w:val="24"/>
        </w:rPr>
        <w:t xml:space="preserve"> ocean influenced, with salinities </w:t>
      </w:r>
      <w:r w:rsidR="00767CAF">
        <w:rPr>
          <w:rFonts w:ascii="Times New Roman" w:eastAsia="Times New Roman" w:hAnsi="Times New Roman" w:cs="Times New Roman"/>
          <w:sz w:val="24"/>
          <w:szCs w:val="24"/>
        </w:rPr>
        <w:t>between 29 and 31 ppt</w:t>
      </w:r>
      <w:r w:rsidR="00C86965">
        <w:rPr>
          <w:rFonts w:ascii="Times New Roman" w:eastAsia="Times New Roman" w:hAnsi="Times New Roman" w:cs="Times New Roman"/>
          <w:sz w:val="24"/>
          <w:szCs w:val="24"/>
        </w:rPr>
        <w:t xml:space="preserve"> and temperatures between 6 and 10</w:t>
      </w:r>
      <w:r w:rsidR="00767CAF">
        <w:rPr>
          <w:rFonts w:ascii="Times New Roman" w:eastAsia="Times New Roman" w:hAnsi="Times New Roman" w:cs="Times New Roman"/>
          <w:sz w:val="24"/>
          <w:szCs w:val="24"/>
        </w:rPr>
        <w:t xml:space="preserve">°C </w:t>
      </w:r>
      <w:r w:rsidR="00C86965">
        <w:rPr>
          <w:rFonts w:ascii="Times New Roman" w:eastAsia="Times New Roman" w:hAnsi="Times New Roman" w:cs="Times New Roman"/>
          <w:sz w:val="24"/>
          <w:szCs w:val="24"/>
        </w:rPr>
        <w:t xml:space="preserve">in summertime. </w:t>
      </w:r>
      <w:r w:rsidR="00A21EB0">
        <w:rPr>
          <w:rStyle w:val="CommentReference"/>
        </w:rPr>
        <w:commentReference w:id="38"/>
      </w:r>
      <w:r w:rsidR="00767CAF">
        <w:rPr>
          <w:rFonts w:ascii="Times New Roman" w:eastAsia="Times New Roman" w:hAnsi="Times New Roman" w:cs="Times New Roman"/>
          <w:sz w:val="24"/>
          <w:szCs w:val="24"/>
        </w:rPr>
        <w:t xml:space="preserve">Within the meadow, depths </w:t>
      </w:r>
      <w:r w:rsidR="00E1656F">
        <w:rPr>
          <w:rFonts w:ascii="Times New Roman" w:eastAsia="Times New Roman" w:hAnsi="Times New Roman" w:cs="Times New Roman"/>
          <w:sz w:val="24"/>
          <w:szCs w:val="24"/>
        </w:rPr>
        <w:t xml:space="preserve">vary (max </w:t>
      </w:r>
      <w:r w:rsidR="00767CAF">
        <w:rPr>
          <w:rFonts w:ascii="Times New Roman" w:eastAsia="Times New Roman" w:hAnsi="Times New Roman" w:cs="Times New Roman"/>
          <w:sz w:val="24"/>
          <w:szCs w:val="24"/>
        </w:rPr>
        <w:t>10m</w:t>
      </w:r>
      <w:r w:rsidR="00E1656F">
        <w:rPr>
          <w:rFonts w:ascii="Times New Roman" w:eastAsia="Times New Roman" w:hAnsi="Times New Roman" w:cs="Times New Roman"/>
          <w:sz w:val="24"/>
          <w:szCs w:val="24"/>
        </w:rPr>
        <w:t>)</w:t>
      </w:r>
      <w:r w:rsidR="00767CAF">
        <w:rPr>
          <w:rFonts w:ascii="Times New Roman" w:eastAsia="Times New Roman" w:hAnsi="Times New Roman" w:cs="Times New Roman"/>
          <w:sz w:val="24"/>
          <w:szCs w:val="24"/>
        </w:rPr>
        <w:t xml:space="preserve">, but </w:t>
      </w:r>
      <w:r w:rsidR="00E1656F">
        <w:rPr>
          <w:rFonts w:ascii="Times New Roman" w:eastAsia="Times New Roman" w:hAnsi="Times New Roman" w:cs="Times New Roman"/>
          <w:sz w:val="24"/>
          <w:szCs w:val="24"/>
        </w:rPr>
        <w:t>a consistent depth of 5m was held across</w:t>
      </w:r>
      <w:r w:rsidR="00767CAF">
        <w:rPr>
          <w:rFonts w:ascii="Times New Roman" w:eastAsia="Times New Roman" w:hAnsi="Times New Roman" w:cs="Times New Roman"/>
          <w:sz w:val="24"/>
          <w:szCs w:val="24"/>
        </w:rPr>
        <w:t xml:space="preserve"> our experimental transplant locations. </w:t>
      </w:r>
    </w:p>
    <w:p w14:paraId="5F5ED605" w14:textId="2C4CC1CF" w:rsidR="006053B8" w:rsidRDefault="00E13982"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86965">
        <w:rPr>
          <w:rFonts w:ascii="Times New Roman" w:eastAsia="Times New Roman" w:hAnsi="Times New Roman" w:cs="Times New Roman"/>
          <w:sz w:val="24"/>
          <w:szCs w:val="24"/>
        </w:rPr>
        <w:t>Within</w:t>
      </w:r>
      <w:r w:rsidR="006053B8">
        <w:rPr>
          <w:rFonts w:ascii="Times New Roman" w:eastAsia="Times New Roman" w:hAnsi="Times New Roman" w:cs="Times New Roman"/>
          <w:sz w:val="24"/>
          <w:szCs w:val="24"/>
        </w:rPr>
        <w:t xml:space="preserve"> the Choked Pass eelgrass meadow</w:t>
      </w:r>
      <w:r w:rsidR="00C86965">
        <w:rPr>
          <w:rFonts w:ascii="Times New Roman" w:eastAsia="Times New Roman" w:hAnsi="Times New Roman" w:cs="Times New Roman"/>
          <w:sz w:val="24"/>
          <w:szCs w:val="24"/>
        </w:rPr>
        <w:t>, we</w:t>
      </w:r>
      <w:r w:rsidR="006053B8">
        <w:rPr>
          <w:rFonts w:ascii="Times New Roman" w:eastAsia="Times New Roman" w:hAnsi="Times New Roman" w:cs="Times New Roman"/>
          <w:sz w:val="24"/>
          <w:szCs w:val="24"/>
        </w:rPr>
        <w:t xml:space="preserve"> quantif</w:t>
      </w:r>
      <w:r w:rsidR="00C86965">
        <w:rPr>
          <w:rFonts w:ascii="Times New Roman" w:eastAsia="Times New Roman" w:hAnsi="Times New Roman" w:cs="Times New Roman"/>
          <w:sz w:val="24"/>
          <w:szCs w:val="24"/>
        </w:rPr>
        <w:t>ied</w:t>
      </w:r>
      <w:r w:rsidR="006053B8">
        <w:rPr>
          <w:rFonts w:ascii="Times New Roman" w:eastAsia="Times New Roman" w:hAnsi="Times New Roman" w:cs="Times New Roman"/>
          <w:sz w:val="24"/>
          <w:szCs w:val="24"/>
        </w:rPr>
        <w:t xml:space="preserve"> spatial variation in </w:t>
      </w:r>
      <w:r w:rsidR="000A3647">
        <w:rPr>
          <w:rFonts w:ascii="Times New Roman" w:eastAsia="Times New Roman" w:hAnsi="Times New Roman" w:cs="Times New Roman"/>
          <w:i/>
          <w:sz w:val="24"/>
          <w:szCs w:val="24"/>
        </w:rPr>
        <w:t xml:space="preserve">S. </w:t>
      </w:r>
      <w:proofErr w:type="spellStart"/>
      <w:r w:rsidR="000A3647">
        <w:rPr>
          <w:rFonts w:ascii="Times New Roman" w:eastAsia="Times New Roman" w:hAnsi="Times New Roman" w:cs="Times New Roman"/>
          <w:i/>
          <w:sz w:val="24"/>
          <w:szCs w:val="24"/>
        </w:rPr>
        <w:t>naiadum</w:t>
      </w:r>
      <w:proofErr w:type="spellEnd"/>
      <w:r w:rsidR="000A3647">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lastRenderedPageBreak/>
        <w:t>abundance on eelgrass.</w:t>
      </w:r>
      <w:r w:rsidR="006053B8" w:rsidRPr="006053B8">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We surveyed </w:t>
      </w:r>
      <w:r w:rsidR="000A3647">
        <w:rPr>
          <w:rFonts w:ascii="Times New Roman" w:eastAsia="Times New Roman" w:hAnsi="Times New Roman" w:cs="Times New Roman"/>
          <w:i/>
          <w:sz w:val="24"/>
          <w:szCs w:val="24"/>
        </w:rPr>
        <w:t xml:space="preserve">S. </w:t>
      </w:r>
      <w:proofErr w:type="spellStart"/>
      <w:r w:rsidR="000A3647">
        <w:rPr>
          <w:rFonts w:ascii="Times New Roman" w:eastAsia="Times New Roman" w:hAnsi="Times New Roman" w:cs="Times New Roman"/>
          <w:i/>
          <w:sz w:val="24"/>
          <w:szCs w:val="24"/>
        </w:rPr>
        <w:t>naiadum</w:t>
      </w:r>
      <w:proofErr w:type="spellEnd"/>
      <w:r w:rsidR="000A3647">
        <w:rPr>
          <w:rFonts w:ascii="Times New Roman" w:eastAsia="Times New Roman" w:hAnsi="Times New Roman" w:cs="Times New Roman"/>
          <w:sz w:val="24"/>
          <w:szCs w:val="24"/>
        </w:rPr>
        <w:t xml:space="preserve"> on </w:t>
      </w:r>
      <w:r w:rsidR="000A3647" w:rsidRPr="000A3647">
        <w:rPr>
          <w:rFonts w:ascii="Times New Roman" w:eastAsia="Times New Roman" w:hAnsi="Times New Roman" w:cs="Times New Roman"/>
          <w:i/>
          <w:sz w:val="24"/>
          <w:szCs w:val="24"/>
        </w:rPr>
        <w:t>Z. marina</w:t>
      </w:r>
      <w:r w:rsidR="000A3647">
        <w:rPr>
          <w:rFonts w:ascii="Times New Roman" w:eastAsia="Times New Roman" w:hAnsi="Times New Roman" w:cs="Times New Roman"/>
          <w:sz w:val="24"/>
          <w:szCs w:val="24"/>
        </w:rPr>
        <w:t xml:space="preserve"> along </w:t>
      </w:r>
      <w:r w:rsidR="006053B8">
        <w:rPr>
          <w:rFonts w:ascii="Times New Roman" w:eastAsia="Times New Roman" w:hAnsi="Times New Roman" w:cs="Times New Roman"/>
          <w:sz w:val="24"/>
          <w:szCs w:val="24"/>
        </w:rPr>
        <w:t>8 40-m transects, four in the meadow interior (&gt;200m from the closest edge) and four at the meadow edge (2m from bordering sand habitats)</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throughout the primary growing season, May to August (Olson 2017; Fig. </w:t>
      </w:r>
      <w:commentRangeStart w:id="39"/>
      <w:r w:rsidR="00A21EB0">
        <w:rPr>
          <w:rFonts w:ascii="Times New Roman" w:eastAsia="Times New Roman" w:hAnsi="Times New Roman" w:cs="Times New Roman"/>
          <w:sz w:val="24"/>
          <w:szCs w:val="24"/>
        </w:rPr>
        <w:t>1</w:t>
      </w:r>
      <w:commentRangeEnd w:id="39"/>
      <w:r w:rsidR="00A21EB0">
        <w:rPr>
          <w:rStyle w:val="CommentReference"/>
        </w:rPr>
        <w:commentReference w:id="39"/>
      </w:r>
      <w:r w:rsidR="006053B8">
        <w:rPr>
          <w:rFonts w:ascii="Times New Roman" w:eastAsia="Times New Roman" w:hAnsi="Times New Roman" w:cs="Times New Roman"/>
          <w:sz w:val="24"/>
          <w:szCs w:val="24"/>
        </w:rPr>
        <w:t xml:space="preserve">). All transects were </w:t>
      </w:r>
      <w:r w:rsidR="00E1656F">
        <w:rPr>
          <w:rFonts w:ascii="Times New Roman" w:eastAsia="Times New Roman" w:hAnsi="Times New Roman" w:cs="Times New Roman"/>
          <w:sz w:val="24"/>
          <w:szCs w:val="24"/>
        </w:rPr>
        <w:t xml:space="preserve">located </w:t>
      </w:r>
      <w:r w:rsidR="006053B8">
        <w:rPr>
          <w:rFonts w:ascii="Times New Roman" w:eastAsia="Times New Roman" w:hAnsi="Times New Roman" w:cs="Times New Roman"/>
          <w:sz w:val="24"/>
          <w:szCs w:val="24"/>
        </w:rPr>
        <w:t xml:space="preserve">in permanently subtidal </w:t>
      </w:r>
      <w:r w:rsidR="000A3647">
        <w:rPr>
          <w:rFonts w:ascii="Times New Roman" w:eastAsia="Times New Roman" w:hAnsi="Times New Roman" w:cs="Times New Roman"/>
          <w:sz w:val="24"/>
          <w:szCs w:val="24"/>
        </w:rPr>
        <w:t>areas</w:t>
      </w:r>
      <w:r w:rsidR="006053B8">
        <w:rPr>
          <w:rFonts w:ascii="Times New Roman" w:eastAsia="Times New Roman" w:hAnsi="Times New Roman" w:cs="Times New Roman"/>
          <w:sz w:val="24"/>
          <w:szCs w:val="24"/>
        </w:rPr>
        <w:t>, and were separated by at least 100 m</w:t>
      </w:r>
      <w:commentRangeStart w:id="40"/>
      <w:r w:rsidR="006053B8">
        <w:rPr>
          <w:rFonts w:ascii="Times New Roman" w:eastAsia="Times New Roman" w:hAnsi="Times New Roman" w:cs="Times New Roman"/>
          <w:sz w:val="24"/>
          <w:szCs w:val="24"/>
        </w:rPr>
        <w:t xml:space="preserve">. </w:t>
      </w:r>
      <w:ins w:id="41" w:author="Mary O'Connor" w:date="2018-04-03T14:53:00Z">
        <w:r w:rsidR="000A3647">
          <w:rPr>
            <w:rFonts w:ascii="Times New Roman" w:eastAsia="Times New Roman" w:hAnsi="Times New Roman" w:cs="Times New Roman"/>
            <w:sz w:val="24"/>
            <w:szCs w:val="24"/>
          </w:rPr>
          <w:t xml:space="preserve">Survey data consisted of randomly selected shoots along each transect. </w:t>
        </w:r>
      </w:ins>
      <w:r w:rsidR="006053B8">
        <w:rPr>
          <w:rFonts w:ascii="Times New Roman" w:eastAsia="Times New Roman" w:hAnsi="Times New Roman" w:cs="Times New Roman"/>
          <w:sz w:val="24"/>
          <w:szCs w:val="24"/>
        </w:rPr>
        <w:t>Using SCUBA, we collected one shoot every</w:t>
      </w:r>
      <w:r w:rsidR="009F790C">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10m (n = 5 shoots </w:t>
      </w:r>
      <w:r w:rsidR="00986E56">
        <w:rPr>
          <w:rFonts w:ascii="Times New Roman" w:eastAsia="Times New Roman" w:hAnsi="Times New Roman" w:cs="Times New Roman"/>
          <w:sz w:val="24"/>
          <w:szCs w:val="24"/>
        </w:rPr>
        <w:t>per site visit</w:t>
      </w:r>
      <w:r w:rsidR="006053B8">
        <w:rPr>
          <w:rFonts w:ascii="Times New Roman" w:eastAsia="Times New Roman" w:hAnsi="Times New Roman" w:cs="Times New Roman"/>
          <w:sz w:val="24"/>
          <w:szCs w:val="24"/>
        </w:rPr>
        <w:t>)</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by covering shoots with a </w:t>
      </w:r>
      <w:proofErr w:type="spellStart"/>
      <w:r w:rsidR="006053B8">
        <w:rPr>
          <w:rFonts w:ascii="Times New Roman" w:eastAsia="Times New Roman" w:hAnsi="Times New Roman" w:cs="Times New Roman"/>
          <w:sz w:val="24"/>
          <w:szCs w:val="24"/>
        </w:rPr>
        <w:t>Ziplock</w:t>
      </w:r>
      <w:proofErr w:type="spellEnd"/>
      <w:r w:rsidR="006053B8">
        <w:rPr>
          <w:rFonts w:ascii="Times New Roman" w:eastAsia="Times New Roman" w:hAnsi="Times New Roman" w:cs="Times New Roman"/>
          <w:sz w:val="24"/>
          <w:szCs w:val="24"/>
        </w:rPr>
        <w:t xml:space="preserve"> bag and detaching at the rhizome. From each shoot, we measured </w:t>
      </w:r>
      <w:r w:rsidR="00986E56">
        <w:rPr>
          <w:rFonts w:ascii="Times New Roman" w:eastAsia="Times New Roman" w:hAnsi="Times New Roman" w:cs="Times New Roman"/>
          <w:i/>
          <w:sz w:val="24"/>
          <w:szCs w:val="24"/>
        </w:rPr>
        <w:t>Z. marina</w:t>
      </w:r>
      <w:r w:rsidR="00986E56">
        <w:rPr>
          <w:rFonts w:ascii="Times New Roman" w:eastAsia="Times New Roman" w:hAnsi="Times New Roman" w:cs="Times New Roman"/>
          <w:sz w:val="24"/>
          <w:szCs w:val="24"/>
        </w:rPr>
        <w:t xml:space="preserve"> shoot dry weight and </w:t>
      </w:r>
      <w:r w:rsidR="00B12C98">
        <w:rPr>
          <w:rFonts w:ascii="Times New Roman" w:eastAsia="Times New Roman" w:hAnsi="Times New Roman" w:cs="Times New Roman"/>
          <w:i/>
          <w:sz w:val="24"/>
          <w:szCs w:val="24"/>
        </w:rPr>
        <w:t xml:space="preserve">S. </w:t>
      </w:r>
      <w:proofErr w:type="spellStart"/>
      <w:r w:rsidR="00B12C98">
        <w:rPr>
          <w:rFonts w:ascii="Times New Roman" w:eastAsia="Times New Roman" w:hAnsi="Times New Roman" w:cs="Times New Roman"/>
          <w:i/>
          <w:sz w:val="24"/>
          <w:szCs w:val="24"/>
        </w:rPr>
        <w:t>naiadum</w:t>
      </w:r>
      <w:commentRangeStart w:id="42"/>
      <w:proofErr w:type="spellEnd"/>
      <w:r w:rsidR="00986E56">
        <w:rPr>
          <w:rFonts w:ascii="Times New Roman" w:eastAsia="Times New Roman" w:hAnsi="Times New Roman" w:cs="Times New Roman"/>
          <w:sz w:val="24"/>
          <w:szCs w:val="24"/>
        </w:rPr>
        <w:t xml:space="preserve"> dry weight</w:t>
      </w:r>
      <w:commentRangeEnd w:id="42"/>
      <w:r w:rsidR="00E1656F">
        <w:rPr>
          <w:rStyle w:val="CommentReference"/>
        </w:rPr>
        <w:commentReference w:id="42"/>
      </w:r>
      <w:r w:rsidR="00E85E87">
        <w:rPr>
          <w:rFonts w:ascii="Times New Roman" w:eastAsia="Times New Roman" w:hAnsi="Times New Roman" w:cs="Times New Roman"/>
          <w:sz w:val="24"/>
          <w:szCs w:val="24"/>
        </w:rPr>
        <w:t xml:space="preserve"> (see lab processing methods in section 2.4)</w:t>
      </w:r>
      <w:ins w:id="43" w:author="Mary O'Connor" w:date="2018-04-03T14:54:00Z">
        <w:r w:rsidR="000A3647">
          <w:rPr>
            <w:rFonts w:ascii="Times New Roman" w:eastAsia="Times New Roman" w:hAnsi="Times New Roman" w:cs="Times New Roman"/>
            <w:sz w:val="24"/>
            <w:szCs w:val="24"/>
          </w:rPr>
          <w:t>, and grouped data from these 5 shoots for each transect</w:t>
        </w:r>
      </w:ins>
      <w:r w:rsidR="00986E56">
        <w:rPr>
          <w:rFonts w:ascii="Times New Roman" w:eastAsia="Times New Roman" w:hAnsi="Times New Roman" w:cs="Times New Roman"/>
          <w:sz w:val="24"/>
          <w:szCs w:val="24"/>
        </w:rPr>
        <w:t>.</w:t>
      </w:r>
      <w:commentRangeEnd w:id="40"/>
      <w:r w:rsidR="000A3647">
        <w:rPr>
          <w:rStyle w:val="CommentReference"/>
        </w:rPr>
        <w:commentReference w:id="40"/>
      </w:r>
    </w:p>
    <w:p w14:paraId="089ED3B4" w14:textId="66C7C2E4" w:rsidR="002E0CAC" w:rsidRDefault="00E13982"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46441">
        <w:rPr>
          <w:rFonts w:ascii="Times New Roman" w:eastAsia="Times New Roman" w:hAnsi="Times New Roman" w:cs="Times New Roman"/>
          <w:sz w:val="24"/>
          <w:szCs w:val="24"/>
        </w:rPr>
        <w:t xml:space="preserve">In a </w:t>
      </w:r>
      <w:r w:rsidR="00C86965">
        <w:rPr>
          <w:rFonts w:ascii="Times New Roman" w:eastAsia="Times New Roman" w:hAnsi="Times New Roman" w:cs="Times New Roman"/>
          <w:sz w:val="24"/>
          <w:szCs w:val="24"/>
        </w:rPr>
        <w:t xml:space="preserve">second </w:t>
      </w:r>
      <w:r w:rsidR="00546441">
        <w:rPr>
          <w:rFonts w:ascii="Times New Roman" w:eastAsia="Times New Roman" w:hAnsi="Times New Roman" w:cs="Times New Roman"/>
          <w:sz w:val="24"/>
          <w:szCs w:val="24"/>
        </w:rPr>
        <w:t>survey</w:t>
      </w:r>
      <w:r w:rsidR="000A3647">
        <w:rPr>
          <w:rFonts w:ascii="Times New Roman" w:eastAsia="Times New Roman" w:hAnsi="Times New Roman" w:cs="Times New Roman"/>
          <w:sz w:val="24"/>
          <w:szCs w:val="24"/>
        </w:rPr>
        <w:t xml:space="preserve"> to estimate spatial patterns in </w:t>
      </w:r>
      <w:proofErr w:type="spellStart"/>
      <w:r w:rsidR="000A3647">
        <w:rPr>
          <w:rFonts w:ascii="Times New Roman" w:eastAsia="Times New Roman" w:hAnsi="Times New Roman" w:cs="Times New Roman"/>
          <w:sz w:val="24"/>
          <w:szCs w:val="24"/>
        </w:rPr>
        <w:t>epifaunal</w:t>
      </w:r>
      <w:proofErr w:type="spellEnd"/>
      <w:r w:rsidR="000A3647">
        <w:rPr>
          <w:rFonts w:ascii="Times New Roman" w:eastAsia="Times New Roman" w:hAnsi="Times New Roman" w:cs="Times New Roman"/>
          <w:sz w:val="24"/>
          <w:szCs w:val="24"/>
        </w:rPr>
        <w:t xml:space="preserve"> invertebrates</w:t>
      </w:r>
      <w:r w:rsidR="00546441">
        <w:rPr>
          <w:rFonts w:ascii="Times New Roman" w:eastAsia="Times New Roman" w:hAnsi="Times New Roman" w:cs="Times New Roman"/>
          <w:sz w:val="24"/>
          <w:szCs w:val="24"/>
        </w:rPr>
        <w:t>, we quantified</w:t>
      </w:r>
      <w:r w:rsidR="003F441A">
        <w:rPr>
          <w:rFonts w:ascii="Times New Roman" w:eastAsia="Times New Roman" w:hAnsi="Times New Roman" w:cs="Times New Roman"/>
          <w:sz w:val="24"/>
          <w:szCs w:val="24"/>
        </w:rPr>
        <w:t xml:space="preserve"> grazer</w:t>
      </w:r>
      <w:r w:rsidR="00C86965">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abundance and </w:t>
      </w:r>
      <w:r w:rsidR="00546441">
        <w:rPr>
          <w:rFonts w:ascii="Times New Roman" w:eastAsia="Times New Roman" w:hAnsi="Times New Roman" w:cs="Times New Roman"/>
          <w:sz w:val="24"/>
          <w:szCs w:val="24"/>
        </w:rPr>
        <w:t xml:space="preserve">diversity </w:t>
      </w:r>
      <w:r w:rsidR="00C86965">
        <w:rPr>
          <w:rFonts w:ascii="Times New Roman" w:eastAsia="Times New Roman" w:hAnsi="Times New Roman" w:cs="Times New Roman"/>
          <w:sz w:val="24"/>
          <w:szCs w:val="24"/>
        </w:rPr>
        <w:t xml:space="preserve">on </w:t>
      </w:r>
      <w:r w:rsidR="00C86965" w:rsidRPr="00B90BBD">
        <w:rPr>
          <w:rFonts w:ascii="Times New Roman" w:eastAsia="Times New Roman" w:hAnsi="Times New Roman" w:cs="Times New Roman"/>
          <w:i/>
          <w:sz w:val="24"/>
          <w:szCs w:val="24"/>
        </w:rPr>
        <w:t>Z</w:t>
      </w:r>
      <w:r w:rsidR="0056493C" w:rsidRPr="0056493C">
        <w:rPr>
          <w:rFonts w:ascii="Times New Roman" w:eastAsia="Times New Roman" w:hAnsi="Times New Roman" w:cs="Times New Roman"/>
          <w:i/>
          <w:sz w:val="24"/>
          <w:szCs w:val="24"/>
        </w:rPr>
        <w:t>. marina</w:t>
      </w:r>
      <w:r w:rsidR="00C86965" w:rsidRPr="0056493C">
        <w:rPr>
          <w:rFonts w:ascii="Times New Roman" w:eastAsia="Times New Roman" w:hAnsi="Times New Roman" w:cs="Times New Roman"/>
          <w:sz w:val="24"/>
          <w:szCs w:val="24"/>
        </w:rPr>
        <w:t xml:space="preserve"> </w:t>
      </w:r>
      <w:r w:rsidR="00C86965">
        <w:rPr>
          <w:rFonts w:ascii="Times New Roman" w:eastAsia="Times New Roman" w:hAnsi="Times New Roman" w:cs="Times New Roman"/>
          <w:sz w:val="24"/>
          <w:szCs w:val="24"/>
        </w:rPr>
        <w:t xml:space="preserve">shoots </w:t>
      </w:r>
      <w:r w:rsidR="00546441">
        <w:rPr>
          <w:rFonts w:ascii="Times New Roman" w:eastAsia="Times New Roman" w:hAnsi="Times New Roman" w:cs="Times New Roman"/>
          <w:sz w:val="24"/>
          <w:szCs w:val="24"/>
        </w:rPr>
        <w:t xml:space="preserve">at the meadow edge </w:t>
      </w:r>
      <w:ins w:id="44" w:author="Mary O'Connor" w:date="2018-04-03T14:57:00Z">
        <w:r w:rsidR="000B3D3D">
          <w:rPr>
            <w:rFonts w:ascii="Times New Roman" w:eastAsia="Times New Roman" w:hAnsi="Times New Roman" w:cs="Times New Roman"/>
            <w:sz w:val="24"/>
            <w:szCs w:val="24"/>
          </w:rPr>
          <w:t xml:space="preserve">(WF) </w:t>
        </w:r>
      </w:ins>
      <w:r w:rsidR="00546441">
        <w:rPr>
          <w:rFonts w:ascii="Times New Roman" w:eastAsia="Times New Roman" w:hAnsi="Times New Roman" w:cs="Times New Roman"/>
          <w:sz w:val="24"/>
          <w:szCs w:val="24"/>
        </w:rPr>
        <w:t xml:space="preserve">and interior </w:t>
      </w:r>
      <w:ins w:id="45" w:author="Mary O'Connor" w:date="2018-04-03T14:57:00Z">
        <w:r w:rsidR="000B3D3D">
          <w:rPr>
            <w:rFonts w:ascii="Times New Roman" w:eastAsia="Times New Roman" w:hAnsi="Times New Roman" w:cs="Times New Roman"/>
            <w:sz w:val="24"/>
            <w:szCs w:val="24"/>
          </w:rPr>
          <w:t xml:space="preserve">(IA) </w:t>
        </w:r>
      </w:ins>
      <w:del w:id="46" w:author="Mary O'Connor" w:date="2018-04-03T14:57:00Z">
        <w:r w:rsidR="00546441" w:rsidDel="000B3D3D">
          <w:rPr>
            <w:rFonts w:ascii="Times New Roman" w:eastAsia="Times New Roman" w:hAnsi="Times New Roman" w:cs="Times New Roman"/>
            <w:sz w:val="24"/>
            <w:szCs w:val="24"/>
          </w:rPr>
          <w:delText>at two adjacent cites: WF and IA</w:delText>
        </w:r>
        <w:r w:rsidR="00986E56" w:rsidDel="000B3D3D">
          <w:rPr>
            <w:rFonts w:ascii="Times New Roman" w:eastAsia="Times New Roman" w:hAnsi="Times New Roman" w:cs="Times New Roman"/>
            <w:sz w:val="24"/>
            <w:szCs w:val="24"/>
          </w:rPr>
          <w:delText xml:space="preserve"> </w:delText>
        </w:r>
      </w:del>
      <w:r w:rsidR="00986E56">
        <w:rPr>
          <w:rFonts w:ascii="Times New Roman" w:eastAsia="Times New Roman" w:hAnsi="Times New Roman" w:cs="Times New Roman"/>
          <w:sz w:val="24"/>
          <w:szCs w:val="24"/>
        </w:rPr>
        <w:t xml:space="preserve">(Figure </w:t>
      </w:r>
      <w:r w:rsidR="00A21EB0">
        <w:rPr>
          <w:rFonts w:ascii="Times New Roman" w:eastAsia="Times New Roman" w:hAnsi="Times New Roman" w:cs="Times New Roman"/>
          <w:sz w:val="24"/>
          <w:szCs w:val="24"/>
        </w:rPr>
        <w:t>2</w:t>
      </w:r>
      <w:r w:rsidR="00986E56">
        <w:rPr>
          <w:rFonts w:ascii="Times New Roman" w:eastAsia="Times New Roman" w:hAnsi="Times New Roman" w:cs="Times New Roman"/>
          <w:sz w:val="24"/>
          <w:szCs w:val="24"/>
        </w:rPr>
        <w:t>)</w:t>
      </w:r>
      <w:r w:rsidR="00546441">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 xml:space="preserve">Z. </w:t>
      </w:r>
      <w:proofErr w:type="gramStart"/>
      <w:r w:rsidR="003F441A">
        <w:rPr>
          <w:rFonts w:ascii="Times New Roman" w:eastAsia="Times New Roman" w:hAnsi="Times New Roman" w:cs="Times New Roman"/>
          <w:i/>
          <w:sz w:val="24"/>
          <w:szCs w:val="24"/>
        </w:rPr>
        <w:t>marina</w:t>
      </w:r>
      <w:proofErr w:type="gramEnd"/>
      <w:r w:rsidR="003F441A">
        <w:rPr>
          <w:rFonts w:ascii="Times New Roman" w:eastAsia="Times New Roman" w:hAnsi="Times New Roman" w:cs="Times New Roman"/>
          <w:sz w:val="24"/>
          <w:szCs w:val="24"/>
        </w:rPr>
        <w:t xml:space="preserve"> shoots were collected from 0.25m </w:t>
      </w:r>
      <w:r w:rsidR="00E1656F">
        <w:rPr>
          <w:rFonts w:ascii="Times New Roman" w:eastAsia="Times New Roman" w:hAnsi="Times New Roman" w:cs="Times New Roman"/>
          <w:sz w:val="24"/>
          <w:szCs w:val="24"/>
        </w:rPr>
        <w:t>x</w:t>
      </w:r>
      <w:r w:rsidR="003F441A">
        <w:rPr>
          <w:rFonts w:ascii="Times New Roman" w:eastAsia="Times New Roman" w:hAnsi="Times New Roman" w:cs="Times New Roman"/>
          <w:sz w:val="24"/>
          <w:szCs w:val="24"/>
        </w:rPr>
        <w:t xml:space="preserve"> 0.25m </w:t>
      </w:r>
      <w:r w:rsidR="0056493C">
        <w:rPr>
          <w:rFonts w:ascii="Times New Roman" w:eastAsia="Times New Roman" w:hAnsi="Times New Roman" w:cs="Times New Roman"/>
          <w:sz w:val="24"/>
          <w:szCs w:val="24"/>
        </w:rPr>
        <w:t xml:space="preserve">quadrats </w:t>
      </w:r>
      <w:r w:rsidR="003F441A">
        <w:rPr>
          <w:rFonts w:ascii="Times New Roman" w:eastAsia="Times New Roman" w:hAnsi="Times New Roman" w:cs="Times New Roman"/>
          <w:sz w:val="24"/>
          <w:szCs w:val="24"/>
        </w:rPr>
        <w:t>(n = 6) from the</w:t>
      </w:r>
      <w:ins w:id="47" w:author="Mary O'Connor" w:date="2018-04-03T14:59:00Z">
        <w:r w:rsidR="000B3D3D">
          <w:rPr>
            <w:rFonts w:ascii="Times New Roman" w:eastAsia="Times New Roman" w:hAnsi="Times New Roman" w:cs="Times New Roman"/>
            <w:sz w:val="24"/>
            <w:szCs w:val="24"/>
          </w:rPr>
          <w:t>se two locations</w:t>
        </w:r>
      </w:ins>
      <w:r w:rsidR="003F441A">
        <w:rPr>
          <w:rFonts w:ascii="Times New Roman" w:eastAsia="Times New Roman" w:hAnsi="Times New Roman" w:cs="Times New Roman"/>
          <w:sz w:val="24"/>
          <w:szCs w:val="24"/>
        </w:rPr>
        <w:t xml:space="preserve"> </w:t>
      </w:r>
      <w:del w:id="48" w:author="Mary O'Connor" w:date="2018-04-03T14:59:00Z">
        <w:r w:rsidR="003F441A" w:rsidDel="000B3D3D">
          <w:rPr>
            <w:rFonts w:ascii="Times New Roman" w:eastAsia="Times New Roman" w:hAnsi="Times New Roman" w:cs="Times New Roman"/>
            <w:sz w:val="24"/>
            <w:szCs w:val="24"/>
          </w:rPr>
          <w:delText>interior</w:delText>
        </w:r>
        <w:r w:rsidR="0056493C" w:rsidDel="000B3D3D">
          <w:rPr>
            <w:rFonts w:ascii="Times New Roman" w:eastAsia="Times New Roman" w:hAnsi="Times New Roman" w:cs="Times New Roman"/>
            <w:sz w:val="24"/>
            <w:szCs w:val="24"/>
          </w:rPr>
          <w:delText xml:space="preserve"> (IA)</w:delText>
        </w:r>
        <w:r w:rsidR="003F441A" w:rsidDel="000B3D3D">
          <w:rPr>
            <w:rFonts w:ascii="Times New Roman" w:eastAsia="Times New Roman" w:hAnsi="Times New Roman" w:cs="Times New Roman"/>
            <w:sz w:val="24"/>
            <w:szCs w:val="24"/>
          </w:rPr>
          <w:delText xml:space="preserve"> and edge </w:delText>
        </w:r>
        <w:r w:rsidR="0056493C" w:rsidDel="000B3D3D">
          <w:rPr>
            <w:rFonts w:ascii="Times New Roman" w:eastAsia="Times New Roman" w:hAnsi="Times New Roman" w:cs="Times New Roman"/>
            <w:sz w:val="24"/>
            <w:szCs w:val="24"/>
          </w:rPr>
          <w:delText>(WF)</w:delText>
        </w:r>
        <w:r w:rsidR="003F441A" w:rsidDel="000B3D3D">
          <w:rPr>
            <w:rFonts w:ascii="Times New Roman" w:eastAsia="Times New Roman" w:hAnsi="Times New Roman" w:cs="Times New Roman"/>
            <w:sz w:val="24"/>
            <w:szCs w:val="24"/>
          </w:rPr>
          <w:delText xml:space="preserve"> </w:delText>
        </w:r>
      </w:del>
      <w:r w:rsidR="003F441A">
        <w:rPr>
          <w:rFonts w:ascii="Times New Roman" w:eastAsia="Times New Roman" w:hAnsi="Times New Roman" w:cs="Times New Roman"/>
          <w:sz w:val="24"/>
          <w:szCs w:val="24"/>
        </w:rPr>
        <w:t xml:space="preserve">in </w:t>
      </w:r>
      <w:r w:rsidR="000F6D6F">
        <w:rPr>
          <w:rFonts w:ascii="Times New Roman" w:eastAsia="Times New Roman" w:hAnsi="Times New Roman" w:cs="Times New Roman"/>
          <w:sz w:val="24"/>
          <w:szCs w:val="24"/>
        </w:rPr>
        <w:t>mid June and July</w:t>
      </w:r>
      <w:r w:rsidR="00986E56">
        <w:rPr>
          <w:rFonts w:ascii="Times New Roman" w:eastAsia="Times New Roman" w:hAnsi="Times New Roman" w:cs="Times New Roman"/>
          <w:sz w:val="24"/>
          <w:szCs w:val="24"/>
        </w:rPr>
        <w:t xml:space="preserve"> 2015</w:t>
      </w:r>
      <w:r w:rsidR="003F441A">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Following standard processing</w:t>
      </w:r>
      <w:r w:rsidR="003F441A">
        <w:rPr>
          <w:rFonts w:ascii="Times New Roman" w:eastAsia="Times New Roman" w:hAnsi="Times New Roman" w:cs="Times New Roman"/>
          <w:sz w:val="24"/>
          <w:szCs w:val="24"/>
        </w:rPr>
        <w:t xml:space="preserve"> protocol</w:t>
      </w:r>
      <w:r w:rsidR="0056493C">
        <w:rPr>
          <w:rFonts w:ascii="Times New Roman" w:eastAsia="Times New Roman" w:hAnsi="Times New Roman" w:cs="Times New Roman"/>
          <w:sz w:val="24"/>
          <w:szCs w:val="24"/>
        </w:rPr>
        <w:t xml:space="preserve"> (</w:t>
      </w:r>
      <w:commentRangeStart w:id="49"/>
      <w:r w:rsidR="0056493C">
        <w:rPr>
          <w:rFonts w:ascii="Times New Roman" w:eastAsia="Times New Roman" w:hAnsi="Times New Roman" w:cs="Times New Roman"/>
          <w:sz w:val="24"/>
          <w:szCs w:val="24"/>
        </w:rPr>
        <w:t>Duffy et a 2015</w:t>
      </w:r>
      <w:commentRangeEnd w:id="49"/>
      <w:r w:rsidR="000B3D3D">
        <w:rPr>
          <w:rStyle w:val="CommentReference"/>
        </w:rPr>
        <w:commentReference w:id="49"/>
      </w:r>
      <w:r w:rsidR="0056493C">
        <w:rPr>
          <w:rFonts w:ascii="Times New Roman" w:eastAsia="Times New Roman" w:hAnsi="Times New Roman" w:cs="Times New Roman"/>
          <w:sz w:val="24"/>
          <w:szCs w:val="24"/>
        </w:rPr>
        <w:t>),</w:t>
      </w:r>
      <w:r w:rsidR="003E7E11">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a</w:t>
      </w:r>
      <w:r w:rsidR="003F441A">
        <w:rPr>
          <w:rFonts w:ascii="Times New Roman" w:eastAsia="Times New Roman" w:hAnsi="Times New Roman" w:cs="Times New Roman"/>
          <w:sz w:val="24"/>
          <w:szCs w:val="24"/>
        </w:rPr>
        <w:t xml:space="preserve">ll invertebrates were removed </w:t>
      </w:r>
      <w:r w:rsidR="0056493C">
        <w:rPr>
          <w:rFonts w:ascii="Times New Roman" w:eastAsia="Times New Roman" w:hAnsi="Times New Roman" w:cs="Times New Roman"/>
          <w:sz w:val="24"/>
          <w:szCs w:val="24"/>
        </w:rPr>
        <w:t xml:space="preserve">from shoots </w:t>
      </w:r>
      <w:r w:rsidR="003F441A">
        <w:rPr>
          <w:rFonts w:ascii="Times New Roman" w:eastAsia="Times New Roman" w:hAnsi="Times New Roman" w:cs="Times New Roman"/>
          <w:sz w:val="24"/>
          <w:szCs w:val="24"/>
        </w:rPr>
        <w:t>and preserved with 95% ethanol. Invertebrate</w:t>
      </w:r>
      <w:r w:rsidR="00986E56">
        <w:rPr>
          <w:rFonts w:ascii="Times New Roman" w:eastAsia="Times New Roman" w:hAnsi="Times New Roman" w:cs="Times New Roman"/>
          <w:sz w:val="24"/>
          <w:szCs w:val="24"/>
        </w:rPr>
        <w:t>s &gt; 500 um in diameter</w:t>
      </w:r>
      <w:r w:rsidR="003F441A">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were</w:t>
      </w:r>
      <w:r w:rsidR="0056493C">
        <w:rPr>
          <w:rFonts w:ascii="Times New Roman" w:eastAsia="Times New Roman" w:hAnsi="Times New Roman" w:cs="Times New Roman"/>
          <w:sz w:val="24"/>
          <w:szCs w:val="24"/>
        </w:rPr>
        <w:t xml:space="preserve"> visually</w:t>
      </w:r>
      <w:r w:rsidR="003F441A">
        <w:rPr>
          <w:rFonts w:ascii="Times New Roman" w:eastAsia="Times New Roman" w:hAnsi="Times New Roman" w:cs="Times New Roman"/>
          <w:sz w:val="24"/>
          <w:szCs w:val="24"/>
        </w:rPr>
        <w:t xml:space="preserve"> classified to the </w:t>
      </w:r>
      <w:r w:rsidR="0056493C">
        <w:rPr>
          <w:rFonts w:ascii="Times New Roman" w:eastAsia="Times New Roman" w:hAnsi="Times New Roman" w:cs="Times New Roman"/>
          <w:sz w:val="24"/>
          <w:szCs w:val="24"/>
        </w:rPr>
        <w:t xml:space="preserve">lowest </w:t>
      </w:r>
      <w:r w:rsidR="003F441A">
        <w:rPr>
          <w:rFonts w:ascii="Times New Roman" w:eastAsia="Times New Roman" w:hAnsi="Times New Roman" w:cs="Times New Roman"/>
          <w:sz w:val="24"/>
          <w:szCs w:val="24"/>
        </w:rPr>
        <w:t>possible taxonomic group</w:t>
      </w:r>
      <w:r w:rsidR="0056493C">
        <w:rPr>
          <w:rFonts w:ascii="Times New Roman" w:eastAsia="Times New Roman" w:hAnsi="Times New Roman" w:cs="Times New Roman"/>
          <w:sz w:val="24"/>
          <w:szCs w:val="24"/>
        </w:rPr>
        <w:t xml:space="preserve"> (Appendix 1), usually family but sometimes to species,</w:t>
      </w:r>
      <w:r w:rsidR="00986E56">
        <w:rPr>
          <w:rFonts w:ascii="Times New Roman" w:eastAsia="Times New Roman" w:hAnsi="Times New Roman" w:cs="Times New Roman"/>
          <w:sz w:val="24"/>
          <w:szCs w:val="24"/>
        </w:rPr>
        <w:t xml:space="preserve"> using a stereo microscope, and invertebrates known to associate with </w:t>
      </w:r>
      <w:r w:rsidR="00FF4A1E">
        <w:rPr>
          <w:rFonts w:ascii="Times New Roman" w:eastAsia="Times New Roman" w:hAnsi="Times New Roman" w:cs="Times New Roman"/>
          <w:i/>
          <w:sz w:val="24"/>
          <w:szCs w:val="24"/>
        </w:rPr>
        <w:t>Z. marina</w:t>
      </w:r>
      <w:r w:rsidR="00FF4A1E">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and graze epiphytic algae were enumerated</w:t>
      </w:r>
      <w:r w:rsidR="0056493C">
        <w:rPr>
          <w:rFonts w:ascii="Times New Roman" w:eastAsia="Times New Roman" w:hAnsi="Times New Roman" w:cs="Times New Roman"/>
          <w:sz w:val="24"/>
          <w:szCs w:val="24"/>
        </w:rPr>
        <w:t xml:space="preserve"> (</w:t>
      </w:r>
      <w:proofErr w:type="spellStart"/>
      <w:r w:rsidR="0056493C">
        <w:rPr>
          <w:rFonts w:ascii="Times New Roman" w:eastAsia="Times New Roman" w:hAnsi="Times New Roman" w:cs="Times New Roman"/>
          <w:sz w:val="24"/>
          <w:szCs w:val="24"/>
        </w:rPr>
        <w:t>Whippo</w:t>
      </w:r>
      <w:proofErr w:type="spellEnd"/>
      <w:r w:rsidR="0056493C">
        <w:rPr>
          <w:rFonts w:ascii="Times New Roman" w:eastAsia="Times New Roman" w:hAnsi="Times New Roman" w:cs="Times New Roman"/>
          <w:sz w:val="24"/>
          <w:szCs w:val="24"/>
        </w:rPr>
        <w:t xml:space="preserve"> et al in </w:t>
      </w:r>
      <w:r>
        <w:rPr>
          <w:rFonts w:ascii="Times New Roman" w:eastAsia="Times New Roman" w:hAnsi="Times New Roman" w:cs="Times New Roman"/>
          <w:sz w:val="24"/>
          <w:szCs w:val="24"/>
        </w:rPr>
        <w:t>revision</w:t>
      </w:r>
      <w:r w:rsidR="0056493C">
        <w:rPr>
          <w:rFonts w:ascii="Times New Roman" w:eastAsia="Times New Roman" w:hAnsi="Times New Roman" w:cs="Times New Roman"/>
          <w:sz w:val="24"/>
          <w:szCs w:val="24"/>
        </w:rPr>
        <w:t>, Duffy et al 2015)</w:t>
      </w:r>
      <w:r w:rsidR="00986E56">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p>
    <w:p w14:paraId="502C433B" w14:textId="77777777" w:rsidR="002E0CAC" w:rsidRDefault="002E0CAC" w:rsidP="00B44EE3">
      <w:pPr>
        <w:pStyle w:val="Normal1"/>
        <w:spacing w:line="480" w:lineRule="auto"/>
        <w:rPr>
          <w:rFonts w:ascii="Times New Roman" w:eastAsia="Times New Roman" w:hAnsi="Times New Roman" w:cs="Times New Roman"/>
          <w:sz w:val="24"/>
          <w:szCs w:val="24"/>
        </w:rPr>
      </w:pPr>
    </w:p>
    <w:p w14:paraId="4D1C1A08" w14:textId="290F1746" w:rsidR="002E0CAC" w:rsidRDefault="006053B8"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3F441A">
        <w:rPr>
          <w:rFonts w:ascii="Times New Roman" w:eastAsia="Times New Roman" w:hAnsi="Times New Roman" w:cs="Times New Roman"/>
          <w:sz w:val="24"/>
          <w:szCs w:val="24"/>
        </w:rPr>
        <w:t xml:space="preserve"> </w:t>
      </w:r>
      <w:r w:rsidR="00E1656F">
        <w:rPr>
          <w:rFonts w:ascii="Times New Roman" w:eastAsia="Times New Roman" w:hAnsi="Times New Roman" w:cs="Times New Roman"/>
          <w:sz w:val="24"/>
          <w:szCs w:val="24"/>
        </w:rPr>
        <w:t>R</w:t>
      </w:r>
      <w:r w:rsidR="00E13982">
        <w:rPr>
          <w:rFonts w:ascii="Times New Roman" w:eastAsia="Times New Roman" w:hAnsi="Times New Roman" w:cs="Times New Roman"/>
          <w:sz w:val="24"/>
          <w:szCs w:val="24"/>
        </w:rPr>
        <w:t xml:space="preserve">eciprocal transplant experiment </w:t>
      </w:r>
    </w:p>
    <w:p w14:paraId="4A1F7873" w14:textId="2BB0D621" w:rsidR="002E0CAC" w:rsidRPr="005D6C4A" w:rsidRDefault="003E72FF"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6493C">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o test whether </w:t>
      </w:r>
      <w:r w:rsidR="00B12C98">
        <w:rPr>
          <w:rFonts w:ascii="Times New Roman" w:eastAsia="Times New Roman" w:hAnsi="Times New Roman" w:cs="Times New Roman"/>
          <w:i/>
          <w:sz w:val="24"/>
          <w:szCs w:val="24"/>
        </w:rPr>
        <w:t xml:space="preserve">S. </w:t>
      </w:r>
      <w:proofErr w:type="spellStart"/>
      <w:r w:rsidR="00B12C98">
        <w:rPr>
          <w:rFonts w:ascii="Times New Roman" w:eastAsia="Times New Roman" w:hAnsi="Times New Roman" w:cs="Times New Roman"/>
          <w:i/>
          <w:sz w:val="24"/>
          <w:szCs w:val="24"/>
        </w:rPr>
        <w:t>naiadum</w:t>
      </w:r>
      <w:proofErr w:type="spellEnd"/>
      <w:r w:rsidR="00B12C98">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abundance on an eelgrass shoot reflects the shoot’s location</w:t>
      </w:r>
      <w:r w:rsidR="00E8040F">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or the shoot</w:t>
      </w:r>
      <w:r w:rsidR="00087451">
        <w:rPr>
          <w:rFonts w:ascii="Times New Roman" w:eastAsia="Times New Roman" w:hAnsi="Times New Roman" w:cs="Times New Roman"/>
          <w:sz w:val="24"/>
          <w:szCs w:val="24"/>
        </w:rPr>
        <w:t>’s biolog</w:t>
      </w:r>
      <w:r w:rsidR="00FF5F4A">
        <w:rPr>
          <w:rFonts w:ascii="Times New Roman" w:eastAsia="Times New Roman" w:hAnsi="Times New Roman" w:cs="Times New Roman"/>
          <w:sz w:val="24"/>
          <w:szCs w:val="24"/>
        </w:rPr>
        <w:t>ical characteristics</w:t>
      </w:r>
      <w:r w:rsidR="003F441A">
        <w:rPr>
          <w:rFonts w:ascii="Times New Roman" w:eastAsia="Times New Roman" w:hAnsi="Times New Roman" w:cs="Times New Roman"/>
          <w:sz w:val="24"/>
          <w:szCs w:val="24"/>
        </w:rPr>
        <w:t xml:space="preserve"> (</w:t>
      </w:r>
      <w:r w:rsidR="00FF5F4A">
        <w:rPr>
          <w:rFonts w:ascii="Times New Roman" w:eastAsia="Times New Roman" w:hAnsi="Times New Roman" w:cs="Times New Roman"/>
          <w:sz w:val="24"/>
          <w:szCs w:val="24"/>
        </w:rPr>
        <w:t xml:space="preserve">e.g., </w:t>
      </w:r>
      <w:r w:rsidR="003F441A">
        <w:rPr>
          <w:rFonts w:ascii="Times New Roman" w:eastAsia="Times New Roman" w:hAnsi="Times New Roman" w:cs="Times New Roman"/>
          <w:sz w:val="24"/>
          <w:szCs w:val="24"/>
        </w:rPr>
        <w:t xml:space="preserve">defenses, microbiota, </w:t>
      </w:r>
      <w:r w:rsidR="00FF5F4A">
        <w:rPr>
          <w:rFonts w:ascii="Times New Roman" w:eastAsia="Times New Roman" w:hAnsi="Times New Roman" w:cs="Times New Roman"/>
          <w:sz w:val="24"/>
          <w:szCs w:val="24"/>
        </w:rPr>
        <w:t>size</w:t>
      </w:r>
      <w:r w:rsidR="003F441A">
        <w:rPr>
          <w:rFonts w:ascii="Times New Roman" w:eastAsia="Times New Roman" w:hAnsi="Times New Roman" w:cs="Times New Roman"/>
          <w:sz w:val="24"/>
          <w:szCs w:val="24"/>
        </w:rPr>
        <w:t xml:space="preserve">, </w:t>
      </w:r>
      <w:proofErr w:type="spellStart"/>
      <w:r w:rsidR="003F441A">
        <w:rPr>
          <w:rFonts w:ascii="Times New Roman" w:eastAsia="Times New Roman" w:hAnsi="Times New Roman" w:cs="Times New Roman"/>
          <w:sz w:val="24"/>
          <w:szCs w:val="24"/>
        </w:rPr>
        <w:t>etc</w:t>
      </w:r>
      <w:proofErr w:type="spellEnd"/>
      <w:r w:rsidR="003F441A">
        <w:rPr>
          <w:rFonts w:ascii="Times New Roman" w:eastAsia="Times New Roman" w:hAnsi="Times New Roman" w:cs="Times New Roman"/>
          <w:sz w:val="24"/>
          <w:szCs w:val="24"/>
        </w:rPr>
        <w:t>)</w:t>
      </w:r>
      <w:r w:rsidR="0056493C">
        <w:rPr>
          <w:rFonts w:ascii="Times New Roman" w:eastAsia="Times New Roman" w:hAnsi="Times New Roman" w:cs="Times New Roman"/>
          <w:sz w:val="24"/>
          <w:szCs w:val="24"/>
        </w:rPr>
        <w:t xml:space="preserve">, we conducted a </w:t>
      </w:r>
      <w:r w:rsidR="0056493C">
        <w:rPr>
          <w:rFonts w:ascii="Times New Roman" w:eastAsia="Times New Roman" w:hAnsi="Times New Roman" w:cs="Times New Roman"/>
          <w:sz w:val="24"/>
          <w:szCs w:val="24"/>
        </w:rPr>
        <w:lastRenderedPageBreak/>
        <w:t>reciprocal transplant experiment.</w:t>
      </w:r>
      <w:r w:rsidR="003F441A">
        <w:rPr>
          <w:rFonts w:ascii="Times New Roman" w:eastAsia="Times New Roman" w:hAnsi="Times New Roman" w:cs="Times New Roman"/>
          <w:sz w:val="24"/>
          <w:szCs w:val="24"/>
        </w:rPr>
        <w:t xml:space="preserve"> We identified </w:t>
      </w:r>
      <w:commentRangeStart w:id="50"/>
      <w:r w:rsidR="003F441A">
        <w:rPr>
          <w:rFonts w:ascii="Times New Roman" w:eastAsia="Times New Roman" w:hAnsi="Times New Roman" w:cs="Times New Roman"/>
          <w:sz w:val="24"/>
          <w:szCs w:val="24"/>
        </w:rPr>
        <w:t>two</w:t>
      </w:r>
      <w:r w:rsidR="0088495D">
        <w:rPr>
          <w:rFonts w:ascii="Times New Roman" w:eastAsia="Times New Roman" w:hAnsi="Times New Roman" w:cs="Times New Roman"/>
          <w:sz w:val="24"/>
          <w:szCs w:val="24"/>
        </w:rPr>
        <w:t xml:space="preserve"> adjacent</w:t>
      </w:r>
      <w:r w:rsidR="003F441A">
        <w:rPr>
          <w:rFonts w:ascii="Times New Roman" w:eastAsia="Times New Roman" w:hAnsi="Times New Roman" w:cs="Times New Roman"/>
          <w:sz w:val="24"/>
          <w:szCs w:val="24"/>
        </w:rPr>
        <w:t xml:space="preserve"> source </w:t>
      </w:r>
      <w:commentRangeStart w:id="51"/>
      <w:r w:rsidR="00B12C98">
        <w:rPr>
          <w:rFonts w:ascii="Times New Roman" w:eastAsia="Times New Roman" w:hAnsi="Times New Roman" w:cs="Times New Roman"/>
          <w:sz w:val="24"/>
          <w:szCs w:val="24"/>
        </w:rPr>
        <w:t>locations</w:t>
      </w:r>
      <w:commentRangeEnd w:id="51"/>
      <w:r w:rsidR="00B12C98">
        <w:rPr>
          <w:rStyle w:val="CommentReference"/>
        </w:rPr>
        <w:commentReference w:id="51"/>
      </w:r>
      <w:r w:rsidR="00EC0AB0">
        <w:rPr>
          <w:rFonts w:ascii="Times New Roman" w:eastAsia="Times New Roman" w:hAnsi="Times New Roman" w:cs="Times New Roman"/>
          <w:sz w:val="24"/>
          <w:szCs w:val="24"/>
        </w:rPr>
        <w:t xml:space="preserve"> (transplant e</w:t>
      </w:r>
      <w:commentRangeStart w:id="52"/>
      <w:r w:rsidR="00EC0AB0">
        <w:rPr>
          <w:rFonts w:ascii="Times New Roman" w:eastAsia="Times New Roman" w:hAnsi="Times New Roman" w:cs="Times New Roman"/>
          <w:sz w:val="24"/>
          <w:szCs w:val="24"/>
        </w:rPr>
        <w:t>dge and interior locations</w:t>
      </w:r>
      <w:commentRangeEnd w:id="52"/>
      <w:r w:rsidR="00EC0AB0">
        <w:rPr>
          <w:rStyle w:val="CommentReference"/>
        </w:rPr>
        <w:commentReference w:id="52"/>
      </w:r>
      <w:r w:rsidR="00EC0AB0">
        <w:rPr>
          <w:rFonts w:ascii="Times New Roman" w:eastAsia="Times New Roman" w:hAnsi="Times New Roman" w:cs="Times New Roman"/>
          <w:sz w:val="24"/>
          <w:szCs w:val="24"/>
        </w:rPr>
        <w:t>)</w:t>
      </w:r>
      <w:r w:rsidR="0082527B">
        <w:rPr>
          <w:rFonts w:ascii="Times New Roman" w:eastAsia="Times New Roman" w:hAnsi="Times New Roman" w:cs="Times New Roman"/>
          <w:sz w:val="24"/>
          <w:szCs w:val="24"/>
        </w:rPr>
        <w:t xml:space="preserve"> </w:t>
      </w:r>
      <w:commentRangeEnd w:id="50"/>
      <w:r w:rsidR="00197381">
        <w:rPr>
          <w:rStyle w:val="CommentReference"/>
        </w:rPr>
        <w:commentReference w:id="50"/>
      </w:r>
      <w:r w:rsidR="0082527B">
        <w:rPr>
          <w:rFonts w:ascii="Times New Roman" w:eastAsia="Times New Roman" w:hAnsi="Times New Roman" w:cs="Times New Roman"/>
          <w:sz w:val="24"/>
          <w:szCs w:val="24"/>
        </w:rPr>
        <w:t xml:space="preserve">within the Choked Pass meadow </w:t>
      </w:r>
      <w:r w:rsidR="00E8040F">
        <w:rPr>
          <w:rFonts w:ascii="Times New Roman" w:eastAsia="Times New Roman" w:hAnsi="Times New Roman" w:cs="Times New Roman"/>
          <w:sz w:val="24"/>
          <w:szCs w:val="24"/>
        </w:rPr>
        <w:t>at the WF site</w:t>
      </w:r>
      <w:r w:rsidR="003F441A">
        <w:rPr>
          <w:rFonts w:ascii="Times New Roman" w:eastAsia="Times New Roman" w:hAnsi="Times New Roman" w:cs="Times New Roman"/>
          <w:sz w:val="24"/>
          <w:szCs w:val="24"/>
        </w:rPr>
        <w:t>.</w:t>
      </w:r>
      <w:r w:rsidR="00E8040F">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These zones differed in </w:t>
      </w:r>
      <w:r w:rsidR="00B12C98">
        <w:rPr>
          <w:rFonts w:ascii="Times New Roman" w:eastAsia="Times New Roman" w:hAnsi="Times New Roman" w:cs="Times New Roman"/>
          <w:i/>
          <w:sz w:val="24"/>
          <w:szCs w:val="24"/>
        </w:rPr>
        <w:t xml:space="preserve">S. </w:t>
      </w:r>
      <w:proofErr w:type="spellStart"/>
      <w:r w:rsidR="00B12C98">
        <w:rPr>
          <w:rFonts w:ascii="Times New Roman" w:eastAsia="Times New Roman" w:hAnsi="Times New Roman" w:cs="Times New Roman"/>
          <w:i/>
          <w:sz w:val="24"/>
          <w:szCs w:val="24"/>
        </w:rPr>
        <w:t>naiadum</w:t>
      </w:r>
      <w:proofErr w:type="spellEnd"/>
      <w:r w:rsidR="003F441A" w:rsidRPr="005D6C4A">
        <w:rPr>
          <w:rFonts w:ascii="Times New Roman" w:eastAsia="Times New Roman" w:hAnsi="Times New Roman" w:cs="Times New Roman"/>
          <w:sz w:val="24"/>
          <w:szCs w:val="24"/>
        </w:rPr>
        <w:t xml:space="preserve"> abundance on shoots, from </w:t>
      </w:r>
      <w:r w:rsidR="002A25FC" w:rsidRPr="005D6C4A">
        <w:rPr>
          <w:rFonts w:ascii="Times New Roman" w:eastAsia="Times New Roman" w:hAnsi="Times New Roman" w:cs="Times New Roman"/>
          <w:sz w:val="24"/>
          <w:szCs w:val="24"/>
        </w:rPr>
        <w:t xml:space="preserve">0.37 </w:t>
      </w:r>
      <w:r w:rsidR="002A25FC" w:rsidRPr="005D6C4A">
        <w:rPr>
          <w:rFonts w:ascii="Times New Roman" w:eastAsia="Times New Roman" w:hAnsi="Times New Roman" w:cs="Times New Roman"/>
          <w:sz w:val="24"/>
          <w:szCs w:val="24"/>
          <w:u w:val="single"/>
        </w:rPr>
        <w:t xml:space="preserve">+ </w:t>
      </w:r>
      <w:r w:rsidR="002A25FC" w:rsidRPr="005D6C4A">
        <w:rPr>
          <w:rFonts w:ascii="Times New Roman" w:eastAsia="Times New Roman" w:hAnsi="Times New Roman" w:cs="Times New Roman"/>
          <w:sz w:val="24"/>
          <w:szCs w:val="24"/>
        </w:rPr>
        <w:t xml:space="preserve">0.39 </w:t>
      </w:r>
      <w:r w:rsidR="00B12C98">
        <w:rPr>
          <w:rFonts w:ascii="Times New Roman" w:eastAsia="Times New Roman" w:hAnsi="Times New Roman" w:cs="Times New Roman"/>
          <w:i/>
          <w:sz w:val="24"/>
          <w:szCs w:val="24"/>
        </w:rPr>
        <w:t xml:space="preserve">S. </w:t>
      </w:r>
      <w:proofErr w:type="spellStart"/>
      <w:r w:rsidR="00B12C98">
        <w:rPr>
          <w:rFonts w:ascii="Times New Roman" w:eastAsia="Times New Roman" w:hAnsi="Times New Roman" w:cs="Times New Roman"/>
          <w:i/>
          <w:sz w:val="24"/>
          <w:szCs w:val="24"/>
        </w:rPr>
        <w:t>naiadum</w:t>
      </w:r>
      <w:proofErr w:type="spellEnd"/>
      <w:r w:rsidR="002A25FC" w:rsidRPr="005D6C4A">
        <w:rPr>
          <w:rFonts w:ascii="Times New Roman" w:eastAsia="Times New Roman" w:hAnsi="Times New Roman" w:cs="Times New Roman"/>
          <w:sz w:val="24"/>
          <w:szCs w:val="24"/>
        </w:rPr>
        <w:t xml:space="preserve"> / </w:t>
      </w:r>
      <w:r w:rsidR="002A25FC" w:rsidRPr="005D6C4A">
        <w:rPr>
          <w:rFonts w:ascii="Times New Roman" w:eastAsia="Times New Roman" w:hAnsi="Times New Roman" w:cs="Times New Roman"/>
          <w:i/>
          <w:sz w:val="24"/>
          <w:szCs w:val="24"/>
        </w:rPr>
        <w:t>Z. marina</w:t>
      </w:r>
      <w:r w:rsidR="002A25FC" w:rsidRPr="005D6C4A">
        <w:rPr>
          <w:rFonts w:ascii="Times New Roman" w:eastAsia="Times New Roman" w:hAnsi="Times New Roman" w:cs="Times New Roman"/>
          <w:sz w:val="24"/>
          <w:szCs w:val="24"/>
        </w:rPr>
        <w:t xml:space="preserve"> (g/g dry wt)</w:t>
      </w:r>
      <w:r w:rsidR="003F441A" w:rsidRPr="005D6C4A">
        <w:rPr>
          <w:rFonts w:ascii="Times New Roman" w:eastAsia="Times New Roman" w:hAnsi="Times New Roman" w:cs="Times New Roman"/>
          <w:sz w:val="24"/>
          <w:szCs w:val="24"/>
        </w:rPr>
        <w:t xml:space="preserve"> in the high </w:t>
      </w:r>
      <w:r w:rsidR="00B12C98">
        <w:rPr>
          <w:rFonts w:ascii="Times New Roman" w:eastAsia="Times New Roman" w:hAnsi="Times New Roman" w:cs="Times New Roman"/>
          <w:i/>
          <w:sz w:val="24"/>
          <w:szCs w:val="24"/>
        </w:rPr>
        <w:t xml:space="preserve">S. </w:t>
      </w:r>
      <w:proofErr w:type="spellStart"/>
      <w:r w:rsidR="00B12C98">
        <w:rPr>
          <w:rFonts w:ascii="Times New Roman" w:eastAsia="Times New Roman" w:hAnsi="Times New Roman" w:cs="Times New Roman"/>
          <w:i/>
          <w:sz w:val="24"/>
          <w:szCs w:val="24"/>
        </w:rPr>
        <w:t>naiadum</w:t>
      </w:r>
      <w:proofErr w:type="spellEnd"/>
      <w:r w:rsidR="003F441A" w:rsidRPr="005D6C4A">
        <w:rPr>
          <w:rFonts w:ascii="Times New Roman" w:eastAsia="Times New Roman" w:hAnsi="Times New Roman" w:cs="Times New Roman"/>
          <w:sz w:val="24"/>
          <w:szCs w:val="24"/>
        </w:rPr>
        <w:t xml:space="preserve"> zone</w:t>
      </w:r>
      <w:r w:rsidR="002A25FC" w:rsidRPr="005D6C4A">
        <w:rPr>
          <w:rFonts w:ascii="Times New Roman" w:eastAsia="Times New Roman" w:hAnsi="Times New Roman" w:cs="Times New Roman"/>
          <w:sz w:val="24"/>
          <w:szCs w:val="24"/>
        </w:rPr>
        <w:t xml:space="preserve"> at WF</w:t>
      </w:r>
      <w:r w:rsidR="00E8040F">
        <w:rPr>
          <w:rFonts w:ascii="Times New Roman" w:eastAsia="Times New Roman" w:hAnsi="Times New Roman" w:cs="Times New Roman"/>
          <w:sz w:val="24"/>
          <w:szCs w:val="24"/>
        </w:rPr>
        <w:t xml:space="preserve"> edge</w:t>
      </w:r>
      <w:r w:rsidR="003F441A" w:rsidRPr="005D6C4A">
        <w:rPr>
          <w:rFonts w:ascii="Times New Roman" w:eastAsia="Times New Roman" w:hAnsi="Times New Roman" w:cs="Times New Roman"/>
          <w:sz w:val="24"/>
          <w:szCs w:val="24"/>
        </w:rPr>
        <w:t xml:space="preserve"> to </w:t>
      </w:r>
      <w:r w:rsidR="002A25FC" w:rsidRPr="005D6C4A">
        <w:rPr>
          <w:rFonts w:ascii="Times New Roman" w:eastAsia="Times New Roman" w:hAnsi="Times New Roman" w:cs="Times New Roman"/>
          <w:sz w:val="24"/>
          <w:szCs w:val="24"/>
        </w:rPr>
        <w:t xml:space="preserve">0.02 </w:t>
      </w:r>
      <w:r w:rsidR="002A25FC" w:rsidRPr="005D6C4A">
        <w:rPr>
          <w:rFonts w:ascii="Times New Roman" w:eastAsia="Times New Roman" w:hAnsi="Times New Roman" w:cs="Times New Roman"/>
          <w:sz w:val="24"/>
          <w:szCs w:val="24"/>
          <w:u w:val="single"/>
        </w:rPr>
        <w:t xml:space="preserve">+ </w:t>
      </w:r>
      <w:r w:rsidR="002A25FC" w:rsidRPr="005D6C4A">
        <w:rPr>
          <w:rFonts w:ascii="Times New Roman" w:eastAsia="Times New Roman" w:hAnsi="Times New Roman" w:cs="Times New Roman"/>
          <w:sz w:val="24"/>
          <w:szCs w:val="24"/>
        </w:rPr>
        <w:t xml:space="preserve">0.06 </w:t>
      </w:r>
      <w:r w:rsidR="00B12C98">
        <w:rPr>
          <w:rFonts w:ascii="Times New Roman" w:eastAsia="Times New Roman" w:hAnsi="Times New Roman" w:cs="Times New Roman"/>
          <w:i/>
          <w:sz w:val="24"/>
          <w:szCs w:val="24"/>
        </w:rPr>
        <w:t xml:space="preserve">S. </w:t>
      </w:r>
      <w:proofErr w:type="spellStart"/>
      <w:r w:rsidR="00B12C98">
        <w:rPr>
          <w:rFonts w:ascii="Times New Roman" w:eastAsia="Times New Roman" w:hAnsi="Times New Roman" w:cs="Times New Roman"/>
          <w:i/>
          <w:sz w:val="24"/>
          <w:szCs w:val="24"/>
        </w:rPr>
        <w:t>naiadum</w:t>
      </w:r>
      <w:proofErr w:type="spellEnd"/>
      <w:r w:rsidR="002A25FC" w:rsidRPr="005D6C4A">
        <w:rPr>
          <w:rFonts w:ascii="Times New Roman" w:eastAsia="Times New Roman" w:hAnsi="Times New Roman" w:cs="Times New Roman"/>
          <w:sz w:val="24"/>
          <w:szCs w:val="24"/>
        </w:rPr>
        <w:t xml:space="preserve"> / </w:t>
      </w:r>
      <w:r w:rsidR="002A25FC" w:rsidRPr="005D6C4A">
        <w:rPr>
          <w:rFonts w:ascii="Times New Roman" w:eastAsia="Times New Roman" w:hAnsi="Times New Roman" w:cs="Times New Roman"/>
          <w:i/>
          <w:sz w:val="24"/>
          <w:szCs w:val="24"/>
        </w:rPr>
        <w:t>Z. marina</w:t>
      </w:r>
      <w:r w:rsidR="002A25FC" w:rsidRPr="005D6C4A">
        <w:rPr>
          <w:rFonts w:ascii="Times New Roman" w:eastAsia="Times New Roman" w:hAnsi="Times New Roman" w:cs="Times New Roman"/>
          <w:sz w:val="24"/>
          <w:szCs w:val="24"/>
        </w:rPr>
        <w:t xml:space="preserve"> (g/g dry </w:t>
      </w:r>
      <w:proofErr w:type="spellStart"/>
      <w:r w:rsidR="002A25FC" w:rsidRPr="005D6C4A">
        <w:rPr>
          <w:rFonts w:ascii="Times New Roman" w:eastAsia="Times New Roman" w:hAnsi="Times New Roman" w:cs="Times New Roman"/>
          <w:sz w:val="24"/>
          <w:szCs w:val="24"/>
        </w:rPr>
        <w:t>wt</w:t>
      </w:r>
      <w:proofErr w:type="spellEnd"/>
      <w:r w:rsidR="002A25FC" w:rsidRPr="005D6C4A">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in the low </w:t>
      </w:r>
      <w:r w:rsidR="00B12C98">
        <w:rPr>
          <w:rFonts w:ascii="Times New Roman" w:eastAsia="Times New Roman" w:hAnsi="Times New Roman" w:cs="Times New Roman"/>
          <w:i/>
          <w:sz w:val="24"/>
          <w:szCs w:val="24"/>
        </w:rPr>
        <w:t xml:space="preserve">S. </w:t>
      </w:r>
      <w:proofErr w:type="spellStart"/>
      <w:r w:rsidR="00B12C98">
        <w:rPr>
          <w:rFonts w:ascii="Times New Roman" w:eastAsia="Times New Roman" w:hAnsi="Times New Roman" w:cs="Times New Roman"/>
          <w:i/>
          <w:sz w:val="24"/>
          <w:szCs w:val="24"/>
        </w:rPr>
        <w:t>naiadum</w:t>
      </w:r>
      <w:proofErr w:type="spellEnd"/>
      <w:r w:rsidR="003F441A" w:rsidRPr="005D6C4A">
        <w:rPr>
          <w:rFonts w:ascii="Times New Roman" w:eastAsia="Times New Roman" w:hAnsi="Times New Roman" w:cs="Times New Roman"/>
          <w:sz w:val="24"/>
          <w:szCs w:val="24"/>
        </w:rPr>
        <w:t xml:space="preserve"> zone</w:t>
      </w:r>
      <w:r w:rsidR="002A25FC" w:rsidRPr="005D6C4A">
        <w:rPr>
          <w:rFonts w:ascii="Times New Roman" w:eastAsia="Times New Roman" w:hAnsi="Times New Roman" w:cs="Times New Roman"/>
          <w:sz w:val="24"/>
          <w:szCs w:val="24"/>
        </w:rPr>
        <w:t xml:space="preserve"> at </w:t>
      </w:r>
      <w:commentRangeStart w:id="53"/>
      <w:r w:rsidR="00E8040F">
        <w:rPr>
          <w:rFonts w:ascii="Times New Roman" w:eastAsia="Times New Roman" w:hAnsi="Times New Roman" w:cs="Times New Roman"/>
          <w:sz w:val="24"/>
          <w:szCs w:val="24"/>
        </w:rPr>
        <w:t>WF interior</w:t>
      </w:r>
      <w:commentRangeEnd w:id="53"/>
      <w:r w:rsidR="00B12C98">
        <w:rPr>
          <w:rStyle w:val="CommentReference"/>
        </w:rPr>
        <w:commentReference w:id="53"/>
      </w:r>
      <w:r w:rsidR="003F441A" w:rsidRPr="005D6C4A">
        <w:rPr>
          <w:rFonts w:ascii="Times New Roman" w:eastAsia="Times New Roman" w:hAnsi="Times New Roman" w:cs="Times New Roman"/>
          <w:sz w:val="24"/>
          <w:szCs w:val="24"/>
        </w:rPr>
        <w:t xml:space="preserve">. Depth and substrate (sandy) were consistent, and the two sites were </w:t>
      </w:r>
      <w:r w:rsidR="00E8040F">
        <w:rPr>
          <w:rFonts w:ascii="Times New Roman" w:eastAsia="Times New Roman" w:hAnsi="Times New Roman" w:cs="Times New Roman"/>
          <w:sz w:val="24"/>
          <w:szCs w:val="24"/>
        </w:rPr>
        <w:t xml:space="preserve">10 </w:t>
      </w:r>
      <w:commentRangeStart w:id="54"/>
      <w:r w:rsidR="003F441A" w:rsidRPr="005D6C4A">
        <w:rPr>
          <w:rFonts w:ascii="Times New Roman" w:eastAsia="Times New Roman" w:hAnsi="Times New Roman" w:cs="Times New Roman"/>
          <w:sz w:val="24"/>
          <w:szCs w:val="24"/>
        </w:rPr>
        <w:t xml:space="preserve">meters apart </w:t>
      </w:r>
      <w:commentRangeEnd w:id="54"/>
      <w:r w:rsidR="00027B79">
        <w:rPr>
          <w:rStyle w:val="CommentReference"/>
        </w:rPr>
        <w:commentReference w:id="54"/>
      </w:r>
      <w:r w:rsidR="003F441A" w:rsidRPr="005D6C4A">
        <w:rPr>
          <w:rFonts w:ascii="Times New Roman" w:eastAsia="Times New Roman" w:hAnsi="Times New Roman" w:cs="Times New Roman"/>
          <w:sz w:val="24"/>
          <w:szCs w:val="24"/>
        </w:rPr>
        <w:t xml:space="preserve">and connected by continuous eelgrass habitat. </w:t>
      </w:r>
    </w:p>
    <w:p w14:paraId="1FACEA67" w14:textId="7B1639BB" w:rsidR="00B60A41" w:rsidRPr="005D6C4A" w:rsidRDefault="003E72FF"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F441A" w:rsidRPr="005D6C4A">
        <w:rPr>
          <w:rFonts w:ascii="Times New Roman" w:eastAsia="Times New Roman" w:hAnsi="Times New Roman" w:cs="Times New Roman"/>
          <w:sz w:val="24"/>
          <w:szCs w:val="24"/>
        </w:rPr>
        <w:t xml:space="preserve">From each zone, we </w:t>
      </w:r>
      <w:r w:rsidR="00546441" w:rsidRPr="005D6C4A">
        <w:rPr>
          <w:rFonts w:ascii="Times New Roman" w:eastAsia="Times New Roman" w:hAnsi="Times New Roman" w:cs="Times New Roman"/>
          <w:sz w:val="24"/>
          <w:szCs w:val="24"/>
        </w:rPr>
        <w:t>collected twelve</w:t>
      </w:r>
      <w:r w:rsidR="003F441A" w:rsidRPr="005D6C4A">
        <w:rPr>
          <w:rFonts w:ascii="Times New Roman" w:eastAsia="Times New Roman" w:hAnsi="Times New Roman" w:cs="Times New Roman"/>
          <w:sz w:val="24"/>
          <w:szCs w:val="24"/>
        </w:rPr>
        <w:t xml:space="preserve"> shoots </w:t>
      </w:r>
      <w:r w:rsidR="00546441" w:rsidRPr="005D6C4A">
        <w:rPr>
          <w:rFonts w:ascii="Times New Roman" w:eastAsia="Times New Roman" w:hAnsi="Times New Roman" w:cs="Times New Roman"/>
          <w:sz w:val="24"/>
          <w:szCs w:val="24"/>
        </w:rPr>
        <w:t>and exposed them to one of</w:t>
      </w:r>
      <w:r w:rsidR="003F441A" w:rsidRPr="005D6C4A">
        <w:rPr>
          <w:rFonts w:ascii="Times New Roman" w:eastAsia="Times New Roman" w:hAnsi="Times New Roman" w:cs="Times New Roman"/>
          <w:sz w:val="24"/>
          <w:szCs w:val="24"/>
        </w:rPr>
        <w:t xml:space="preserve"> two treatments</w:t>
      </w:r>
      <w:r w:rsidR="00546441" w:rsidRPr="005D6C4A">
        <w:rPr>
          <w:rFonts w:ascii="Times New Roman" w:eastAsia="Times New Roman" w:hAnsi="Times New Roman" w:cs="Times New Roman"/>
          <w:sz w:val="24"/>
          <w:szCs w:val="24"/>
        </w:rPr>
        <w:t xml:space="preserve"> (n = 6</w:t>
      </w:r>
      <w:r w:rsidR="00B90BBD" w:rsidRPr="005D6C4A">
        <w:rPr>
          <w:rFonts w:ascii="Times New Roman" w:eastAsia="Times New Roman" w:hAnsi="Times New Roman" w:cs="Times New Roman"/>
          <w:sz w:val="24"/>
          <w:szCs w:val="24"/>
        </w:rPr>
        <w:t xml:space="preserve"> shoots per treatment</w:t>
      </w:r>
      <w:r w:rsidR="00546441" w:rsidRPr="005D6C4A">
        <w:rPr>
          <w:rFonts w:ascii="Times New Roman" w:eastAsia="Times New Roman" w:hAnsi="Times New Roman" w:cs="Times New Roman"/>
          <w:sz w:val="24"/>
          <w:szCs w:val="24"/>
        </w:rPr>
        <w:t>): transplant and control. T</w:t>
      </w:r>
      <w:r w:rsidR="003F441A" w:rsidRPr="005D6C4A">
        <w:rPr>
          <w:rFonts w:ascii="Times New Roman" w:eastAsia="Times New Roman" w:hAnsi="Times New Roman" w:cs="Times New Roman"/>
          <w:sz w:val="24"/>
          <w:szCs w:val="24"/>
        </w:rPr>
        <w:t xml:space="preserve">ransplanted </w:t>
      </w:r>
      <w:r>
        <w:rPr>
          <w:rFonts w:ascii="Times New Roman" w:eastAsia="Times New Roman" w:hAnsi="Times New Roman" w:cs="Times New Roman"/>
          <w:sz w:val="24"/>
          <w:szCs w:val="24"/>
        </w:rPr>
        <w:t xml:space="preserve">shoots were collected and moved: </w:t>
      </w:r>
      <w:r w:rsidR="00AF6CAC">
        <w:rPr>
          <w:rFonts w:ascii="Times New Roman" w:eastAsia="Times New Roman" w:hAnsi="Times New Roman" w:cs="Times New Roman"/>
          <w:sz w:val="24"/>
          <w:szCs w:val="24"/>
        </w:rPr>
        <w:t>transplant edge</w:t>
      </w:r>
      <w:r w:rsidR="003F441A" w:rsidRPr="005D6C4A">
        <w:rPr>
          <w:rFonts w:ascii="Times New Roman" w:eastAsia="Times New Roman" w:hAnsi="Times New Roman" w:cs="Times New Roman"/>
          <w:sz w:val="24"/>
          <w:szCs w:val="24"/>
        </w:rPr>
        <w:t xml:space="preserve"> shoots moved to</w:t>
      </w:r>
      <w:r w:rsidR="00AF6CAC">
        <w:rPr>
          <w:rFonts w:ascii="Times New Roman" w:eastAsia="Times New Roman" w:hAnsi="Times New Roman" w:cs="Times New Roman"/>
          <w:sz w:val="24"/>
          <w:szCs w:val="24"/>
        </w:rPr>
        <w:t xml:space="preserve"> transplant interior</w:t>
      </w:r>
      <w:r w:rsidR="003F441A" w:rsidRPr="005D6C4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vice versa</w:t>
      </w:r>
      <w:r w:rsidR="00546441" w:rsidRPr="005D6C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5D6C4A">
        <w:rPr>
          <w:rFonts w:ascii="Times New Roman" w:eastAsia="Times New Roman" w:hAnsi="Times New Roman" w:cs="Times New Roman"/>
          <w:sz w:val="24"/>
          <w:szCs w:val="24"/>
        </w:rPr>
        <w:t xml:space="preserve">o control for the effect of uprooting on </w:t>
      </w:r>
      <w:proofErr w:type="spellStart"/>
      <w:r w:rsidRPr="005D6C4A">
        <w:rPr>
          <w:rFonts w:ascii="Times New Roman" w:eastAsia="Times New Roman" w:hAnsi="Times New Roman" w:cs="Times New Roman"/>
          <w:i/>
          <w:sz w:val="24"/>
          <w:szCs w:val="24"/>
        </w:rPr>
        <w:t>Smithora</w:t>
      </w:r>
      <w:proofErr w:type="spellEnd"/>
      <w:r w:rsidRPr="005D6C4A">
        <w:rPr>
          <w:rFonts w:ascii="Times New Roman" w:eastAsia="Times New Roman" w:hAnsi="Times New Roman" w:cs="Times New Roman"/>
          <w:sz w:val="24"/>
          <w:szCs w:val="24"/>
        </w:rPr>
        <w:t xml:space="preserve"> abundance and bacterial community</w:t>
      </w:r>
      <w:r>
        <w:rPr>
          <w:rFonts w:ascii="Times New Roman" w:eastAsia="Times New Roman" w:hAnsi="Times New Roman" w:cs="Times New Roman"/>
          <w:sz w:val="24"/>
          <w:szCs w:val="24"/>
        </w:rPr>
        <w:t>,</w:t>
      </w:r>
      <w:r w:rsidRPr="005D6C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3F441A" w:rsidRPr="005D6C4A">
        <w:rPr>
          <w:rFonts w:ascii="Times New Roman" w:eastAsia="Times New Roman" w:hAnsi="Times New Roman" w:cs="Times New Roman"/>
          <w:sz w:val="24"/>
          <w:szCs w:val="24"/>
        </w:rPr>
        <w:t>ontrol shoots were collected and replaced in their</w:t>
      </w:r>
      <w:r>
        <w:rPr>
          <w:rFonts w:ascii="Times New Roman" w:eastAsia="Times New Roman" w:hAnsi="Times New Roman" w:cs="Times New Roman"/>
          <w:sz w:val="24"/>
          <w:szCs w:val="24"/>
        </w:rPr>
        <w:t xml:space="preserve"> original</w:t>
      </w:r>
      <w:r w:rsidR="003F441A" w:rsidRPr="005D6C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location</w:t>
      </w:r>
      <w:r w:rsidR="003F441A" w:rsidRPr="005D6C4A">
        <w:rPr>
          <w:rFonts w:ascii="Times New Roman" w:eastAsia="Times New Roman" w:hAnsi="Times New Roman" w:cs="Times New Roman"/>
          <w:sz w:val="24"/>
          <w:szCs w:val="24"/>
        </w:rPr>
        <w:t xml:space="preserve">. </w:t>
      </w:r>
      <w:r w:rsidR="00546441" w:rsidRPr="005D6C4A">
        <w:rPr>
          <w:rFonts w:ascii="Times New Roman" w:eastAsia="Times New Roman" w:hAnsi="Times New Roman" w:cs="Times New Roman"/>
          <w:sz w:val="24"/>
          <w:szCs w:val="24"/>
        </w:rPr>
        <w:t>C</w:t>
      </w:r>
      <w:r w:rsidR="003F441A" w:rsidRPr="005D6C4A">
        <w:rPr>
          <w:rFonts w:ascii="Times New Roman" w:eastAsia="Times New Roman" w:hAnsi="Times New Roman" w:cs="Times New Roman"/>
          <w:sz w:val="24"/>
          <w:szCs w:val="24"/>
        </w:rPr>
        <w:t>ollection, initial sampling, and replanting procedure</w:t>
      </w:r>
      <w:r w:rsidR="00546441" w:rsidRPr="005D6C4A">
        <w:rPr>
          <w:rFonts w:ascii="Times New Roman" w:eastAsia="Times New Roman" w:hAnsi="Times New Roman" w:cs="Times New Roman"/>
          <w:sz w:val="24"/>
          <w:szCs w:val="24"/>
        </w:rPr>
        <w:t>s</w:t>
      </w:r>
      <w:r w:rsidR="003F441A" w:rsidRPr="005D6C4A">
        <w:rPr>
          <w:rFonts w:ascii="Times New Roman" w:eastAsia="Times New Roman" w:hAnsi="Times New Roman" w:cs="Times New Roman"/>
          <w:sz w:val="24"/>
          <w:szCs w:val="24"/>
        </w:rPr>
        <w:t xml:space="preserve"> consisted of the following steps: </w:t>
      </w:r>
      <w:r w:rsidR="00087451">
        <w:rPr>
          <w:rFonts w:ascii="Times New Roman" w:eastAsia="Times New Roman" w:hAnsi="Times New Roman" w:cs="Times New Roman"/>
          <w:sz w:val="24"/>
          <w:szCs w:val="24"/>
        </w:rPr>
        <w:t>a) s</w:t>
      </w:r>
      <w:r w:rsidR="003F441A" w:rsidRPr="005D6C4A">
        <w:rPr>
          <w:rFonts w:ascii="Times New Roman" w:eastAsia="Times New Roman" w:hAnsi="Times New Roman" w:cs="Times New Roman"/>
          <w:sz w:val="24"/>
          <w:szCs w:val="24"/>
        </w:rPr>
        <w:t xml:space="preserve">hoots </w:t>
      </w:r>
      <w:r w:rsidR="00607DBC" w:rsidRPr="005D6C4A">
        <w:rPr>
          <w:rFonts w:ascii="Times New Roman" w:eastAsia="Times New Roman" w:hAnsi="Times New Roman" w:cs="Times New Roman"/>
          <w:sz w:val="24"/>
          <w:szCs w:val="24"/>
        </w:rPr>
        <w:t xml:space="preserve">with a minimum of 6 rhizome nodes </w:t>
      </w:r>
      <w:r w:rsidR="003F441A" w:rsidRPr="005D6C4A">
        <w:rPr>
          <w:rFonts w:ascii="Times New Roman" w:eastAsia="Times New Roman" w:hAnsi="Times New Roman" w:cs="Times New Roman"/>
          <w:sz w:val="24"/>
          <w:szCs w:val="24"/>
        </w:rPr>
        <w:t>were collected on SCUBA on July 9</w:t>
      </w:r>
      <w:r w:rsidR="003F441A" w:rsidRPr="00CE6E71">
        <w:rPr>
          <w:rFonts w:ascii="Times New Roman" w:eastAsia="Times New Roman" w:hAnsi="Times New Roman" w:cs="Times New Roman"/>
          <w:sz w:val="24"/>
          <w:szCs w:val="24"/>
          <w:vertAlign w:val="superscript"/>
        </w:rPr>
        <w:t>th</w:t>
      </w:r>
      <w:r w:rsidR="00087451">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placed in a </w:t>
      </w:r>
      <w:proofErr w:type="spellStart"/>
      <w:r>
        <w:rPr>
          <w:rFonts w:ascii="Times New Roman" w:eastAsia="Times New Roman" w:hAnsi="Times New Roman" w:cs="Times New Roman"/>
          <w:sz w:val="24"/>
          <w:szCs w:val="24"/>
        </w:rPr>
        <w:t>Z</w:t>
      </w:r>
      <w:r w:rsidR="003F441A" w:rsidRPr="005D6C4A">
        <w:rPr>
          <w:rFonts w:ascii="Times New Roman" w:eastAsia="Times New Roman" w:hAnsi="Times New Roman" w:cs="Times New Roman"/>
          <w:sz w:val="24"/>
          <w:szCs w:val="24"/>
        </w:rPr>
        <w:t>iploc</w:t>
      </w:r>
      <w:r>
        <w:rPr>
          <w:rFonts w:ascii="Times New Roman" w:eastAsia="Times New Roman" w:hAnsi="Times New Roman" w:cs="Times New Roman"/>
          <w:sz w:val="24"/>
          <w:szCs w:val="24"/>
        </w:rPr>
        <w:t>k</w:t>
      </w:r>
      <w:proofErr w:type="spellEnd"/>
      <w:r w:rsidR="003F441A" w:rsidRPr="005D6C4A">
        <w:rPr>
          <w:rFonts w:ascii="Times New Roman" w:eastAsia="Times New Roman" w:hAnsi="Times New Roman" w:cs="Times New Roman"/>
          <w:sz w:val="24"/>
          <w:szCs w:val="24"/>
        </w:rPr>
        <w:t xml:space="preserve"> bag underwater, and </w:t>
      </w:r>
      <w:r w:rsidR="00087451">
        <w:rPr>
          <w:rFonts w:ascii="Times New Roman" w:eastAsia="Times New Roman" w:hAnsi="Times New Roman" w:cs="Times New Roman"/>
          <w:sz w:val="24"/>
          <w:szCs w:val="24"/>
        </w:rPr>
        <w:t xml:space="preserve">subsequently </w:t>
      </w:r>
      <w:r w:rsidR="003F441A" w:rsidRPr="005D6C4A">
        <w:rPr>
          <w:rFonts w:ascii="Times New Roman" w:eastAsia="Times New Roman" w:hAnsi="Times New Roman" w:cs="Times New Roman"/>
          <w:sz w:val="24"/>
          <w:szCs w:val="24"/>
        </w:rPr>
        <w:t>swabbed for bacterial community analysis</w:t>
      </w:r>
      <w:r w:rsidR="00087451">
        <w:rPr>
          <w:rFonts w:ascii="Times New Roman" w:eastAsia="Times New Roman" w:hAnsi="Times New Roman" w:cs="Times New Roman"/>
          <w:sz w:val="24"/>
          <w:szCs w:val="24"/>
        </w:rPr>
        <w:t xml:space="preserve"> (w</w:t>
      </w:r>
      <w:r w:rsidR="003F441A" w:rsidRPr="005D6C4A">
        <w:rPr>
          <w:rFonts w:ascii="Times New Roman" w:eastAsia="Times New Roman" w:hAnsi="Times New Roman" w:cs="Times New Roman"/>
          <w:sz w:val="24"/>
          <w:szCs w:val="24"/>
        </w:rPr>
        <w:t>hen not being processed they remained submerged in</w:t>
      </w:r>
      <w:r w:rsidR="00041E72">
        <w:rPr>
          <w:rFonts w:ascii="Times New Roman" w:eastAsia="Times New Roman" w:hAnsi="Times New Roman" w:cs="Times New Roman"/>
          <w:sz w:val="24"/>
          <w:szCs w:val="24"/>
        </w:rPr>
        <w:t xml:space="preserve"> 4-6°C </w:t>
      </w:r>
      <w:r w:rsidR="003F441A" w:rsidRPr="005D6C4A">
        <w:rPr>
          <w:rFonts w:ascii="Times New Roman" w:eastAsia="Times New Roman" w:hAnsi="Times New Roman" w:cs="Times New Roman"/>
          <w:sz w:val="24"/>
          <w:szCs w:val="24"/>
        </w:rPr>
        <w:t>seawater</w:t>
      </w:r>
      <w:r w:rsidR="00087451">
        <w:rPr>
          <w:rFonts w:ascii="Times New Roman" w:eastAsia="Times New Roman" w:hAnsi="Times New Roman" w:cs="Times New Roman"/>
          <w:sz w:val="24"/>
          <w:szCs w:val="24"/>
        </w:rPr>
        <w:t>); b) e</w:t>
      </w:r>
      <w:r w:rsidR="0056493C" w:rsidRPr="005D6C4A">
        <w:rPr>
          <w:rFonts w:ascii="Times New Roman" w:eastAsia="Times New Roman" w:hAnsi="Times New Roman" w:cs="Times New Roman"/>
          <w:sz w:val="24"/>
          <w:szCs w:val="24"/>
        </w:rPr>
        <w:t>ach shoot was</w:t>
      </w:r>
      <w:r w:rsidR="00DF3EFD">
        <w:rPr>
          <w:rFonts w:ascii="Times New Roman" w:eastAsia="Times New Roman" w:hAnsi="Times New Roman" w:cs="Times New Roman"/>
          <w:sz w:val="24"/>
          <w:szCs w:val="24"/>
        </w:rPr>
        <w:t xml:space="preserve"> uniquely</w:t>
      </w:r>
      <w:r w:rsidR="0056493C" w:rsidRPr="005D6C4A">
        <w:rPr>
          <w:rFonts w:ascii="Times New Roman" w:eastAsia="Times New Roman" w:hAnsi="Times New Roman" w:cs="Times New Roman"/>
          <w:sz w:val="24"/>
          <w:szCs w:val="24"/>
        </w:rPr>
        <w:t xml:space="preserve"> </w:t>
      </w:r>
      <w:r w:rsidR="00B90BBD" w:rsidRPr="005D6C4A">
        <w:rPr>
          <w:rFonts w:ascii="Times New Roman" w:eastAsia="Times New Roman" w:hAnsi="Times New Roman" w:cs="Times New Roman"/>
          <w:sz w:val="24"/>
          <w:szCs w:val="24"/>
        </w:rPr>
        <w:t>labeled</w:t>
      </w:r>
      <w:r w:rsidR="003F441A" w:rsidRPr="005D6C4A">
        <w:rPr>
          <w:rFonts w:ascii="Times New Roman" w:eastAsia="Times New Roman" w:hAnsi="Times New Roman" w:cs="Times New Roman"/>
          <w:sz w:val="24"/>
          <w:szCs w:val="24"/>
        </w:rPr>
        <w:t xml:space="preserve"> </w:t>
      </w:r>
      <w:r w:rsidR="0056493C" w:rsidRPr="005D6C4A">
        <w:rPr>
          <w:rFonts w:ascii="Times New Roman" w:eastAsia="Times New Roman" w:hAnsi="Times New Roman" w:cs="Times New Roman"/>
          <w:sz w:val="24"/>
          <w:szCs w:val="24"/>
        </w:rPr>
        <w:t>with</w:t>
      </w:r>
      <w:r w:rsidR="003F441A" w:rsidRPr="005D6C4A">
        <w:rPr>
          <w:rFonts w:ascii="Times New Roman" w:eastAsia="Times New Roman" w:hAnsi="Times New Roman" w:cs="Times New Roman"/>
          <w:sz w:val="24"/>
          <w:szCs w:val="24"/>
        </w:rPr>
        <w:t xml:space="preserve"> flagging tape so that </w:t>
      </w:r>
      <w:r w:rsidR="0056493C" w:rsidRPr="005D6C4A">
        <w:rPr>
          <w:rFonts w:ascii="Times New Roman" w:eastAsia="Times New Roman" w:hAnsi="Times New Roman" w:cs="Times New Roman"/>
          <w:sz w:val="24"/>
          <w:szCs w:val="24"/>
        </w:rPr>
        <w:t>it</w:t>
      </w:r>
      <w:r w:rsidR="003F441A" w:rsidRPr="005D6C4A">
        <w:rPr>
          <w:rFonts w:ascii="Times New Roman" w:eastAsia="Times New Roman" w:hAnsi="Times New Roman" w:cs="Times New Roman"/>
          <w:sz w:val="24"/>
          <w:szCs w:val="24"/>
        </w:rPr>
        <w:t xml:space="preserve"> could be re-sampled at the end of the experiment</w:t>
      </w:r>
      <w:r w:rsidR="00087451">
        <w:rPr>
          <w:rFonts w:ascii="Times New Roman" w:eastAsia="Times New Roman" w:hAnsi="Times New Roman" w:cs="Times New Roman"/>
          <w:sz w:val="24"/>
          <w:szCs w:val="24"/>
        </w:rPr>
        <w:t>; c) s</w:t>
      </w:r>
      <w:r>
        <w:rPr>
          <w:rFonts w:ascii="Times New Roman" w:eastAsia="Times New Roman" w:hAnsi="Times New Roman" w:cs="Times New Roman"/>
          <w:sz w:val="24"/>
          <w:szCs w:val="24"/>
        </w:rPr>
        <w:t xml:space="preserve">hoots were </w:t>
      </w:r>
      <w:r w:rsidR="003F441A" w:rsidRPr="005D6C4A">
        <w:rPr>
          <w:rFonts w:ascii="Times New Roman" w:eastAsia="Times New Roman" w:hAnsi="Times New Roman" w:cs="Times New Roman"/>
          <w:sz w:val="24"/>
          <w:szCs w:val="24"/>
        </w:rPr>
        <w:t xml:space="preserve">placed in </w:t>
      </w:r>
      <w:r>
        <w:rPr>
          <w:rFonts w:ascii="Times New Roman" w:eastAsia="Times New Roman" w:hAnsi="Times New Roman" w:cs="Times New Roman"/>
          <w:sz w:val="24"/>
          <w:szCs w:val="24"/>
        </w:rPr>
        <w:t>field</w:t>
      </w:r>
      <w:r w:rsidR="00DF3EFD">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on July 10th by attaching them by the </w:t>
      </w:r>
      <w:r w:rsidR="00FF4A1E" w:rsidRPr="005D6C4A">
        <w:rPr>
          <w:rFonts w:ascii="Times New Roman" w:eastAsia="Times New Roman" w:hAnsi="Times New Roman" w:cs="Times New Roman"/>
          <w:sz w:val="24"/>
          <w:szCs w:val="24"/>
        </w:rPr>
        <w:t xml:space="preserve">rhizome </w:t>
      </w:r>
      <w:r w:rsidR="003F441A" w:rsidRPr="005D6C4A">
        <w:rPr>
          <w:rFonts w:ascii="Times New Roman" w:eastAsia="Times New Roman" w:hAnsi="Times New Roman" w:cs="Times New Roman"/>
          <w:sz w:val="24"/>
          <w:szCs w:val="24"/>
        </w:rPr>
        <w:t>with zip</w:t>
      </w:r>
      <w:r w:rsidR="00D51FE6">
        <w:rPr>
          <w:rFonts w:ascii="Times New Roman" w:eastAsia="Times New Roman" w:hAnsi="Times New Roman" w:cs="Times New Roman"/>
          <w:sz w:val="24"/>
          <w:szCs w:val="24"/>
        </w:rPr>
        <w:t>-</w:t>
      </w:r>
      <w:r w:rsidR="003F441A" w:rsidRPr="005D6C4A">
        <w:rPr>
          <w:rFonts w:ascii="Times New Roman" w:eastAsia="Times New Roman" w:hAnsi="Times New Roman" w:cs="Times New Roman"/>
          <w:sz w:val="24"/>
          <w:szCs w:val="24"/>
        </w:rPr>
        <w:t>ties to PVC submersible platforms</w:t>
      </w:r>
      <w:r w:rsidR="00175A7D">
        <w:rPr>
          <w:rFonts w:ascii="Times New Roman" w:eastAsia="Times New Roman" w:hAnsi="Times New Roman" w:cs="Times New Roman"/>
          <w:sz w:val="24"/>
          <w:szCs w:val="24"/>
        </w:rPr>
        <w:t xml:space="preserve"> attached to the sandy substrate</w:t>
      </w:r>
      <w:r w:rsidR="003F441A" w:rsidRPr="005D6C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 that</w:t>
      </w:r>
      <w:r w:rsidR="003F441A" w:rsidRPr="005D6C4A">
        <w:rPr>
          <w:rFonts w:ascii="Times New Roman" w:eastAsia="Times New Roman" w:hAnsi="Times New Roman" w:cs="Times New Roman"/>
          <w:sz w:val="24"/>
          <w:szCs w:val="24"/>
        </w:rPr>
        <w:t xml:space="preserve"> shoots floating upright. On August 10th, all 24 </w:t>
      </w:r>
      <w:proofErr w:type="gramStart"/>
      <w:r w:rsidR="003F441A" w:rsidRPr="005D6C4A">
        <w:rPr>
          <w:rFonts w:ascii="Times New Roman" w:eastAsia="Times New Roman" w:hAnsi="Times New Roman" w:cs="Times New Roman"/>
          <w:sz w:val="24"/>
          <w:szCs w:val="24"/>
        </w:rPr>
        <w:t>treatment</w:t>
      </w:r>
      <w:proofErr w:type="gramEnd"/>
      <w:r w:rsidR="003F441A" w:rsidRPr="005D6C4A">
        <w:rPr>
          <w:rFonts w:ascii="Times New Roman" w:eastAsia="Times New Roman" w:hAnsi="Times New Roman" w:cs="Times New Roman"/>
          <w:sz w:val="24"/>
          <w:szCs w:val="24"/>
        </w:rPr>
        <w:t xml:space="preserve"> and control shoots were collected</w:t>
      </w:r>
      <w:r w:rsidR="00175A7D">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processed and photographed in the lab. We also collected </w:t>
      </w:r>
      <w:r w:rsidR="00A21EB0" w:rsidRPr="005D6C4A">
        <w:rPr>
          <w:rFonts w:ascii="Times New Roman" w:eastAsia="Times New Roman" w:hAnsi="Times New Roman" w:cs="Times New Roman"/>
          <w:sz w:val="24"/>
          <w:szCs w:val="24"/>
        </w:rPr>
        <w:t>1</w:t>
      </w:r>
      <w:r w:rsidR="003F441A" w:rsidRPr="005D6C4A">
        <w:rPr>
          <w:rFonts w:ascii="Times New Roman" w:eastAsia="Times New Roman" w:hAnsi="Times New Roman" w:cs="Times New Roman"/>
          <w:sz w:val="24"/>
          <w:szCs w:val="24"/>
        </w:rPr>
        <w:t xml:space="preserve"> ambient shoot next to each transplant platform to compare transplant</w:t>
      </w:r>
      <w:r w:rsidR="00AF6CAC">
        <w:rPr>
          <w:rFonts w:ascii="Times New Roman" w:eastAsia="Times New Roman" w:hAnsi="Times New Roman" w:cs="Times New Roman"/>
          <w:sz w:val="24"/>
          <w:szCs w:val="24"/>
        </w:rPr>
        <w:t xml:space="preserve"> manipulation </w:t>
      </w:r>
      <w:r w:rsidR="003F441A" w:rsidRPr="005D6C4A">
        <w:rPr>
          <w:rFonts w:ascii="Times New Roman" w:eastAsia="Times New Roman" w:hAnsi="Times New Roman" w:cs="Times New Roman"/>
          <w:sz w:val="24"/>
          <w:szCs w:val="24"/>
        </w:rPr>
        <w:t>shoots to unmanipulated shoots. We</w:t>
      </w:r>
      <w:r w:rsidR="00FF4A1E" w:rsidRPr="005D6C4A">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remove</w:t>
      </w:r>
      <w:r w:rsidR="008A06D6" w:rsidRPr="005D6C4A">
        <w:rPr>
          <w:rFonts w:ascii="Times New Roman" w:eastAsia="Times New Roman" w:hAnsi="Times New Roman" w:cs="Times New Roman"/>
          <w:sz w:val="24"/>
          <w:szCs w:val="24"/>
        </w:rPr>
        <w:t>d mesograzers</w:t>
      </w:r>
      <w:r w:rsidR="003F441A" w:rsidRPr="005D6C4A">
        <w:rPr>
          <w:rFonts w:ascii="Times New Roman" w:eastAsia="Times New Roman" w:hAnsi="Times New Roman" w:cs="Times New Roman"/>
          <w:sz w:val="24"/>
          <w:szCs w:val="24"/>
        </w:rPr>
        <w:t xml:space="preserve"> from the shoots upon collection.</w:t>
      </w:r>
      <w:r w:rsidR="00B60A41" w:rsidRPr="005D6C4A">
        <w:rPr>
          <w:rFonts w:ascii="Times New Roman" w:eastAsia="Times New Roman" w:hAnsi="Times New Roman" w:cs="Times New Roman"/>
          <w:sz w:val="24"/>
          <w:szCs w:val="24"/>
        </w:rPr>
        <w:t xml:space="preserve"> </w:t>
      </w:r>
      <w:r w:rsidR="00B90BBD" w:rsidRPr="005D6C4A">
        <w:rPr>
          <w:rFonts w:ascii="Times New Roman" w:eastAsia="Times New Roman" w:hAnsi="Times New Roman" w:cs="Times New Roman"/>
          <w:sz w:val="24"/>
          <w:szCs w:val="24"/>
        </w:rPr>
        <w:t>S</w:t>
      </w:r>
      <w:r>
        <w:rPr>
          <w:rFonts w:ascii="Times New Roman" w:eastAsia="Times New Roman" w:hAnsi="Times New Roman" w:cs="Times New Roman"/>
          <w:sz w:val="24"/>
          <w:szCs w:val="24"/>
        </w:rPr>
        <w:t>everal</w:t>
      </w:r>
      <w:r w:rsidR="00B60A41" w:rsidRPr="005D6C4A">
        <w:rPr>
          <w:rFonts w:ascii="Times New Roman" w:eastAsia="Times New Roman" w:hAnsi="Times New Roman" w:cs="Times New Roman"/>
          <w:sz w:val="24"/>
          <w:szCs w:val="24"/>
        </w:rPr>
        <w:t xml:space="preserve"> shoots were lost or torn </w:t>
      </w:r>
      <w:r w:rsidR="00B90BBD" w:rsidRPr="005D6C4A">
        <w:rPr>
          <w:rFonts w:ascii="Times New Roman" w:eastAsia="Times New Roman" w:hAnsi="Times New Roman" w:cs="Times New Roman"/>
          <w:sz w:val="24"/>
          <w:szCs w:val="24"/>
        </w:rPr>
        <w:t xml:space="preserve">during the experimental period </w:t>
      </w:r>
      <w:r w:rsidR="00B60A41" w:rsidRPr="005D6C4A">
        <w:rPr>
          <w:rFonts w:ascii="Times New Roman" w:eastAsia="Times New Roman" w:hAnsi="Times New Roman" w:cs="Times New Roman"/>
          <w:sz w:val="24"/>
          <w:szCs w:val="24"/>
        </w:rPr>
        <w:t xml:space="preserve">and sufficient biomass could not be </w:t>
      </w:r>
      <w:r w:rsidR="00B90BBD" w:rsidRPr="005D6C4A">
        <w:rPr>
          <w:rFonts w:ascii="Times New Roman" w:eastAsia="Times New Roman" w:hAnsi="Times New Roman" w:cs="Times New Roman"/>
          <w:sz w:val="24"/>
          <w:szCs w:val="24"/>
        </w:rPr>
        <w:t>recovered</w:t>
      </w:r>
      <w:r w:rsidR="00B60A41" w:rsidRPr="005D6C4A">
        <w:rPr>
          <w:rFonts w:ascii="Times New Roman" w:eastAsia="Times New Roman" w:hAnsi="Times New Roman" w:cs="Times New Roman"/>
          <w:sz w:val="24"/>
          <w:szCs w:val="24"/>
        </w:rPr>
        <w:t xml:space="preserve">. This </w:t>
      </w:r>
      <w:r w:rsidR="00175A7D">
        <w:rPr>
          <w:rFonts w:ascii="Times New Roman" w:eastAsia="Times New Roman" w:hAnsi="Times New Roman" w:cs="Times New Roman"/>
          <w:sz w:val="24"/>
          <w:szCs w:val="24"/>
        </w:rPr>
        <w:t>decreased</w:t>
      </w:r>
      <w:r w:rsidR="00B60A41" w:rsidRPr="005D6C4A">
        <w:rPr>
          <w:rFonts w:ascii="Times New Roman" w:eastAsia="Times New Roman" w:hAnsi="Times New Roman" w:cs="Times New Roman"/>
          <w:sz w:val="24"/>
          <w:szCs w:val="24"/>
        </w:rPr>
        <w:t xml:space="preserve"> the sample size from the initial N=</w:t>
      </w:r>
      <w:r w:rsidR="00A2427A" w:rsidRPr="005D6C4A">
        <w:rPr>
          <w:rFonts w:ascii="Times New Roman" w:eastAsia="Times New Roman" w:hAnsi="Times New Roman" w:cs="Times New Roman"/>
          <w:sz w:val="24"/>
          <w:szCs w:val="24"/>
        </w:rPr>
        <w:t>24 (</w:t>
      </w:r>
      <w:r w:rsidR="000F6D6F" w:rsidRPr="005D6C4A">
        <w:rPr>
          <w:rFonts w:ascii="Times New Roman" w:eastAsia="Times New Roman" w:hAnsi="Times New Roman" w:cs="Times New Roman"/>
          <w:sz w:val="24"/>
          <w:szCs w:val="24"/>
        </w:rPr>
        <w:t xml:space="preserve">see </w:t>
      </w:r>
      <w:r w:rsidR="00B90BBD" w:rsidRPr="005D6C4A">
        <w:rPr>
          <w:rFonts w:ascii="Times New Roman" w:eastAsia="Times New Roman" w:hAnsi="Times New Roman" w:cs="Times New Roman"/>
          <w:sz w:val="24"/>
          <w:szCs w:val="24"/>
        </w:rPr>
        <w:t>Table 1</w:t>
      </w:r>
      <w:r w:rsidR="000F6D6F" w:rsidRPr="005D6C4A">
        <w:rPr>
          <w:rFonts w:ascii="Times New Roman" w:eastAsia="Times New Roman" w:hAnsi="Times New Roman" w:cs="Times New Roman"/>
          <w:sz w:val="24"/>
          <w:szCs w:val="24"/>
        </w:rPr>
        <w:t xml:space="preserve"> for all sample sizes used in analyses</w:t>
      </w:r>
      <w:r w:rsidR="00B90BBD" w:rsidRPr="005D6C4A">
        <w:rPr>
          <w:rFonts w:ascii="Times New Roman" w:eastAsia="Times New Roman" w:hAnsi="Times New Roman" w:cs="Times New Roman"/>
          <w:sz w:val="24"/>
          <w:szCs w:val="24"/>
        </w:rPr>
        <w:t>).</w:t>
      </w:r>
    </w:p>
    <w:p w14:paraId="65885505" w14:textId="77777777" w:rsidR="002E0CAC" w:rsidRPr="005D6C4A" w:rsidRDefault="002E0CAC" w:rsidP="00B44EE3">
      <w:pPr>
        <w:pStyle w:val="Normal1"/>
        <w:spacing w:line="480" w:lineRule="auto"/>
        <w:rPr>
          <w:rFonts w:ascii="Times New Roman" w:eastAsia="Times New Roman" w:hAnsi="Times New Roman" w:cs="Times New Roman"/>
          <w:sz w:val="24"/>
          <w:szCs w:val="24"/>
        </w:rPr>
      </w:pPr>
    </w:p>
    <w:p w14:paraId="3A329C4D" w14:textId="6C9F10B8"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2.</w:t>
      </w:r>
      <w:r w:rsidR="006053B8" w:rsidRPr="005D6C4A">
        <w:rPr>
          <w:rFonts w:ascii="Times New Roman" w:eastAsia="Times New Roman" w:hAnsi="Times New Roman" w:cs="Times New Roman"/>
          <w:sz w:val="24"/>
          <w:szCs w:val="24"/>
        </w:rPr>
        <w:t>4</w:t>
      </w:r>
      <w:r w:rsidRPr="005D6C4A">
        <w:rPr>
          <w:rFonts w:ascii="Times New Roman" w:eastAsia="Times New Roman" w:hAnsi="Times New Roman" w:cs="Times New Roman"/>
          <w:sz w:val="24"/>
          <w:szCs w:val="24"/>
        </w:rPr>
        <w:t xml:space="preserve"> </w:t>
      </w:r>
      <w:commentRangeStart w:id="55"/>
      <w:r w:rsidR="005F226E">
        <w:rPr>
          <w:rFonts w:ascii="Times New Roman" w:eastAsia="Times New Roman" w:hAnsi="Times New Roman" w:cs="Times New Roman"/>
          <w:sz w:val="24"/>
          <w:szCs w:val="24"/>
        </w:rPr>
        <w:t xml:space="preserve">Sampling shoot and environment </w:t>
      </w:r>
      <w:commentRangeEnd w:id="55"/>
      <w:r w:rsidR="005F226E">
        <w:rPr>
          <w:rStyle w:val="CommentReference"/>
        </w:rPr>
        <w:commentReference w:id="55"/>
      </w:r>
      <w:r w:rsidR="005F226E">
        <w:rPr>
          <w:rFonts w:ascii="Times New Roman" w:eastAsia="Times New Roman" w:hAnsi="Times New Roman" w:cs="Times New Roman"/>
          <w:sz w:val="24"/>
          <w:szCs w:val="24"/>
        </w:rPr>
        <w:t>attributes before and after the experiment</w:t>
      </w:r>
      <w:r w:rsidRPr="005D6C4A">
        <w:rPr>
          <w:rFonts w:ascii="Times New Roman" w:eastAsia="Times New Roman" w:hAnsi="Times New Roman" w:cs="Times New Roman"/>
          <w:sz w:val="24"/>
          <w:szCs w:val="24"/>
        </w:rPr>
        <w:tab/>
      </w:r>
    </w:p>
    <w:p w14:paraId="42A2F6A3" w14:textId="1018359D" w:rsidR="002E0CAC" w:rsidRPr="005D6C4A" w:rsidRDefault="005F226E"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sampled experimental independent and response variables at the beginning and end of the experiment (</w:t>
      </w:r>
      <w:commentRangeStart w:id="56"/>
      <w:r>
        <w:rPr>
          <w:rFonts w:ascii="Times New Roman" w:eastAsia="Times New Roman" w:hAnsi="Times New Roman" w:cs="Times New Roman"/>
          <w:sz w:val="24"/>
          <w:szCs w:val="24"/>
        </w:rPr>
        <w:t>Table 1</w:t>
      </w:r>
      <w:commentRangeEnd w:id="56"/>
      <w:r w:rsidR="00EA3F60">
        <w:rPr>
          <w:rStyle w:val="CommentReference"/>
        </w:rPr>
        <w:commentReference w:id="56"/>
      </w:r>
      <w:r>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For all shoots collected for the </w:t>
      </w:r>
      <w:r w:rsidR="0056493C" w:rsidRPr="005D6C4A">
        <w:rPr>
          <w:rFonts w:ascii="Times New Roman" w:eastAsia="Times New Roman" w:hAnsi="Times New Roman" w:cs="Times New Roman"/>
          <w:sz w:val="24"/>
          <w:szCs w:val="24"/>
        </w:rPr>
        <w:t xml:space="preserve">transplant </w:t>
      </w:r>
      <w:r w:rsidR="003F441A" w:rsidRPr="005D6C4A">
        <w:rPr>
          <w:rFonts w:ascii="Times New Roman" w:eastAsia="Times New Roman" w:hAnsi="Times New Roman" w:cs="Times New Roman"/>
          <w:sz w:val="24"/>
          <w:szCs w:val="24"/>
        </w:rPr>
        <w:t xml:space="preserve">experiment </w:t>
      </w:r>
      <w:r w:rsidR="00546441" w:rsidRPr="005D6C4A">
        <w:rPr>
          <w:rFonts w:ascii="Times New Roman" w:eastAsia="Times New Roman" w:hAnsi="Times New Roman" w:cs="Times New Roman"/>
          <w:sz w:val="24"/>
          <w:szCs w:val="24"/>
        </w:rPr>
        <w:t>(N = 12</w:t>
      </w:r>
      <w:r w:rsidR="0056493C" w:rsidRPr="005D6C4A">
        <w:rPr>
          <w:rFonts w:ascii="Times New Roman" w:eastAsia="Times New Roman" w:hAnsi="Times New Roman" w:cs="Times New Roman"/>
          <w:sz w:val="24"/>
          <w:szCs w:val="24"/>
        </w:rPr>
        <w:t xml:space="preserve"> treatment shoots + 2*</w:t>
      </w:r>
      <w:r w:rsidR="00445001" w:rsidRPr="005D6C4A">
        <w:rPr>
          <w:rStyle w:val="CommentReference"/>
        </w:rPr>
        <w:commentReference w:id="57"/>
      </w:r>
      <w:r w:rsidR="00445001" w:rsidRPr="005D6C4A">
        <w:rPr>
          <w:rFonts w:ascii="Times New Roman" w:eastAsia="Times New Roman" w:hAnsi="Times New Roman" w:cs="Times New Roman"/>
          <w:sz w:val="24"/>
          <w:szCs w:val="24"/>
        </w:rPr>
        <w:t xml:space="preserve">2 </w:t>
      </w:r>
      <w:r w:rsidR="0056493C" w:rsidRPr="005D6C4A">
        <w:rPr>
          <w:rFonts w:ascii="Times New Roman" w:eastAsia="Times New Roman" w:hAnsi="Times New Roman" w:cs="Times New Roman"/>
          <w:sz w:val="24"/>
          <w:szCs w:val="24"/>
        </w:rPr>
        <w:t>ambient control shoots</w:t>
      </w:r>
      <w:r w:rsidR="00546441" w:rsidRPr="005D6C4A">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and </w:t>
      </w:r>
      <w:r w:rsidR="00041E72">
        <w:rPr>
          <w:rFonts w:ascii="Times New Roman" w:eastAsia="Times New Roman" w:hAnsi="Times New Roman" w:cs="Times New Roman"/>
          <w:sz w:val="24"/>
          <w:szCs w:val="24"/>
        </w:rPr>
        <w:t>transect</w:t>
      </w:r>
      <w:commentRangeStart w:id="58"/>
      <w:r w:rsidR="003F441A" w:rsidRPr="005D6C4A">
        <w:rPr>
          <w:rFonts w:ascii="Times New Roman" w:eastAsia="Times New Roman" w:hAnsi="Times New Roman" w:cs="Times New Roman"/>
          <w:sz w:val="24"/>
          <w:szCs w:val="24"/>
        </w:rPr>
        <w:t xml:space="preserve"> surveys</w:t>
      </w:r>
      <w:r w:rsidR="00546441" w:rsidRPr="005D6C4A">
        <w:rPr>
          <w:rFonts w:ascii="Times New Roman" w:eastAsia="Times New Roman" w:hAnsi="Times New Roman" w:cs="Times New Roman"/>
          <w:sz w:val="24"/>
          <w:szCs w:val="24"/>
        </w:rPr>
        <w:t xml:space="preserve"> (N = 120)</w:t>
      </w:r>
      <w:r w:rsidR="003F441A" w:rsidRPr="005D6C4A">
        <w:rPr>
          <w:rFonts w:ascii="Times New Roman" w:eastAsia="Times New Roman" w:hAnsi="Times New Roman" w:cs="Times New Roman"/>
          <w:sz w:val="24"/>
          <w:szCs w:val="24"/>
        </w:rPr>
        <w:t xml:space="preserve">, </w:t>
      </w:r>
      <w:commentRangeEnd w:id="58"/>
      <w:r w:rsidR="00DF0BE4">
        <w:rPr>
          <w:rStyle w:val="CommentReference"/>
        </w:rPr>
        <w:commentReference w:id="58"/>
      </w:r>
      <w:r w:rsidR="003F441A" w:rsidRPr="005D6C4A">
        <w:rPr>
          <w:rFonts w:ascii="Times New Roman" w:eastAsia="Times New Roman" w:hAnsi="Times New Roman" w:cs="Times New Roman"/>
          <w:sz w:val="24"/>
          <w:szCs w:val="24"/>
        </w:rPr>
        <w:t xml:space="preserve">we measured the following shoot characteristics: </w:t>
      </w:r>
      <w:commentRangeStart w:id="59"/>
      <w:r w:rsidR="0056493C" w:rsidRPr="005D6C4A">
        <w:rPr>
          <w:rFonts w:ascii="Times New Roman" w:eastAsia="Times New Roman" w:hAnsi="Times New Roman" w:cs="Times New Roman"/>
          <w:sz w:val="24"/>
          <w:szCs w:val="24"/>
        </w:rPr>
        <w:t xml:space="preserve">leaf </w:t>
      </w:r>
      <w:r w:rsidR="003F441A" w:rsidRPr="005D6C4A">
        <w:rPr>
          <w:rFonts w:ascii="Times New Roman" w:eastAsia="Times New Roman" w:hAnsi="Times New Roman" w:cs="Times New Roman"/>
          <w:sz w:val="24"/>
          <w:szCs w:val="24"/>
        </w:rPr>
        <w:t xml:space="preserve">length, </w:t>
      </w:r>
      <w:r w:rsidR="0056493C" w:rsidRPr="005D6C4A">
        <w:rPr>
          <w:rFonts w:ascii="Times New Roman" w:eastAsia="Times New Roman" w:hAnsi="Times New Roman" w:cs="Times New Roman"/>
          <w:sz w:val="24"/>
          <w:szCs w:val="24"/>
        </w:rPr>
        <w:t xml:space="preserve">leaf </w:t>
      </w:r>
      <w:r w:rsidR="003F441A" w:rsidRPr="005D6C4A">
        <w:rPr>
          <w:rFonts w:ascii="Times New Roman" w:eastAsia="Times New Roman" w:hAnsi="Times New Roman" w:cs="Times New Roman"/>
          <w:sz w:val="24"/>
          <w:szCs w:val="24"/>
        </w:rPr>
        <w:t>width</w:t>
      </w:r>
      <w:commentRangeEnd w:id="59"/>
      <w:r w:rsidR="00FF5F4A">
        <w:rPr>
          <w:rStyle w:val="CommentReference"/>
        </w:rPr>
        <w:commentReference w:id="59"/>
      </w:r>
      <w:r w:rsidR="003F441A" w:rsidRPr="005D6C4A">
        <w:rPr>
          <w:rFonts w:ascii="Times New Roman" w:eastAsia="Times New Roman" w:hAnsi="Times New Roman" w:cs="Times New Roman"/>
          <w:sz w:val="24"/>
          <w:szCs w:val="24"/>
        </w:rPr>
        <w:t>, biomass (dry weight, after 48 hours at 60°C), and microbiota. For shoots collected as part of environmental surveys, we also counted the number of blades per</w:t>
      </w:r>
      <w:r w:rsidR="00546441" w:rsidRPr="005D6C4A">
        <w:rPr>
          <w:rFonts w:ascii="Times New Roman" w:eastAsia="Times New Roman" w:hAnsi="Times New Roman" w:cs="Times New Roman"/>
          <w:sz w:val="24"/>
          <w:szCs w:val="24"/>
        </w:rPr>
        <w:t xml:space="preserve"> shoot. Shoots were brought t</w:t>
      </w:r>
      <w:r w:rsidR="003F441A" w:rsidRPr="005D6C4A">
        <w:rPr>
          <w:rFonts w:ascii="Times New Roman" w:eastAsia="Times New Roman" w:hAnsi="Times New Roman" w:cs="Times New Roman"/>
          <w:sz w:val="24"/>
          <w:szCs w:val="24"/>
        </w:rPr>
        <w:t xml:space="preserve">o the lab, where epiphytes were gently scraped off </w:t>
      </w:r>
      <w:r w:rsidR="00074E5B" w:rsidRPr="005D6C4A">
        <w:rPr>
          <w:rFonts w:ascii="Times New Roman" w:eastAsia="Times New Roman" w:hAnsi="Times New Roman" w:cs="Times New Roman"/>
          <w:sz w:val="24"/>
          <w:szCs w:val="24"/>
        </w:rPr>
        <w:t>with a microscope slide and</w:t>
      </w:r>
      <w:r w:rsidR="003F441A" w:rsidRPr="005D6C4A">
        <w:rPr>
          <w:rFonts w:ascii="Times New Roman" w:eastAsia="Times New Roman" w:hAnsi="Times New Roman" w:cs="Times New Roman"/>
          <w:sz w:val="24"/>
          <w:szCs w:val="24"/>
        </w:rPr>
        <w:t xml:space="preserve"> grouped taxonomically. </w:t>
      </w:r>
      <w:r w:rsidR="003F441A" w:rsidRPr="005D6C4A">
        <w:rPr>
          <w:rFonts w:ascii="Times New Roman" w:eastAsia="Times New Roman" w:hAnsi="Times New Roman" w:cs="Times New Roman"/>
          <w:i/>
          <w:sz w:val="24"/>
          <w:szCs w:val="24"/>
        </w:rPr>
        <w:t xml:space="preserve">Z. </w:t>
      </w:r>
      <w:proofErr w:type="gramStart"/>
      <w:r w:rsidR="003F441A" w:rsidRPr="005D6C4A">
        <w:rPr>
          <w:rFonts w:ascii="Times New Roman" w:eastAsia="Times New Roman" w:hAnsi="Times New Roman" w:cs="Times New Roman"/>
          <w:i/>
          <w:sz w:val="24"/>
          <w:szCs w:val="24"/>
        </w:rPr>
        <w:t>marina</w:t>
      </w:r>
      <w:proofErr w:type="gramEnd"/>
      <w:r w:rsidR="003F441A" w:rsidRPr="005D6C4A">
        <w:rPr>
          <w:rFonts w:ascii="Times New Roman" w:eastAsia="Times New Roman" w:hAnsi="Times New Roman" w:cs="Times New Roman"/>
          <w:sz w:val="24"/>
          <w:szCs w:val="24"/>
        </w:rPr>
        <w:t xml:space="preserve"> shoots and associated </w:t>
      </w:r>
      <w:r w:rsidR="00E85E87">
        <w:rPr>
          <w:rFonts w:ascii="Times New Roman" w:eastAsia="Times New Roman" w:hAnsi="Times New Roman" w:cs="Times New Roman"/>
          <w:i/>
          <w:sz w:val="24"/>
          <w:szCs w:val="24"/>
        </w:rPr>
        <w:t xml:space="preserve">S. </w:t>
      </w:r>
      <w:proofErr w:type="spellStart"/>
      <w:r w:rsidR="00E85E87">
        <w:rPr>
          <w:rFonts w:ascii="Times New Roman" w:eastAsia="Times New Roman" w:hAnsi="Times New Roman" w:cs="Times New Roman"/>
          <w:i/>
          <w:sz w:val="24"/>
          <w:szCs w:val="24"/>
        </w:rPr>
        <w:t>naiadum</w:t>
      </w:r>
      <w:proofErr w:type="spellEnd"/>
      <w:r w:rsidR="003F441A" w:rsidRPr="005D6C4A">
        <w:rPr>
          <w:rFonts w:ascii="Times New Roman" w:eastAsia="Times New Roman" w:hAnsi="Times New Roman" w:cs="Times New Roman"/>
          <w:sz w:val="24"/>
          <w:szCs w:val="24"/>
        </w:rPr>
        <w:t xml:space="preserve"> epiphytes </w:t>
      </w:r>
      <w:r w:rsidR="004C6B0A" w:rsidRPr="005D6C4A">
        <w:rPr>
          <w:rFonts w:ascii="Times New Roman" w:eastAsia="Times New Roman" w:hAnsi="Times New Roman" w:cs="Times New Roman"/>
          <w:sz w:val="24"/>
          <w:szCs w:val="24"/>
        </w:rPr>
        <w:t>were then dried at</w:t>
      </w:r>
      <w:r w:rsidR="003F441A" w:rsidRPr="005D6C4A">
        <w:rPr>
          <w:rFonts w:ascii="Times New Roman" w:eastAsia="Times New Roman" w:hAnsi="Times New Roman" w:cs="Times New Roman"/>
          <w:sz w:val="24"/>
          <w:szCs w:val="24"/>
        </w:rPr>
        <w:t xml:space="preserve"> 60°C for 48hrs</w:t>
      </w:r>
      <w:r w:rsidR="004C6B0A" w:rsidRPr="005D6C4A">
        <w:rPr>
          <w:rFonts w:ascii="Times New Roman" w:eastAsia="Times New Roman" w:hAnsi="Times New Roman" w:cs="Times New Roman"/>
          <w:sz w:val="24"/>
          <w:szCs w:val="24"/>
        </w:rPr>
        <w:t xml:space="preserve"> to obtain dry weights</w:t>
      </w:r>
      <w:r w:rsidR="003F441A" w:rsidRPr="005D6C4A">
        <w:rPr>
          <w:rFonts w:ascii="Times New Roman" w:eastAsia="Times New Roman" w:hAnsi="Times New Roman" w:cs="Times New Roman"/>
          <w:sz w:val="24"/>
          <w:szCs w:val="24"/>
        </w:rPr>
        <w:t xml:space="preserve">. </w:t>
      </w:r>
    </w:p>
    <w:p w14:paraId="00DC9BB1" w14:textId="74322103"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ab/>
        <w:t xml:space="preserve">To quantify the diversity and composition of </w:t>
      </w:r>
      <w:r w:rsidR="004C6B0A" w:rsidRPr="005D6C4A">
        <w:rPr>
          <w:rFonts w:ascii="Times New Roman" w:eastAsia="Times New Roman" w:hAnsi="Times New Roman" w:cs="Times New Roman"/>
          <w:sz w:val="24"/>
          <w:szCs w:val="24"/>
        </w:rPr>
        <w:t>each</w:t>
      </w:r>
      <w:r w:rsidRPr="005D6C4A">
        <w:rPr>
          <w:rFonts w:ascii="Times New Roman" w:eastAsia="Times New Roman" w:hAnsi="Times New Roman" w:cs="Times New Roman"/>
          <w:sz w:val="24"/>
          <w:szCs w:val="24"/>
        </w:rPr>
        <w:t xml:space="preserve"> shoot’s external microbiota, bacterial samples were taken before and after the transplant, as well as from ambient shoots collected at the time of transplant retrieval. </w:t>
      </w:r>
      <w:r w:rsidR="004C6B0A" w:rsidRPr="005D6C4A">
        <w:rPr>
          <w:rFonts w:ascii="Times New Roman" w:eastAsia="Times New Roman" w:hAnsi="Times New Roman" w:cs="Times New Roman"/>
          <w:sz w:val="24"/>
          <w:szCs w:val="24"/>
        </w:rPr>
        <w:t>We sampled microbiota from a standard location on each shoot - a</w:t>
      </w:r>
      <w:r w:rsidRPr="005D6C4A">
        <w:rPr>
          <w:rFonts w:ascii="Times New Roman" w:eastAsia="Times New Roman" w:hAnsi="Times New Roman" w:cs="Times New Roman"/>
          <w:sz w:val="24"/>
          <w:szCs w:val="24"/>
        </w:rPr>
        <w:t xml:space="preserve">n area halfway up the </w:t>
      </w:r>
      <w:r w:rsidR="00FF4A1E" w:rsidRPr="005D6C4A">
        <w:rPr>
          <w:rFonts w:ascii="Times New Roman" w:eastAsia="Times New Roman" w:hAnsi="Times New Roman" w:cs="Times New Roman"/>
          <w:sz w:val="24"/>
          <w:szCs w:val="24"/>
        </w:rPr>
        <w:t xml:space="preserve">third </w:t>
      </w:r>
      <w:ins w:id="60" w:author="Margot Hessing-Lewis" w:date="2018-03-19T16:47:00Z">
        <w:r w:rsidR="00175A7D">
          <w:rPr>
            <w:rFonts w:ascii="Times New Roman" w:eastAsia="Times New Roman" w:hAnsi="Times New Roman" w:cs="Times New Roman"/>
            <w:sz w:val="24"/>
            <w:szCs w:val="24"/>
          </w:rPr>
          <w:t xml:space="preserve">youngest? </w:t>
        </w:r>
      </w:ins>
      <w:proofErr w:type="gramStart"/>
      <w:r w:rsidR="00FF4A1E" w:rsidRPr="005D6C4A">
        <w:rPr>
          <w:rFonts w:ascii="Times New Roman" w:eastAsia="Times New Roman" w:hAnsi="Times New Roman" w:cs="Times New Roman"/>
          <w:sz w:val="24"/>
          <w:szCs w:val="24"/>
        </w:rPr>
        <w:t>leaf</w:t>
      </w:r>
      <w:proofErr w:type="gramEnd"/>
      <w:r w:rsidR="00FF4A1E" w:rsidRPr="005D6C4A">
        <w:rPr>
          <w:rFonts w:ascii="Times New Roman" w:eastAsia="Times New Roman" w:hAnsi="Times New Roman" w:cs="Times New Roman"/>
          <w:sz w:val="24"/>
          <w:szCs w:val="24"/>
        </w:rPr>
        <w:t xml:space="preserve"> </w:t>
      </w:r>
      <w:r w:rsidRPr="005D6C4A">
        <w:rPr>
          <w:rFonts w:ascii="Times New Roman" w:eastAsia="Times New Roman" w:hAnsi="Times New Roman" w:cs="Times New Roman"/>
          <w:sz w:val="24"/>
          <w:szCs w:val="24"/>
        </w:rPr>
        <w:t xml:space="preserve">that was free of </w:t>
      </w:r>
      <w:r w:rsidR="00E85E87">
        <w:rPr>
          <w:rFonts w:ascii="Times New Roman" w:eastAsia="Times New Roman" w:hAnsi="Times New Roman" w:cs="Times New Roman"/>
          <w:i/>
          <w:sz w:val="24"/>
          <w:szCs w:val="24"/>
        </w:rPr>
        <w:t xml:space="preserve">S. </w:t>
      </w:r>
      <w:proofErr w:type="spellStart"/>
      <w:r w:rsidR="00E85E87">
        <w:rPr>
          <w:rFonts w:ascii="Times New Roman" w:eastAsia="Times New Roman" w:hAnsi="Times New Roman" w:cs="Times New Roman"/>
          <w:i/>
          <w:sz w:val="24"/>
          <w:szCs w:val="24"/>
        </w:rPr>
        <w:t>naiadum</w:t>
      </w:r>
      <w:proofErr w:type="spellEnd"/>
      <w:r w:rsidRPr="005D6C4A">
        <w:rPr>
          <w:rFonts w:ascii="Times New Roman" w:eastAsia="Times New Roman" w:hAnsi="Times New Roman" w:cs="Times New Roman"/>
          <w:sz w:val="24"/>
          <w:szCs w:val="24"/>
        </w:rPr>
        <w:t xml:space="preserve">. This area was rinsed with filtered sterilized seawater for 10 seconds, and then a Puritan® sterile swab was used to swab the area for ten seconds, avoiding any </w:t>
      </w:r>
      <w:r w:rsidR="00E85E87">
        <w:rPr>
          <w:rFonts w:ascii="Times New Roman" w:eastAsia="Times New Roman" w:hAnsi="Times New Roman" w:cs="Times New Roman"/>
          <w:i/>
          <w:sz w:val="24"/>
          <w:szCs w:val="24"/>
        </w:rPr>
        <w:t xml:space="preserve">S. </w:t>
      </w:r>
      <w:proofErr w:type="spellStart"/>
      <w:r w:rsidR="00E85E87">
        <w:rPr>
          <w:rFonts w:ascii="Times New Roman" w:eastAsia="Times New Roman" w:hAnsi="Times New Roman" w:cs="Times New Roman"/>
          <w:i/>
          <w:sz w:val="24"/>
          <w:szCs w:val="24"/>
        </w:rPr>
        <w:t>naiadum</w:t>
      </w:r>
      <w:proofErr w:type="spellEnd"/>
      <w:r w:rsidR="00E85E87">
        <w:rPr>
          <w:rFonts w:ascii="Times New Roman" w:eastAsia="Times New Roman" w:hAnsi="Times New Roman" w:cs="Times New Roman"/>
          <w:sz w:val="24"/>
          <w:szCs w:val="24"/>
        </w:rPr>
        <w:t xml:space="preserve"> </w:t>
      </w:r>
      <w:r w:rsidRPr="005D6C4A">
        <w:rPr>
          <w:rFonts w:ascii="Times New Roman" w:eastAsia="Times New Roman" w:hAnsi="Times New Roman" w:cs="Times New Roman"/>
          <w:sz w:val="24"/>
          <w:szCs w:val="24"/>
        </w:rPr>
        <w:t xml:space="preserve">basal thallus cushions. </w:t>
      </w:r>
      <w:del w:id="61" w:author="Gwendolyn Griffiths" w:date="2018-03-30T10:28:00Z">
        <w:r w:rsidRPr="005D6C4A" w:rsidDel="00041E72">
          <w:rPr>
            <w:rFonts w:ascii="Times New Roman" w:eastAsia="Times New Roman" w:hAnsi="Times New Roman" w:cs="Times New Roman"/>
            <w:sz w:val="24"/>
            <w:szCs w:val="24"/>
          </w:rPr>
          <w:delText xml:space="preserve">Swabs of </w:delText>
        </w:r>
      </w:del>
      <w:ins w:id="62" w:author="Margot Hessing-Lewis" w:date="2018-03-20T17:04:00Z">
        <w:del w:id="63" w:author="Gwendolyn Griffiths" w:date="2018-03-30T10:28:00Z">
          <w:r w:rsidR="00FF5F4A" w:rsidDel="00041E72">
            <w:rPr>
              <w:rFonts w:ascii="Times New Roman" w:eastAsia="Times New Roman" w:hAnsi="Times New Roman" w:cs="Times New Roman"/>
              <w:sz w:val="24"/>
              <w:szCs w:val="24"/>
            </w:rPr>
            <w:delText xml:space="preserve">the </w:delText>
          </w:r>
        </w:del>
      </w:ins>
      <w:commentRangeStart w:id="64"/>
      <w:del w:id="65" w:author="Gwendolyn Griffiths" w:date="2018-03-30T10:28:00Z">
        <w:r w:rsidRPr="005D6C4A" w:rsidDel="00041E72">
          <w:rPr>
            <w:rFonts w:ascii="Times New Roman" w:eastAsia="Times New Roman" w:hAnsi="Times New Roman" w:cs="Times New Roman"/>
            <w:i/>
            <w:sz w:val="24"/>
            <w:szCs w:val="24"/>
          </w:rPr>
          <w:delText xml:space="preserve">Smithora </w:delText>
        </w:r>
        <w:r w:rsidRPr="005D6C4A" w:rsidDel="00041E72">
          <w:rPr>
            <w:rFonts w:ascii="Times New Roman" w:eastAsia="Times New Roman" w:hAnsi="Times New Roman" w:cs="Times New Roman"/>
            <w:sz w:val="24"/>
            <w:szCs w:val="24"/>
          </w:rPr>
          <w:delText>blades</w:delText>
        </w:r>
      </w:del>
      <w:ins w:id="66" w:author="Margot Hessing-Lewis" w:date="2018-03-20T17:04:00Z">
        <w:del w:id="67" w:author="Gwendolyn Griffiths" w:date="2018-03-30T10:28:00Z">
          <w:r w:rsidR="00FF5F4A" w:rsidDel="00041E72">
            <w:rPr>
              <w:rFonts w:ascii="Times New Roman" w:eastAsia="Times New Roman" w:hAnsi="Times New Roman" w:cs="Times New Roman"/>
              <w:sz w:val="24"/>
              <w:szCs w:val="24"/>
            </w:rPr>
            <w:delText xml:space="preserve"> </w:delText>
          </w:r>
        </w:del>
      </w:ins>
      <w:commentRangeEnd w:id="64"/>
      <w:ins w:id="68" w:author="Margot Hessing-Lewis" w:date="2018-03-20T17:05:00Z">
        <w:del w:id="69" w:author="Gwendolyn Griffiths" w:date="2018-03-30T10:28:00Z">
          <w:r w:rsidR="00FF5F4A" w:rsidDel="00041E72">
            <w:rPr>
              <w:rStyle w:val="CommentReference"/>
            </w:rPr>
            <w:commentReference w:id="64"/>
          </w:r>
        </w:del>
      </w:ins>
      <w:ins w:id="70" w:author="Margot Hessing-Lewis" w:date="2018-03-20T17:04:00Z">
        <w:del w:id="71" w:author="Gwendolyn Griffiths" w:date="2018-03-30T10:28:00Z">
          <w:r w:rsidR="00FF5F4A" w:rsidDel="00041E72">
            <w:rPr>
              <w:rFonts w:ascii="Times New Roman" w:eastAsia="Times New Roman" w:hAnsi="Times New Roman" w:cs="Times New Roman"/>
              <w:sz w:val="24"/>
              <w:szCs w:val="24"/>
            </w:rPr>
            <w:delText>themselves</w:delText>
          </w:r>
        </w:del>
      </w:ins>
      <w:ins w:id="72" w:author="Margot Hessing-Lewis" w:date="2018-03-19T16:48:00Z">
        <w:del w:id="73" w:author="Gwendolyn Griffiths" w:date="2018-03-30T10:28:00Z">
          <w:r w:rsidR="00FF5F4A" w:rsidDel="00041E72">
            <w:rPr>
              <w:rFonts w:ascii="Times New Roman" w:eastAsia="Times New Roman" w:hAnsi="Times New Roman" w:cs="Times New Roman"/>
              <w:sz w:val="24"/>
              <w:szCs w:val="24"/>
            </w:rPr>
            <w:delText xml:space="preserve"> </w:delText>
          </w:r>
        </w:del>
      </w:ins>
      <w:del w:id="74" w:author="Gwendolyn Griffiths" w:date="2018-03-30T10:28:00Z">
        <w:r w:rsidRPr="005D6C4A" w:rsidDel="00041E72">
          <w:rPr>
            <w:rFonts w:ascii="Times New Roman" w:eastAsia="Times New Roman" w:hAnsi="Times New Roman" w:cs="Times New Roman"/>
            <w:sz w:val="24"/>
            <w:szCs w:val="24"/>
          </w:rPr>
          <w:delText>were taken as above for comparison.</w:delText>
        </w:r>
        <w:r w:rsidR="0057127D" w:rsidRPr="005D6C4A" w:rsidDel="00041E72">
          <w:rPr>
            <w:rFonts w:ascii="Times New Roman" w:eastAsia="Times New Roman" w:hAnsi="Times New Roman" w:cs="Times New Roman"/>
            <w:sz w:val="24"/>
            <w:szCs w:val="24"/>
          </w:rPr>
          <w:delText xml:space="preserve"> </w:delText>
        </w:r>
      </w:del>
      <w:r w:rsidRPr="005D6C4A">
        <w:rPr>
          <w:rFonts w:ascii="Times New Roman" w:eastAsia="Times New Roman" w:hAnsi="Times New Roman" w:cs="Times New Roman"/>
          <w:sz w:val="24"/>
          <w:szCs w:val="24"/>
        </w:rPr>
        <w:t xml:space="preserve">The </w:t>
      </w:r>
      <w:proofErr w:type="gramStart"/>
      <w:r w:rsidRPr="005D6C4A">
        <w:rPr>
          <w:rFonts w:ascii="Times New Roman" w:eastAsia="Times New Roman" w:hAnsi="Times New Roman" w:cs="Times New Roman"/>
          <w:sz w:val="24"/>
          <w:szCs w:val="24"/>
        </w:rPr>
        <w:t>swab was stored in an individual sterile cryovial (VWR) and placed on ice for transport back to the lab, and were</w:t>
      </w:r>
      <w:proofErr w:type="gramEnd"/>
      <w:r w:rsidRPr="005D6C4A">
        <w:rPr>
          <w:rFonts w:ascii="Times New Roman" w:eastAsia="Times New Roman" w:hAnsi="Times New Roman" w:cs="Times New Roman"/>
          <w:sz w:val="24"/>
          <w:szCs w:val="24"/>
        </w:rPr>
        <w:t xml:space="preserve"> transferred to -80˚C for storage within 8 hours. </w:t>
      </w:r>
    </w:p>
    <w:p w14:paraId="2A4D8BED" w14:textId="31957211"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ab/>
      </w:r>
      <w:commentRangeStart w:id="75"/>
      <w:r w:rsidRPr="005D6C4A">
        <w:rPr>
          <w:rFonts w:ascii="Times New Roman" w:eastAsia="Times New Roman" w:hAnsi="Times New Roman" w:cs="Times New Roman"/>
          <w:sz w:val="24"/>
          <w:szCs w:val="24"/>
        </w:rPr>
        <w:t>DNA</w:t>
      </w:r>
      <w:commentRangeEnd w:id="75"/>
      <w:r w:rsidR="00FF5F4A">
        <w:rPr>
          <w:rStyle w:val="CommentReference"/>
        </w:rPr>
        <w:commentReference w:id="75"/>
      </w:r>
      <w:r w:rsidRPr="005D6C4A">
        <w:rPr>
          <w:rFonts w:ascii="Times New Roman" w:eastAsia="Times New Roman" w:hAnsi="Times New Roman" w:cs="Times New Roman"/>
          <w:sz w:val="24"/>
          <w:szCs w:val="24"/>
        </w:rPr>
        <w:t xml:space="preserve"> </w:t>
      </w:r>
      <w:r w:rsidR="00E85E87">
        <w:rPr>
          <w:rFonts w:ascii="Times New Roman" w:eastAsia="Times New Roman" w:hAnsi="Times New Roman" w:cs="Times New Roman"/>
          <w:sz w:val="24"/>
          <w:szCs w:val="24"/>
        </w:rPr>
        <w:t xml:space="preserve">extraction and protocols followed standard procedures. DNA </w:t>
      </w:r>
      <w:r w:rsidRPr="005D6C4A">
        <w:rPr>
          <w:rFonts w:ascii="Times New Roman" w:eastAsia="Times New Roman" w:hAnsi="Times New Roman" w:cs="Times New Roman"/>
          <w:sz w:val="24"/>
          <w:szCs w:val="24"/>
        </w:rPr>
        <w:t xml:space="preserve">was extracted from swabs and water filters using the </w:t>
      </w:r>
      <w:proofErr w:type="spellStart"/>
      <w:r w:rsidRPr="005D6C4A">
        <w:rPr>
          <w:rFonts w:ascii="Times New Roman" w:eastAsia="Times New Roman" w:hAnsi="Times New Roman" w:cs="Times New Roman"/>
          <w:sz w:val="24"/>
          <w:szCs w:val="24"/>
        </w:rPr>
        <w:t>MoBio</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PowerSoil</w:t>
      </w:r>
      <w:proofErr w:type="spellEnd"/>
      <w:r w:rsidRPr="005D6C4A">
        <w:rPr>
          <w:rFonts w:ascii="Times New Roman" w:eastAsia="Times New Roman" w:hAnsi="Times New Roman" w:cs="Times New Roman"/>
          <w:sz w:val="24"/>
          <w:szCs w:val="24"/>
        </w:rPr>
        <w:t>®-</w:t>
      </w:r>
      <w:proofErr w:type="spellStart"/>
      <w:r w:rsidRPr="005D6C4A">
        <w:rPr>
          <w:rFonts w:ascii="Times New Roman" w:eastAsia="Times New Roman" w:hAnsi="Times New Roman" w:cs="Times New Roman"/>
          <w:sz w:val="24"/>
          <w:szCs w:val="24"/>
        </w:rPr>
        <w:t>htp</w:t>
      </w:r>
      <w:proofErr w:type="spellEnd"/>
      <w:r w:rsidRPr="005D6C4A">
        <w:rPr>
          <w:rFonts w:ascii="Times New Roman" w:eastAsia="Times New Roman" w:hAnsi="Times New Roman" w:cs="Times New Roman"/>
          <w:sz w:val="24"/>
          <w:szCs w:val="24"/>
        </w:rPr>
        <w:t xml:space="preserve"> 96 well DNA extraction kit (Carlsbad, CA) following the manufacturer’s recommended protocol. The V4 region of 16S rRNA in Bacteria and Archaea was targeted for amplification using redesigned versions of the primers </w:t>
      </w:r>
      <w:r w:rsidRPr="005D6C4A">
        <w:rPr>
          <w:rFonts w:ascii="Times New Roman" w:eastAsia="Times New Roman" w:hAnsi="Times New Roman" w:cs="Times New Roman"/>
          <w:sz w:val="24"/>
          <w:szCs w:val="24"/>
        </w:rPr>
        <w:lastRenderedPageBreak/>
        <w:t>515f/806r (</w:t>
      </w:r>
      <w:proofErr w:type="spellStart"/>
      <w:r w:rsidRPr="005D6C4A">
        <w:rPr>
          <w:rFonts w:ascii="Times New Roman" w:eastAsia="Times New Roman" w:hAnsi="Times New Roman" w:cs="Times New Roman"/>
          <w:sz w:val="24"/>
          <w:szCs w:val="24"/>
        </w:rPr>
        <w:t>Caporaso</w:t>
      </w:r>
      <w:proofErr w:type="spellEnd"/>
      <w:r w:rsidRPr="005D6C4A">
        <w:rPr>
          <w:rFonts w:ascii="Times New Roman" w:eastAsia="Times New Roman" w:hAnsi="Times New Roman" w:cs="Times New Roman"/>
          <w:sz w:val="24"/>
          <w:szCs w:val="24"/>
        </w:rPr>
        <w:t xml:space="preserve"> et al. 2012): 515f: 5’–GTGYCAGCMGCCGCGGTAA–3’, 806r: 5’–GGACTACNVGGGTWTCTAAT–3’.  Forward primers were tagged with a 12bp </w:t>
      </w:r>
      <w:proofErr w:type="spellStart"/>
      <w:r w:rsidRPr="005D6C4A">
        <w:rPr>
          <w:rFonts w:ascii="Times New Roman" w:eastAsia="Times New Roman" w:hAnsi="Times New Roman" w:cs="Times New Roman"/>
          <w:sz w:val="24"/>
          <w:szCs w:val="24"/>
        </w:rPr>
        <w:t>Golay</w:t>
      </w:r>
      <w:proofErr w:type="spellEnd"/>
      <w:r w:rsidRPr="005D6C4A">
        <w:rPr>
          <w:rFonts w:ascii="Times New Roman" w:eastAsia="Times New Roman" w:hAnsi="Times New Roman" w:cs="Times New Roman"/>
          <w:sz w:val="24"/>
          <w:szCs w:val="24"/>
        </w:rPr>
        <w:t xml:space="preserve"> barcode to facilitate sample pooling.  Each PCR contained 10µl of 5-Prime Master Mix, 1µl of each primer (final concentration = 0.2µM each), 0.5µl of peptide nucleic acid (PNA) chloroplast blocking primer (Lundberg et al. 2013; 0.2µM final concentration, purchased from PNA Bio Inc., Thousand Oaks CA), 2µl of DNA, and PCR grade water to a final volume of 25µl. PCR was carried out with an initial denaturation step at 94˚C for 3 minutes, followed by 25 cycles of denaturation at 94˚C for 45 seconds, PNA clamping at 75˚C for 60 seconds, primer annealing at 50˚C for 60 seconds, and extension at 72˚C for 90 seconds, with a final extension step of 72˚C for 10 minutes. PCR products were quantified using Quant-IT Pico Green® ds DNA Assay Kit (Life Technologies).  Equal amounts (25ng) of each sample were pooled and then purified using the </w:t>
      </w:r>
      <w:proofErr w:type="spellStart"/>
      <w:r w:rsidRPr="005D6C4A">
        <w:rPr>
          <w:rFonts w:ascii="Times New Roman" w:eastAsia="Times New Roman" w:hAnsi="Times New Roman" w:cs="Times New Roman"/>
          <w:sz w:val="24"/>
          <w:szCs w:val="24"/>
        </w:rPr>
        <w:t>MoBio</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UltaClean</w:t>
      </w:r>
      <w:proofErr w:type="spellEnd"/>
      <w:r w:rsidRPr="005D6C4A">
        <w:rPr>
          <w:rFonts w:ascii="Times New Roman" w:eastAsia="Times New Roman" w:hAnsi="Times New Roman" w:cs="Times New Roman"/>
          <w:sz w:val="24"/>
          <w:szCs w:val="24"/>
        </w:rPr>
        <w:t xml:space="preserve">® PCR clean-up kit.  Pooled library quantitation and paired-end Illumina </w:t>
      </w:r>
      <w:proofErr w:type="spellStart"/>
      <w:r w:rsidRPr="005D6C4A">
        <w:rPr>
          <w:rFonts w:ascii="Times New Roman" w:eastAsia="Times New Roman" w:hAnsi="Times New Roman" w:cs="Times New Roman"/>
          <w:sz w:val="24"/>
          <w:szCs w:val="24"/>
        </w:rPr>
        <w:t>MiSeq</w:t>
      </w:r>
      <w:proofErr w:type="spellEnd"/>
      <w:r w:rsidRPr="005D6C4A">
        <w:rPr>
          <w:rFonts w:ascii="Times New Roman" w:eastAsia="Times New Roman" w:hAnsi="Times New Roman" w:cs="Times New Roman"/>
          <w:sz w:val="24"/>
          <w:szCs w:val="24"/>
        </w:rPr>
        <w:t xml:space="preserve"> sequencing (2 x 300bp) was carried out at the Integrated Microbiome Resource facility in the Centre for Genomics and Evolutionary Bioinformatics at Dalhousie University (Halifax, Canada).</w:t>
      </w:r>
    </w:p>
    <w:p w14:paraId="51B64707" w14:textId="78296B64"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ab/>
        <w:t>Raw sequencing reads were demultiplexed using split libraries within the Quantitative Insights into Microbial Ecology (QIIME v.1.9) analysis pipeline (</w:t>
      </w:r>
      <w:proofErr w:type="spellStart"/>
      <w:r w:rsidRPr="005D6C4A">
        <w:rPr>
          <w:rFonts w:ascii="Times New Roman" w:eastAsia="Times New Roman" w:hAnsi="Times New Roman" w:cs="Times New Roman"/>
          <w:sz w:val="24"/>
          <w:szCs w:val="24"/>
        </w:rPr>
        <w:t>Caporaso</w:t>
      </w:r>
      <w:proofErr w:type="spellEnd"/>
      <w:r w:rsidRPr="005D6C4A">
        <w:rPr>
          <w:rFonts w:ascii="Times New Roman" w:eastAsia="Times New Roman" w:hAnsi="Times New Roman" w:cs="Times New Roman"/>
          <w:sz w:val="24"/>
          <w:szCs w:val="24"/>
        </w:rPr>
        <w:t xml:space="preserve"> et al. 2010b), and then trimmed to 250 base pairs using </w:t>
      </w:r>
      <w:proofErr w:type="spellStart"/>
      <w:r w:rsidRPr="005D6C4A">
        <w:rPr>
          <w:rFonts w:ascii="Times New Roman" w:eastAsia="Times New Roman" w:hAnsi="Times New Roman" w:cs="Times New Roman"/>
          <w:sz w:val="24"/>
          <w:szCs w:val="24"/>
        </w:rPr>
        <w:t>FastX</w:t>
      </w:r>
      <w:proofErr w:type="spellEnd"/>
      <w:r w:rsidRPr="005D6C4A">
        <w:rPr>
          <w:rFonts w:ascii="Times New Roman" w:eastAsia="Times New Roman" w:hAnsi="Times New Roman" w:cs="Times New Roman"/>
          <w:sz w:val="24"/>
          <w:szCs w:val="24"/>
        </w:rPr>
        <w:t xml:space="preserve"> Toolkit (</w:t>
      </w:r>
      <w:hyperlink r:id="rId11">
        <w:r w:rsidRPr="005D6C4A">
          <w:rPr>
            <w:rFonts w:ascii="Times New Roman" w:eastAsia="Times New Roman" w:hAnsi="Times New Roman" w:cs="Times New Roman"/>
            <w:color w:val="1155CC"/>
            <w:sz w:val="24"/>
            <w:szCs w:val="24"/>
            <w:u w:val="single"/>
          </w:rPr>
          <w:t>http://hannonlab.cshl.edu/fastx_toolkit/</w:t>
        </w:r>
      </w:hyperlink>
      <w:r w:rsidRPr="005D6C4A">
        <w:rPr>
          <w:rFonts w:ascii="Times New Roman" w:eastAsia="Times New Roman" w:hAnsi="Times New Roman" w:cs="Times New Roman"/>
          <w:sz w:val="24"/>
          <w:szCs w:val="24"/>
        </w:rPr>
        <w:t xml:space="preserve">). Reads were then clustered into “species” level operational taxonomic units (OTUs) using Minimum Entropy Decomposition (MEDs; </w:t>
      </w:r>
      <w:proofErr w:type="spellStart"/>
      <w:r w:rsidRPr="005D6C4A">
        <w:rPr>
          <w:rFonts w:ascii="Times New Roman" w:eastAsia="Times New Roman" w:hAnsi="Times New Roman" w:cs="Times New Roman"/>
          <w:sz w:val="24"/>
          <w:szCs w:val="24"/>
        </w:rPr>
        <w:t>Eren</w:t>
      </w:r>
      <w:proofErr w:type="spellEnd"/>
      <w:r w:rsidRPr="005D6C4A">
        <w:rPr>
          <w:rFonts w:ascii="Times New Roman" w:eastAsia="Times New Roman" w:hAnsi="Times New Roman" w:cs="Times New Roman"/>
          <w:sz w:val="24"/>
          <w:szCs w:val="24"/>
        </w:rPr>
        <w:t xml:space="preserve"> et al. 2015), with the minimum number of reads per MED node set to </w:t>
      </w:r>
      <w:r w:rsidR="00E62BE6">
        <w:rPr>
          <w:rFonts w:ascii="Times New Roman" w:eastAsia="Times New Roman" w:hAnsi="Times New Roman" w:cs="Times New Roman"/>
          <w:sz w:val="24"/>
          <w:szCs w:val="24"/>
        </w:rPr>
        <w:t>500</w:t>
      </w:r>
      <w:r w:rsidRPr="005D6C4A">
        <w:rPr>
          <w:rFonts w:ascii="Times New Roman" w:eastAsia="Times New Roman" w:hAnsi="Times New Roman" w:cs="Times New Roman"/>
          <w:sz w:val="24"/>
          <w:szCs w:val="24"/>
        </w:rPr>
        <w:t xml:space="preserve"> (-M parameter). All other parameters were run with default settings; the maximum variation allowed per node (-V) was automatically set at three nucleotides.</w:t>
      </w:r>
      <w:r w:rsidR="00E62BE6">
        <w:rPr>
          <w:rFonts w:ascii="Times New Roman" w:eastAsia="Times New Roman" w:hAnsi="Times New Roman" w:cs="Times New Roman"/>
          <w:sz w:val="24"/>
          <w:szCs w:val="24"/>
        </w:rPr>
        <w:t xml:space="preserve"> </w:t>
      </w:r>
      <w:r w:rsidRPr="005D6C4A">
        <w:rPr>
          <w:rFonts w:ascii="Times New Roman" w:eastAsia="Times New Roman" w:hAnsi="Times New Roman" w:cs="Times New Roman"/>
          <w:sz w:val="24"/>
          <w:szCs w:val="24"/>
        </w:rPr>
        <w:t xml:space="preserve">Taxonomy was assigned to MED-nodes (hereafter referred to as operational taxonomic units; </w:t>
      </w:r>
      <w:r w:rsidRPr="005D6C4A">
        <w:rPr>
          <w:rFonts w:ascii="Times New Roman" w:eastAsia="Times New Roman" w:hAnsi="Times New Roman" w:cs="Times New Roman"/>
          <w:sz w:val="24"/>
          <w:szCs w:val="24"/>
        </w:rPr>
        <w:lastRenderedPageBreak/>
        <w:t xml:space="preserve">OTUs) using </w:t>
      </w:r>
      <w:proofErr w:type="spellStart"/>
      <w:r w:rsidRPr="005D6C4A">
        <w:rPr>
          <w:rFonts w:ascii="Times New Roman" w:eastAsia="Times New Roman" w:hAnsi="Times New Roman" w:cs="Times New Roman"/>
          <w:sz w:val="24"/>
          <w:szCs w:val="24"/>
        </w:rPr>
        <w:t>uclust</w:t>
      </w:r>
      <w:proofErr w:type="spellEnd"/>
      <w:r w:rsidRPr="005D6C4A">
        <w:rPr>
          <w:rFonts w:ascii="Times New Roman" w:eastAsia="Times New Roman" w:hAnsi="Times New Roman" w:cs="Times New Roman"/>
          <w:sz w:val="24"/>
          <w:szCs w:val="24"/>
        </w:rPr>
        <w:t xml:space="preserve"> (Edgar 2010) as implemented in the Assign Taxonomy function of QIIME v.1.9 retrained on the </w:t>
      </w:r>
      <w:proofErr w:type="spellStart"/>
      <w:r w:rsidRPr="005D6C4A">
        <w:rPr>
          <w:rFonts w:ascii="Times New Roman" w:eastAsia="Times New Roman" w:hAnsi="Times New Roman" w:cs="Times New Roman"/>
          <w:sz w:val="24"/>
          <w:szCs w:val="24"/>
        </w:rPr>
        <w:t>GreenGenes</w:t>
      </w:r>
      <w:proofErr w:type="spellEnd"/>
      <w:r w:rsidRPr="005D6C4A">
        <w:rPr>
          <w:rFonts w:ascii="Times New Roman" w:eastAsia="Times New Roman" w:hAnsi="Times New Roman" w:cs="Times New Roman"/>
          <w:sz w:val="24"/>
          <w:szCs w:val="24"/>
        </w:rPr>
        <w:t xml:space="preserve"> (gg_13_8) database (DeSantis et al. 2006). OTUs annotated </w:t>
      </w:r>
      <w:r w:rsidR="00E62BE6">
        <w:rPr>
          <w:rFonts w:ascii="Times New Roman" w:eastAsia="Times New Roman" w:hAnsi="Times New Roman" w:cs="Times New Roman"/>
          <w:sz w:val="24"/>
          <w:szCs w:val="24"/>
        </w:rPr>
        <w:t>as chloroplasts, mitochondria, or unassigned, and OTUs with fewer than 500 reads across the data set were removed</w:t>
      </w:r>
      <w:r w:rsidRPr="005D6C4A">
        <w:rPr>
          <w:rFonts w:ascii="Times New Roman" w:eastAsia="Times New Roman" w:hAnsi="Times New Roman" w:cs="Times New Roman"/>
          <w:sz w:val="24"/>
          <w:szCs w:val="24"/>
        </w:rPr>
        <w:t xml:space="preserve">. Additional OTUs were removed if they occurred in only a single sample. </w:t>
      </w:r>
      <w:r w:rsidR="004428AA" w:rsidRPr="005D6C4A">
        <w:rPr>
          <w:rFonts w:ascii="Times New Roman" w:eastAsia="Times New Roman" w:hAnsi="Times New Roman" w:cs="Times New Roman"/>
          <w:sz w:val="24"/>
          <w:szCs w:val="24"/>
        </w:rPr>
        <w:t>Samples with fewer than 1000 reads were removed from the analysis.</w:t>
      </w:r>
      <w:r w:rsidR="004428AA">
        <w:rPr>
          <w:rFonts w:ascii="Times New Roman" w:eastAsia="Times New Roman" w:hAnsi="Times New Roman" w:cs="Times New Roman"/>
          <w:sz w:val="24"/>
          <w:szCs w:val="24"/>
        </w:rPr>
        <w:t xml:space="preserve">  The final dataset for analysis consisted of </w:t>
      </w:r>
      <w:r w:rsidR="004428AA" w:rsidRPr="004428AA">
        <w:rPr>
          <w:rFonts w:ascii="Times New Roman" w:eastAsia="Times New Roman" w:hAnsi="Times New Roman" w:cs="Times New Roman"/>
          <w:sz w:val="24"/>
          <w:szCs w:val="24"/>
        </w:rPr>
        <w:t>744214</w:t>
      </w:r>
      <w:r w:rsidR="004428AA">
        <w:rPr>
          <w:rFonts w:ascii="Times New Roman" w:eastAsia="Times New Roman" w:hAnsi="Times New Roman" w:cs="Times New Roman"/>
          <w:sz w:val="24"/>
          <w:szCs w:val="24"/>
        </w:rPr>
        <w:t xml:space="preserve"> sequences clustered into 311 OTUs from 27 samples, with a range of </w:t>
      </w:r>
      <w:r w:rsidR="004428AA" w:rsidRPr="004428AA">
        <w:rPr>
          <w:rFonts w:ascii="Times New Roman" w:eastAsia="Times New Roman" w:hAnsi="Times New Roman" w:cs="Times New Roman"/>
          <w:sz w:val="24"/>
          <w:szCs w:val="24"/>
        </w:rPr>
        <w:t xml:space="preserve">7177 </w:t>
      </w:r>
      <w:r w:rsidR="004428AA">
        <w:rPr>
          <w:rFonts w:ascii="Times New Roman" w:eastAsia="Times New Roman" w:hAnsi="Times New Roman" w:cs="Times New Roman"/>
          <w:sz w:val="24"/>
          <w:szCs w:val="24"/>
        </w:rPr>
        <w:t>–</w:t>
      </w:r>
      <w:r w:rsidR="004428AA" w:rsidRPr="004428AA">
        <w:rPr>
          <w:rFonts w:ascii="Times New Roman" w:eastAsia="Times New Roman" w:hAnsi="Times New Roman" w:cs="Times New Roman"/>
          <w:sz w:val="24"/>
          <w:szCs w:val="24"/>
        </w:rPr>
        <w:t xml:space="preserve"> 45672</w:t>
      </w:r>
      <w:r w:rsidR="004428AA">
        <w:rPr>
          <w:rFonts w:ascii="Times New Roman" w:eastAsia="Times New Roman" w:hAnsi="Times New Roman" w:cs="Times New Roman"/>
          <w:sz w:val="24"/>
          <w:szCs w:val="24"/>
        </w:rPr>
        <w:t xml:space="preserve"> sequences per sample.  The dataset was rarefied to 7100 sequences per sample for diversity analyses. </w:t>
      </w:r>
      <w:r w:rsidRPr="005D6C4A">
        <w:rPr>
          <w:rFonts w:ascii="Times New Roman" w:eastAsia="Times New Roman" w:hAnsi="Times New Roman" w:cs="Times New Roman"/>
          <w:sz w:val="24"/>
          <w:szCs w:val="24"/>
        </w:rPr>
        <w:t xml:space="preserve">Representative sequences for </w:t>
      </w:r>
      <w:r w:rsidR="004428AA">
        <w:rPr>
          <w:rFonts w:ascii="Times New Roman" w:eastAsia="Times New Roman" w:hAnsi="Times New Roman" w:cs="Times New Roman"/>
          <w:sz w:val="24"/>
          <w:szCs w:val="24"/>
        </w:rPr>
        <w:t>these OTUs</w:t>
      </w:r>
      <w:r w:rsidRPr="005D6C4A">
        <w:rPr>
          <w:rFonts w:ascii="Times New Roman" w:eastAsia="Times New Roman" w:hAnsi="Times New Roman" w:cs="Times New Roman"/>
          <w:sz w:val="24"/>
          <w:szCs w:val="24"/>
        </w:rPr>
        <w:t xml:space="preserve"> were aligned with </w:t>
      </w:r>
      <w:proofErr w:type="spellStart"/>
      <w:r w:rsidRPr="005D6C4A">
        <w:rPr>
          <w:rFonts w:ascii="Times New Roman" w:eastAsia="Times New Roman" w:hAnsi="Times New Roman" w:cs="Times New Roman"/>
          <w:sz w:val="24"/>
          <w:szCs w:val="24"/>
        </w:rPr>
        <w:t>PyNAST</w:t>
      </w:r>
      <w:proofErr w:type="spellEnd"/>
      <w:r w:rsidRPr="005D6C4A">
        <w:rPr>
          <w:rFonts w:ascii="Times New Roman" w:eastAsia="Times New Roman" w:hAnsi="Times New Roman" w:cs="Times New Roman"/>
          <w:sz w:val="24"/>
          <w:szCs w:val="24"/>
        </w:rPr>
        <w:t xml:space="preserve"> v.1.2.2 (</w:t>
      </w:r>
      <w:proofErr w:type="spellStart"/>
      <w:r w:rsidRPr="005D6C4A">
        <w:rPr>
          <w:rFonts w:ascii="Times New Roman" w:eastAsia="Times New Roman" w:hAnsi="Times New Roman" w:cs="Times New Roman"/>
          <w:sz w:val="24"/>
          <w:szCs w:val="24"/>
        </w:rPr>
        <w:t>Caporaso</w:t>
      </w:r>
      <w:proofErr w:type="spellEnd"/>
      <w:r w:rsidRPr="005D6C4A">
        <w:rPr>
          <w:rFonts w:ascii="Times New Roman" w:eastAsia="Times New Roman" w:hAnsi="Times New Roman" w:cs="Times New Roman"/>
          <w:sz w:val="24"/>
          <w:szCs w:val="24"/>
        </w:rPr>
        <w:t xml:space="preserve"> et al. 2010a) using the </w:t>
      </w:r>
      <w:proofErr w:type="spellStart"/>
      <w:r w:rsidRPr="005D6C4A">
        <w:rPr>
          <w:rFonts w:ascii="Times New Roman" w:eastAsia="Times New Roman" w:hAnsi="Times New Roman" w:cs="Times New Roman"/>
          <w:sz w:val="24"/>
          <w:szCs w:val="24"/>
        </w:rPr>
        <w:t>GreenGenes</w:t>
      </w:r>
      <w:proofErr w:type="spellEnd"/>
      <w:r w:rsidRPr="005D6C4A">
        <w:rPr>
          <w:rFonts w:ascii="Times New Roman" w:eastAsia="Times New Roman" w:hAnsi="Times New Roman" w:cs="Times New Roman"/>
          <w:sz w:val="24"/>
          <w:szCs w:val="24"/>
        </w:rPr>
        <w:t xml:space="preserve"> 13_8 alignment as a template, and a tree was constructed using </w:t>
      </w:r>
      <w:proofErr w:type="spellStart"/>
      <w:r w:rsidRPr="005D6C4A">
        <w:rPr>
          <w:rFonts w:ascii="Times New Roman" w:eastAsia="Times New Roman" w:hAnsi="Times New Roman" w:cs="Times New Roman"/>
          <w:sz w:val="24"/>
          <w:szCs w:val="24"/>
        </w:rPr>
        <w:t>FastTree</w:t>
      </w:r>
      <w:proofErr w:type="spellEnd"/>
      <w:r w:rsidRPr="005D6C4A">
        <w:rPr>
          <w:rFonts w:ascii="Times New Roman" w:eastAsia="Times New Roman" w:hAnsi="Times New Roman" w:cs="Times New Roman"/>
          <w:sz w:val="24"/>
          <w:szCs w:val="24"/>
        </w:rPr>
        <w:t xml:space="preserve"> (Price et al. 2010) as implemented in QIIME v.1.9. Sequence data and </w:t>
      </w:r>
      <w:proofErr w:type="spellStart"/>
      <w:r w:rsidRPr="005D6C4A">
        <w:rPr>
          <w:rFonts w:ascii="Times New Roman" w:eastAsia="Times New Roman" w:hAnsi="Times New Roman" w:cs="Times New Roman"/>
          <w:sz w:val="24"/>
          <w:szCs w:val="24"/>
        </w:rPr>
        <w:t>MiMARKs</w:t>
      </w:r>
      <w:proofErr w:type="spellEnd"/>
      <w:r w:rsidRPr="005D6C4A">
        <w:rPr>
          <w:rFonts w:ascii="Times New Roman" w:eastAsia="Times New Roman" w:hAnsi="Times New Roman" w:cs="Times New Roman"/>
          <w:sz w:val="24"/>
          <w:szCs w:val="24"/>
        </w:rPr>
        <w:t xml:space="preserve"> compliant metadata are deposited at the European Bioinformatics Institute, accession number (XXXXXXXX).  </w:t>
      </w:r>
    </w:p>
    <w:p w14:paraId="58CFC443" w14:textId="77777777" w:rsidR="002E0CAC" w:rsidRPr="005D6C4A" w:rsidRDefault="002E0CAC" w:rsidP="00B44EE3">
      <w:pPr>
        <w:pStyle w:val="Normal1"/>
        <w:spacing w:line="480" w:lineRule="auto"/>
        <w:rPr>
          <w:rFonts w:ascii="Times New Roman" w:eastAsia="Times New Roman" w:hAnsi="Times New Roman" w:cs="Times New Roman"/>
          <w:sz w:val="24"/>
          <w:szCs w:val="24"/>
        </w:rPr>
      </w:pPr>
    </w:p>
    <w:p w14:paraId="35A92DAF" w14:textId="2A5094C0" w:rsidR="002E0CAC" w:rsidRPr="005D6C4A" w:rsidRDefault="006053B8" w:rsidP="00B44EE3">
      <w:pPr>
        <w:pStyle w:val="Normal1"/>
        <w:spacing w:line="480" w:lineRule="auto"/>
        <w:rPr>
          <w:rFonts w:ascii="Times New Roman" w:eastAsia="Times New Roman" w:hAnsi="Times New Roman" w:cs="Times New Roman"/>
          <w:b/>
          <w:sz w:val="24"/>
          <w:szCs w:val="24"/>
        </w:rPr>
      </w:pPr>
      <w:r w:rsidRPr="005D6C4A">
        <w:rPr>
          <w:rFonts w:ascii="Times New Roman" w:eastAsia="Times New Roman" w:hAnsi="Times New Roman" w:cs="Times New Roman"/>
          <w:b/>
          <w:sz w:val="24"/>
          <w:szCs w:val="24"/>
        </w:rPr>
        <w:t xml:space="preserve">2.5 </w:t>
      </w:r>
      <w:r w:rsidR="003F441A" w:rsidRPr="005D6C4A">
        <w:rPr>
          <w:rFonts w:ascii="Times New Roman" w:eastAsia="Times New Roman" w:hAnsi="Times New Roman" w:cs="Times New Roman"/>
          <w:b/>
          <w:sz w:val="24"/>
          <w:szCs w:val="24"/>
        </w:rPr>
        <w:t>Statistical analyses</w:t>
      </w:r>
    </w:p>
    <w:p w14:paraId="5B242A01" w14:textId="0C9FC1A9" w:rsidR="00BF2035" w:rsidRDefault="00BF2035" w:rsidP="00B44EE3">
      <w:pPr>
        <w:pStyle w:val="Normal1"/>
        <w:spacing w:line="480" w:lineRule="auto"/>
        <w:rPr>
          <w:ins w:id="76" w:author="Mary O'Connor" w:date="2018-04-03T15:38:00Z"/>
          <w:rFonts w:ascii="Times New Roman" w:eastAsia="Times New Roman" w:hAnsi="Times New Roman" w:cs="Times New Roman"/>
          <w:sz w:val="24"/>
          <w:szCs w:val="24"/>
        </w:rPr>
      </w:pPr>
      <w:ins w:id="77" w:author="Mary O'Connor" w:date="2018-04-03T15:38:00Z">
        <w:r>
          <w:rPr>
            <w:rFonts w:ascii="Times New Roman" w:eastAsia="Times New Roman" w:hAnsi="Times New Roman" w:cs="Times New Roman"/>
            <w:sz w:val="24"/>
            <w:szCs w:val="24"/>
          </w:rPr>
          <w:tab/>
          <w:t xml:space="preserve">To identify significant variation in S. </w:t>
        </w:r>
        <w:proofErr w:type="spellStart"/>
        <w:r>
          <w:rPr>
            <w:rFonts w:ascii="Times New Roman" w:eastAsia="Times New Roman" w:hAnsi="Times New Roman" w:cs="Times New Roman"/>
            <w:sz w:val="24"/>
            <w:szCs w:val="24"/>
          </w:rPr>
          <w:t>naiadum</w:t>
        </w:r>
        <w:proofErr w:type="spellEnd"/>
        <w:r>
          <w:rPr>
            <w:rFonts w:ascii="Times New Roman" w:eastAsia="Times New Roman" w:hAnsi="Times New Roman" w:cs="Times New Roman"/>
            <w:sz w:val="24"/>
            <w:szCs w:val="24"/>
          </w:rPr>
          <w:t xml:space="preserve"> abundance and distribution between the meadow edge and interior, we fit linear models and used two-way ANOVA to test for an effect of site and interior or ed</w:t>
        </w:r>
      </w:ins>
      <w:ins w:id="78" w:author="Mary O'Connor" w:date="2018-04-03T15:39:00Z">
        <w:r>
          <w:rPr>
            <w:rFonts w:ascii="Times New Roman" w:eastAsia="Times New Roman" w:hAnsi="Times New Roman" w:cs="Times New Roman"/>
            <w:sz w:val="24"/>
            <w:szCs w:val="24"/>
          </w:rPr>
          <w:t>g</w:t>
        </w:r>
      </w:ins>
      <w:ins w:id="79" w:author="Mary O'Connor" w:date="2018-04-03T15:38:00Z">
        <w:r>
          <w:rPr>
            <w:rFonts w:ascii="Times New Roman" w:eastAsia="Times New Roman" w:hAnsi="Times New Roman" w:cs="Times New Roman"/>
            <w:sz w:val="24"/>
            <w:szCs w:val="24"/>
          </w:rPr>
          <w:t xml:space="preserve">e on </w:t>
        </w:r>
        <w:r w:rsidRPr="00BF2035">
          <w:rPr>
            <w:rFonts w:ascii="Times New Roman" w:eastAsia="Times New Roman" w:hAnsi="Times New Roman" w:cs="Times New Roman"/>
            <w:i/>
            <w:sz w:val="24"/>
            <w:szCs w:val="24"/>
          </w:rPr>
          <w:t xml:space="preserve">S. </w:t>
        </w:r>
        <w:proofErr w:type="spellStart"/>
        <w:r w:rsidRPr="00BF2035">
          <w:rPr>
            <w:rFonts w:ascii="Times New Roman" w:eastAsia="Times New Roman" w:hAnsi="Times New Roman" w:cs="Times New Roman"/>
            <w:i/>
            <w:sz w:val="24"/>
            <w:szCs w:val="24"/>
          </w:rPr>
          <w:t>naiadum</w:t>
        </w:r>
        <w:proofErr w:type="spellEnd"/>
        <w:r>
          <w:rPr>
            <w:rFonts w:ascii="Times New Roman" w:eastAsia="Times New Roman" w:hAnsi="Times New Roman" w:cs="Times New Roman"/>
            <w:sz w:val="24"/>
            <w:szCs w:val="24"/>
          </w:rPr>
          <w:t xml:space="preserve"> abundance. </w:t>
        </w:r>
      </w:ins>
      <w:r w:rsidR="003F441A" w:rsidRPr="005D6C4A">
        <w:rPr>
          <w:rFonts w:ascii="Times New Roman" w:eastAsia="Times New Roman" w:hAnsi="Times New Roman" w:cs="Times New Roman"/>
          <w:sz w:val="24"/>
          <w:szCs w:val="24"/>
        </w:rPr>
        <w:tab/>
      </w:r>
    </w:p>
    <w:p w14:paraId="3B24D73F" w14:textId="02D02045" w:rsidR="00BF2035" w:rsidRDefault="00BF2035" w:rsidP="00B44EE3">
      <w:pPr>
        <w:pStyle w:val="Normal1"/>
        <w:spacing w:line="480" w:lineRule="auto"/>
        <w:rPr>
          <w:ins w:id="80" w:author="Mary O'Connor" w:date="2018-04-03T15:43:00Z"/>
          <w:rFonts w:ascii="Times New Roman" w:eastAsia="Times New Roman" w:hAnsi="Times New Roman" w:cs="Times New Roman"/>
          <w:sz w:val="24"/>
          <w:szCs w:val="24"/>
        </w:rPr>
      </w:pPr>
      <w:ins w:id="81" w:author="Mary O'Connor" w:date="2018-04-03T15:39:00Z">
        <w:r>
          <w:rPr>
            <w:rFonts w:ascii="Times New Roman" w:eastAsia="Times New Roman" w:hAnsi="Times New Roman" w:cs="Times New Roman"/>
            <w:sz w:val="24"/>
            <w:szCs w:val="24"/>
          </w:rPr>
          <w:tab/>
        </w:r>
      </w:ins>
      <w:ins w:id="82" w:author="Mary O'Connor" w:date="2018-04-03T15:37:00Z">
        <w:r w:rsidR="00593757">
          <w:rPr>
            <w:rFonts w:ascii="Times New Roman" w:eastAsia="Times New Roman" w:hAnsi="Times New Roman" w:cs="Times New Roman"/>
            <w:sz w:val="24"/>
            <w:szCs w:val="24"/>
          </w:rPr>
          <w:t>To test our hypothesis that source location and transplant treatment affected</w:t>
        </w:r>
        <w:r>
          <w:rPr>
            <w:rFonts w:ascii="Times New Roman" w:eastAsia="Times New Roman" w:hAnsi="Times New Roman" w:cs="Times New Roman"/>
            <w:sz w:val="24"/>
            <w:szCs w:val="24"/>
          </w:rPr>
          <w:t xml:space="preserve"> </w:t>
        </w:r>
        <w:r w:rsidRPr="00BF2035">
          <w:rPr>
            <w:rFonts w:ascii="Times New Roman" w:eastAsia="Times New Roman" w:hAnsi="Times New Roman" w:cs="Times New Roman"/>
            <w:i/>
            <w:sz w:val="24"/>
            <w:szCs w:val="24"/>
          </w:rPr>
          <w:t xml:space="preserve">S. </w:t>
        </w:r>
        <w:proofErr w:type="spellStart"/>
        <w:r w:rsidRPr="00BF2035">
          <w:rPr>
            <w:rFonts w:ascii="Times New Roman" w:eastAsia="Times New Roman" w:hAnsi="Times New Roman" w:cs="Times New Roman"/>
            <w:i/>
            <w:sz w:val="24"/>
            <w:szCs w:val="24"/>
          </w:rPr>
          <w:t>naiadum</w:t>
        </w:r>
        <w:proofErr w:type="spellEnd"/>
        <w:r>
          <w:rPr>
            <w:rFonts w:ascii="Times New Roman" w:eastAsia="Times New Roman" w:hAnsi="Times New Roman" w:cs="Times New Roman"/>
            <w:sz w:val="24"/>
            <w:szCs w:val="24"/>
          </w:rPr>
          <w:t xml:space="preserve">, </w:t>
        </w:r>
      </w:ins>
      <w:del w:id="83" w:author="Mary O'Connor" w:date="2018-04-03T15:37:00Z">
        <w:r w:rsidR="005327DD" w:rsidDel="00BF2035">
          <w:rPr>
            <w:rFonts w:ascii="Times New Roman" w:eastAsia="Times New Roman" w:hAnsi="Times New Roman" w:cs="Times New Roman"/>
            <w:sz w:val="24"/>
            <w:szCs w:val="24"/>
          </w:rPr>
          <w:delText xml:space="preserve">For univariate </w:delText>
        </w:r>
        <w:r w:rsidR="00057C97" w:rsidDel="00BF2035">
          <w:rPr>
            <w:rFonts w:ascii="Times New Roman" w:eastAsia="Times New Roman" w:hAnsi="Times New Roman" w:cs="Times New Roman"/>
            <w:sz w:val="24"/>
            <w:szCs w:val="24"/>
          </w:rPr>
          <w:delText xml:space="preserve">reciprocal transplant </w:delText>
        </w:r>
        <w:r w:rsidR="005327DD" w:rsidDel="00BF2035">
          <w:rPr>
            <w:rFonts w:ascii="Times New Roman" w:eastAsia="Times New Roman" w:hAnsi="Times New Roman" w:cs="Times New Roman"/>
            <w:sz w:val="24"/>
            <w:szCs w:val="24"/>
          </w:rPr>
          <w:delText xml:space="preserve">responses, </w:delText>
        </w:r>
      </w:del>
      <w:r w:rsidR="005327DD">
        <w:rPr>
          <w:rFonts w:ascii="Times New Roman" w:eastAsia="Times New Roman" w:hAnsi="Times New Roman" w:cs="Times New Roman"/>
          <w:sz w:val="24"/>
          <w:szCs w:val="24"/>
        </w:rPr>
        <w:t xml:space="preserve">we fit linear models and used ANOVA to compare </w:t>
      </w:r>
      <w:r w:rsidR="00626287" w:rsidRPr="005D6C4A">
        <w:rPr>
          <w:rFonts w:ascii="Times New Roman" w:eastAsia="Times New Roman" w:hAnsi="Times New Roman" w:cs="Times New Roman"/>
          <w:i/>
          <w:sz w:val="24"/>
          <w:szCs w:val="24"/>
        </w:rPr>
        <w:t>Z. marina</w:t>
      </w:r>
      <w:r w:rsidR="00626287" w:rsidRPr="005D6C4A">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and </w:t>
      </w:r>
      <w:r w:rsidR="00E85E87">
        <w:rPr>
          <w:rFonts w:ascii="Times New Roman" w:eastAsia="Times New Roman" w:hAnsi="Times New Roman" w:cs="Times New Roman"/>
          <w:i/>
          <w:sz w:val="24"/>
          <w:szCs w:val="24"/>
        </w:rPr>
        <w:t xml:space="preserve">S. </w:t>
      </w:r>
      <w:proofErr w:type="spellStart"/>
      <w:r w:rsidR="00E85E87">
        <w:rPr>
          <w:rFonts w:ascii="Times New Roman" w:eastAsia="Times New Roman" w:hAnsi="Times New Roman" w:cs="Times New Roman"/>
          <w:i/>
          <w:sz w:val="24"/>
          <w:szCs w:val="24"/>
        </w:rPr>
        <w:t>naiadum</w:t>
      </w:r>
      <w:proofErr w:type="spellEnd"/>
      <w:r w:rsidR="003F441A" w:rsidRPr="005D6C4A">
        <w:rPr>
          <w:rFonts w:ascii="Times New Roman" w:eastAsia="Times New Roman" w:hAnsi="Times New Roman" w:cs="Times New Roman"/>
          <w:sz w:val="24"/>
          <w:szCs w:val="24"/>
        </w:rPr>
        <w:t xml:space="preserve"> biomass</w:t>
      </w:r>
      <w:r w:rsidR="000F6D6F" w:rsidRPr="005D6C4A">
        <w:rPr>
          <w:rFonts w:ascii="Times New Roman" w:eastAsia="Times New Roman" w:hAnsi="Times New Roman" w:cs="Times New Roman"/>
          <w:sz w:val="24"/>
          <w:szCs w:val="24"/>
        </w:rPr>
        <w:t xml:space="preserve"> </w:t>
      </w:r>
      <w:r w:rsidR="005327DD">
        <w:rPr>
          <w:rFonts w:ascii="Times New Roman" w:eastAsia="Times New Roman" w:hAnsi="Times New Roman" w:cs="Times New Roman"/>
          <w:sz w:val="24"/>
          <w:szCs w:val="24"/>
        </w:rPr>
        <w:t xml:space="preserve">and </w:t>
      </w:r>
      <w:r w:rsidR="00AF1893">
        <w:rPr>
          <w:rFonts w:ascii="Times New Roman" w:eastAsia="Times New Roman" w:hAnsi="Times New Roman" w:cs="Times New Roman"/>
          <w:sz w:val="24"/>
          <w:szCs w:val="24"/>
        </w:rPr>
        <w:t>density</w:t>
      </w:r>
      <w:r w:rsidR="00E85E87">
        <w:rPr>
          <w:rFonts w:ascii="Times New Roman" w:eastAsia="Times New Roman" w:hAnsi="Times New Roman" w:cs="Times New Roman"/>
          <w:sz w:val="24"/>
          <w:szCs w:val="24"/>
        </w:rPr>
        <w:t xml:space="preserve"> among locations and treatments</w:t>
      </w:r>
      <w:r w:rsidR="005327DD">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R. </w:t>
      </w:r>
      <w:commentRangeStart w:id="84"/>
      <w:r w:rsidR="003F441A" w:rsidRPr="005D6C4A">
        <w:rPr>
          <w:rFonts w:ascii="Times New Roman" w:eastAsia="Times New Roman" w:hAnsi="Times New Roman" w:cs="Times New Roman"/>
          <w:sz w:val="24"/>
          <w:szCs w:val="24"/>
        </w:rPr>
        <w:t>325</w:t>
      </w:r>
      <w:commentRangeEnd w:id="84"/>
      <w:r w:rsidR="00E85E87">
        <w:rPr>
          <w:rStyle w:val="CommentReference"/>
        </w:rPr>
        <w:commentReference w:id="84"/>
      </w:r>
      <w:r w:rsidR="003F441A" w:rsidRPr="005D6C4A">
        <w:rPr>
          <w:rFonts w:ascii="Times New Roman" w:eastAsia="Times New Roman" w:hAnsi="Times New Roman" w:cs="Times New Roman"/>
          <w:sz w:val="24"/>
          <w:szCs w:val="24"/>
        </w:rPr>
        <w:t xml:space="preserve"> statistical software</w:t>
      </w:r>
      <w:r w:rsidR="005327DD">
        <w:rPr>
          <w:rFonts w:ascii="Times New Roman" w:eastAsia="Times New Roman" w:hAnsi="Times New Roman" w:cs="Times New Roman"/>
          <w:sz w:val="24"/>
          <w:szCs w:val="24"/>
        </w:rPr>
        <w:t>)</w:t>
      </w:r>
      <w:r w:rsidR="003F441A" w:rsidRPr="005D6C4A">
        <w:rPr>
          <w:rFonts w:ascii="Times New Roman" w:eastAsia="Times New Roman" w:hAnsi="Times New Roman" w:cs="Times New Roman"/>
          <w:sz w:val="24"/>
          <w:szCs w:val="24"/>
        </w:rPr>
        <w:t xml:space="preserve">. </w:t>
      </w:r>
      <w:ins w:id="85" w:author="Mary O'Connor" w:date="2018-04-03T15:40:00Z">
        <w:r>
          <w:rPr>
            <w:rFonts w:ascii="Times New Roman" w:eastAsia="Times New Roman" w:hAnsi="Times New Roman" w:cs="Times New Roman"/>
            <w:sz w:val="24"/>
            <w:szCs w:val="24"/>
          </w:rPr>
          <w:t xml:space="preserve">Independent (predictor) variables were </w:t>
        </w:r>
      </w:ins>
      <w:ins w:id="86" w:author="Mary O'Connor" w:date="2018-04-03T15:41:00Z">
        <w:r>
          <w:rPr>
            <w:rFonts w:ascii="Times New Roman" w:eastAsia="Times New Roman" w:hAnsi="Times New Roman" w:cs="Times New Roman"/>
            <w:sz w:val="24"/>
            <w:szCs w:val="24"/>
          </w:rPr>
          <w:t xml:space="preserve">four </w:t>
        </w:r>
      </w:ins>
      <w:ins w:id="87" w:author="Mary O'Connor" w:date="2018-04-03T15:40:00Z">
        <w:r>
          <w:rPr>
            <w:rFonts w:ascii="Times New Roman" w:eastAsia="Times New Roman" w:hAnsi="Times New Roman" w:cs="Times New Roman"/>
            <w:sz w:val="24"/>
            <w:szCs w:val="24"/>
          </w:rPr>
          <w:t xml:space="preserve">treatment </w:t>
        </w:r>
      </w:ins>
      <w:ins w:id="88" w:author="Mary O'Connor" w:date="2018-04-03T15:41:00Z">
        <w:r>
          <w:rPr>
            <w:rFonts w:ascii="Times New Roman" w:eastAsia="Times New Roman" w:hAnsi="Times New Roman" w:cs="Times New Roman"/>
            <w:sz w:val="24"/>
            <w:szCs w:val="24"/>
          </w:rPr>
          <w:t xml:space="preserve">levels </w:t>
        </w:r>
      </w:ins>
      <w:ins w:id="89" w:author="Mary O'Connor" w:date="2018-04-03T15:40:00Z">
        <w:r>
          <w:rPr>
            <w:rFonts w:ascii="Times New Roman" w:eastAsia="Times New Roman" w:hAnsi="Times New Roman" w:cs="Times New Roman"/>
            <w:sz w:val="24"/>
            <w:szCs w:val="24"/>
          </w:rPr>
          <w:t>(</w:t>
        </w:r>
        <w:commentRangeStart w:id="90"/>
        <w:r>
          <w:rPr>
            <w:rFonts w:ascii="Times New Roman" w:eastAsia="Times New Roman" w:hAnsi="Times New Roman" w:cs="Times New Roman"/>
            <w:sz w:val="24"/>
            <w:szCs w:val="24"/>
          </w:rPr>
          <w:t>edge/transplant, edge/control, interior/transplant, interior/control</w:t>
        </w:r>
      </w:ins>
      <w:commentRangeEnd w:id="90"/>
      <w:ins w:id="91" w:author="Mary O'Connor" w:date="2018-04-03T15:41:00Z">
        <w:r>
          <w:rPr>
            <w:rStyle w:val="CommentReference"/>
          </w:rPr>
          <w:commentReference w:id="90"/>
        </w:r>
      </w:ins>
      <w:ins w:id="93" w:author="Mary O'Connor" w:date="2018-04-03T15:40:00Z">
        <w:r>
          <w:rPr>
            <w:rFonts w:ascii="Times New Roman" w:eastAsia="Times New Roman" w:hAnsi="Times New Roman" w:cs="Times New Roman"/>
            <w:sz w:val="24"/>
            <w:szCs w:val="24"/>
          </w:rPr>
          <w:t>)</w:t>
        </w:r>
      </w:ins>
      <w:ins w:id="94" w:author="Mary O'Connor" w:date="2018-04-03T15:41:00Z">
        <w:r>
          <w:rPr>
            <w:rFonts w:ascii="Times New Roman" w:eastAsia="Times New Roman" w:hAnsi="Times New Roman" w:cs="Times New Roman"/>
            <w:sz w:val="24"/>
            <w:szCs w:val="24"/>
          </w:rPr>
          <w:t>.</w:t>
        </w:r>
      </w:ins>
      <w:ins w:id="95" w:author="Mary O'Connor" w:date="2018-04-03T15:40:00Z">
        <w:r>
          <w:rPr>
            <w:rFonts w:ascii="Times New Roman" w:eastAsia="Times New Roman" w:hAnsi="Times New Roman" w:cs="Times New Roman"/>
            <w:sz w:val="24"/>
            <w:szCs w:val="24"/>
          </w:rPr>
          <w:t xml:space="preserve"> </w:t>
        </w:r>
      </w:ins>
      <w:ins w:id="96" w:author="Mary O'Connor" w:date="2018-04-03T15:43:00Z">
        <w:r>
          <w:rPr>
            <w:rFonts w:ascii="Times New Roman" w:eastAsia="Times New Roman" w:hAnsi="Times New Roman" w:cs="Times New Roman"/>
            <w:sz w:val="24"/>
            <w:szCs w:val="24"/>
          </w:rPr>
          <w:t xml:space="preserve">Independent one-way </w:t>
        </w:r>
        <w:proofErr w:type="spellStart"/>
        <w:r>
          <w:rPr>
            <w:rFonts w:ascii="Times New Roman" w:eastAsia="Times New Roman" w:hAnsi="Times New Roman" w:cs="Times New Roman"/>
            <w:sz w:val="24"/>
            <w:szCs w:val="24"/>
          </w:rPr>
          <w:t>anovas</w:t>
        </w:r>
        <w:proofErr w:type="spellEnd"/>
        <w:r>
          <w:rPr>
            <w:rFonts w:ascii="Times New Roman" w:eastAsia="Times New Roman" w:hAnsi="Times New Roman" w:cs="Times New Roman"/>
            <w:sz w:val="24"/>
            <w:szCs w:val="24"/>
          </w:rPr>
          <w:t xml:space="preserve"> were performed on </w:t>
        </w:r>
      </w:ins>
      <w:ins w:id="97" w:author="Mary O'Connor" w:date="2018-04-03T15:44:00Z">
        <w:r>
          <w:rPr>
            <w:rFonts w:ascii="Times New Roman" w:eastAsia="Times New Roman" w:hAnsi="Times New Roman" w:cs="Times New Roman"/>
            <w:sz w:val="24"/>
            <w:szCs w:val="24"/>
          </w:rPr>
          <w:t>the</w:t>
        </w:r>
      </w:ins>
      <w:ins w:id="98" w:author="Mary O'Connor" w:date="2018-04-03T15:43:00Z">
        <w:r>
          <w:rPr>
            <w:rFonts w:ascii="Times New Roman" w:eastAsia="Times New Roman" w:hAnsi="Times New Roman" w:cs="Times New Roman"/>
            <w:sz w:val="24"/>
            <w:szCs w:val="24"/>
          </w:rPr>
          <w:t xml:space="preserve"> </w:t>
        </w:r>
      </w:ins>
      <w:ins w:id="99" w:author="Mary O'Connor" w:date="2018-04-03T15:44:00Z">
        <w:r>
          <w:rPr>
            <w:rFonts w:ascii="Times New Roman" w:eastAsia="Times New Roman" w:hAnsi="Times New Roman" w:cs="Times New Roman"/>
            <w:sz w:val="24"/>
            <w:szCs w:val="24"/>
          </w:rPr>
          <w:t xml:space="preserve">following response </w:t>
        </w:r>
        <w:r>
          <w:rPr>
            <w:rFonts w:ascii="Times New Roman" w:eastAsia="Times New Roman" w:hAnsi="Times New Roman" w:cs="Times New Roman"/>
            <w:sz w:val="24"/>
            <w:szCs w:val="24"/>
          </w:rPr>
          <w:lastRenderedPageBreak/>
          <w:t xml:space="preserve">variables: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biomass (final)</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ins>
      <w:moveToRangeStart w:id="100" w:author="Mary O'Connor" w:date="2018-04-03T15:40:00Z" w:name="move384389337"/>
      <w:commentRangeStart w:id="101"/>
      <w:moveTo w:id="102" w:author="Mary O'Connor" w:date="2018-04-03T15:40:00Z">
        <w:r>
          <w:rPr>
            <w:rFonts w:ascii="Times New Roman" w:eastAsia="Times New Roman" w:hAnsi="Times New Roman" w:cs="Times New Roman"/>
            <w:sz w:val="24"/>
            <w:szCs w:val="24"/>
          </w:rPr>
          <w:t xml:space="preserve">We </w:t>
        </w:r>
        <w:r w:rsidRPr="005D6C4A">
          <w:rPr>
            <w:rFonts w:ascii="Times New Roman" w:eastAsia="Times New Roman" w:hAnsi="Times New Roman" w:cs="Times New Roman"/>
            <w:sz w:val="24"/>
            <w:szCs w:val="24"/>
          </w:rPr>
          <w:t>compare</w:t>
        </w:r>
        <w:r>
          <w:rPr>
            <w:rFonts w:ascii="Times New Roman" w:eastAsia="Times New Roman" w:hAnsi="Times New Roman" w:cs="Times New Roman"/>
            <w:sz w:val="24"/>
            <w:szCs w:val="24"/>
          </w:rPr>
          <w:t>d</w:t>
        </w:r>
        <w:r w:rsidRPr="005D6C4A">
          <w:rPr>
            <w:rFonts w:ascii="Times New Roman" w:eastAsia="Times New Roman" w:hAnsi="Times New Roman" w:cs="Times New Roman"/>
            <w:sz w:val="24"/>
            <w:szCs w:val="24"/>
          </w:rPr>
          <w:t xml:space="preserve"> microbiota composition among </w:t>
        </w:r>
        <w:r>
          <w:rPr>
            <w:rFonts w:ascii="Times New Roman" w:eastAsia="Times New Roman" w:hAnsi="Times New Roman" w:cs="Times New Roman"/>
            <w:sz w:val="24"/>
            <w:szCs w:val="24"/>
          </w:rPr>
          <w:t xml:space="preserve">transplant locations, </w:t>
        </w:r>
        <w:r w:rsidRPr="005D6C4A">
          <w:rPr>
            <w:rFonts w:ascii="Times New Roman" w:eastAsia="Times New Roman" w:hAnsi="Times New Roman" w:cs="Times New Roman"/>
            <w:sz w:val="24"/>
            <w:szCs w:val="24"/>
          </w:rPr>
          <w:t>before and after transplanting of shoots</w:t>
        </w:r>
        <w:r>
          <w:rPr>
            <w:rFonts w:ascii="Times New Roman" w:eastAsia="Times New Roman" w:hAnsi="Times New Roman" w:cs="Times New Roman"/>
            <w:sz w:val="24"/>
            <w:szCs w:val="24"/>
          </w:rPr>
          <w:t xml:space="preserve">, and across </w:t>
        </w:r>
        <w:r>
          <w:rPr>
            <w:rFonts w:ascii="Times New Roman" w:eastAsia="Times New Roman" w:hAnsi="Times New Roman" w:cs="Times New Roman"/>
            <w:i/>
            <w:sz w:val="24"/>
            <w:szCs w:val="24"/>
          </w:rPr>
          <w:t xml:space="preserve">S. </w:t>
        </w:r>
        <w:proofErr w:type="spellStart"/>
        <w:r>
          <w:rPr>
            <w:rFonts w:ascii="Times New Roman" w:eastAsia="Times New Roman" w:hAnsi="Times New Roman" w:cs="Times New Roman"/>
            <w:i/>
            <w:sz w:val="24"/>
            <w:szCs w:val="24"/>
          </w:rPr>
          <w:t>naiadum</w:t>
        </w:r>
        <w:commentRangeStart w:id="103"/>
        <w:proofErr w:type="spellEnd"/>
        <w:r>
          <w:rPr>
            <w:rFonts w:ascii="Times New Roman" w:eastAsia="Times New Roman" w:hAnsi="Times New Roman" w:cs="Times New Roman"/>
            <w:sz w:val="24"/>
            <w:szCs w:val="24"/>
          </w:rPr>
          <w:t xml:space="preserve"> presence/absence</w:t>
        </w:r>
        <w:commentRangeEnd w:id="103"/>
        <w:r>
          <w:rPr>
            <w:rStyle w:val="CommentReference"/>
          </w:rPr>
          <w:commentReference w:id="103"/>
        </w:r>
        <w:r w:rsidRPr="005D6C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 </w:t>
        </w:r>
        <w:proofErr w:type="spellStart"/>
        <w:proofErr w:type="gramStart"/>
        <w:r>
          <w:rPr>
            <w:rFonts w:ascii="Times New Roman" w:eastAsia="Times New Roman" w:hAnsi="Times New Roman" w:cs="Times New Roman"/>
            <w:i/>
            <w:sz w:val="24"/>
            <w:szCs w:val="24"/>
          </w:rPr>
          <w:t>naiadum</w:t>
        </w:r>
        <w:proofErr w:type="spellEnd"/>
        <w:proofErr w:type="gramEnd"/>
        <w:r>
          <w:rPr>
            <w:rFonts w:ascii="Times New Roman" w:eastAsia="Times New Roman" w:hAnsi="Times New Roman" w:cs="Times New Roman"/>
            <w:sz w:val="24"/>
            <w:szCs w:val="24"/>
          </w:rPr>
          <w:t xml:space="preserve"> was only present at edge locations.</w:t>
        </w:r>
        <w:r w:rsidRPr="005D6C4A">
          <w:rPr>
            <w:rFonts w:ascii="Times New Roman" w:eastAsia="Times New Roman" w:hAnsi="Times New Roman" w:cs="Times New Roman"/>
            <w:sz w:val="24"/>
            <w:szCs w:val="24"/>
          </w:rPr>
          <w:t xml:space="preserve"> </w:t>
        </w:r>
      </w:moveTo>
      <w:moveToRangeEnd w:id="100"/>
      <w:commentRangeEnd w:id="101"/>
      <w:r>
        <w:rPr>
          <w:rStyle w:val="CommentReference"/>
        </w:rPr>
        <w:commentReference w:id="101"/>
      </w:r>
      <w:ins w:id="104" w:author="Mary O'Connor" w:date="2018-04-03T15:43:00Z">
        <w:r w:rsidRPr="00BF2035">
          <w:rPr>
            <w:rFonts w:ascii="Times New Roman" w:eastAsia="Times New Roman" w:hAnsi="Times New Roman" w:cs="Times New Roman"/>
            <w:sz w:val="24"/>
            <w:szCs w:val="24"/>
          </w:rPr>
          <w:t xml:space="preserve"> </w:t>
        </w:r>
      </w:ins>
    </w:p>
    <w:p w14:paraId="3FFFE709" w14:textId="7302AC08" w:rsidR="00BF2035" w:rsidRDefault="00BF2035" w:rsidP="00B44EE3">
      <w:pPr>
        <w:pStyle w:val="Normal1"/>
        <w:spacing w:line="480" w:lineRule="auto"/>
        <w:rPr>
          <w:ins w:id="105" w:author="Mary O'Connor" w:date="2018-04-03T15:43:00Z"/>
          <w:rFonts w:ascii="Times New Roman" w:eastAsia="Times New Roman" w:hAnsi="Times New Roman" w:cs="Times New Roman"/>
          <w:sz w:val="24"/>
          <w:szCs w:val="24"/>
        </w:rPr>
      </w:pPr>
      <w:ins w:id="106" w:author="Mary O'Connor" w:date="2018-04-03T15:44:00Z">
        <w:r>
          <w:rPr>
            <w:rFonts w:ascii="Times New Roman" w:eastAsia="Times New Roman" w:hAnsi="Times New Roman" w:cs="Times New Roman"/>
            <w:sz w:val="24"/>
            <w:szCs w:val="24"/>
          </w:rPr>
          <w:tab/>
          <w:t xml:space="preserve">To </w:t>
        </w:r>
      </w:ins>
      <w:ins w:id="107" w:author="Mary O'Connor" w:date="2018-04-03T15:45:00Z">
        <w:r>
          <w:rPr>
            <w:rFonts w:ascii="Times New Roman" w:eastAsia="Times New Roman" w:hAnsi="Times New Roman" w:cs="Times New Roman"/>
            <w:sz w:val="24"/>
            <w:szCs w:val="24"/>
          </w:rPr>
          <w:t xml:space="preserve">quantify differences among the edge and interior experimental sites so that we might identify potential environmental or shoot-level drivers of patterns in </w:t>
        </w:r>
        <w:r w:rsidRPr="00BF2035">
          <w:rPr>
            <w:rFonts w:ascii="Times New Roman" w:eastAsia="Times New Roman" w:hAnsi="Times New Roman" w:cs="Times New Roman"/>
            <w:i/>
            <w:sz w:val="24"/>
            <w:szCs w:val="24"/>
          </w:rPr>
          <w:t xml:space="preserve">S. </w:t>
        </w:r>
        <w:proofErr w:type="spellStart"/>
        <w:r w:rsidRPr="00BF2035">
          <w:rPr>
            <w:rFonts w:ascii="Times New Roman" w:eastAsia="Times New Roman" w:hAnsi="Times New Roman" w:cs="Times New Roman"/>
            <w:i/>
            <w:sz w:val="24"/>
            <w:szCs w:val="24"/>
          </w:rPr>
          <w:t>naiadum</w:t>
        </w:r>
        <w:proofErr w:type="spellEnd"/>
        <w:r>
          <w:rPr>
            <w:rFonts w:ascii="Times New Roman" w:eastAsia="Times New Roman" w:hAnsi="Times New Roman" w:cs="Times New Roman"/>
            <w:sz w:val="24"/>
            <w:szCs w:val="24"/>
          </w:rPr>
          <w:t xml:space="preserve"> abundance, </w:t>
        </w:r>
      </w:ins>
      <w:ins w:id="108" w:author="Mary O'Connor" w:date="2018-04-03T15:44:00Z">
        <w:r>
          <w:rPr>
            <w:rFonts w:ascii="Times New Roman" w:eastAsia="Times New Roman" w:hAnsi="Times New Roman" w:cs="Times New Roman"/>
            <w:sz w:val="24"/>
            <w:szCs w:val="24"/>
          </w:rPr>
          <w:t>w</w:t>
        </w:r>
      </w:ins>
      <w:moveToRangeStart w:id="109" w:author="Mary O'Connor" w:date="2018-04-03T15:43:00Z" w:name="move384389522"/>
      <w:moveTo w:id="110" w:author="Mary O'Connor" w:date="2018-04-03T15:43:00Z">
        <w:r w:rsidRPr="005D6C4A">
          <w:rPr>
            <w:rFonts w:ascii="Times New Roman" w:eastAsia="Times New Roman" w:hAnsi="Times New Roman" w:cs="Times New Roman"/>
            <w:sz w:val="24"/>
            <w:szCs w:val="24"/>
          </w:rPr>
          <w:t xml:space="preserve">e compared </w:t>
        </w:r>
      </w:moveTo>
      <w:ins w:id="111" w:author="Mary O'Connor" w:date="2018-04-03T15:46:00Z">
        <w:r>
          <w:rPr>
            <w:rFonts w:ascii="Times New Roman" w:eastAsia="Times New Roman" w:hAnsi="Times New Roman" w:cs="Times New Roman"/>
            <w:sz w:val="24"/>
            <w:szCs w:val="24"/>
          </w:rPr>
          <w:t xml:space="preserve">shoot and environmental attributes among experimental locations at the beginning and end of the experiment. We used two-way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with location and sample time as independent variables (Table 1) to analyze patterns in the dependent variables of </w:t>
        </w:r>
      </w:ins>
      <w:proofErr w:type="spellStart"/>
      <w:ins w:id="112" w:author="Mary O'Connor" w:date="2018-04-03T15:47:00Z">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abundance and diversity.</w:t>
        </w:r>
      </w:ins>
      <w:ins w:id="113" w:author="Mary O'Connor" w:date="2018-04-03T15:46:00Z">
        <w:r>
          <w:rPr>
            <w:rFonts w:ascii="Times New Roman" w:eastAsia="Times New Roman" w:hAnsi="Times New Roman" w:cs="Times New Roman"/>
            <w:sz w:val="24"/>
            <w:szCs w:val="24"/>
          </w:rPr>
          <w:t xml:space="preserve"> </w:t>
        </w:r>
      </w:ins>
      <w:moveTo w:id="114" w:author="Mary O'Connor" w:date="2018-04-03T15:43:00Z">
        <w:del w:id="115" w:author="Mary O'Connor" w:date="2018-04-03T15:46:00Z">
          <w:r w:rsidRPr="005D6C4A" w:rsidDel="00BF2035">
            <w:rPr>
              <w:rFonts w:ascii="Times New Roman" w:eastAsia="Times New Roman" w:hAnsi="Times New Roman" w:cs="Times New Roman"/>
              <w:sz w:val="24"/>
              <w:szCs w:val="24"/>
            </w:rPr>
            <w:delText xml:space="preserve">epifaunal invertebrate abundance between edge and interior plots with ANOVA fit using a linear model. </w:delText>
          </w:r>
        </w:del>
        <w:r w:rsidRPr="005D6C4A">
          <w:rPr>
            <w:rFonts w:ascii="Times New Roman" w:eastAsia="Times New Roman" w:hAnsi="Times New Roman" w:cs="Times New Roman"/>
            <w:sz w:val="24"/>
            <w:szCs w:val="24"/>
          </w:rPr>
          <w:t>We used NMDS plots to visualize invertebrate communit</w:t>
        </w:r>
      </w:moveTo>
      <w:bookmarkStart w:id="116" w:name="_GoBack"/>
      <w:bookmarkEnd w:id="116"/>
      <w:ins w:id="117" w:author="Mary O'Connor" w:date="2018-04-03T15:47:00Z">
        <w:r>
          <w:rPr>
            <w:rFonts w:ascii="Times New Roman" w:eastAsia="Times New Roman" w:hAnsi="Times New Roman" w:cs="Times New Roman"/>
            <w:sz w:val="24"/>
            <w:szCs w:val="24"/>
          </w:rPr>
          <w:t xml:space="preserve">ies </w:t>
        </w:r>
      </w:ins>
      <w:moveTo w:id="118" w:author="Mary O'Connor" w:date="2018-04-03T15:43:00Z">
        <w:r w:rsidRPr="005D6C4A">
          <w:rPr>
            <w:rFonts w:ascii="Times New Roman" w:eastAsia="Times New Roman" w:hAnsi="Times New Roman" w:cs="Times New Roman"/>
            <w:sz w:val="24"/>
            <w:szCs w:val="24"/>
          </w:rPr>
          <w:t>based on</w:t>
        </w:r>
        <w:r>
          <w:rPr>
            <w:rFonts w:ascii="Times New Roman" w:eastAsia="Times New Roman" w:hAnsi="Times New Roman" w:cs="Times New Roman"/>
            <w:sz w:val="24"/>
            <w:szCs w:val="24"/>
          </w:rPr>
          <w:t xml:space="preserve"> Bray-C</w:t>
        </w:r>
        <w:r w:rsidRPr="005D6C4A">
          <w:rPr>
            <w:rFonts w:ascii="Times New Roman" w:eastAsia="Times New Roman" w:hAnsi="Times New Roman" w:cs="Times New Roman"/>
            <w:sz w:val="24"/>
            <w:szCs w:val="24"/>
          </w:rPr>
          <w:t>urtis dissimilarity. Invertebrate community data was analyzed in the Vegan 2.3-4 packag</w:t>
        </w:r>
        <w:r>
          <w:rPr>
            <w:rFonts w:ascii="Times New Roman" w:eastAsia="Times New Roman" w:hAnsi="Times New Roman" w:cs="Times New Roman"/>
            <w:sz w:val="24"/>
            <w:szCs w:val="24"/>
          </w:rPr>
          <w:t>e in R (</w:t>
        </w:r>
        <w:proofErr w:type="spellStart"/>
        <w:r>
          <w:rPr>
            <w:rFonts w:ascii="Times New Roman" w:eastAsia="Times New Roman" w:hAnsi="Times New Roman" w:cs="Times New Roman"/>
            <w:sz w:val="24"/>
            <w:szCs w:val="24"/>
          </w:rPr>
          <w:t>Okansen</w:t>
        </w:r>
        <w:proofErr w:type="spellEnd"/>
        <w:r>
          <w:rPr>
            <w:rFonts w:ascii="Times New Roman" w:eastAsia="Times New Roman" w:hAnsi="Times New Roman" w:cs="Times New Roman"/>
            <w:sz w:val="24"/>
            <w:szCs w:val="24"/>
          </w:rPr>
          <w:t xml:space="preserve"> et al. 2016). </w:t>
        </w:r>
        <w:r w:rsidRPr="005D6C4A">
          <w:rPr>
            <w:rFonts w:ascii="Times New Roman" w:eastAsia="Times New Roman" w:hAnsi="Times New Roman" w:cs="Times New Roman"/>
            <w:sz w:val="24"/>
            <w:szCs w:val="24"/>
          </w:rPr>
          <w:t xml:space="preserve">PERMANOVA was used to test the effect of </w:t>
        </w:r>
        <w:r w:rsidRPr="005D6C4A">
          <w:rPr>
            <w:rFonts w:ascii="Times New Roman" w:eastAsia="Times New Roman" w:hAnsi="Times New Roman" w:cs="Times New Roman"/>
            <w:i/>
            <w:sz w:val="24"/>
            <w:szCs w:val="24"/>
          </w:rPr>
          <w:t>S</w:t>
        </w:r>
      </w:moveTo>
      <w:ins w:id="119" w:author="Mary O'Connor" w:date="2018-04-03T15:47:00Z">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naiadum</w:t>
        </w:r>
      </w:ins>
      <w:proofErr w:type="spellEnd"/>
      <w:moveTo w:id="120" w:author="Mary O'Connor" w:date="2018-04-03T15:43:00Z">
        <w:r w:rsidRPr="005D6C4A">
          <w:rPr>
            <w:rFonts w:ascii="Times New Roman" w:eastAsia="Times New Roman" w:hAnsi="Times New Roman" w:cs="Times New Roman"/>
            <w:sz w:val="24"/>
            <w:szCs w:val="24"/>
          </w:rPr>
          <w:t>, Location (edge vs. interior), and month (</w:t>
        </w:r>
        <w:commentRangeStart w:id="121"/>
        <w:commentRangeStart w:id="122"/>
        <w:r w:rsidRPr="005D6C4A">
          <w:rPr>
            <w:rFonts w:ascii="Times New Roman" w:eastAsia="Times New Roman" w:hAnsi="Times New Roman" w:cs="Times New Roman"/>
            <w:sz w:val="24"/>
            <w:szCs w:val="24"/>
          </w:rPr>
          <w:t>June vs July)</w:t>
        </w:r>
        <w:commentRangeEnd w:id="121"/>
        <w:r>
          <w:rPr>
            <w:rStyle w:val="CommentReference"/>
          </w:rPr>
          <w:commentReference w:id="121"/>
        </w:r>
        <w:commentRangeEnd w:id="122"/>
        <w:r>
          <w:rPr>
            <w:rStyle w:val="CommentReference"/>
          </w:rPr>
          <w:commentReference w:id="122"/>
        </w:r>
        <w:r w:rsidRPr="005D6C4A">
          <w:rPr>
            <w:rFonts w:ascii="Times New Roman" w:eastAsia="Times New Roman" w:hAnsi="Times New Roman" w:cs="Times New Roman"/>
            <w:sz w:val="24"/>
            <w:szCs w:val="24"/>
          </w:rPr>
          <w:t xml:space="preserve"> on invertebrate communit</w:t>
        </w:r>
      </w:moveTo>
      <w:ins w:id="123" w:author="Mary O'Connor" w:date="2018-04-03T15:48:00Z">
        <w:r>
          <w:rPr>
            <w:rFonts w:ascii="Times New Roman" w:eastAsia="Times New Roman" w:hAnsi="Times New Roman" w:cs="Times New Roman"/>
            <w:sz w:val="24"/>
            <w:szCs w:val="24"/>
          </w:rPr>
          <w:t>y composition</w:t>
        </w:r>
      </w:ins>
      <w:moveTo w:id="124" w:author="Mary O'Connor" w:date="2018-04-03T15:43:00Z">
        <w:r w:rsidRPr="005D6C4A">
          <w:rPr>
            <w:rFonts w:ascii="Times New Roman" w:eastAsia="Times New Roman" w:hAnsi="Times New Roman" w:cs="Times New Roman"/>
            <w:sz w:val="24"/>
            <w:szCs w:val="24"/>
          </w:rPr>
          <w:t xml:space="preserve">. </w:t>
        </w:r>
      </w:moveTo>
      <w:moveToRangeEnd w:id="109"/>
    </w:p>
    <w:p w14:paraId="5FB5359C" w14:textId="798021C9" w:rsidR="002E0CAC" w:rsidRPr="005D6C4A" w:rsidRDefault="00BF2035" w:rsidP="00B44EE3">
      <w:pPr>
        <w:pStyle w:val="Normal1"/>
        <w:spacing w:line="480" w:lineRule="auto"/>
        <w:rPr>
          <w:rFonts w:ascii="Times New Roman" w:eastAsia="Times New Roman" w:hAnsi="Times New Roman" w:cs="Times New Roman"/>
          <w:sz w:val="24"/>
          <w:szCs w:val="24"/>
        </w:rPr>
      </w:pPr>
      <w:ins w:id="125" w:author="Mary O'Connor" w:date="2018-04-03T15:43:00Z">
        <w:r>
          <w:rPr>
            <w:rFonts w:ascii="Times New Roman" w:eastAsia="Times New Roman" w:hAnsi="Times New Roman" w:cs="Times New Roman"/>
            <w:sz w:val="24"/>
            <w:szCs w:val="24"/>
          </w:rPr>
          <w:tab/>
        </w:r>
      </w:ins>
      <w:r w:rsidR="004C6B0A" w:rsidRPr="005D6C4A">
        <w:rPr>
          <w:rFonts w:ascii="Times New Roman" w:eastAsia="Times New Roman" w:hAnsi="Times New Roman" w:cs="Times New Roman"/>
          <w:sz w:val="24"/>
          <w:szCs w:val="24"/>
        </w:rPr>
        <w:t>To compare bacterial community composition among treatments, w</w:t>
      </w:r>
      <w:r w:rsidR="003F441A" w:rsidRPr="005D6C4A">
        <w:rPr>
          <w:rFonts w:ascii="Times New Roman" w:eastAsia="Times New Roman" w:hAnsi="Times New Roman" w:cs="Times New Roman"/>
          <w:sz w:val="24"/>
          <w:szCs w:val="24"/>
        </w:rPr>
        <w:t>e constructed a dissimilarity matrix</w:t>
      </w:r>
      <w:r w:rsidR="004428AA">
        <w:rPr>
          <w:rFonts w:ascii="Times New Roman" w:eastAsia="Times New Roman" w:hAnsi="Times New Roman" w:cs="Times New Roman"/>
          <w:sz w:val="24"/>
          <w:szCs w:val="24"/>
        </w:rPr>
        <w:t xml:space="preserve"> in QIIME</w:t>
      </w:r>
      <w:r w:rsidR="003F441A" w:rsidRPr="005D6C4A">
        <w:rPr>
          <w:rFonts w:ascii="Times New Roman" w:eastAsia="Times New Roman" w:hAnsi="Times New Roman" w:cs="Times New Roman"/>
          <w:sz w:val="24"/>
          <w:szCs w:val="24"/>
        </w:rPr>
        <w:t xml:space="preserve"> on rarefied data (</w:t>
      </w:r>
      <w:r w:rsidR="00E62BE6">
        <w:rPr>
          <w:rFonts w:ascii="Times New Roman" w:eastAsia="Times New Roman" w:hAnsi="Times New Roman" w:cs="Times New Roman"/>
          <w:sz w:val="24"/>
          <w:szCs w:val="24"/>
        </w:rPr>
        <w:t>7100</w:t>
      </w:r>
      <w:r w:rsidR="003F441A" w:rsidRPr="005D6C4A">
        <w:rPr>
          <w:rFonts w:ascii="Times New Roman" w:eastAsia="Times New Roman" w:hAnsi="Times New Roman" w:cs="Times New Roman"/>
          <w:sz w:val="24"/>
          <w:szCs w:val="24"/>
        </w:rPr>
        <w:t xml:space="preserve"> sequences/sample) using </w:t>
      </w:r>
      <w:r w:rsidR="00693CB3">
        <w:rPr>
          <w:rFonts w:ascii="Times New Roman" w:eastAsia="Times New Roman" w:hAnsi="Times New Roman" w:cs="Times New Roman"/>
          <w:sz w:val="24"/>
          <w:szCs w:val="24"/>
        </w:rPr>
        <w:t>Bray-Curtis dissimilarity</w:t>
      </w:r>
      <w:r w:rsidR="003F441A" w:rsidRPr="005D6C4A">
        <w:rPr>
          <w:rFonts w:ascii="Times New Roman" w:eastAsia="Times New Roman" w:hAnsi="Times New Roman" w:cs="Times New Roman"/>
          <w:sz w:val="24"/>
          <w:szCs w:val="24"/>
        </w:rPr>
        <w:t xml:space="preserve">, which takes </w:t>
      </w:r>
      <w:r w:rsidR="00693CB3">
        <w:rPr>
          <w:rFonts w:ascii="Times New Roman" w:eastAsia="Times New Roman" w:hAnsi="Times New Roman" w:cs="Times New Roman"/>
          <w:sz w:val="24"/>
          <w:szCs w:val="24"/>
        </w:rPr>
        <w:t xml:space="preserve">relative abundance </w:t>
      </w:r>
      <w:r w:rsidR="003F441A" w:rsidRPr="005D6C4A">
        <w:rPr>
          <w:rFonts w:ascii="Times New Roman" w:eastAsia="Times New Roman" w:hAnsi="Times New Roman" w:cs="Times New Roman"/>
          <w:sz w:val="24"/>
          <w:szCs w:val="24"/>
        </w:rPr>
        <w:t>into account</w:t>
      </w:r>
      <w:r w:rsidR="00057C97">
        <w:rPr>
          <w:rFonts w:ascii="Times New Roman" w:eastAsia="Times New Roman" w:hAnsi="Times New Roman" w:cs="Times New Roman"/>
          <w:sz w:val="24"/>
          <w:szCs w:val="24"/>
        </w:rPr>
        <w:t xml:space="preserve">. </w:t>
      </w:r>
      <w:moveFromRangeStart w:id="126" w:author="Mary O'Connor" w:date="2018-04-03T15:40:00Z" w:name="move384389337"/>
      <w:moveFrom w:id="127" w:author="Mary O'Connor" w:date="2018-04-03T15:40:00Z">
        <w:r w:rsidR="00057C97" w:rsidDel="00BF2035">
          <w:rPr>
            <w:rFonts w:ascii="Times New Roman" w:eastAsia="Times New Roman" w:hAnsi="Times New Roman" w:cs="Times New Roman"/>
            <w:sz w:val="24"/>
            <w:szCs w:val="24"/>
          </w:rPr>
          <w:t xml:space="preserve">We </w:t>
        </w:r>
        <w:r w:rsidR="003F441A" w:rsidRPr="005D6C4A" w:rsidDel="00BF2035">
          <w:rPr>
            <w:rFonts w:ascii="Times New Roman" w:eastAsia="Times New Roman" w:hAnsi="Times New Roman" w:cs="Times New Roman"/>
            <w:sz w:val="24"/>
            <w:szCs w:val="24"/>
          </w:rPr>
          <w:t>compare</w:t>
        </w:r>
        <w:r w:rsidR="00057C97" w:rsidDel="00BF2035">
          <w:rPr>
            <w:rFonts w:ascii="Times New Roman" w:eastAsia="Times New Roman" w:hAnsi="Times New Roman" w:cs="Times New Roman"/>
            <w:sz w:val="24"/>
            <w:szCs w:val="24"/>
          </w:rPr>
          <w:t>d</w:t>
        </w:r>
        <w:r w:rsidR="003F441A" w:rsidRPr="005D6C4A" w:rsidDel="00BF2035">
          <w:rPr>
            <w:rFonts w:ascii="Times New Roman" w:eastAsia="Times New Roman" w:hAnsi="Times New Roman" w:cs="Times New Roman"/>
            <w:sz w:val="24"/>
            <w:szCs w:val="24"/>
          </w:rPr>
          <w:t xml:space="preserve"> microbiota composition among </w:t>
        </w:r>
        <w:r w:rsidR="00057C97" w:rsidDel="00BF2035">
          <w:rPr>
            <w:rFonts w:ascii="Times New Roman" w:eastAsia="Times New Roman" w:hAnsi="Times New Roman" w:cs="Times New Roman"/>
            <w:sz w:val="24"/>
            <w:szCs w:val="24"/>
          </w:rPr>
          <w:t xml:space="preserve">transplant </w:t>
        </w:r>
        <w:r w:rsidR="00FF5F4A" w:rsidDel="00BF2035">
          <w:rPr>
            <w:rFonts w:ascii="Times New Roman" w:eastAsia="Times New Roman" w:hAnsi="Times New Roman" w:cs="Times New Roman"/>
            <w:sz w:val="24"/>
            <w:szCs w:val="24"/>
          </w:rPr>
          <w:t>locations</w:t>
        </w:r>
        <w:r w:rsidR="002F5E05" w:rsidDel="00BF2035">
          <w:rPr>
            <w:rFonts w:ascii="Times New Roman" w:eastAsia="Times New Roman" w:hAnsi="Times New Roman" w:cs="Times New Roman"/>
            <w:sz w:val="24"/>
            <w:szCs w:val="24"/>
          </w:rPr>
          <w:t xml:space="preserve">, </w:t>
        </w:r>
        <w:r w:rsidR="003F441A" w:rsidRPr="005D6C4A" w:rsidDel="00BF2035">
          <w:rPr>
            <w:rFonts w:ascii="Times New Roman" w:eastAsia="Times New Roman" w:hAnsi="Times New Roman" w:cs="Times New Roman"/>
            <w:sz w:val="24"/>
            <w:szCs w:val="24"/>
          </w:rPr>
          <w:t>before and after transplanting of shoots</w:t>
        </w:r>
        <w:r w:rsidR="00693CB3" w:rsidDel="00BF2035">
          <w:rPr>
            <w:rFonts w:ascii="Times New Roman" w:eastAsia="Times New Roman" w:hAnsi="Times New Roman" w:cs="Times New Roman"/>
            <w:sz w:val="24"/>
            <w:szCs w:val="24"/>
          </w:rPr>
          <w:t xml:space="preserve">, and across </w:t>
        </w:r>
        <w:r w:rsidR="00E85E87" w:rsidDel="00BF2035">
          <w:rPr>
            <w:rFonts w:ascii="Times New Roman" w:eastAsia="Times New Roman" w:hAnsi="Times New Roman" w:cs="Times New Roman"/>
            <w:i/>
            <w:sz w:val="24"/>
            <w:szCs w:val="24"/>
          </w:rPr>
          <w:t>S. naiadum</w:t>
        </w:r>
        <w:commentRangeStart w:id="128"/>
        <w:r w:rsidR="00693CB3" w:rsidDel="00BF2035">
          <w:rPr>
            <w:rFonts w:ascii="Times New Roman" w:eastAsia="Times New Roman" w:hAnsi="Times New Roman" w:cs="Times New Roman"/>
            <w:sz w:val="24"/>
            <w:szCs w:val="24"/>
          </w:rPr>
          <w:t xml:space="preserve"> presence/absence</w:t>
        </w:r>
        <w:commentRangeEnd w:id="128"/>
        <w:r w:rsidR="00FF5F4A" w:rsidDel="00BF2035">
          <w:rPr>
            <w:rStyle w:val="CommentReference"/>
          </w:rPr>
          <w:commentReference w:id="128"/>
        </w:r>
        <w:r w:rsidR="003F441A" w:rsidRPr="005D6C4A" w:rsidDel="00BF2035">
          <w:rPr>
            <w:rFonts w:ascii="Times New Roman" w:eastAsia="Times New Roman" w:hAnsi="Times New Roman" w:cs="Times New Roman"/>
            <w:sz w:val="24"/>
            <w:szCs w:val="24"/>
          </w:rPr>
          <w:t>.</w:t>
        </w:r>
        <w:r w:rsidR="00663253" w:rsidDel="00BF2035">
          <w:rPr>
            <w:rFonts w:ascii="Times New Roman" w:eastAsia="Times New Roman" w:hAnsi="Times New Roman" w:cs="Times New Roman"/>
            <w:sz w:val="24"/>
            <w:szCs w:val="24"/>
          </w:rPr>
          <w:t xml:space="preserve"> </w:t>
        </w:r>
        <w:r w:rsidR="00E85E87" w:rsidDel="00BF2035">
          <w:rPr>
            <w:rFonts w:ascii="Times New Roman" w:eastAsia="Times New Roman" w:hAnsi="Times New Roman" w:cs="Times New Roman"/>
            <w:i/>
            <w:sz w:val="24"/>
            <w:szCs w:val="24"/>
          </w:rPr>
          <w:t>S. naiadum</w:t>
        </w:r>
        <w:r w:rsidR="00663253" w:rsidDel="00BF2035">
          <w:rPr>
            <w:rFonts w:ascii="Times New Roman" w:eastAsia="Times New Roman" w:hAnsi="Times New Roman" w:cs="Times New Roman"/>
            <w:sz w:val="24"/>
            <w:szCs w:val="24"/>
          </w:rPr>
          <w:t xml:space="preserve"> was only present at edge locations.</w:t>
        </w:r>
        <w:r w:rsidR="003F441A" w:rsidRPr="005D6C4A" w:rsidDel="00BF2035">
          <w:rPr>
            <w:rFonts w:ascii="Times New Roman" w:eastAsia="Times New Roman" w:hAnsi="Times New Roman" w:cs="Times New Roman"/>
            <w:sz w:val="24"/>
            <w:szCs w:val="24"/>
          </w:rPr>
          <w:t xml:space="preserve"> </w:t>
        </w:r>
      </w:moveFrom>
      <w:moveFromRangeEnd w:id="126"/>
      <w:r w:rsidR="003F441A" w:rsidRPr="005D6C4A">
        <w:rPr>
          <w:rFonts w:ascii="Times New Roman" w:eastAsia="Times New Roman" w:hAnsi="Times New Roman" w:cs="Times New Roman"/>
          <w:sz w:val="24"/>
          <w:szCs w:val="24"/>
        </w:rPr>
        <w:t xml:space="preserve">Beta-diversity </w:t>
      </w:r>
      <w:r w:rsidR="003F441A" w:rsidRPr="00EA3F60">
        <w:rPr>
          <w:rFonts w:ascii="Times New Roman" w:eastAsia="Times New Roman" w:hAnsi="Times New Roman" w:cs="Times New Roman"/>
          <w:sz w:val="24"/>
          <w:szCs w:val="24"/>
        </w:rPr>
        <w:t xml:space="preserve">patterns were visualized with non-metric Multi Dimensional Scaling (NMDS) plots created in </w:t>
      </w:r>
      <w:r w:rsidR="00C331E1" w:rsidRPr="00EA3F60">
        <w:rPr>
          <w:rFonts w:ascii="Times New Roman" w:hAnsi="Times New Roman" w:cs="Times New Roman"/>
        </w:rPr>
        <w:t xml:space="preserve">PRIMER E v. 6 </w:t>
      </w:r>
      <w:commentRangeStart w:id="129"/>
      <w:r w:rsidR="00C331E1" w:rsidRPr="00EA3F60">
        <w:rPr>
          <w:rFonts w:ascii="Times New Roman" w:hAnsi="Times New Roman" w:cs="Times New Roman"/>
        </w:rPr>
        <w:fldChar w:fldCharType="begin"/>
      </w:r>
      <w:r w:rsidR="00C331E1" w:rsidRPr="00EA3F60">
        <w:rPr>
          <w:rFonts w:ascii="Times New Roman" w:hAnsi="Times New Roman" w:cs="Times New Roman"/>
        </w:rPr>
        <w:instrText xml:space="preserve"> ADDIN EN.CITE &lt;EndNote&gt;&lt;Cite&gt;&lt;Author&gt;Clarke&lt;/Author&gt;&lt;Year&gt;2006&lt;/Year&gt;&lt;RecNum&gt;281&lt;/RecNum&gt;&lt;DisplayText&gt;(Clarke &amp;amp; Gorley 2006)&lt;/DisplayText&gt;&lt;record&gt;&lt;rec-number&gt;281&lt;/rec-number&gt;&lt;foreign-keys&gt;&lt;key app="EN" db-id="dfzpdx0940p2fqeexzlpppe459ap5ddtwte9" timestamp="1455304530"&gt;281&lt;/key&gt;&lt;/foreign-keys&gt;&lt;ref-type name="Computer Program"&gt;9&lt;/ref-type&gt;&lt;contributors&gt;&lt;authors&gt;&lt;author&gt;Clarke, K.R.&lt;/author&gt;&lt;author&gt;Gorley, R.N.&lt;/author&gt;&lt;/authors&gt;&lt;/contributors&gt;&lt;titles&gt;&lt;title&gt;PRIMER v6: User Manual/Tutorial&lt;/title&gt;&lt;secondary-title&gt;PRIMER-E&lt;/secondary-title&gt;&lt;/titles&gt;&lt;dates&gt;&lt;year&gt;2006&lt;/year&gt;&lt;/dates&gt;&lt;pub-location&gt;Plymouth&lt;/pub-location&gt;&lt;urls&gt;&lt;/urls&gt;&lt;/record&gt;&lt;/Cite&gt;&lt;/EndNote&gt;</w:instrText>
      </w:r>
      <w:r w:rsidR="00C331E1" w:rsidRPr="00EA3F60">
        <w:rPr>
          <w:rFonts w:ascii="Times New Roman" w:hAnsi="Times New Roman" w:cs="Times New Roman"/>
        </w:rPr>
        <w:fldChar w:fldCharType="separate"/>
      </w:r>
      <w:r w:rsidR="00C331E1" w:rsidRPr="00EA3F60">
        <w:rPr>
          <w:rFonts w:ascii="Times New Roman" w:hAnsi="Times New Roman" w:cs="Times New Roman"/>
          <w:noProof/>
        </w:rPr>
        <w:t>(Clarke &amp; Gorley 2006)</w:t>
      </w:r>
      <w:r w:rsidR="00C331E1" w:rsidRPr="00EA3F60">
        <w:rPr>
          <w:rFonts w:ascii="Times New Roman" w:hAnsi="Times New Roman" w:cs="Times New Roman"/>
        </w:rPr>
        <w:fldChar w:fldCharType="end"/>
      </w:r>
      <w:commentRangeEnd w:id="129"/>
      <w:r w:rsidR="00E643C1" w:rsidRPr="00EA3F60">
        <w:rPr>
          <w:rStyle w:val="CommentReference"/>
          <w:rFonts w:ascii="Times New Roman" w:hAnsi="Times New Roman" w:cs="Times New Roman"/>
        </w:rPr>
        <w:commentReference w:id="129"/>
      </w:r>
      <w:r w:rsidR="00C331E1" w:rsidRPr="00EA3F60">
        <w:rPr>
          <w:rFonts w:ascii="Times New Roman" w:eastAsia="Times New Roman" w:hAnsi="Times New Roman" w:cs="Times New Roman"/>
          <w:sz w:val="24"/>
          <w:szCs w:val="24"/>
        </w:rPr>
        <w:t>.</w:t>
      </w:r>
      <w:r w:rsidR="00C331E1">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PERMANOVA (Permutational Analysis of Variance) </w:t>
      </w:r>
      <w:r w:rsidR="00693CB3">
        <w:rPr>
          <w:rFonts w:ascii="Times New Roman" w:eastAsia="Times New Roman" w:hAnsi="Times New Roman" w:cs="Times New Roman"/>
          <w:sz w:val="24"/>
          <w:szCs w:val="24"/>
        </w:rPr>
        <w:t xml:space="preserve">tests </w:t>
      </w:r>
      <w:r w:rsidR="00C331E1">
        <w:rPr>
          <w:rFonts w:ascii="Times New Roman" w:eastAsia="Times New Roman" w:hAnsi="Times New Roman" w:cs="Times New Roman"/>
          <w:sz w:val="24"/>
          <w:szCs w:val="24"/>
        </w:rPr>
        <w:t xml:space="preserve">implemented in PRIMER E </w:t>
      </w:r>
      <w:r w:rsidR="00693CB3">
        <w:rPr>
          <w:rFonts w:ascii="Times New Roman" w:eastAsia="Times New Roman" w:hAnsi="Times New Roman" w:cs="Times New Roman"/>
          <w:sz w:val="24"/>
          <w:szCs w:val="24"/>
        </w:rPr>
        <w:t>were</w:t>
      </w:r>
      <w:r w:rsidR="003F441A" w:rsidRPr="005D6C4A">
        <w:rPr>
          <w:rFonts w:ascii="Times New Roman" w:eastAsia="Times New Roman" w:hAnsi="Times New Roman" w:cs="Times New Roman"/>
          <w:sz w:val="24"/>
          <w:szCs w:val="24"/>
        </w:rPr>
        <w:t xml:space="preserve"> used to compare the effect of </w:t>
      </w:r>
      <w:r w:rsidR="00E85E87">
        <w:rPr>
          <w:rFonts w:ascii="Times New Roman" w:eastAsia="Times New Roman" w:hAnsi="Times New Roman" w:cs="Times New Roman"/>
          <w:i/>
          <w:sz w:val="24"/>
          <w:szCs w:val="24"/>
        </w:rPr>
        <w:t xml:space="preserve">S. </w:t>
      </w:r>
      <w:proofErr w:type="spellStart"/>
      <w:r w:rsidR="00E85E87">
        <w:rPr>
          <w:rFonts w:ascii="Times New Roman" w:eastAsia="Times New Roman" w:hAnsi="Times New Roman" w:cs="Times New Roman"/>
          <w:i/>
          <w:sz w:val="24"/>
          <w:szCs w:val="24"/>
        </w:rPr>
        <w:t>naiadum</w:t>
      </w:r>
      <w:proofErr w:type="spellEnd"/>
      <w:r w:rsidR="00E85E87">
        <w:rPr>
          <w:rFonts w:ascii="Times New Roman" w:eastAsia="Times New Roman" w:hAnsi="Times New Roman" w:cs="Times New Roman"/>
          <w:sz w:val="24"/>
          <w:szCs w:val="24"/>
        </w:rPr>
        <w:t xml:space="preserve"> </w:t>
      </w:r>
      <w:r w:rsidR="00693CB3">
        <w:rPr>
          <w:rFonts w:ascii="Times New Roman" w:eastAsia="Times New Roman" w:hAnsi="Times New Roman" w:cs="Times New Roman"/>
          <w:sz w:val="24"/>
          <w:szCs w:val="24"/>
        </w:rPr>
        <w:t>presence</w:t>
      </w:r>
      <w:r w:rsidR="00BC3342">
        <w:rPr>
          <w:rFonts w:ascii="Times New Roman" w:eastAsia="Times New Roman" w:hAnsi="Times New Roman" w:cs="Times New Roman"/>
          <w:sz w:val="24"/>
          <w:szCs w:val="24"/>
        </w:rPr>
        <w:t>, time,</w:t>
      </w:r>
      <w:r w:rsidR="00693CB3">
        <w:rPr>
          <w:rFonts w:ascii="Times New Roman" w:eastAsia="Times New Roman" w:hAnsi="Times New Roman" w:cs="Times New Roman"/>
          <w:sz w:val="24"/>
          <w:szCs w:val="24"/>
        </w:rPr>
        <w:t xml:space="preserve"> and transplant </w:t>
      </w:r>
      <w:r w:rsidR="003F441A" w:rsidRPr="005D6C4A">
        <w:rPr>
          <w:rFonts w:ascii="Times New Roman" w:eastAsia="Times New Roman" w:hAnsi="Times New Roman" w:cs="Times New Roman"/>
          <w:sz w:val="24"/>
          <w:szCs w:val="24"/>
        </w:rPr>
        <w:t xml:space="preserve">on bacterial community. </w:t>
      </w:r>
      <w:r w:rsidR="00BC3342">
        <w:rPr>
          <w:rFonts w:ascii="Times New Roman" w:eastAsia="Times New Roman" w:hAnsi="Times New Roman" w:cs="Times New Roman"/>
          <w:sz w:val="24"/>
          <w:szCs w:val="24"/>
        </w:rPr>
        <w:t xml:space="preserve">PERMDISP implemented in PRIMER E was used to test for significant differences in bacterial community </w:t>
      </w:r>
      <w:r w:rsidR="00BC3342" w:rsidRPr="00E85E87">
        <w:rPr>
          <w:rFonts w:ascii="Times New Roman" w:eastAsia="Times New Roman" w:hAnsi="Times New Roman" w:cs="Times New Roman"/>
          <w:sz w:val="24"/>
          <w:szCs w:val="24"/>
        </w:rPr>
        <w:t xml:space="preserve">dispersion. </w:t>
      </w:r>
      <w:r w:rsidR="00693CB3" w:rsidRPr="00E85E87">
        <w:rPr>
          <w:rFonts w:ascii="Times New Roman" w:eastAsia="Times New Roman" w:hAnsi="Times New Roman" w:cs="Times New Roman"/>
          <w:sz w:val="24"/>
          <w:szCs w:val="24"/>
        </w:rPr>
        <w:t xml:space="preserve">The Chao1 </w:t>
      </w:r>
      <w:r w:rsidR="00693CB3" w:rsidRPr="00E85E87">
        <w:rPr>
          <w:rFonts w:ascii="Times New Roman" w:hAnsi="Times New Roman" w:cs="Times New Roman"/>
          <w:sz w:val="24"/>
          <w:szCs w:val="24"/>
        </w:rPr>
        <w:t xml:space="preserve">index </w:t>
      </w:r>
      <w:commentRangeStart w:id="131"/>
      <w:r w:rsidR="00693CB3" w:rsidRPr="00E85E87">
        <w:rPr>
          <w:rFonts w:ascii="Times New Roman" w:hAnsi="Times New Roman" w:cs="Times New Roman"/>
          <w:sz w:val="24"/>
          <w:szCs w:val="24"/>
        </w:rPr>
        <w:fldChar w:fldCharType="begin"/>
      </w:r>
      <w:r w:rsidR="00693CB3" w:rsidRPr="00E85E87">
        <w:rPr>
          <w:rFonts w:ascii="Times New Roman" w:hAnsi="Times New Roman" w:cs="Times New Roman"/>
          <w:sz w:val="24"/>
          <w:szCs w:val="24"/>
        </w:rPr>
        <w:instrText xml:space="preserve"> ADDIN EN.CITE &lt;EndNote&gt;&lt;Cite&gt;&lt;Author&gt;Chao&lt;/Author&gt;&lt;Year&gt;1984&lt;/Year&gt;&lt;RecNum&gt;339&lt;/RecNum&gt;&lt;DisplayText&gt;(Chao 1984)&lt;/DisplayText&gt;&lt;record&gt;&lt;rec-number&gt;339&lt;/rec-number&gt;&lt;foreign-keys&gt;&lt;key app="EN" db-id="dfzpdx0940p2fqeexzlpppe459ap5ddtwte9" timestamp="1467758672"&gt;339&lt;/key&gt;&lt;/foreign-keys&gt;&lt;ref-type name="Journal Article"&gt;17&lt;/ref-type&gt;&lt;contributors&gt;&lt;authors&gt;&lt;author&gt;Chao, A.&lt;/author&gt;&lt;/authors&gt;&lt;/contributors&gt;&lt;auth-address&gt;CHAO, A (reprint author), NATL TSING HUA UNIV,INST APPL MATH,HSIN CHU,TAIWAN.&lt;/auth-address&gt;&lt;titles&gt;&lt;title&gt;Nonparametric-estimation of the number of classes in a population&lt;/title&gt;&lt;secondary-title&gt;Scandinavian Journal of Statistics&lt;/secondary-title&gt;&lt;alt-title&gt;Scand. J. Stat.&lt;/alt-title&gt;&lt;/titles&gt;&lt;pages&gt;265-270&lt;/pages&gt;&lt;volume&gt;11&lt;/volume&gt;&lt;number&gt;4&lt;/number&gt;&lt;keywords&gt;&lt;keyword&gt;Mathematics&lt;/keyword&gt;&lt;/keywords&gt;&lt;dates&gt;&lt;year&gt;1984&lt;/year&gt;&lt;/dates&gt;&lt;isbn&gt;0303-6898&lt;/isbn&gt;&lt;accession-num&gt;WOS:A1984AJZ6300006&lt;/accession-num&gt;&lt;work-type&gt;Article&lt;/work-type&gt;&lt;urls&gt;&lt;related-urls&gt;&lt;url&gt;&amp;lt;Go to ISI&amp;gt;://WOS:A1984AJZ6300006&lt;/url&gt;&lt;/related-urls&gt;&lt;/urls&gt;&lt;language&gt;English&lt;/language&gt;&lt;/record&gt;&lt;/Cite&gt;&lt;/EndNote&gt;</w:instrText>
      </w:r>
      <w:r w:rsidR="00693CB3" w:rsidRPr="00E85E87">
        <w:rPr>
          <w:rFonts w:ascii="Times New Roman" w:hAnsi="Times New Roman" w:cs="Times New Roman"/>
          <w:sz w:val="24"/>
          <w:szCs w:val="24"/>
        </w:rPr>
        <w:fldChar w:fldCharType="separate"/>
      </w:r>
      <w:r w:rsidR="00693CB3" w:rsidRPr="00E85E87">
        <w:rPr>
          <w:rFonts w:ascii="Times New Roman" w:hAnsi="Times New Roman" w:cs="Times New Roman"/>
          <w:noProof/>
          <w:sz w:val="24"/>
          <w:szCs w:val="24"/>
        </w:rPr>
        <w:t>(Chao 1984)</w:t>
      </w:r>
      <w:r w:rsidR="00693CB3" w:rsidRPr="00E85E87">
        <w:rPr>
          <w:rFonts w:ascii="Times New Roman" w:hAnsi="Times New Roman" w:cs="Times New Roman"/>
          <w:sz w:val="24"/>
          <w:szCs w:val="24"/>
        </w:rPr>
        <w:fldChar w:fldCharType="end"/>
      </w:r>
      <w:commentRangeEnd w:id="131"/>
      <w:r w:rsidR="00E643C1" w:rsidRPr="00E85E87">
        <w:rPr>
          <w:rStyle w:val="CommentReference"/>
          <w:rFonts w:ascii="Times New Roman" w:hAnsi="Times New Roman" w:cs="Times New Roman"/>
          <w:sz w:val="24"/>
          <w:szCs w:val="24"/>
        </w:rPr>
        <w:commentReference w:id="131"/>
      </w:r>
      <w:r w:rsidR="00693CB3" w:rsidRPr="00E85E87">
        <w:rPr>
          <w:rFonts w:ascii="Times New Roman" w:hAnsi="Times New Roman" w:cs="Times New Roman"/>
          <w:sz w:val="24"/>
          <w:szCs w:val="24"/>
        </w:rPr>
        <w:t xml:space="preserve"> </w:t>
      </w:r>
      <w:r w:rsidR="002F5E05" w:rsidRPr="00E85E87">
        <w:rPr>
          <w:rFonts w:ascii="Times New Roman" w:hAnsi="Times New Roman" w:cs="Times New Roman"/>
          <w:sz w:val="24"/>
          <w:szCs w:val="24"/>
        </w:rPr>
        <w:t xml:space="preserve">was used </w:t>
      </w:r>
      <w:r w:rsidR="00693CB3" w:rsidRPr="00E85E87">
        <w:rPr>
          <w:rFonts w:ascii="Times New Roman" w:hAnsi="Times New Roman" w:cs="Times New Roman"/>
          <w:sz w:val="24"/>
          <w:szCs w:val="24"/>
        </w:rPr>
        <w:t>to estimate the richness of bacterial taxa for each sample.  Chao1 richness was compared using t-tests.</w:t>
      </w:r>
      <w:r w:rsidR="00693CB3">
        <w:rPr>
          <w:rFonts w:ascii="Times New Roman" w:hAnsi="Times New Roman"/>
        </w:rPr>
        <w:t xml:space="preserve"> </w:t>
      </w:r>
    </w:p>
    <w:p w14:paraId="45D68EB1" w14:textId="09EA63CD" w:rsidR="002E0CAC" w:rsidRPr="005D6C4A" w:rsidRDefault="004C6B0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ab/>
      </w:r>
      <w:moveFromRangeStart w:id="133" w:author="Mary O'Connor" w:date="2018-04-03T15:43:00Z" w:name="move384389522"/>
      <w:moveFrom w:id="134" w:author="Mary O'Connor" w:date="2018-04-03T15:43:00Z">
        <w:r w:rsidR="003F441A" w:rsidRPr="005D6C4A" w:rsidDel="00BF2035">
          <w:rPr>
            <w:rFonts w:ascii="Times New Roman" w:eastAsia="Times New Roman" w:hAnsi="Times New Roman" w:cs="Times New Roman"/>
            <w:sz w:val="24"/>
            <w:szCs w:val="24"/>
          </w:rPr>
          <w:t xml:space="preserve">We compared epifaunal </w:t>
        </w:r>
        <w:r w:rsidR="005601E1" w:rsidRPr="005D6C4A" w:rsidDel="00BF2035">
          <w:rPr>
            <w:rFonts w:ascii="Times New Roman" w:eastAsia="Times New Roman" w:hAnsi="Times New Roman" w:cs="Times New Roman"/>
            <w:sz w:val="24"/>
            <w:szCs w:val="24"/>
          </w:rPr>
          <w:t xml:space="preserve">invertebrate </w:t>
        </w:r>
        <w:r w:rsidR="003F441A" w:rsidRPr="005D6C4A" w:rsidDel="00BF2035">
          <w:rPr>
            <w:rFonts w:ascii="Times New Roman" w:eastAsia="Times New Roman" w:hAnsi="Times New Roman" w:cs="Times New Roman"/>
            <w:sz w:val="24"/>
            <w:szCs w:val="24"/>
          </w:rPr>
          <w:t xml:space="preserve">abundance between edge and interior plots </w:t>
        </w:r>
        <w:r w:rsidR="00C47A9E" w:rsidRPr="005D6C4A" w:rsidDel="00BF2035">
          <w:rPr>
            <w:rFonts w:ascii="Times New Roman" w:eastAsia="Times New Roman" w:hAnsi="Times New Roman" w:cs="Times New Roman"/>
            <w:sz w:val="24"/>
            <w:szCs w:val="24"/>
          </w:rPr>
          <w:t>with ANOVA fit using a linear model</w:t>
        </w:r>
        <w:r w:rsidR="003F441A" w:rsidRPr="005D6C4A" w:rsidDel="00BF2035">
          <w:rPr>
            <w:rFonts w:ascii="Times New Roman" w:eastAsia="Times New Roman" w:hAnsi="Times New Roman" w:cs="Times New Roman"/>
            <w:sz w:val="24"/>
            <w:szCs w:val="24"/>
          </w:rPr>
          <w:t xml:space="preserve">. We used NMDS plots to visualize invertebrate community </w:t>
        </w:r>
        <w:r w:rsidRPr="005D6C4A" w:rsidDel="00BF2035">
          <w:rPr>
            <w:rFonts w:ascii="Times New Roman" w:eastAsia="Times New Roman" w:hAnsi="Times New Roman" w:cs="Times New Roman"/>
            <w:sz w:val="24"/>
            <w:szCs w:val="24"/>
          </w:rPr>
          <w:t>based on</w:t>
        </w:r>
        <w:r w:rsidR="00693CB3" w:rsidDel="00BF2035">
          <w:rPr>
            <w:rFonts w:ascii="Times New Roman" w:eastAsia="Times New Roman" w:hAnsi="Times New Roman" w:cs="Times New Roman"/>
            <w:sz w:val="24"/>
            <w:szCs w:val="24"/>
          </w:rPr>
          <w:t xml:space="preserve"> Bray-C</w:t>
        </w:r>
        <w:r w:rsidR="003F441A" w:rsidRPr="005D6C4A" w:rsidDel="00BF2035">
          <w:rPr>
            <w:rFonts w:ascii="Times New Roman" w:eastAsia="Times New Roman" w:hAnsi="Times New Roman" w:cs="Times New Roman"/>
            <w:sz w:val="24"/>
            <w:szCs w:val="24"/>
          </w:rPr>
          <w:t>urtis dis</w:t>
        </w:r>
        <w:r w:rsidR="00C47A9E" w:rsidRPr="005D6C4A" w:rsidDel="00BF2035">
          <w:rPr>
            <w:rFonts w:ascii="Times New Roman" w:eastAsia="Times New Roman" w:hAnsi="Times New Roman" w:cs="Times New Roman"/>
            <w:sz w:val="24"/>
            <w:szCs w:val="24"/>
          </w:rPr>
          <w:t>similarity</w:t>
        </w:r>
        <w:r w:rsidR="003F441A" w:rsidRPr="005D6C4A" w:rsidDel="00BF2035">
          <w:rPr>
            <w:rFonts w:ascii="Times New Roman" w:eastAsia="Times New Roman" w:hAnsi="Times New Roman" w:cs="Times New Roman"/>
            <w:sz w:val="24"/>
            <w:szCs w:val="24"/>
          </w:rPr>
          <w:t>. Invertebrate community data was analyzed in the Vegan 2.3-4 packag</w:t>
        </w:r>
        <w:r w:rsidR="00BC3342" w:rsidDel="00BF2035">
          <w:rPr>
            <w:rFonts w:ascii="Times New Roman" w:eastAsia="Times New Roman" w:hAnsi="Times New Roman" w:cs="Times New Roman"/>
            <w:sz w:val="24"/>
            <w:szCs w:val="24"/>
          </w:rPr>
          <w:t xml:space="preserve">e in R (Okansen et al. 2016). </w:t>
        </w:r>
        <w:r w:rsidR="003F441A" w:rsidRPr="005D6C4A" w:rsidDel="00BF2035">
          <w:rPr>
            <w:rFonts w:ascii="Times New Roman" w:eastAsia="Times New Roman" w:hAnsi="Times New Roman" w:cs="Times New Roman"/>
            <w:sz w:val="24"/>
            <w:szCs w:val="24"/>
          </w:rPr>
          <w:t xml:space="preserve">PERMANOVA was used to test the effect of </w:t>
        </w:r>
        <w:r w:rsidR="00C47A9E" w:rsidRPr="005D6C4A" w:rsidDel="00BF2035">
          <w:rPr>
            <w:rFonts w:ascii="Times New Roman" w:eastAsia="Times New Roman" w:hAnsi="Times New Roman" w:cs="Times New Roman"/>
            <w:i/>
            <w:sz w:val="24"/>
            <w:szCs w:val="24"/>
          </w:rPr>
          <w:t>Smithora</w:t>
        </w:r>
        <w:r w:rsidR="00C47A9E" w:rsidRPr="005D6C4A" w:rsidDel="00BF2035">
          <w:rPr>
            <w:rFonts w:ascii="Times New Roman" w:eastAsia="Times New Roman" w:hAnsi="Times New Roman" w:cs="Times New Roman"/>
            <w:sz w:val="24"/>
            <w:szCs w:val="24"/>
          </w:rPr>
          <w:t>, Location</w:t>
        </w:r>
        <w:r w:rsidR="003F441A" w:rsidRPr="005D6C4A" w:rsidDel="00BF2035">
          <w:rPr>
            <w:rFonts w:ascii="Times New Roman" w:eastAsia="Times New Roman" w:hAnsi="Times New Roman" w:cs="Times New Roman"/>
            <w:sz w:val="24"/>
            <w:szCs w:val="24"/>
          </w:rPr>
          <w:t xml:space="preserve"> (edge vs. interior)</w:t>
        </w:r>
        <w:r w:rsidR="00C47A9E" w:rsidRPr="005D6C4A" w:rsidDel="00BF2035">
          <w:rPr>
            <w:rFonts w:ascii="Times New Roman" w:eastAsia="Times New Roman" w:hAnsi="Times New Roman" w:cs="Times New Roman"/>
            <w:sz w:val="24"/>
            <w:szCs w:val="24"/>
          </w:rPr>
          <w:t>, and month (</w:t>
        </w:r>
        <w:commentRangeStart w:id="135"/>
        <w:commentRangeStart w:id="136"/>
        <w:r w:rsidR="00C47A9E" w:rsidRPr="005D6C4A" w:rsidDel="00BF2035">
          <w:rPr>
            <w:rFonts w:ascii="Times New Roman" w:eastAsia="Times New Roman" w:hAnsi="Times New Roman" w:cs="Times New Roman"/>
            <w:sz w:val="24"/>
            <w:szCs w:val="24"/>
          </w:rPr>
          <w:t>June vs July)</w:t>
        </w:r>
        <w:commentRangeEnd w:id="135"/>
        <w:r w:rsidR="00E643C1" w:rsidDel="00BF2035">
          <w:rPr>
            <w:rStyle w:val="CommentReference"/>
          </w:rPr>
          <w:commentReference w:id="135"/>
        </w:r>
        <w:commentRangeEnd w:id="136"/>
        <w:r w:rsidR="00D51FE6" w:rsidDel="00BF2035">
          <w:rPr>
            <w:rStyle w:val="CommentReference"/>
          </w:rPr>
          <w:commentReference w:id="136"/>
        </w:r>
        <w:r w:rsidR="003F441A" w:rsidRPr="005D6C4A" w:rsidDel="00BF2035">
          <w:rPr>
            <w:rFonts w:ascii="Times New Roman" w:eastAsia="Times New Roman" w:hAnsi="Times New Roman" w:cs="Times New Roman"/>
            <w:sz w:val="24"/>
            <w:szCs w:val="24"/>
          </w:rPr>
          <w:t xml:space="preserve"> on invertebrate communities.</w:t>
        </w:r>
      </w:moveFrom>
      <w:moveFromRangeEnd w:id="133"/>
      <w:r w:rsidR="003F441A" w:rsidRPr="005D6C4A">
        <w:rPr>
          <w:rFonts w:ascii="Times New Roman" w:eastAsia="Times New Roman" w:hAnsi="Times New Roman" w:cs="Times New Roman"/>
          <w:sz w:val="24"/>
          <w:szCs w:val="24"/>
        </w:rPr>
        <w:t xml:space="preserve"> </w:t>
      </w:r>
    </w:p>
    <w:p w14:paraId="532D0127" w14:textId="77777777" w:rsidR="002E0CAC" w:rsidRPr="005D6C4A" w:rsidRDefault="002E0CAC" w:rsidP="00B44EE3">
      <w:pPr>
        <w:pStyle w:val="Normal1"/>
        <w:spacing w:line="480" w:lineRule="auto"/>
        <w:rPr>
          <w:rFonts w:ascii="Times New Roman" w:eastAsia="Times New Roman" w:hAnsi="Times New Roman" w:cs="Times New Roman"/>
          <w:sz w:val="24"/>
          <w:szCs w:val="24"/>
        </w:rPr>
      </w:pPr>
    </w:p>
    <w:p w14:paraId="009221BE" w14:textId="77777777" w:rsidR="002E0CAC" w:rsidRPr="005D6C4A" w:rsidRDefault="003F441A" w:rsidP="00B44EE3">
      <w:pPr>
        <w:pStyle w:val="Normal1"/>
        <w:spacing w:line="480" w:lineRule="auto"/>
        <w:rPr>
          <w:rFonts w:ascii="Times New Roman" w:eastAsia="Times New Roman" w:hAnsi="Times New Roman" w:cs="Times New Roman"/>
          <w:b/>
          <w:sz w:val="24"/>
          <w:szCs w:val="24"/>
        </w:rPr>
      </w:pPr>
      <w:r w:rsidRPr="005D6C4A">
        <w:rPr>
          <w:rFonts w:ascii="Times New Roman" w:eastAsia="Times New Roman" w:hAnsi="Times New Roman" w:cs="Times New Roman"/>
          <w:b/>
          <w:sz w:val="24"/>
          <w:szCs w:val="24"/>
        </w:rPr>
        <w:t>3. Results</w:t>
      </w:r>
    </w:p>
    <w:p w14:paraId="01253112" w14:textId="460E8306"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3.1 </w:t>
      </w:r>
      <w:r w:rsidR="001D5B77">
        <w:rPr>
          <w:rFonts w:ascii="Times New Roman" w:eastAsia="Times New Roman" w:hAnsi="Times New Roman" w:cs="Times New Roman"/>
          <w:sz w:val="24"/>
          <w:szCs w:val="24"/>
        </w:rPr>
        <w:t xml:space="preserve">Spatial patterns in </w:t>
      </w:r>
      <w:proofErr w:type="spellStart"/>
      <w:r w:rsidR="001D5B77">
        <w:rPr>
          <w:rFonts w:ascii="Times New Roman" w:eastAsia="Times New Roman" w:hAnsi="Times New Roman" w:cs="Times New Roman"/>
          <w:sz w:val="24"/>
          <w:szCs w:val="24"/>
        </w:rPr>
        <w:t>epibiota</w:t>
      </w:r>
      <w:proofErr w:type="spellEnd"/>
      <w:r w:rsidR="001D5B77">
        <w:rPr>
          <w:rFonts w:ascii="Times New Roman" w:eastAsia="Times New Roman" w:hAnsi="Times New Roman" w:cs="Times New Roman"/>
          <w:sz w:val="24"/>
          <w:szCs w:val="24"/>
        </w:rPr>
        <w:t xml:space="preserve"> between meadow edge and interior</w:t>
      </w:r>
      <w:r w:rsidR="00AF1893">
        <w:rPr>
          <w:rFonts w:ascii="Times New Roman" w:eastAsia="Times New Roman" w:hAnsi="Times New Roman" w:cs="Times New Roman"/>
          <w:sz w:val="24"/>
          <w:szCs w:val="24"/>
        </w:rPr>
        <w:t xml:space="preserve"> </w:t>
      </w:r>
    </w:p>
    <w:p w14:paraId="3CD5BA6E" w14:textId="38E0A11F" w:rsidR="001B1CBB" w:rsidRPr="005D6C4A" w:rsidRDefault="00CC1F4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Across eight sites at the landward side of the Choked Pass eelgrass meadow</w:t>
      </w:r>
      <w:r w:rsidR="00E477BB" w:rsidRPr="005D6C4A">
        <w:rPr>
          <w:rFonts w:ascii="Times New Roman" w:eastAsia="Times New Roman" w:hAnsi="Times New Roman" w:cs="Times New Roman"/>
          <w:sz w:val="24"/>
          <w:szCs w:val="24"/>
        </w:rPr>
        <w:t xml:space="preserve"> (Figure 1)</w:t>
      </w:r>
      <w:r w:rsidR="003F441A" w:rsidRPr="005D6C4A">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i/>
          <w:sz w:val="24"/>
          <w:szCs w:val="24"/>
        </w:rPr>
        <w:t>S</w:t>
      </w:r>
      <w:r w:rsidR="001D5B77">
        <w:rPr>
          <w:rFonts w:ascii="Times New Roman" w:eastAsia="Times New Roman" w:hAnsi="Times New Roman" w:cs="Times New Roman"/>
          <w:i/>
          <w:sz w:val="24"/>
          <w:szCs w:val="24"/>
        </w:rPr>
        <w:t xml:space="preserve">. </w:t>
      </w:r>
      <w:proofErr w:type="spellStart"/>
      <w:r w:rsidR="001D5B77">
        <w:rPr>
          <w:rFonts w:ascii="Times New Roman" w:eastAsia="Times New Roman" w:hAnsi="Times New Roman" w:cs="Times New Roman"/>
          <w:i/>
          <w:sz w:val="24"/>
          <w:szCs w:val="24"/>
        </w:rPr>
        <w:t>naiadum</w:t>
      </w:r>
      <w:proofErr w:type="spellEnd"/>
      <w:r w:rsidR="001D5B77">
        <w:rPr>
          <w:rFonts w:ascii="Times New Roman" w:eastAsia="Times New Roman" w:hAnsi="Times New Roman" w:cs="Times New Roman"/>
          <w:i/>
          <w:sz w:val="24"/>
          <w:szCs w:val="24"/>
        </w:rPr>
        <w:t xml:space="preserve"> </w:t>
      </w:r>
      <w:r w:rsidR="003F441A" w:rsidRPr="005D6C4A">
        <w:rPr>
          <w:rFonts w:ascii="Times New Roman" w:eastAsia="Times New Roman" w:hAnsi="Times New Roman" w:cs="Times New Roman"/>
          <w:sz w:val="24"/>
          <w:szCs w:val="24"/>
        </w:rPr>
        <w:t>presence and abundance on eelgrass shoots varied strongly from</w:t>
      </w:r>
      <w:r w:rsidR="00074E5B" w:rsidRPr="005D6C4A">
        <w:rPr>
          <w:rFonts w:ascii="Times New Roman" w:eastAsia="Times New Roman" w:hAnsi="Times New Roman" w:cs="Times New Roman"/>
          <w:sz w:val="24"/>
          <w:szCs w:val="24"/>
        </w:rPr>
        <w:t xml:space="preserve"> site to site</w:t>
      </w:r>
      <w:r w:rsidR="00E477BB" w:rsidRPr="005D6C4A">
        <w:rPr>
          <w:rFonts w:ascii="Times New Roman" w:eastAsia="Times New Roman" w:hAnsi="Times New Roman" w:cs="Times New Roman"/>
          <w:sz w:val="24"/>
          <w:szCs w:val="24"/>
        </w:rPr>
        <w:t xml:space="preserve">, and there was a significant difference in </w:t>
      </w:r>
      <w:r w:rsidR="001D5B77" w:rsidRPr="005D6C4A">
        <w:rPr>
          <w:rFonts w:ascii="Times New Roman" w:eastAsia="Times New Roman" w:hAnsi="Times New Roman" w:cs="Times New Roman"/>
          <w:i/>
          <w:sz w:val="24"/>
          <w:szCs w:val="24"/>
        </w:rPr>
        <w:t>S</w:t>
      </w:r>
      <w:r w:rsidR="001D5B77">
        <w:rPr>
          <w:rFonts w:ascii="Times New Roman" w:eastAsia="Times New Roman" w:hAnsi="Times New Roman" w:cs="Times New Roman"/>
          <w:i/>
          <w:sz w:val="24"/>
          <w:szCs w:val="24"/>
        </w:rPr>
        <w:t xml:space="preserve">. </w:t>
      </w:r>
      <w:proofErr w:type="spellStart"/>
      <w:r w:rsidR="001D5B77">
        <w:rPr>
          <w:rFonts w:ascii="Times New Roman" w:eastAsia="Times New Roman" w:hAnsi="Times New Roman" w:cs="Times New Roman"/>
          <w:i/>
          <w:sz w:val="24"/>
          <w:szCs w:val="24"/>
        </w:rPr>
        <w:t>naiadum</w:t>
      </w:r>
      <w:proofErr w:type="spellEnd"/>
      <w:r w:rsidR="00E477BB" w:rsidRPr="005D6C4A">
        <w:rPr>
          <w:rFonts w:ascii="Times New Roman" w:eastAsia="Times New Roman" w:hAnsi="Times New Roman" w:cs="Times New Roman"/>
          <w:sz w:val="24"/>
          <w:szCs w:val="24"/>
        </w:rPr>
        <w:t xml:space="preserve"> abundance on </w:t>
      </w:r>
      <w:r w:rsidR="00E477BB" w:rsidRPr="005D6C4A">
        <w:rPr>
          <w:rFonts w:ascii="Times New Roman" w:eastAsia="Times New Roman" w:hAnsi="Times New Roman" w:cs="Times New Roman"/>
          <w:i/>
          <w:sz w:val="24"/>
          <w:szCs w:val="24"/>
        </w:rPr>
        <w:t>Z. marina</w:t>
      </w:r>
      <w:r w:rsidR="00E477BB" w:rsidRPr="005D6C4A">
        <w:rPr>
          <w:rFonts w:ascii="Times New Roman" w:eastAsia="Times New Roman" w:hAnsi="Times New Roman" w:cs="Times New Roman"/>
          <w:sz w:val="24"/>
          <w:szCs w:val="24"/>
        </w:rPr>
        <w:t xml:space="preserve"> between meadow edge</w:t>
      </w:r>
      <w:r w:rsidR="00AF6CAC">
        <w:rPr>
          <w:rFonts w:ascii="Times New Roman" w:eastAsia="Times New Roman" w:hAnsi="Times New Roman" w:cs="Times New Roman"/>
          <w:sz w:val="24"/>
          <w:szCs w:val="24"/>
        </w:rPr>
        <w:t xml:space="preserve"> </w:t>
      </w:r>
      <w:r w:rsidR="00E477BB" w:rsidRPr="005D6C4A">
        <w:rPr>
          <w:rFonts w:ascii="Times New Roman" w:eastAsia="Times New Roman" w:hAnsi="Times New Roman" w:cs="Times New Roman"/>
          <w:sz w:val="24"/>
          <w:szCs w:val="24"/>
        </w:rPr>
        <w:t xml:space="preserve">and interior sites (Figure 1C, </w:t>
      </w:r>
      <w:r w:rsidR="00D51F06" w:rsidRPr="005D6C4A">
        <w:rPr>
          <w:rFonts w:ascii="Times New Roman" w:eastAsia="Times New Roman" w:hAnsi="Times New Roman" w:cs="Times New Roman"/>
          <w:sz w:val="24"/>
          <w:szCs w:val="24"/>
        </w:rPr>
        <w:t xml:space="preserve">two-way ANOVA: site type (interior vs edge): F = 63.46, </w:t>
      </w:r>
      <w:proofErr w:type="spellStart"/>
      <w:r w:rsidR="00D51F06" w:rsidRPr="005D6C4A">
        <w:rPr>
          <w:rFonts w:ascii="Times New Roman" w:eastAsia="Times New Roman" w:hAnsi="Times New Roman" w:cs="Times New Roman"/>
          <w:sz w:val="24"/>
          <w:szCs w:val="24"/>
        </w:rPr>
        <w:t>df</w:t>
      </w:r>
      <w:proofErr w:type="spellEnd"/>
      <w:r w:rsidR="00D51F06" w:rsidRPr="005D6C4A">
        <w:rPr>
          <w:rFonts w:ascii="Times New Roman" w:eastAsia="Times New Roman" w:hAnsi="Times New Roman" w:cs="Times New Roman"/>
          <w:sz w:val="24"/>
          <w:szCs w:val="24"/>
        </w:rPr>
        <w:t xml:space="preserve"> = 1, p = &lt; 0.001; </w:t>
      </w:r>
      <w:r w:rsidR="00255EA8">
        <w:rPr>
          <w:rFonts w:ascii="Times New Roman" w:eastAsia="Times New Roman" w:hAnsi="Times New Roman" w:cs="Times New Roman"/>
          <w:sz w:val="24"/>
          <w:szCs w:val="24"/>
        </w:rPr>
        <w:t>s</w:t>
      </w:r>
      <w:r w:rsidR="00D51F06" w:rsidRPr="005D6C4A">
        <w:rPr>
          <w:rFonts w:ascii="Times New Roman" w:eastAsia="Times New Roman" w:hAnsi="Times New Roman" w:cs="Times New Roman"/>
          <w:sz w:val="24"/>
          <w:szCs w:val="24"/>
        </w:rPr>
        <w:t xml:space="preserve">ite: F = 8.06, </w:t>
      </w:r>
      <w:proofErr w:type="spellStart"/>
      <w:r w:rsidR="00D51F06" w:rsidRPr="005D6C4A">
        <w:rPr>
          <w:rFonts w:ascii="Times New Roman" w:eastAsia="Times New Roman" w:hAnsi="Times New Roman" w:cs="Times New Roman"/>
          <w:sz w:val="24"/>
          <w:szCs w:val="24"/>
        </w:rPr>
        <w:t>df</w:t>
      </w:r>
      <w:proofErr w:type="spellEnd"/>
      <w:r w:rsidR="00D51F06" w:rsidRPr="005D6C4A">
        <w:rPr>
          <w:rFonts w:ascii="Times New Roman" w:eastAsia="Times New Roman" w:hAnsi="Times New Roman" w:cs="Times New Roman"/>
          <w:sz w:val="24"/>
          <w:szCs w:val="24"/>
        </w:rPr>
        <w:t xml:space="preserve"> = 6, p = &lt; 0.001, residuals: </w:t>
      </w:r>
      <w:proofErr w:type="spellStart"/>
      <w:r w:rsidR="00D51F06" w:rsidRPr="005D6C4A">
        <w:rPr>
          <w:rFonts w:ascii="Times New Roman" w:eastAsia="Times New Roman" w:hAnsi="Times New Roman" w:cs="Times New Roman"/>
          <w:sz w:val="24"/>
          <w:szCs w:val="24"/>
        </w:rPr>
        <w:t>df</w:t>
      </w:r>
      <w:proofErr w:type="spellEnd"/>
      <w:r w:rsidR="00D51F06" w:rsidRPr="005D6C4A">
        <w:rPr>
          <w:rFonts w:ascii="Times New Roman" w:eastAsia="Times New Roman" w:hAnsi="Times New Roman" w:cs="Times New Roman"/>
          <w:sz w:val="24"/>
          <w:szCs w:val="24"/>
        </w:rPr>
        <w:t xml:space="preserve"> = 108</w:t>
      </w:r>
      <w:r w:rsidRPr="005D6C4A">
        <w:rPr>
          <w:rFonts w:ascii="Times New Roman" w:eastAsia="Times New Roman" w:hAnsi="Times New Roman" w:cs="Times New Roman"/>
          <w:sz w:val="24"/>
          <w:szCs w:val="24"/>
        </w:rPr>
        <w:t>)</w:t>
      </w:r>
      <w:r w:rsidR="003F441A" w:rsidRPr="005D6C4A">
        <w:rPr>
          <w:rFonts w:ascii="Times New Roman" w:eastAsia="Times New Roman" w:hAnsi="Times New Roman" w:cs="Times New Roman"/>
          <w:sz w:val="24"/>
          <w:szCs w:val="24"/>
        </w:rPr>
        <w:t xml:space="preserve">. </w:t>
      </w:r>
    </w:p>
    <w:p w14:paraId="3CC73199" w14:textId="50846602" w:rsidR="00B663DD" w:rsidRPr="005D6C4A" w:rsidRDefault="00AF1893"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3471F" w:rsidRPr="005D6C4A">
        <w:rPr>
          <w:rFonts w:ascii="Times New Roman" w:eastAsia="Times New Roman" w:hAnsi="Times New Roman" w:cs="Times New Roman"/>
          <w:sz w:val="24"/>
          <w:szCs w:val="24"/>
        </w:rPr>
        <w:t>Additional, plot-scale sampling</w:t>
      </w:r>
      <w:r w:rsidR="004C6B0A" w:rsidRPr="005D6C4A">
        <w:rPr>
          <w:rFonts w:ascii="Times New Roman" w:eastAsia="Times New Roman" w:hAnsi="Times New Roman" w:cs="Times New Roman"/>
          <w:sz w:val="24"/>
          <w:szCs w:val="24"/>
        </w:rPr>
        <w:t xml:space="preserve"> at</w:t>
      </w:r>
      <w:r w:rsidR="00557A0B" w:rsidRPr="005D6C4A">
        <w:rPr>
          <w:rFonts w:ascii="Times New Roman" w:eastAsia="Times New Roman" w:hAnsi="Times New Roman" w:cs="Times New Roman"/>
          <w:sz w:val="24"/>
          <w:szCs w:val="24"/>
        </w:rPr>
        <w:t xml:space="preserve"> the </w:t>
      </w:r>
      <w:commentRangeStart w:id="137"/>
      <w:commentRangeStart w:id="138"/>
      <w:r w:rsidR="00557A0B" w:rsidRPr="005D6C4A">
        <w:rPr>
          <w:rFonts w:ascii="Times New Roman" w:eastAsia="Times New Roman" w:hAnsi="Times New Roman" w:cs="Times New Roman"/>
          <w:sz w:val="24"/>
          <w:szCs w:val="24"/>
        </w:rPr>
        <w:t>W</w:t>
      </w:r>
      <w:r w:rsidR="00663253">
        <w:rPr>
          <w:rFonts w:ascii="Times New Roman" w:eastAsia="Times New Roman" w:hAnsi="Times New Roman" w:cs="Times New Roman"/>
          <w:sz w:val="24"/>
          <w:szCs w:val="24"/>
        </w:rPr>
        <w:t xml:space="preserve">F edge and interior </w:t>
      </w:r>
      <w:r w:rsidR="00557A0B" w:rsidRPr="005D6C4A">
        <w:rPr>
          <w:rFonts w:ascii="Times New Roman" w:eastAsia="Times New Roman" w:hAnsi="Times New Roman" w:cs="Times New Roman"/>
          <w:sz w:val="24"/>
          <w:szCs w:val="24"/>
        </w:rPr>
        <w:t>site</w:t>
      </w:r>
      <w:commentRangeEnd w:id="137"/>
      <w:r w:rsidR="00663253">
        <w:rPr>
          <w:rFonts w:ascii="Times New Roman" w:eastAsia="Times New Roman" w:hAnsi="Times New Roman" w:cs="Times New Roman"/>
          <w:sz w:val="24"/>
          <w:szCs w:val="24"/>
        </w:rPr>
        <w:t>s</w:t>
      </w:r>
      <w:r w:rsidR="00255EA8">
        <w:rPr>
          <w:rStyle w:val="CommentReference"/>
        </w:rPr>
        <w:commentReference w:id="137"/>
      </w:r>
      <w:commentRangeEnd w:id="138"/>
      <w:r w:rsidR="00593757">
        <w:rPr>
          <w:rStyle w:val="CommentReference"/>
        </w:rPr>
        <w:commentReference w:id="138"/>
      </w:r>
      <w:r w:rsidR="00557A0B" w:rsidRPr="005D6C4A">
        <w:rPr>
          <w:rFonts w:ascii="Times New Roman" w:eastAsia="Times New Roman" w:hAnsi="Times New Roman" w:cs="Times New Roman"/>
          <w:sz w:val="24"/>
          <w:szCs w:val="24"/>
        </w:rPr>
        <w:t xml:space="preserve">, where the experiment was conducted, revealed similar patterns </w:t>
      </w:r>
      <w:r w:rsidR="004C6B0A" w:rsidRPr="005D6C4A">
        <w:rPr>
          <w:rFonts w:ascii="Times New Roman" w:eastAsia="Times New Roman" w:hAnsi="Times New Roman" w:cs="Times New Roman"/>
          <w:sz w:val="24"/>
          <w:szCs w:val="24"/>
        </w:rPr>
        <w:t xml:space="preserve">of high </w:t>
      </w:r>
      <w:r w:rsidR="00593757" w:rsidRPr="005D6C4A">
        <w:rPr>
          <w:rFonts w:ascii="Times New Roman" w:eastAsia="Times New Roman" w:hAnsi="Times New Roman" w:cs="Times New Roman"/>
          <w:i/>
          <w:sz w:val="24"/>
          <w:szCs w:val="24"/>
        </w:rPr>
        <w:t>S</w:t>
      </w:r>
      <w:r w:rsidR="00593757">
        <w:rPr>
          <w:rFonts w:ascii="Times New Roman" w:eastAsia="Times New Roman" w:hAnsi="Times New Roman" w:cs="Times New Roman"/>
          <w:i/>
          <w:sz w:val="24"/>
          <w:szCs w:val="24"/>
        </w:rPr>
        <w:t xml:space="preserve">. </w:t>
      </w:r>
      <w:proofErr w:type="spellStart"/>
      <w:r w:rsidR="00593757">
        <w:rPr>
          <w:rFonts w:ascii="Times New Roman" w:eastAsia="Times New Roman" w:hAnsi="Times New Roman" w:cs="Times New Roman"/>
          <w:i/>
          <w:sz w:val="24"/>
          <w:szCs w:val="24"/>
        </w:rPr>
        <w:t>naiadum</w:t>
      </w:r>
      <w:proofErr w:type="spellEnd"/>
      <w:r w:rsidR="00557A0B" w:rsidRPr="005D6C4A">
        <w:rPr>
          <w:rFonts w:ascii="Times New Roman" w:eastAsia="Times New Roman" w:hAnsi="Times New Roman" w:cs="Times New Roman"/>
          <w:sz w:val="24"/>
          <w:szCs w:val="24"/>
        </w:rPr>
        <w:t xml:space="preserve"> abundance</w:t>
      </w:r>
      <w:r w:rsidR="001B1CBB" w:rsidRPr="005D6C4A">
        <w:rPr>
          <w:rFonts w:ascii="Times New Roman" w:eastAsia="Times New Roman" w:hAnsi="Times New Roman" w:cs="Times New Roman"/>
          <w:sz w:val="24"/>
          <w:szCs w:val="24"/>
        </w:rPr>
        <w:t xml:space="preserve"> </w:t>
      </w:r>
      <w:r w:rsidR="004C6B0A" w:rsidRPr="005D6C4A">
        <w:rPr>
          <w:rFonts w:ascii="Times New Roman" w:eastAsia="Times New Roman" w:hAnsi="Times New Roman" w:cs="Times New Roman"/>
          <w:sz w:val="24"/>
          <w:szCs w:val="24"/>
        </w:rPr>
        <w:t>at the meadow edge and less in the</w:t>
      </w:r>
      <w:r w:rsidR="00255EA8">
        <w:rPr>
          <w:rFonts w:ascii="Times New Roman" w:eastAsia="Times New Roman" w:hAnsi="Times New Roman" w:cs="Times New Roman"/>
          <w:sz w:val="24"/>
          <w:szCs w:val="24"/>
        </w:rPr>
        <w:t xml:space="preserve"> </w:t>
      </w:r>
      <w:r w:rsidR="004C6B0A" w:rsidRPr="005D6C4A">
        <w:rPr>
          <w:rFonts w:ascii="Times New Roman" w:eastAsia="Times New Roman" w:hAnsi="Times New Roman" w:cs="Times New Roman"/>
          <w:sz w:val="24"/>
          <w:szCs w:val="24"/>
        </w:rPr>
        <w:t xml:space="preserve">interior in </w:t>
      </w:r>
      <w:commentRangeStart w:id="139"/>
      <w:r w:rsidR="001B1CBB" w:rsidRPr="005D6C4A">
        <w:rPr>
          <w:rFonts w:ascii="Times New Roman" w:eastAsia="Times New Roman" w:hAnsi="Times New Roman" w:cs="Times New Roman"/>
          <w:sz w:val="24"/>
          <w:szCs w:val="24"/>
        </w:rPr>
        <w:t>June</w:t>
      </w:r>
      <w:commentRangeEnd w:id="139"/>
      <w:r w:rsidR="00255EA8">
        <w:rPr>
          <w:rStyle w:val="CommentReference"/>
        </w:rPr>
        <w:commentReference w:id="139"/>
      </w:r>
      <w:ins w:id="140" w:author="Mary O'Connor" w:date="2018-04-03T15:34:00Z">
        <w:r w:rsidR="00593757">
          <w:rPr>
            <w:rFonts w:ascii="Times New Roman" w:eastAsia="Times New Roman" w:hAnsi="Times New Roman" w:cs="Times New Roman"/>
            <w:sz w:val="24"/>
            <w:szCs w:val="24"/>
          </w:rPr>
          <w:t xml:space="preserve"> </w:t>
        </w:r>
      </w:ins>
      <w:del w:id="141" w:author="Mary O'Connor" w:date="2018-04-03T15:34:00Z">
        <w:r w:rsidR="00611A64" w:rsidRPr="005D6C4A" w:rsidDel="00593757">
          <w:rPr>
            <w:rFonts w:ascii="Times New Roman" w:eastAsia="Times New Roman" w:hAnsi="Times New Roman" w:cs="Times New Roman"/>
            <w:sz w:val="24"/>
            <w:szCs w:val="24"/>
          </w:rPr>
          <w:delText>-July</w:delText>
        </w:r>
      </w:del>
      <w:r w:rsidR="00611A64" w:rsidRPr="005D6C4A">
        <w:rPr>
          <w:rFonts w:ascii="Times New Roman" w:eastAsia="Times New Roman" w:hAnsi="Times New Roman" w:cs="Times New Roman"/>
          <w:sz w:val="24"/>
          <w:szCs w:val="24"/>
        </w:rPr>
        <w:t xml:space="preserve"> </w:t>
      </w:r>
      <w:r w:rsidR="00D95BF0" w:rsidRPr="005D6C4A">
        <w:rPr>
          <w:rFonts w:ascii="Times New Roman" w:eastAsia="Times New Roman" w:hAnsi="Times New Roman" w:cs="Times New Roman"/>
          <w:sz w:val="24"/>
          <w:szCs w:val="24"/>
        </w:rPr>
        <w:t>2015</w:t>
      </w:r>
      <w:r w:rsidR="00E477BB" w:rsidRPr="005D6C4A">
        <w:rPr>
          <w:rFonts w:ascii="Times New Roman" w:eastAsia="Times New Roman" w:hAnsi="Times New Roman" w:cs="Times New Roman"/>
          <w:sz w:val="24"/>
          <w:szCs w:val="24"/>
        </w:rPr>
        <w:t xml:space="preserve"> </w:t>
      </w:r>
      <w:r w:rsidR="001B1CBB" w:rsidRPr="005D6C4A">
        <w:rPr>
          <w:rFonts w:ascii="Times New Roman" w:eastAsia="Times New Roman" w:hAnsi="Times New Roman" w:cs="Times New Roman"/>
          <w:sz w:val="24"/>
          <w:szCs w:val="24"/>
        </w:rPr>
        <w:t xml:space="preserve">(Figure 2). </w:t>
      </w:r>
      <w:r w:rsidRPr="005D6C4A">
        <w:rPr>
          <w:rFonts w:ascii="Times New Roman" w:eastAsia="Times New Roman" w:hAnsi="Times New Roman" w:cs="Times New Roman"/>
          <w:i/>
          <w:sz w:val="24"/>
          <w:szCs w:val="24"/>
        </w:rPr>
        <w:t>Z</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marina</w:t>
      </w:r>
      <w:proofErr w:type="gramEnd"/>
      <w:r w:rsidRPr="005D6C4A">
        <w:rPr>
          <w:rFonts w:ascii="Times New Roman" w:eastAsia="Times New Roman" w:hAnsi="Times New Roman" w:cs="Times New Roman"/>
          <w:sz w:val="24"/>
          <w:szCs w:val="24"/>
        </w:rPr>
        <w:t xml:space="preserve"> </w:t>
      </w:r>
      <w:r w:rsidR="00E477BB" w:rsidRPr="005D6C4A">
        <w:rPr>
          <w:rFonts w:ascii="Times New Roman" w:eastAsia="Times New Roman" w:hAnsi="Times New Roman" w:cs="Times New Roman"/>
          <w:sz w:val="24"/>
          <w:szCs w:val="24"/>
        </w:rPr>
        <w:t>s</w:t>
      </w:r>
      <w:r w:rsidR="001B1CBB" w:rsidRPr="005D6C4A">
        <w:rPr>
          <w:rFonts w:ascii="Times New Roman" w:eastAsia="Times New Roman" w:hAnsi="Times New Roman" w:cs="Times New Roman"/>
          <w:sz w:val="24"/>
          <w:szCs w:val="24"/>
        </w:rPr>
        <w:t>hoot density was higher at the edge vs the interior</w:t>
      </w:r>
      <w:r w:rsidR="004C6B0A" w:rsidRPr="005D6C4A">
        <w:rPr>
          <w:rFonts w:ascii="Times New Roman" w:eastAsia="Times New Roman" w:hAnsi="Times New Roman" w:cs="Times New Roman"/>
          <w:sz w:val="24"/>
          <w:szCs w:val="24"/>
        </w:rPr>
        <w:t xml:space="preserve"> </w:t>
      </w:r>
      <w:r w:rsidR="001B1CBB" w:rsidRPr="005D6C4A">
        <w:rPr>
          <w:rFonts w:ascii="Times New Roman" w:eastAsia="Times New Roman" w:hAnsi="Times New Roman" w:cs="Times New Roman"/>
          <w:sz w:val="24"/>
          <w:szCs w:val="24"/>
        </w:rPr>
        <w:t>(</w:t>
      </w:r>
      <w:r w:rsidR="0053471F" w:rsidRPr="005D6C4A">
        <w:rPr>
          <w:rFonts w:ascii="Times New Roman" w:eastAsia="Times New Roman" w:hAnsi="Times New Roman" w:cs="Times New Roman"/>
          <w:sz w:val="24"/>
          <w:szCs w:val="24"/>
        </w:rPr>
        <w:t xml:space="preserve">one-way </w:t>
      </w:r>
      <w:r w:rsidR="00EB002A" w:rsidRPr="005D6C4A">
        <w:rPr>
          <w:rFonts w:ascii="Times New Roman" w:eastAsia="Times New Roman" w:hAnsi="Times New Roman" w:cs="Times New Roman"/>
          <w:sz w:val="24"/>
          <w:szCs w:val="24"/>
        </w:rPr>
        <w:t>ANOVA</w:t>
      </w:r>
      <w:r w:rsidR="0053471F" w:rsidRPr="005D6C4A">
        <w:rPr>
          <w:rFonts w:ascii="Times New Roman" w:eastAsia="Times New Roman" w:hAnsi="Times New Roman" w:cs="Times New Roman"/>
          <w:sz w:val="24"/>
          <w:szCs w:val="24"/>
        </w:rPr>
        <w:t xml:space="preserve">: </w:t>
      </w:r>
      <w:r w:rsidR="00893F45" w:rsidRPr="005D6C4A">
        <w:rPr>
          <w:rFonts w:ascii="Times New Roman" w:eastAsia="Times New Roman" w:hAnsi="Times New Roman" w:cs="Times New Roman"/>
          <w:sz w:val="24"/>
          <w:szCs w:val="24"/>
        </w:rPr>
        <w:t xml:space="preserve">F = 15.29, </w:t>
      </w:r>
      <w:proofErr w:type="spellStart"/>
      <w:r w:rsidR="00893F45" w:rsidRPr="005D6C4A">
        <w:rPr>
          <w:rFonts w:ascii="Times New Roman" w:eastAsia="Times New Roman" w:hAnsi="Times New Roman" w:cs="Times New Roman"/>
          <w:sz w:val="24"/>
          <w:szCs w:val="24"/>
        </w:rPr>
        <w:t>df</w:t>
      </w:r>
      <w:proofErr w:type="spellEnd"/>
      <w:r w:rsidR="00893F45" w:rsidRPr="005D6C4A">
        <w:rPr>
          <w:rFonts w:ascii="Times New Roman" w:eastAsia="Times New Roman" w:hAnsi="Times New Roman" w:cs="Times New Roman"/>
          <w:sz w:val="24"/>
          <w:szCs w:val="24"/>
        </w:rPr>
        <w:t xml:space="preserve"> = 1, 10, p = </w:t>
      </w:r>
      <w:r w:rsidR="006B22A4" w:rsidRPr="005D6C4A">
        <w:rPr>
          <w:rFonts w:ascii="Times New Roman" w:eastAsia="Times New Roman" w:hAnsi="Times New Roman" w:cs="Times New Roman"/>
          <w:sz w:val="24"/>
          <w:szCs w:val="24"/>
        </w:rPr>
        <w:t>0.003</w:t>
      </w:r>
      <w:r w:rsidR="001B1CBB" w:rsidRPr="005D6C4A">
        <w:rPr>
          <w:rFonts w:ascii="Times New Roman" w:eastAsia="Times New Roman" w:hAnsi="Times New Roman" w:cs="Times New Roman"/>
          <w:sz w:val="24"/>
          <w:szCs w:val="24"/>
        </w:rPr>
        <w:t>; Appendix A</w:t>
      </w:r>
      <w:r w:rsidR="00611A64" w:rsidRPr="005D6C4A">
        <w:rPr>
          <w:rFonts w:ascii="Times New Roman" w:eastAsia="Times New Roman" w:hAnsi="Times New Roman" w:cs="Times New Roman"/>
          <w:sz w:val="24"/>
          <w:szCs w:val="24"/>
        </w:rPr>
        <w:t>1</w:t>
      </w:r>
      <w:r w:rsidR="001B1CBB" w:rsidRPr="005D6C4A">
        <w:rPr>
          <w:rFonts w:ascii="Times New Roman" w:eastAsia="Times New Roman" w:hAnsi="Times New Roman" w:cs="Times New Roman"/>
          <w:sz w:val="24"/>
          <w:szCs w:val="24"/>
        </w:rPr>
        <w:t>), and so was</w:t>
      </w:r>
      <w:r w:rsidR="00EB002A" w:rsidRPr="005D6C4A">
        <w:rPr>
          <w:rFonts w:ascii="Times New Roman" w:eastAsia="Times New Roman" w:hAnsi="Times New Roman" w:cs="Times New Roman"/>
          <w:sz w:val="24"/>
          <w:szCs w:val="24"/>
        </w:rPr>
        <w:t xml:space="preserve"> </w:t>
      </w:r>
      <w:r w:rsidRPr="005D6C4A">
        <w:rPr>
          <w:rFonts w:ascii="Times New Roman" w:eastAsia="Times New Roman" w:hAnsi="Times New Roman" w:cs="Times New Roman"/>
          <w:i/>
          <w:sz w:val="24"/>
          <w:szCs w:val="24"/>
        </w:rPr>
        <w:t>Z</w:t>
      </w:r>
      <w:r>
        <w:rPr>
          <w:rFonts w:ascii="Times New Roman" w:eastAsia="Times New Roman" w:hAnsi="Times New Roman" w:cs="Times New Roman"/>
          <w:i/>
          <w:sz w:val="24"/>
          <w:szCs w:val="24"/>
        </w:rPr>
        <w:t>. marina</w:t>
      </w:r>
      <w:r w:rsidR="00EB002A" w:rsidRPr="005D6C4A">
        <w:rPr>
          <w:rFonts w:ascii="Times New Roman" w:eastAsia="Times New Roman" w:hAnsi="Times New Roman" w:cs="Times New Roman"/>
          <w:sz w:val="24"/>
          <w:szCs w:val="24"/>
        </w:rPr>
        <w:t xml:space="preserve"> and</w:t>
      </w:r>
      <w:r w:rsidR="001B1CBB" w:rsidRPr="005D6C4A">
        <w:rPr>
          <w:rFonts w:ascii="Times New Roman" w:eastAsia="Times New Roman" w:hAnsi="Times New Roman" w:cs="Times New Roman"/>
          <w:sz w:val="24"/>
          <w:szCs w:val="24"/>
        </w:rPr>
        <w:t xml:space="preserve"> </w:t>
      </w:r>
      <w:r w:rsidR="00593757" w:rsidRPr="005D6C4A">
        <w:rPr>
          <w:rFonts w:ascii="Times New Roman" w:eastAsia="Times New Roman" w:hAnsi="Times New Roman" w:cs="Times New Roman"/>
          <w:i/>
          <w:sz w:val="24"/>
          <w:szCs w:val="24"/>
        </w:rPr>
        <w:t>S</w:t>
      </w:r>
      <w:r w:rsidR="00593757">
        <w:rPr>
          <w:rFonts w:ascii="Times New Roman" w:eastAsia="Times New Roman" w:hAnsi="Times New Roman" w:cs="Times New Roman"/>
          <w:i/>
          <w:sz w:val="24"/>
          <w:szCs w:val="24"/>
        </w:rPr>
        <w:t xml:space="preserve">. </w:t>
      </w:r>
      <w:proofErr w:type="spellStart"/>
      <w:r w:rsidR="00593757">
        <w:rPr>
          <w:rFonts w:ascii="Times New Roman" w:eastAsia="Times New Roman" w:hAnsi="Times New Roman" w:cs="Times New Roman"/>
          <w:i/>
          <w:sz w:val="24"/>
          <w:szCs w:val="24"/>
        </w:rPr>
        <w:t>naiadum</w:t>
      </w:r>
      <w:proofErr w:type="spellEnd"/>
      <w:r w:rsidR="001B1CBB" w:rsidRPr="005D6C4A">
        <w:rPr>
          <w:rFonts w:ascii="Times New Roman" w:eastAsia="Times New Roman" w:hAnsi="Times New Roman" w:cs="Times New Roman"/>
          <w:sz w:val="24"/>
          <w:szCs w:val="24"/>
        </w:rPr>
        <w:t xml:space="preserve"> </w:t>
      </w:r>
      <w:r w:rsidR="00EB002A" w:rsidRPr="005D6C4A">
        <w:rPr>
          <w:rFonts w:ascii="Times New Roman" w:eastAsia="Times New Roman" w:hAnsi="Times New Roman" w:cs="Times New Roman"/>
          <w:sz w:val="24"/>
          <w:szCs w:val="24"/>
        </w:rPr>
        <w:t xml:space="preserve">biomass per </w:t>
      </w:r>
      <w:r w:rsidRPr="005D6C4A">
        <w:rPr>
          <w:rFonts w:ascii="Times New Roman" w:eastAsia="Times New Roman" w:hAnsi="Times New Roman" w:cs="Times New Roman"/>
          <w:i/>
          <w:sz w:val="24"/>
          <w:szCs w:val="24"/>
        </w:rPr>
        <w:t>Z</w:t>
      </w:r>
      <w:r>
        <w:rPr>
          <w:rFonts w:ascii="Times New Roman" w:eastAsia="Times New Roman" w:hAnsi="Times New Roman" w:cs="Times New Roman"/>
          <w:i/>
          <w:sz w:val="24"/>
          <w:szCs w:val="24"/>
        </w:rPr>
        <w:t>. marina</w:t>
      </w:r>
      <w:r w:rsidR="00EB002A" w:rsidRPr="005D6C4A">
        <w:rPr>
          <w:rFonts w:ascii="Times New Roman" w:eastAsia="Times New Roman" w:hAnsi="Times New Roman" w:cs="Times New Roman"/>
          <w:i/>
          <w:sz w:val="24"/>
          <w:szCs w:val="24"/>
        </w:rPr>
        <w:t xml:space="preserve"> </w:t>
      </w:r>
      <w:commentRangeStart w:id="142"/>
      <w:r w:rsidR="00EB002A" w:rsidRPr="005D6C4A">
        <w:rPr>
          <w:rFonts w:ascii="Times New Roman" w:eastAsia="Times New Roman" w:hAnsi="Times New Roman" w:cs="Times New Roman"/>
          <w:sz w:val="24"/>
          <w:szCs w:val="24"/>
        </w:rPr>
        <w:t>shoot</w:t>
      </w:r>
      <w:commentRangeEnd w:id="142"/>
      <w:r w:rsidR="000D5663">
        <w:rPr>
          <w:rStyle w:val="CommentReference"/>
        </w:rPr>
        <w:commentReference w:id="142"/>
      </w:r>
      <w:r w:rsidR="00EB002A" w:rsidRPr="005D6C4A">
        <w:rPr>
          <w:rFonts w:ascii="Times New Roman" w:eastAsia="Times New Roman" w:hAnsi="Times New Roman" w:cs="Times New Roman"/>
          <w:sz w:val="24"/>
          <w:szCs w:val="24"/>
        </w:rPr>
        <w:t xml:space="preserve"> </w:t>
      </w:r>
      <w:r w:rsidR="001B1CBB" w:rsidRPr="005D6C4A">
        <w:rPr>
          <w:rFonts w:ascii="Times New Roman" w:eastAsia="Times New Roman" w:hAnsi="Times New Roman" w:cs="Times New Roman"/>
          <w:sz w:val="24"/>
          <w:szCs w:val="24"/>
        </w:rPr>
        <w:t>(</w:t>
      </w:r>
      <w:r w:rsidR="00893F45" w:rsidRPr="005D6C4A">
        <w:rPr>
          <w:rFonts w:ascii="Times New Roman" w:eastAsia="Times New Roman" w:hAnsi="Times New Roman" w:cs="Times New Roman"/>
          <w:sz w:val="24"/>
          <w:szCs w:val="24"/>
        </w:rPr>
        <w:t xml:space="preserve">one-way </w:t>
      </w:r>
      <w:proofErr w:type="spellStart"/>
      <w:r w:rsidR="00893F45" w:rsidRPr="005D6C4A">
        <w:rPr>
          <w:rFonts w:ascii="Times New Roman" w:eastAsia="Times New Roman" w:hAnsi="Times New Roman" w:cs="Times New Roman"/>
          <w:sz w:val="24"/>
          <w:szCs w:val="24"/>
        </w:rPr>
        <w:t>anova</w:t>
      </w:r>
      <w:proofErr w:type="spellEnd"/>
      <w:r w:rsidR="00893F45" w:rsidRPr="005D6C4A">
        <w:rPr>
          <w:rFonts w:ascii="Times New Roman" w:eastAsia="Times New Roman" w:hAnsi="Times New Roman" w:cs="Times New Roman"/>
          <w:sz w:val="24"/>
          <w:szCs w:val="24"/>
        </w:rPr>
        <w:t xml:space="preserve">: F = 6.57, </w:t>
      </w:r>
      <w:proofErr w:type="spellStart"/>
      <w:r w:rsidR="00893F45" w:rsidRPr="005D6C4A">
        <w:rPr>
          <w:rFonts w:ascii="Times New Roman" w:eastAsia="Times New Roman" w:hAnsi="Times New Roman" w:cs="Times New Roman"/>
          <w:sz w:val="24"/>
          <w:szCs w:val="24"/>
        </w:rPr>
        <w:t>df</w:t>
      </w:r>
      <w:proofErr w:type="spellEnd"/>
      <w:r w:rsidR="00893F45" w:rsidRPr="005D6C4A">
        <w:rPr>
          <w:rFonts w:ascii="Times New Roman" w:eastAsia="Times New Roman" w:hAnsi="Times New Roman" w:cs="Times New Roman"/>
          <w:sz w:val="24"/>
          <w:szCs w:val="24"/>
        </w:rPr>
        <w:t xml:space="preserve"> = 1, 10, p = 0.028</w:t>
      </w:r>
      <w:r w:rsidR="001B1CBB" w:rsidRPr="005D6C4A">
        <w:rPr>
          <w:rFonts w:ascii="Times New Roman" w:eastAsia="Times New Roman" w:hAnsi="Times New Roman" w:cs="Times New Roman"/>
          <w:sz w:val="24"/>
          <w:szCs w:val="24"/>
        </w:rPr>
        <w:t>)</w:t>
      </w:r>
      <w:r w:rsidR="00611A64" w:rsidRPr="005D6C4A">
        <w:rPr>
          <w:rFonts w:ascii="Times New Roman" w:eastAsia="Times New Roman" w:hAnsi="Times New Roman" w:cs="Times New Roman"/>
          <w:sz w:val="24"/>
          <w:szCs w:val="24"/>
        </w:rPr>
        <w:t xml:space="preserve"> (Figure 2</w:t>
      </w:r>
      <w:r w:rsidR="00EB002A" w:rsidRPr="005D6C4A">
        <w:rPr>
          <w:rFonts w:ascii="Times New Roman" w:eastAsia="Times New Roman" w:hAnsi="Times New Roman" w:cs="Times New Roman"/>
          <w:sz w:val="24"/>
          <w:szCs w:val="24"/>
        </w:rPr>
        <w:t xml:space="preserve">A and </w:t>
      </w:r>
      <w:r w:rsidR="00611A64" w:rsidRPr="005D6C4A">
        <w:rPr>
          <w:rFonts w:ascii="Times New Roman" w:eastAsia="Times New Roman" w:hAnsi="Times New Roman" w:cs="Times New Roman"/>
          <w:sz w:val="24"/>
          <w:szCs w:val="24"/>
        </w:rPr>
        <w:t>B)</w:t>
      </w:r>
      <w:r w:rsidR="001B1CBB" w:rsidRPr="005D6C4A">
        <w:rPr>
          <w:rFonts w:ascii="Times New Roman" w:eastAsia="Times New Roman" w:hAnsi="Times New Roman" w:cs="Times New Roman"/>
          <w:sz w:val="24"/>
          <w:szCs w:val="24"/>
        </w:rPr>
        <w:t>.</w:t>
      </w:r>
      <w:r w:rsidR="00EB002A" w:rsidRPr="005D6C4A">
        <w:rPr>
          <w:rFonts w:ascii="Times New Roman" w:eastAsia="Times New Roman" w:hAnsi="Times New Roman" w:cs="Times New Roman"/>
          <w:sz w:val="24"/>
          <w:szCs w:val="24"/>
        </w:rPr>
        <w:t xml:space="preserve"> Grazers were more abundant on </w:t>
      </w:r>
      <w:r w:rsidRPr="005D6C4A">
        <w:rPr>
          <w:rFonts w:ascii="Times New Roman" w:eastAsia="Times New Roman" w:hAnsi="Times New Roman" w:cs="Times New Roman"/>
          <w:i/>
          <w:sz w:val="24"/>
          <w:szCs w:val="24"/>
        </w:rPr>
        <w:t>Z</w:t>
      </w:r>
      <w:r>
        <w:rPr>
          <w:rFonts w:ascii="Times New Roman" w:eastAsia="Times New Roman" w:hAnsi="Times New Roman" w:cs="Times New Roman"/>
          <w:i/>
          <w:sz w:val="24"/>
          <w:szCs w:val="24"/>
        </w:rPr>
        <w:t>. marina</w:t>
      </w:r>
      <w:r w:rsidR="00EB002A" w:rsidRPr="005D6C4A">
        <w:rPr>
          <w:rFonts w:ascii="Times New Roman" w:eastAsia="Times New Roman" w:hAnsi="Times New Roman" w:cs="Times New Roman"/>
          <w:sz w:val="24"/>
          <w:szCs w:val="24"/>
        </w:rPr>
        <w:t xml:space="preserve"> shoots at the edge of the meadow compared to the interior (</w:t>
      </w:r>
      <w:proofErr w:type="spellStart"/>
      <w:r w:rsidR="000018CC" w:rsidRPr="005D6C4A">
        <w:rPr>
          <w:rFonts w:ascii="Times New Roman" w:eastAsia="Times New Roman" w:hAnsi="Times New Roman" w:cs="Times New Roman"/>
          <w:sz w:val="24"/>
          <w:szCs w:val="24"/>
        </w:rPr>
        <w:t>df</w:t>
      </w:r>
      <w:proofErr w:type="spellEnd"/>
      <w:r w:rsidR="000018CC" w:rsidRPr="005D6C4A">
        <w:rPr>
          <w:rFonts w:ascii="Times New Roman" w:eastAsia="Times New Roman" w:hAnsi="Times New Roman" w:cs="Times New Roman"/>
          <w:sz w:val="24"/>
          <w:szCs w:val="24"/>
        </w:rPr>
        <w:t>=1,</w:t>
      </w:r>
      <w:r w:rsidR="0047568D" w:rsidRPr="005D6C4A">
        <w:rPr>
          <w:rFonts w:ascii="Times New Roman" w:eastAsia="Times New Roman" w:hAnsi="Times New Roman" w:cs="Times New Roman"/>
          <w:sz w:val="24"/>
          <w:szCs w:val="24"/>
        </w:rPr>
        <w:t>t=</w:t>
      </w:r>
      <w:r w:rsidR="008A6AD5" w:rsidRPr="005D6C4A">
        <w:rPr>
          <w:rFonts w:ascii="Times New Roman" w:eastAsia="Times New Roman" w:hAnsi="Times New Roman" w:cs="Times New Roman"/>
          <w:sz w:val="24"/>
          <w:szCs w:val="24"/>
        </w:rPr>
        <w:t>7.995</w:t>
      </w:r>
      <w:r w:rsidR="00C71A78" w:rsidRPr="005D6C4A">
        <w:rPr>
          <w:rFonts w:ascii="Times New Roman" w:eastAsia="Times New Roman" w:hAnsi="Times New Roman" w:cs="Times New Roman"/>
          <w:sz w:val="24"/>
          <w:szCs w:val="24"/>
        </w:rPr>
        <w:t xml:space="preserve"> </w:t>
      </w:r>
      <w:r w:rsidR="0047568D" w:rsidRPr="005D6C4A">
        <w:rPr>
          <w:rFonts w:ascii="Times New Roman" w:eastAsia="Times New Roman" w:hAnsi="Times New Roman" w:cs="Times New Roman"/>
          <w:sz w:val="24"/>
          <w:szCs w:val="24"/>
        </w:rPr>
        <w:t>p=</w:t>
      </w:r>
      <w:r w:rsidR="008A6AD5" w:rsidRPr="005D6C4A">
        <w:rPr>
          <w:rFonts w:ascii="Times New Roman" w:eastAsia="Times New Roman" w:hAnsi="Times New Roman" w:cs="Times New Roman"/>
          <w:sz w:val="24"/>
          <w:szCs w:val="24"/>
        </w:rPr>
        <w:t>&lt;0.0001</w:t>
      </w:r>
      <w:r w:rsidR="00EB002A" w:rsidRPr="005D6C4A">
        <w:rPr>
          <w:rFonts w:ascii="Times New Roman" w:eastAsia="Times New Roman" w:hAnsi="Times New Roman" w:cs="Times New Roman"/>
          <w:i/>
          <w:sz w:val="24"/>
          <w:szCs w:val="24"/>
        </w:rPr>
        <w:t xml:space="preserve">, </w:t>
      </w:r>
      <w:r w:rsidR="00EB002A" w:rsidRPr="005D6C4A">
        <w:rPr>
          <w:rFonts w:ascii="Times New Roman" w:eastAsia="Times New Roman" w:hAnsi="Times New Roman" w:cs="Times New Roman"/>
          <w:sz w:val="24"/>
          <w:szCs w:val="24"/>
        </w:rPr>
        <w:t xml:space="preserve">Figure 2C). </w:t>
      </w:r>
      <w:r w:rsidR="004C6B0A" w:rsidRPr="005D6C4A">
        <w:rPr>
          <w:rFonts w:ascii="Times New Roman" w:eastAsia="Times New Roman" w:hAnsi="Times New Roman" w:cs="Times New Roman"/>
          <w:sz w:val="24"/>
          <w:szCs w:val="24"/>
        </w:rPr>
        <w:t>G</w:t>
      </w:r>
      <w:r w:rsidR="00B663DD" w:rsidRPr="005D6C4A">
        <w:rPr>
          <w:rFonts w:ascii="Times New Roman" w:eastAsia="Times New Roman" w:hAnsi="Times New Roman" w:cs="Times New Roman"/>
          <w:sz w:val="24"/>
          <w:szCs w:val="24"/>
        </w:rPr>
        <w:t>razer</w:t>
      </w:r>
      <w:r w:rsidR="004C6B0A" w:rsidRPr="005D6C4A">
        <w:rPr>
          <w:rFonts w:ascii="Times New Roman" w:eastAsia="Times New Roman" w:hAnsi="Times New Roman" w:cs="Times New Roman"/>
          <w:sz w:val="24"/>
          <w:szCs w:val="24"/>
        </w:rPr>
        <w:t xml:space="preserve"> density on </w:t>
      </w:r>
      <w:r w:rsidRPr="005D6C4A">
        <w:rPr>
          <w:rFonts w:ascii="Times New Roman" w:eastAsia="Times New Roman" w:hAnsi="Times New Roman" w:cs="Times New Roman"/>
          <w:i/>
          <w:sz w:val="24"/>
          <w:szCs w:val="24"/>
        </w:rPr>
        <w:t>Z</w:t>
      </w:r>
      <w:r>
        <w:rPr>
          <w:rFonts w:ascii="Times New Roman" w:eastAsia="Times New Roman" w:hAnsi="Times New Roman" w:cs="Times New Roman"/>
          <w:i/>
          <w:sz w:val="24"/>
          <w:szCs w:val="24"/>
        </w:rPr>
        <w:t>. marina</w:t>
      </w:r>
      <w:r w:rsidR="004C6B0A" w:rsidRPr="005D6C4A">
        <w:rPr>
          <w:rFonts w:ascii="Times New Roman" w:eastAsia="Times New Roman" w:hAnsi="Times New Roman" w:cs="Times New Roman"/>
          <w:sz w:val="24"/>
          <w:szCs w:val="24"/>
        </w:rPr>
        <w:t xml:space="preserve"> increased over the course of the experiment,</w:t>
      </w:r>
      <w:r w:rsidR="00B663DD" w:rsidRPr="005D6C4A">
        <w:rPr>
          <w:rFonts w:ascii="Times New Roman" w:eastAsia="Times New Roman" w:hAnsi="Times New Roman" w:cs="Times New Roman"/>
          <w:sz w:val="24"/>
          <w:szCs w:val="24"/>
        </w:rPr>
        <w:t xml:space="preserve"> between June and July (</w:t>
      </w:r>
      <w:proofErr w:type="spellStart"/>
      <w:r w:rsidR="000018CC" w:rsidRPr="005D6C4A">
        <w:rPr>
          <w:rFonts w:ascii="Times New Roman" w:eastAsia="Times New Roman" w:hAnsi="Times New Roman" w:cs="Times New Roman"/>
          <w:sz w:val="24"/>
          <w:szCs w:val="24"/>
        </w:rPr>
        <w:t>df</w:t>
      </w:r>
      <w:proofErr w:type="spellEnd"/>
      <w:r w:rsidR="000018CC" w:rsidRPr="005D6C4A">
        <w:rPr>
          <w:rFonts w:ascii="Times New Roman" w:eastAsia="Times New Roman" w:hAnsi="Times New Roman" w:cs="Times New Roman"/>
          <w:sz w:val="24"/>
          <w:szCs w:val="24"/>
        </w:rPr>
        <w:t>=1,</w:t>
      </w:r>
      <w:r w:rsidR="00B663DD" w:rsidRPr="005D6C4A">
        <w:rPr>
          <w:rFonts w:ascii="Times New Roman" w:eastAsia="Times New Roman" w:hAnsi="Times New Roman" w:cs="Times New Roman"/>
          <w:sz w:val="24"/>
          <w:szCs w:val="24"/>
        </w:rPr>
        <w:t>t=</w:t>
      </w:r>
      <w:r w:rsidR="008A6AD5" w:rsidRPr="005D6C4A">
        <w:rPr>
          <w:rFonts w:ascii="Times New Roman" w:eastAsia="Times New Roman" w:hAnsi="Times New Roman" w:cs="Times New Roman"/>
          <w:sz w:val="24"/>
          <w:szCs w:val="24"/>
        </w:rPr>
        <w:t>9.908</w:t>
      </w:r>
      <w:r w:rsidR="00B663DD" w:rsidRPr="005D6C4A">
        <w:rPr>
          <w:rFonts w:ascii="Times New Roman" w:eastAsia="Times New Roman" w:hAnsi="Times New Roman" w:cs="Times New Roman"/>
          <w:sz w:val="24"/>
          <w:szCs w:val="24"/>
        </w:rPr>
        <w:t>,</w:t>
      </w:r>
      <w:r w:rsidR="004C6B0A" w:rsidRPr="005D6C4A">
        <w:rPr>
          <w:rFonts w:ascii="Times New Roman" w:eastAsia="Times New Roman" w:hAnsi="Times New Roman" w:cs="Times New Roman"/>
          <w:sz w:val="24"/>
          <w:szCs w:val="24"/>
        </w:rPr>
        <w:t xml:space="preserve"> </w:t>
      </w:r>
      <w:r w:rsidR="00B663DD" w:rsidRPr="005D6C4A">
        <w:rPr>
          <w:rFonts w:ascii="Times New Roman" w:eastAsia="Times New Roman" w:hAnsi="Times New Roman" w:cs="Times New Roman"/>
          <w:sz w:val="24"/>
          <w:szCs w:val="24"/>
        </w:rPr>
        <w:t>p=</w:t>
      </w:r>
      <w:r w:rsidR="008A6AD5" w:rsidRPr="005D6C4A">
        <w:rPr>
          <w:rFonts w:ascii="Times New Roman" w:eastAsia="Times New Roman" w:hAnsi="Times New Roman" w:cs="Times New Roman"/>
          <w:sz w:val="24"/>
          <w:szCs w:val="24"/>
        </w:rPr>
        <w:t>&lt;0.0001</w:t>
      </w:r>
      <w:r w:rsidR="00B663DD" w:rsidRPr="005D6C4A">
        <w:rPr>
          <w:rFonts w:ascii="Times New Roman" w:eastAsia="Times New Roman" w:hAnsi="Times New Roman" w:cs="Times New Roman"/>
          <w:sz w:val="24"/>
          <w:szCs w:val="24"/>
        </w:rPr>
        <w:t>)</w:t>
      </w:r>
      <w:r w:rsidR="002E1053" w:rsidRPr="005D6C4A">
        <w:rPr>
          <w:rFonts w:ascii="Times New Roman" w:eastAsia="Times New Roman" w:hAnsi="Times New Roman" w:cs="Times New Roman"/>
          <w:sz w:val="24"/>
          <w:szCs w:val="24"/>
        </w:rPr>
        <w:t xml:space="preserve"> but the trend of higher invertebrate abundances at the edge remained the same regardless of month</w:t>
      </w:r>
      <w:r w:rsidR="008A6AD5" w:rsidRPr="005D6C4A">
        <w:rPr>
          <w:rFonts w:ascii="Times New Roman" w:eastAsia="Times New Roman" w:hAnsi="Times New Roman" w:cs="Times New Roman"/>
          <w:sz w:val="24"/>
          <w:szCs w:val="24"/>
        </w:rPr>
        <w:t xml:space="preserve"> although the effect of </w:t>
      </w:r>
      <w:r w:rsidR="00663253">
        <w:rPr>
          <w:rFonts w:ascii="Times New Roman" w:eastAsia="Times New Roman" w:hAnsi="Times New Roman" w:cs="Times New Roman"/>
          <w:sz w:val="24"/>
          <w:szCs w:val="24"/>
        </w:rPr>
        <w:t>edge</w:t>
      </w:r>
      <w:r w:rsidR="00663253" w:rsidRPr="005D6C4A">
        <w:rPr>
          <w:rFonts w:ascii="Times New Roman" w:eastAsia="Times New Roman" w:hAnsi="Times New Roman" w:cs="Times New Roman"/>
          <w:sz w:val="24"/>
          <w:szCs w:val="24"/>
        </w:rPr>
        <w:t xml:space="preserve"> </w:t>
      </w:r>
      <w:r w:rsidR="008A6AD5" w:rsidRPr="005D6C4A">
        <w:rPr>
          <w:rFonts w:ascii="Times New Roman" w:eastAsia="Times New Roman" w:hAnsi="Times New Roman" w:cs="Times New Roman"/>
          <w:sz w:val="24"/>
          <w:szCs w:val="24"/>
        </w:rPr>
        <w:t>was stronger in July (</w:t>
      </w:r>
      <w:commentRangeStart w:id="143"/>
      <w:proofErr w:type="spellStart"/>
      <w:r w:rsidR="000018CC" w:rsidRPr="005D6C4A">
        <w:rPr>
          <w:rFonts w:ascii="Times New Roman" w:eastAsia="Times New Roman" w:hAnsi="Times New Roman" w:cs="Times New Roman"/>
          <w:sz w:val="24"/>
          <w:szCs w:val="24"/>
        </w:rPr>
        <w:t>df</w:t>
      </w:r>
      <w:proofErr w:type="spellEnd"/>
      <w:r w:rsidR="000018CC" w:rsidRPr="005D6C4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8A6AD5" w:rsidRPr="005D6C4A">
        <w:rPr>
          <w:rFonts w:ascii="Times New Roman" w:eastAsia="Times New Roman" w:hAnsi="Times New Roman" w:cs="Times New Roman"/>
          <w:sz w:val="24"/>
          <w:szCs w:val="24"/>
        </w:rPr>
        <w:t>t=5.515,</w:t>
      </w:r>
      <w:r>
        <w:rPr>
          <w:rFonts w:ascii="Times New Roman" w:eastAsia="Times New Roman" w:hAnsi="Times New Roman" w:cs="Times New Roman"/>
          <w:sz w:val="24"/>
          <w:szCs w:val="24"/>
        </w:rPr>
        <w:t xml:space="preserve"> </w:t>
      </w:r>
      <w:r w:rsidR="008A6AD5" w:rsidRPr="005D6C4A">
        <w:rPr>
          <w:rFonts w:ascii="Times New Roman" w:eastAsia="Times New Roman" w:hAnsi="Times New Roman" w:cs="Times New Roman"/>
          <w:sz w:val="24"/>
          <w:szCs w:val="24"/>
        </w:rPr>
        <w:t>p=&lt;0.0001</w:t>
      </w:r>
      <w:commentRangeEnd w:id="143"/>
      <w:r w:rsidR="00593757">
        <w:rPr>
          <w:rStyle w:val="CommentReference"/>
        </w:rPr>
        <w:commentReference w:id="143"/>
      </w:r>
      <w:r w:rsidR="008A6AD5" w:rsidRPr="005D6C4A">
        <w:rPr>
          <w:rFonts w:ascii="Times New Roman" w:eastAsia="Times New Roman" w:hAnsi="Times New Roman" w:cs="Times New Roman"/>
          <w:sz w:val="24"/>
          <w:szCs w:val="24"/>
        </w:rPr>
        <w:t>)</w:t>
      </w:r>
      <w:r w:rsidR="00B663DD" w:rsidRPr="005D6C4A">
        <w:rPr>
          <w:rFonts w:ascii="Times New Roman" w:eastAsia="Times New Roman" w:hAnsi="Times New Roman" w:cs="Times New Roman"/>
          <w:sz w:val="24"/>
          <w:szCs w:val="24"/>
        </w:rPr>
        <w:t xml:space="preserve">. </w:t>
      </w:r>
      <w:r w:rsidR="004C6B0A" w:rsidRPr="005D6C4A">
        <w:rPr>
          <w:rFonts w:ascii="Times New Roman" w:eastAsia="Times New Roman" w:hAnsi="Times New Roman" w:cs="Times New Roman"/>
          <w:sz w:val="24"/>
          <w:szCs w:val="24"/>
        </w:rPr>
        <w:t xml:space="preserve">Epifaunal invertebrate community composition also varied over time (PERMANOVA F=4.3221, </w:t>
      </w:r>
      <w:proofErr w:type="spellStart"/>
      <w:r w:rsidR="004C6B0A" w:rsidRPr="005D6C4A">
        <w:rPr>
          <w:rFonts w:ascii="Times New Roman" w:eastAsia="Times New Roman" w:hAnsi="Times New Roman" w:cs="Times New Roman"/>
          <w:sz w:val="24"/>
          <w:szCs w:val="24"/>
        </w:rPr>
        <w:t>df</w:t>
      </w:r>
      <w:proofErr w:type="spellEnd"/>
      <w:r w:rsidR="004C6B0A" w:rsidRPr="005D6C4A">
        <w:rPr>
          <w:rFonts w:ascii="Times New Roman" w:eastAsia="Times New Roman" w:hAnsi="Times New Roman" w:cs="Times New Roman"/>
          <w:sz w:val="24"/>
          <w:szCs w:val="24"/>
        </w:rPr>
        <w:t>=1, p=0.065)</w:t>
      </w:r>
      <w:r w:rsidR="00EB002A" w:rsidRPr="005D6C4A">
        <w:rPr>
          <w:rFonts w:ascii="Times New Roman" w:eastAsia="Times New Roman" w:hAnsi="Times New Roman" w:cs="Times New Roman"/>
          <w:sz w:val="24"/>
          <w:szCs w:val="24"/>
        </w:rPr>
        <w:t xml:space="preserve"> </w:t>
      </w:r>
      <w:r w:rsidR="004C6B0A" w:rsidRPr="005D6C4A">
        <w:rPr>
          <w:rFonts w:ascii="Times New Roman" w:eastAsia="Times New Roman" w:hAnsi="Times New Roman" w:cs="Times New Roman"/>
          <w:sz w:val="24"/>
          <w:szCs w:val="24"/>
        </w:rPr>
        <w:t xml:space="preserve">and </w:t>
      </w:r>
      <w:commentRangeStart w:id="144"/>
      <w:r w:rsidR="004C6B0A" w:rsidRPr="005D6C4A">
        <w:rPr>
          <w:rFonts w:ascii="Times New Roman" w:eastAsia="Times New Roman" w:hAnsi="Times New Roman" w:cs="Times New Roman"/>
          <w:sz w:val="24"/>
          <w:szCs w:val="24"/>
        </w:rPr>
        <w:t xml:space="preserve">with </w:t>
      </w:r>
      <w:r w:rsidR="00593757" w:rsidRPr="005D6C4A">
        <w:rPr>
          <w:rFonts w:ascii="Times New Roman" w:eastAsia="Times New Roman" w:hAnsi="Times New Roman" w:cs="Times New Roman"/>
          <w:i/>
          <w:sz w:val="24"/>
          <w:szCs w:val="24"/>
        </w:rPr>
        <w:t>S</w:t>
      </w:r>
      <w:r w:rsidR="00593757">
        <w:rPr>
          <w:rFonts w:ascii="Times New Roman" w:eastAsia="Times New Roman" w:hAnsi="Times New Roman" w:cs="Times New Roman"/>
          <w:i/>
          <w:sz w:val="24"/>
          <w:szCs w:val="24"/>
        </w:rPr>
        <w:t xml:space="preserve">. </w:t>
      </w:r>
      <w:proofErr w:type="spellStart"/>
      <w:r w:rsidR="00593757">
        <w:rPr>
          <w:rFonts w:ascii="Times New Roman" w:eastAsia="Times New Roman" w:hAnsi="Times New Roman" w:cs="Times New Roman"/>
          <w:i/>
          <w:sz w:val="24"/>
          <w:szCs w:val="24"/>
        </w:rPr>
        <w:t>naiadum</w:t>
      </w:r>
      <w:proofErr w:type="spellEnd"/>
      <w:r w:rsidR="00593757" w:rsidRPr="005D6C4A">
        <w:rPr>
          <w:rFonts w:ascii="Times New Roman" w:eastAsia="Times New Roman" w:hAnsi="Times New Roman" w:cs="Times New Roman"/>
          <w:sz w:val="24"/>
          <w:szCs w:val="24"/>
        </w:rPr>
        <w:t xml:space="preserve"> </w:t>
      </w:r>
      <w:r w:rsidR="004C6B0A" w:rsidRPr="005D6C4A">
        <w:rPr>
          <w:rFonts w:ascii="Times New Roman" w:eastAsia="Times New Roman" w:hAnsi="Times New Roman" w:cs="Times New Roman"/>
          <w:sz w:val="24"/>
          <w:szCs w:val="24"/>
        </w:rPr>
        <w:t xml:space="preserve">abundance </w:t>
      </w:r>
      <w:commentRangeEnd w:id="144"/>
      <w:r w:rsidR="00593757">
        <w:rPr>
          <w:rStyle w:val="CommentReference"/>
        </w:rPr>
        <w:commentReference w:id="144"/>
      </w:r>
      <w:r w:rsidR="004C6B0A" w:rsidRPr="005D6C4A">
        <w:rPr>
          <w:rFonts w:ascii="Times New Roman" w:eastAsia="Times New Roman" w:hAnsi="Times New Roman" w:cs="Times New Roman"/>
          <w:sz w:val="24"/>
          <w:szCs w:val="24"/>
        </w:rPr>
        <w:t xml:space="preserve">(PERMANOVA F = 4.7201, </w:t>
      </w:r>
      <w:proofErr w:type="spellStart"/>
      <w:r w:rsidR="004C6B0A" w:rsidRPr="005D6C4A">
        <w:rPr>
          <w:rFonts w:ascii="Times New Roman" w:eastAsia="Times New Roman" w:hAnsi="Times New Roman" w:cs="Times New Roman"/>
          <w:sz w:val="24"/>
          <w:szCs w:val="24"/>
        </w:rPr>
        <w:t>df</w:t>
      </w:r>
      <w:proofErr w:type="spellEnd"/>
      <w:r w:rsidR="004C6B0A" w:rsidRPr="005D6C4A">
        <w:rPr>
          <w:rFonts w:ascii="Times New Roman" w:eastAsia="Times New Roman" w:hAnsi="Times New Roman" w:cs="Times New Roman"/>
          <w:sz w:val="24"/>
          <w:szCs w:val="24"/>
        </w:rPr>
        <w:t xml:space="preserve"> = 1, p=0.048)</w:t>
      </w:r>
      <w:r w:rsidR="00EB002A" w:rsidRPr="005D6C4A">
        <w:rPr>
          <w:rFonts w:ascii="Times New Roman" w:eastAsia="Times New Roman" w:hAnsi="Times New Roman" w:cs="Times New Roman"/>
          <w:sz w:val="24"/>
          <w:szCs w:val="24"/>
        </w:rPr>
        <w:t xml:space="preserve"> </w:t>
      </w:r>
      <w:r w:rsidR="00611A64" w:rsidRPr="005D6C4A">
        <w:rPr>
          <w:rFonts w:ascii="Times New Roman" w:eastAsia="Times New Roman" w:hAnsi="Times New Roman" w:cs="Times New Roman"/>
          <w:sz w:val="24"/>
          <w:szCs w:val="24"/>
        </w:rPr>
        <w:t>(Appendix A2 and A3)</w:t>
      </w:r>
      <w:r w:rsidR="00D95BF0" w:rsidRPr="005D6C4A">
        <w:rPr>
          <w:rFonts w:ascii="Times New Roman" w:eastAsia="Times New Roman" w:hAnsi="Times New Roman" w:cs="Times New Roman"/>
          <w:sz w:val="24"/>
          <w:szCs w:val="24"/>
        </w:rPr>
        <w:t>.</w:t>
      </w:r>
      <w:r w:rsidR="004C6B0A" w:rsidRPr="005D6C4A">
        <w:rPr>
          <w:rFonts w:ascii="Times New Roman" w:eastAsia="Times New Roman" w:hAnsi="Times New Roman" w:cs="Times New Roman"/>
          <w:sz w:val="24"/>
          <w:szCs w:val="24"/>
        </w:rPr>
        <w:t xml:space="preserve"> </w:t>
      </w:r>
    </w:p>
    <w:p w14:paraId="062F5201" w14:textId="6AFA1A86" w:rsidR="002E0CAC" w:rsidRDefault="007F1D36"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i/>
          <w:sz w:val="24"/>
          <w:szCs w:val="24"/>
        </w:rPr>
        <w:t>Initial microbial assemblages.</w:t>
      </w:r>
      <w:r w:rsidRPr="005D6C4A">
        <w:rPr>
          <w:rFonts w:ascii="Times New Roman" w:eastAsia="Times New Roman" w:hAnsi="Times New Roman" w:cs="Times New Roman"/>
          <w:sz w:val="24"/>
          <w:szCs w:val="24"/>
        </w:rPr>
        <w:t xml:space="preserve"> </w:t>
      </w:r>
      <w:r w:rsidR="004C6B0A" w:rsidRPr="005D6C4A">
        <w:rPr>
          <w:rFonts w:ascii="Times New Roman" w:eastAsia="Times New Roman" w:hAnsi="Times New Roman" w:cs="Times New Roman"/>
          <w:sz w:val="24"/>
          <w:szCs w:val="24"/>
        </w:rPr>
        <w:t>B</w:t>
      </w:r>
      <w:r w:rsidR="007F3481" w:rsidRPr="005D6C4A">
        <w:rPr>
          <w:rFonts w:ascii="Times New Roman" w:eastAsia="Times New Roman" w:hAnsi="Times New Roman" w:cs="Times New Roman"/>
          <w:sz w:val="24"/>
          <w:szCs w:val="24"/>
        </w:rPr>
        <w:t xml:space="preserve">lades with </w:t>
      </w:r>
      <w:proofErr w:type="spellStart"/>
      <w:r w:rsidR="007F3481" w:rsidRPr="005D6C4A">
        <w:rPr>
          <w:rFonts w:ascii="Times New Roman" w:eastAsia="Times New Roman" w:hAnsi="Times New Roman" w:cs="Times New Roman"/>
          <w:i/>
          <w:sz w:val="24"/>
          <w:szCs w:val="24"/>
        </w:rPr>
        <w:t>Smithora</w:t>
      </w:r>
      <w:proofErr w:type="spellEnd"/>
      <w:r w:rsidR="007F3481" w:rsidRPr="005D6C4A">
        <w:rPr>
          <w:rFonts w:ascii="Times New Roman" w:eastAsia="Times New Roman" w:hAnsi="Times New Roman" w:cs="Times New Roman"/>
          <w:sz w:val="24"/>
          <w:szCs w:val="24"/>
        </w:rPr>
        <w:t xml:space="preserve"> </w:t>
      </w:r>
      <w:r w:rsidR="00FC2172" w:rsidRPr="005D6C4A">
        <w:rPr>
          <w:rFonts w:ascii="Times New Roman" w:eastAsia="Times New Roman" w:hAnsi="Times New Roman" w:cs="Times New Roman"/>
          <w:sz w:val="24"/>
          <w:szCs w:val="24"/>
        </w:rPr>
        <w:t xml:space="preserve">from the meadow edge </w:t>
      </w:r>
      <w:r w:rsidR="007F3481" w:rsidRPr="005D6C4A">
        <w:rPr>
          <w:rFonts w:ascii="Times New Roman" w:eastAsia="Times New Roman" w:hAnsi="Times New Roman" w:cs="Times New Roman"/>
          <w:sz w:val="24"/>
          <w:szCs w:val="24"/>
        </w:rPr>
        <w:t xml:space="preserve">harbor significantly </w:t>
      </w:r>
      <w:r w:rsidR="007F3481" w:rsidRPr="005D6C4A">
        <w:rPr>
          <w:rFonts w:ascii="Times New Roman" w:eastAsia="Times New Roman" w:hAnsi="Times New Roman" w:cs="Times New Roman"/>
          <w:sz w:val="24"/>
          <w:szCs w:val="24"/>
        </w:rPr>
        <w:lastRenderedPageBreak/>
        <w:t xml:space="preserve">different </w:t>
      </w:r>
      <w:r w:rsidR="00A6090E" w:rsidRPr="005D6C4A">
        <w:rPr>
          <w:rFonts w:ascii="Times New Roman" w:eastAsia="Times New Roman" w:hAnsi="Times New Roman" w:cs="Times New Roman"/>
          <w:sz w:val="24"/>
          <w:szCs w:val="24"/>
        </w:rPr>
        <w:t xml:space="preserve">microbial </w:t>
      </w:r>
      <w:r w:rsidR="007F3481" w:rsidRPr="005D6C4A">
        <w:rPr>
          <w:rFonts w:ascii="Times New Roman" w:eastAsia="Times New Roman" w:hAnsi="Times New Roman" w:cs="Times New Roman"/>
          <w:sz w:val="24"/>
          <w:szCs w:val="24"/>
        </w:rPr>
        <w:t>communities tha</w:t>
      </w:r>
      <w:r w:rsidR="00A6090E" w:rsidRPr="005D6C4A">
        <w:rPr>
          <w:rFonts w:ascii="Times New Roman" w:eastAsia="Times New Roman" w:hAnsi="Times New Roman" w:cs="Times New Roman"/>
          <w:sz w:val="24"/>
          <w:szCs w:val="24"/>
        </w:rPr>
        <w:t>n</w:t>
      </w:r>
      <w:r w:rsidR="007F3481" w:rsidRPr="005D6C4A">
        <w:rPr>
          <w:rFonts w:ascii="Times New Roman" w:eastAsia="Times New Roman" w:hAnsi="Times New Roman" w:cs="Times New Roman"/>
          <w:sz w:val="24"/>
          <w:szCs w:val="24"/>
        </w:rPr>
        <w:t xml:space="preserve"> blades</w:t>
      </w:r>
      <w:r w:rsidR="00FC2172" w:rsidRPr="005D6C4A">
        <w:rPr>
          <w:rFonts w:ascii="Times New Roman" w:eastAsia="Times New Roman" w:hAnsi="Times New Roman" w:cs="Times New Roman"/>
          <w:sz w:val="24"/>
          <w:szCs w:val="24"/>
        </w:rPr>
        <w:t xml:space="preserve"> from the interior</w:t>
      </w:r>
      <w:r w:rsidR="007F3481" w:rsidRPr="005D6C4A">
        <w:rPr>
          <w:rFonts w:ascii="Times New Roman" w:eastAsia="Times New Roman" w:hAnsi="Times New Roman" w:cs="Times New Roman"/>
          <w:sz w:val="24"/>
          <w:szCs w:val="24"/>
        </w:rPr>
        <w:t xml:space="preserve"> without (</w:t>
      </w:r>
      <w:r w:rsidR="00693CB3">
        <w:rPr>
          <w:rFonts w:ascii="Times New Roman" w:eastAsia="Times New Roman" w:hAnsi="Times New Roman" w:cs="Times New Roman"/>
          <w:sz w:val="24"/>
          <w:szCs w:val="24"/>
        </w:rPr>
        <w:t xml:space="preserve">PERMANOVA </w:t>
      </w:r>
      <w:r w:rsidR="007F3481" w:rsidRPr="005D6C4A">
        <w:rPr>
          <w:rFonts w:ascii="Times New Roman" w:eastAsia="Times New Roman" w:hAnsi="Times New Roman" w:cs="Times New Roman"/>
          <w:sz w:val="24"/>
          <w:szCs w:val="24"/>
        </w:rPr>
        <w:t>p=0.0</w:t>
      </w:r>
      <w:r w:rsidR="000018CC" w:rsidRPr="005D6C4A">
        <w:rPr>
          <w:rFonts w:ascii="Times New Roman" w:eastAsia="Times New Roman" w:hAnsi="Times New Roman" w:cs="Times New Roman"/>
          <w:sz w:val="24"/>
          <w:szCs w:val="24"/>
        </w:rPr>
        <w:t>09</w:t>
      </w:r>
      <w:r w:rsidR="007F3481" w:rsidRPr="005D6C4A">
        <w:rPr>
          <w:rFonts w:ascii="Times New Roman" w:eastAsia="Times New Roman" w:hAnsi="Times New Roman" w:cs="Times New Roman"/>
          <w:sz w:val="24"/>
          <w:szCs w:val="24"/>
        </w:rPr>
        <w:t>, pseudo-F=</w:t>
      </w:r>
      <w:r w:rsidR="000018CC" w:rsidRPr="005D6C4A">
        <w:rPr>
          <w:rFonts w:ascii="Times New Roman" w:eastAsia="Times New Roman" w:hAnsi="Times New Roman" w:cs="Times New Roman"/>
          <w:sz w:val="24"/>
          <w:szCs w:val="24"/>
        </w:rPr>
        <w:t>7.3624</w:t>
      </w:r>
      <w:r w:rsidR="00D95BF0" w:rsidRPr="005D6C4A">
        <w:rPr>
          <w:rFonts w:ascii="Times New Roman" w:eastAsia="Times New Roman" w:hAnsi="Times New Roman" w:cs="Times New Roman"/>
          <w:sz w:val="24"/>
          <w:szCs w:val="24"/>
        </w:rPr>
        <w:t>,</w:t>
      </w:r>
      <w:r w:rsidR="007562F3" w:rsidRPr="005D6C4A">
        <w:rPr>
          <w:rFonts w:ascii="Times New Roman" w:eastAsia="Times New Roman" w:hAnsi="Times New Roman" w:cs="Times New Roman"/>
          <w:sz w:val="24"/>
          <w:szCs w:val="24"/>
        </w:rPr>
        <w:t xml:space="preserve"> </w:t>
      </w:r>
      <w:proofErr w:type="spellStart"/>
      <w:r w:rsidR="00693CB3">
        <w:rPr>
          <w:rFonts w:ascii="Times New Roman" w:eastAsia="Times New Roman" w:hAnsi="Times New Roman" w:cs="Times New Roman"/>
          <w:sz w:val="24"/>
          <w:szCs w:val="24"/>
        </w:rPr>
        <w:t>df</w:t>
      </w:r>
      <w:proofErr w:type="spellEnd"/>
      <w:r w:rsidR="00693CB3">
        <w:rPr>
          <w:rFonts w:ascii="Times New Roman" w:eastAsia="Times New Roman" w:hAnsi="Times New Roman" w:cs="Times New Roman"/>
          <w:sz w:val="24"/>
          <w:szCs w:val="24"/>
        </w:rPr>
        <w:t xml:space="preserve"> =1, </w:t>
      </w:r>
      <w:r w:rsidR="0012268D" w:rsidRPr="005D6C4A">
        <w:rPr>
          <w:rFonts w:ascii="Times New Roman" w:eastAsia="Times New Roman" w:hAnsi="Times New Roman" w:cs="Times New Roman"/>
          <w:sz w:val="24"/>
          <w:szCs w:val="24"/>
        </w:rPr>
        <w:t>Figure</w:t>
      </w:r>
      <w:r w:rsidR="00D95BF0" w:rsidRPr="005D6C4A">
        <w:rPr>
          <w:rFonts w:ascii="Times New Roman" w:eastAsia="Times New Roman" w:hAnsi="Times New Roman" w:cs="Times New Roman"/>
          <w:sz w:val="24"/>
          <w:szCs w:val="24"/>
        </w:rPr>
        <w:t xml:space="preserve"> </w:t>
      </w:r>
      <w:r w:rsidR="001D3CBD" w:rsidRPr="005D6C4A">
        <w:rPr>
          <w:rFonts w:ascii="Times New Roman" w:eastAsia="Times New Roman" w:hAnsi="Times New Roman" w:cs="Times New Roman"/>
          <w:sz w:val="24"/>
          <w:szCs w:val="24"/>
        </w:rPr>
        <w:t>2</w:t>
      </w:r>
      <w:r w:rsidR="00663253">
        <w:rPr>
          <w:rFonts w:ascii="Times New Roman" w:eastAsia="Times New Roman" w:hAnsi="Times New Roman" w:cs="Times New Roman"/>
          <w:sz w:val="24"/>
          <w:szCs w:val="24"/>
        </w:rPr>
        <w:t>D)</w:t>
      </w:r>
      <w:r w:rsidR="00D95BF0" w:rsidRPr="005D6C4A">
        <w:rPr>
          <w:rFonts w:ascii="Times New Roman" w:eastAsia="Times New Roman" w:hAnsi="Times New Roman" w:cs="Times New Roman"/>
          <w:sz w:val="24"/>
          <w:szCs w:val="24"/>
        </w:rPr>
        <w:t xml:space="preserve">. </w:t>
      </w:r>
      <w:r w:rsidR="00D95BF0" w:rsidRPr="005D6C4A">
        <w:rPr>
          <w:rFonts w:ascii="Times New Roman" w:eastAsia="Times New Roman" w:hAnsi="Times New Roman" w:cs="Times New Roman"/>
          <w:sz w:val="24"/>
          <w:szCs w:val="24"/>
          <w:lang w:val="en-CA"/>
        </w:rPr>
        <w:t xml:space="preserve">Microbial community composition shifted from </w:t>
      </w:r>
      <w:commentRangeStart w:id="145"/>
      <w:r w:rsidR="00D95BF0" w:rsidRPr="005D6C4A">
        <w:rPr>
          <w:rFonts w:ascii="Times New Roman" w:eastAsia="Times New Roman" w:hAnsi="Times New Roman" w:cs="Times New Roman"/>
          <w:sz w:val="24"/>
          <w:szCs w:val="24"/>
          <w:lang w:val="en-CA"/>
        </w:rPr>
        <w:t xml:space="preserve">July to August </w:t>
      </w:r>
      <w:commentRangeEnd w:id="145"/>
      <w:r w:rsidR="008D3577">
        <w:rPr>
          <w:rStyle w:val="CommentReference"/>
        </w:rPr>
        <w:commentReference w:id="145"/>
      </w:r>
      <w:r w:rsidR="00D95BF0" w:rsidRPr="005D6C4A">
        <w:rPr>
          <w:rFonts w:ascii="Times New Roman" w:eastAsia="Times New Roman" w:hAnsi="Times New Roman" w:cs="Times New Roman"/>
          <w:sz w:val="24"/>
          <w:szCs w:val="24"/>
          <w:lang w:val="en-CA"/>
        </w:rPr>
        <w:t>(PERMANOVA for date p=0.001, pseudo-F=4.818</w:t>
      </w:r>
      <w:r w:rsidR="00693CB3">
        <w:rPr>
          <w:rFonts w:ascii="Times New Roman" w:eastAsia="Times New Roman" w:hAnsi="Times New Roman" w:cs="Times New Roman"/>
          <w:sz w:val="24"/>
          <w:szCs w:val="24"/>
          <w:lang w:val="en-CA"/>
        </w:rPr>
        <w:t xml:space="preserve">, </w:t>
      </w:r>
      <w:proofErr w:type="spellStart"/>
      <w:r w:rsidR="00693CB3">
        <w:rPr>
          <w:rFonts w:ascii="Times New Roman" w:eastAsia="Times New Roman" w:hAnsi="Times New Roman" w:cs="Times New Roman"/>
          <w:sz w:val="24"/>
          <w:szCs w:val="24"/>
          <w:lang w:val="en-CA"/>
        </w:rPr>
        <w:t>df</w:t>
      </w:r>
      <w:proofErr w:type="spellEnd"/>
      <w:r w:rsidR="00693CB3">
        <w:rPr>
          <w:rFonts w:ascii="Times New Roman" w:eastAsia="Times New Roman" w:hAnsi="Times New Roman" w:cs="Times New Roman"/>
          <w:sz w:val="24"/>
          <w:szCs w:val="24"/>
          <w:lang w:val="en-CA"/>
        </w:rPr>
        <w:t xml:space="preserve"> = 1)</w:t>
      </w:r>
      <w:r w:rsidR="00D95BF0" w:rsidRPr="005D6C4A">
        <w:rPr>
          <w:rFonts w:ascii="Times New Roman" w:eastAsia="Times New Roman" w:hAnsi="Times New Roman" w:cs="Times New Roman"/>
          <w:sz w:val="24"/>
          <w:szCs w:val="24"/>
          <w:lang w:val="en-CA"/>
        </w:rPr>
        <w:t>.</w:t>
      </w:r>
      <w:r w:rsidR="005E1148" w:rsidRPr="005D6C4A">
        <w:rPr>
          <w:rFonts w:ascii="Times New Roman" w:eastAsia="Times New Roman" w:hAnsi="Times New Roman" w:cs="Times New Roman"/>
          <w:sz w:val="24"/>
          <w:szCs w:val="24"/>
          <w:lang w:val="en-CA"/>
        </w:rPr>
        <w:t xml:space="preserve"> </w:t>
      </w:r>
    </w:p>
    <w:p w14:paraId="05281467" w14:textId="77777777" w:rsidR="00212675" w:rsidRDefault="00212675" w:rsidP="00B44EE3">
      <w:pPr>
        <w:pStyle w:val="Normal1"/>
        <w:spacing w:line="480" w:lineRule="auto"/>
        <w:rPr>
          <w:rFonts w:ascii="Times New Roman" w:eastAsia="Times New Roman" w:hAnsi="Times New Roman" w:cs="Times New Roman"/>
          <w:sz w:val="24"/>
          <w:szCs w:val="24"/>
        </w:rPr>
      </w:pPr>
    </w:p>
    <w:p w14:paraId="60699706" w14:textId="486098A7"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r w:rsidR="00AF1893">
        <w:rPr>
          <w:rFonts w:ascii="Times New Roman" w:eastAsia="Times New Roman" w:hAnsi="Times New Roman" w:cs="Times New Roman"/>
          <w:sz w:val="24"/>
          <w:szCs w:val="24"/>
        </w:rPr>
        <w:t xml:space="preserve">Reciprocal transplant experiment </w:t>
      </w:r>
    </w:p>
    <w:p w14:paraId="4DD3B6E4" w14:textId="7F871ADC" w:rsidR="002E0CAC" w:rsidRDefault="00CE193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w:t>
      </w:r>
      <w:r w:rsidR="00300ECF">
        <w:rPr>
          <w:rFonts w:ascii="Times New Roman" w:eastAsia="Times New Roman" w:hAnsi="Times New Roman" w:cs="Times New Roman"/>
          <w:sz w:val="24"/>
          <w:szCs w:val="24"/>
        </w:rPr>
        <w:t xml:space="preserve"> reciprocal transplant</w:t>
      </w:r>
      <w:r>
        <w:rPr>
          <w:rFonts w:ascii="Times New Roman" w:eastAsia="Times New Roman" w:hAnsi="Times New Roman" w:cs="Times New Roman"/>
          <w:sz w:val="24"/>
          <w:szCs w:val="24"/>
        </w:rPr>
        <w:t xml:space="preserve"> experiment</w:t>
      </w:r>
      <w:r w:rsidR="00CC30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300ECF">
        <w:rPr>
          <w:rFonts w:ascii="Times New Roman" w:eastAsia="Times New Roman" w:hAnsi="Times New Roman" w:cs="Times New Roman"/>
          <w:sz w:val="24"/>
          <w:szCs w:val="24"/>
        </w:rPr>
        <w:t xml:space="preserve">meadow </w:t>
      </w:r>
      <w:r>
        <w:rPr>
          <w:rFonts w:ascii="Times New Roman" w:eastAsia="Times New Roman" w:hAnsi="Times New Roman" w:cs="Times New Roman"/>
          <w:sz w:val="24"/>
          <w:szCs w:val="24"/>
        </w:rPr>
        <w:t xml:space="preserve">edge had high </w:t>
      </w:r>
      <w:proofErr w:type="spellStart"/>
      <w:r w:rsidRPr="00CE193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regardless of source location</w:t>
      </w:r>
      <w:r w:rsidR="004631D2">
        <w:rPr>
          <w:rFonts w:ascii="Times New Roman" w:eastAsia="Times New Roman" w:hAnsi="Times New Roman" w:cs="Times New Roman"/>
          <w:sz w:val="24"/>
          <w:szCs w:val="24"/>
        </w:rPr>
        <w:t xml:space="preserve">; shoots transplanted to the edge gained </w:t>
      </w:r>
      <w:proofErr w:type="spellStart"/>
      <w:r w:rsidR="004631D2">
        <w:rPr>
          <w:rFonts w:ascii="Times New Roman" w:eastAsia="Times New Roman" w:hAnsi="Times New Roman" w:cs="Times New Roman"/>
          <w:sz w:val="24"/>
          <w:szCs w:val="24"/>
        </w:rPr>
        <w:t>Smithora</w:t>
      </w:r>
      <w:proofErr w:type="spellEnd"/>
      <w:r w:rsidR="004631D2">
        <w:rPr>
          <w:rFonts w:ascii="Times New Roman" w:eastAsia="Times New Roman" w:hAnsi="Times New Roman" w:cs="Times New Roman"/>
          <w:sz w:val="24"/>
          <w:szCs w:val="24"/>
        </w:rPr>
        <w:t xml:space="preserve"> biomass compar</w:t>
      </w:r>
      <w:r w:rsidR="00AF6CAC">
        <w:rPr>
          <w:rFonts w:ascii="Times New Roman" w:eastAsia="Times New Roman" w:hAnsi="Times New Roman" w:cs="Times New Roman"/>
          <w:sz w:val="24"/>
          <w:szCs w:val="24"/>
        </w:rPr>
        <w:t xml:space="preserve">able to the edge control shoots </w:t>
      </w:r>
      <w:r>
        <w:rPr>
          <w:rFonts w:ascii="Times New Roman" w:eastAsia="Times New Roman" w:hAnsi="Times New Roman" w:cs="Times New Roman"/>
          <w:sz w:val="24"/>
          <w:szCs w:val="24"/>
        </w:rPr>
        <w:t xml:space="preserve">(Figure 3; two-way </w:t>
      </w:r>
      <w:r w:rsidR="00693CB3">
        <w:rPr>
          <w:rFonts w:ascii="Times New Roman" w:eastAsia="Times New Roman" w:hAnsi="Times New Roman" w:cs="Times New Roman"/>
          <w:sz w:val="24"/>
          <w:szCs w:val="24"/>
        </w:rPr>
        <w:t>ANOVA</w:t>
      </w:r>
      <w:r>
        <w:rPr>
          <w:rFonts w:ascii="Times New Roman" w:eastAsia="Times New Roman" w:hAnsi="Times New Roman" w:cs="Times New Roman"/>
          <w:sz w:val="24"/>
          <w:szCs w:val="24"/>
        </w:rPr>
        <w:t xml:space="preserve"> with interaction term: </w:t>
      </w:r>
      <w:r w:rsidR="002F6B44">
        <w:rPr>
          <w:rFonts w:ascii="Times New Roman" w:eastAsia="Times New Roman" w:hAnsi="Times New Roman" w:cs="Times New Roman"/>
          <w:sz w:val="24"/>
          <w:szCs w:val="24"/>
        </w:rPr>
        <w:t xml:space="preserve">Source (interior vs edge): F = 32.04, </w:t>
      </w:r>
      <w:proofErr w:type="spellStart"/>
      <w:r w:rsidR="002F6B44">
        <w:rPr>
          <w:rFonts w:ascii="Times New Roman" w:eastAsia="Times New Roman" w:hAnsi="Times New Roman" w:cs="Times New Roman"/>
          <w:sz w:val="24"/>
          <w:szCs w:val="24"/>
        </w:rPr>
        <w:t>df</w:t>
      </w:r>
      <w:proofErr w:type="spellEnd"/>
      <w:r w:rsidR="002F6B44">
        <w:rPr>
          <w:rFonts w:ascii="Times New Roman" w:eastAsia="Times New Roman" w:hAnsi="Times New Roman" w:cs="Times New Roman"/>
          <w:sz w:val="24"/>
          <w:szCs w:val="24"/>
        </w:rPr>
        <w:t xml:space="preserve"> = 1, p = &lt; 0.001; Treatment (control vs unman</w:t>
      </w:r>
      <w:r w:rsidR="000E1C22">
        <w:rPr>
          <w:rFonts w:ascii="Times New Roman" w:eastAsia="Times New Roman" w:hAnsi="Times New Roman" w:cs="Times New Roman"/>
          <w:sz w:val="24"/>
          <w:szCs w:val="24"/>
        </w:rPr>
        <w:t>i</w:t>
      </w:r>
      <w:r w:rsidR="002F6B44">
        <w:rPr>
          <w:rFonts w:ascii="Times New Roman" w:eastAsia="Times New Roman" w:hAnsi="Times New Roman" w:cs="Times New Roman"/>
          <w:sz w:val="24"/>
          <w:szCs w:val="24"/>
        </w:rPr>
        <w:t>pulated:</w:t>
      </w:r>
      <w:r w:rsidR="002F6B44" w:rsidRPr="009515D3">
        <w:rPr>
          <w:rFonts w:ascii="Times New Roman" w:eastAsia="Times New Roman" w:hAnsi="Times New Roman" w:cs="Times New Roman"/>
          <w:sz w:val="24"/>
          <w:szCs w:val="24"/>
        </w:rPr>
        <w:t xml:space="preserve"> </w:t>
      </w:r>
      <w:r w:rsidR="002F6B44">
        <w:rPr>
          <w:rFonts w:ascii="Times New Roman" w:eastAsia="Times New Roman" w:hAnsi="Times New Roman" w:cs="Times New Roman"/>
          <w:sz w:val="24"/>
          <w:szCs w:val="24"/>
        </w:rPr>
        <w:t xml:space="preserve">F = </w:t>
      </w:r>
      <w:r w:rsidR="006C05D6">
        <w:rPr>
          <w:rFonts w:ascii="Times New Roman" w:eastAsia="Times New Roman" w:hAnsi="Times New Roman" w:cs="Times New Roman"/>
          <w:sz w:val="24"/>
          <w:szCs w:val="24"/>
        </w:rPr>
        <w:t>0.28</w:t>
      </w:r>
      <w:r w:rsidR="002F6B44">
        <w:rPr>
          <w:rFonts w:ascii="Times New Roman" w:eastAsia="Times New Roman" w:hAnsi="Times New Roman" w:cs="Times New Roman"/>
          <w:sz w:val="24"/>
          <w:szCs w:val="24"/>
        </w:rPr>
        <w:t xml:space="preserve">, </w:t>
      </w:r>
      <w:proofErr w:type="spellStart"/>
      <w:r w:rsidR="002F6B44">
        <w:rPr>
          <w:rFonts w:ascii="Times New Roman" w:eastAsia="Times New Roman" w:hAnsi="Times New Roman" w:cs="Times New Roman"/>
          <w:sz w:val="24"/>
          <w:szCs w:val="24"/>
        </w:rPr>
        <w:t>df</w:t>
      </w:r>
      <w:proofErr w:type="spellEnd"/>
      <w:r w:rsidR="002F6B44">
        <w:rPr>
          <w:rFonts w:ascii="Times New Roman" w:eastAsia="Times New Roman" w:hAnsi="Times New Roman" w:cs="Times New Roman"/>
          <w:sz w:val="24"/>
          <w:szCs w:val="24"/>
        </w:rPr>
        <w:t xml:space="preserve"> = 1, p = 0.</w:t>
      </w:r>
      <w:r w:rsidR="006C05D6">
        <w:rPr>
          <w:rFonts w:ascii="Times New Roman" w:eastAsia="Times New Roman" w:hAnsi="Times New Roman" w:cs="Times New Roman"/>
          <w:sz w:val="24"/>
          <w:szCs w:val="24"/>
        </w:rPr>
        <w:t>61</w:t>
      </w:r>
      <w:r w:rsidR="002F6B44">
        <w:rPr>
          <w:rFonts w:ascii="Times New Roman" w:eastAsia="Times New Roman" w:hAnsi="Times New Roman" w:cs="Times New Roman"/>
          <w:sz w:val="24"/>
          <w:szCs w:val="24"/>
        </w:rPr>
        <w:t xml:space="preserve">, </w:t>
      </w:r>
      <w:r w:rsidR="006C05D6">
        <w:rPr>
          <w:rFonts w:ascii="Times New Roman" w:eastAsia="Times New Roman" w:hAnsi="Times New Roman" w:cs="Times New Roman"/>
          <w:sz w:val="24"/>
          <w:szCs w:val="24"/>
        </w:rPr>
        <w:t xml:space="preserve">Source X Treatment: F = 4.67,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 p = 0.05; residuals: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11</w:t>
      </w:r>
      <w:r>
        <w:rPr>
          <w:rFonts w:ascii="Times New Roman" w:eastAsia="Times New Roman" w:hAnsi="Times New Roman" w:cs="Times New Roman"/>
          <w:sz w:val="24"/>
          <w:szCs w:val="24"/>
        </w:rPr>
        <w:t>).</w:t>
      </w:r>
      <w:r w:rsidR="000D5663">
        <w:rPr>
          <w:rFonts w:ascii="Times New Roman" w:eastAsia="Times New Roman" w:hAnsi="Times New Roman" w:cs="Times New Roman"/>
          <w:sz w:val="24"/>
          <w:szCs w:val="24"/>
        </w:rPr>
        <w:t xml:space="preserve"> S</w:t>
      </w:r>
      <w:r w:rsidR="003F441A">
        <w:rPr>
          <w:rFonts w:ascii="Times New Roman" w:eastAsia="Times New Roman" w:hAnsi="Times New Roman" w:cs="Times New Roman"/>
          <w:sz w:val="24"/>
          <w:szCs w:val="24"/>
        </w:rPr>
        <w:t xml:space="preserve">hoots </w:t>
      </w:r>
      <w:r>
        <w:rPr>
          <w:rFonts w:ascii="Times New Roman" w:eastAsia="Times New Roman" w:hAnsi="Times New Roman" w:cs="Times New Roman"/>
          <w:sz w:val="24"/>
          <w:szCs w:val="24"/>
        </w:rPr>
        <w:t>transplanted</w:t>
      </w:r>
      <w:r w:rsidR="003F441A">
        <w:rPr>
          <w:rFonts w:ascii="Times New Roman" w:eastAsia="Times New Roman" w:hAnsi="Times New Roman" w:cs="Times New Roman"/>
          <w:sz w:val="24"/>
          <w:szCs w:val="24"/>
        </w:rPr>
        <w:t xml:space="preserve"> from the </w:t>
      </w:r>
      <w:r>
        <w:rPr>
          <w:rFonts w:ascii="Times New Roman" w:eastAsia="Times New Roman" w:hAnsi="Times New Roman" w:cs="Times New Roman"/>
          <w:sz w:val="24"/>
          <w:szCs w:val="24"/>
        </w:rPr>
        <w:t>edge to the interior</w:t>
      </w:r>
      <w:r w:rsidR="003F441A">
        <w:rPr>
          <w:rFonts w:ascii="Times New Roman" w:eastAsia="Times New Roman" w:hAnsi="Times New Roman" w:cs="Times New Roman"/>
          <w:sz w:val="24"/>
          <w:szCs w:val="24"/>
        </w:rPr>
        <w:t xml:space="preserve"> </w:t>
      </w:r>
      <w:r w:rsidR="004631D2">
        <w:rPr>
          <w:rFonts w:ascii="Times New Roman" w:eastAsia="Times New Roman" w:hAnsi="Times New Roman" w:cs="Times New Roman"/>
          <w:sz w:val="24"/>
          <w:szCs w:val="24"/>
        </w:rPr>
        <w:t>location</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retained</w:t>
      </w:r>
      <w:r w:rsidR="003F441A">
        <w:rPr>
          <w:rFonts w:ascii="Times New Roman" w:eastAsia="Times New Roman" w:hAnsi="Times New Roman" w:cs="Times New Roman"/>
          <w:sz w:val="24"/>
          <w:szCs w:val="24"/>
        </w:rPr>
        <w:t xml:space="preserve"> </w:t>
      </w:r>
      <w:proofErr w:type="spellStart"/>
      <w:r w:rsidR="003F441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w:t>
      </w:r>
      <w:r w:rsidR="003F441A">
        <w:rPr>
          <w:rFonts w:ascii="Times New Roman" w:eastAsia="Times New Roman" w:hAnsi="Times New Roman" w:cs="Times New Roman"/>
          <w:sz w:val="24"/>
          <w:szCs w:val="24"/>
        </w:rPr>
        <w:t xml:space="preserve"> </w:t>
      </w:r>
      <w:commentRangeStart w:id="146"/>
      <w:r w:rsidR="00EC0AB0">
        <w:rPr>
          <w:rFonts w:ascii="Times New Roman" w:eastAsia="Times New Roman" w:hAnsi="Times New Roman" w:cs="Times New Roman"/>
          <w:sz w:val="24"/>
          <w:szCs w:val="24"/>
        </w:rPr>
        <w:t>albeit in lower abundance than</w:t>
      </w:r>
      <w:r w:rsidR="004631D2">
        <w:rPr>
          <w:rFonts w:ascii="Times New Roman" w:eastAsia="Times New Roman" w:hAnsi="Times New Roman" w:cs="Times New Roman"/>
          <w:sz w:val="24"/>
          <w:szCs w:val="24"/>
        </w:rPr>
        <w:t xml:space="preserve"> their source location</w:t>
      </w:r>
      <w:commentRangeEnd w:id="146"/>
      <w:r w:rsidR="00E5579A">
        <w:rPr>
          <w:rStyle w:val="CommentReference"/>
        </w:rPr>
        <w:commentReference w:id="146"/>
      </w:r>
      <w:r w:rsidR="004631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interior shoots that stayed in the interior</w:t>
      </w:r>
      <w:r w:rsidR="006962B1">
        <w:rPr>
          <w:rFonts w:ascii="Times New Roman" w:eastAsia="Times New Roman" w:hAnsi="Times New Roman" w:cs="Times New Roman"/>
          <w:sz w:val="24"/>
          <w:szCs w:val="24"/>
        </w:rPr>
        <w:t xml:space="preserve"> (controls)</w:t>
      </w:r>
      <w:r>
        <w:rPr>
          <w:rFonts w:ascii="Times New Roman" w:eastAsia="Times New Roman" w:hAnsi="Times New Roman" w:cs="Times New Roman"/>
          <w:sz w:val="24"/>
          <w:szCs w:val="24"/>
        </w:rPr>
        <w:t xml:space="preserve"> were not colonized</w:t>
      </w:r>
      <w:r w:rsidR="004631D2">
        <w:rPr>
          <w:rFonts w:ascii="Times New Roman" w:eastAsia="Times New Roman" w:hAnsi="Times New Roman" w:cs="Times New Roman"/>
          <w:sz w:val="24"/>
          <w:szCs w:val="24"/>
        </w:rPr>
        <w:t xml:space="preserve"> (Fig 3)</w:t>
      </w:r>
      <w:r w:rsidR="003F441A">
        <w:rPr>
          <w:rFonts w:ascii="Times New Roman" w:eastAsia="Times New Roman" w:hAnsi="Times New Roman" w:cs="Times New Roman"/>
          <w:sz w:val="24"/>
          <w:szCs w:val="24"/>
        </w:rPr>
        <w:t>. Controls</w:t>
      </w:r>
      <w:r>
        <w:rPr>
          <w:rFonts w:ascii="Times New Roman" w:eastAsia="Times New Roman" w:hAnsi="Times New Roman" w:cs="Times New Roman"/>
          <w:sz w:val="24"/>
          <w:szCs w:val="24"/>
        </w:rPr>
        <w:t xml:space="preserve"> (uprooted but locally planted) and </w:t>
      </w:r>
      <w:r w:rsidR="001C0B4F">
        <w:rPr>
          <w:rFonts w:ascii="Times New Roman" w:eastAsia="Times New Roman" w:hAnsi="Times New Roman" w:cs="Times New Roman"/>
          <w:sz w:val="24"/>
          <w:szCs w:val="24"/>
        </w:rPr>
        <w:t xml:space="preserve">ambient </w:t>
      </w:r>
      <w:r>
        <w:rPr>
          <w:rFonts w:ascii="Times New Roman" w:eastAsia="Times New Roman" w:hAnsi="Times New Roman" w:cs="Times New Roman"/>
          <w:sz w:val="24"/>
          <w:szCs w:val="24"/>
        </w:rPr>
        <w:t xml:space="preserve">shoots did not differ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at the time of the end of the experiment</w:t>
      </w:r>
      <w:r w:rsidR="009515D3">
        <w:rPr>
          <w:rFonts w:ascii="Times New Roman" w:eastAsia="Times New Roman" w:hAnsi="Times New Roman" w:cs="Times New Roman"/>
          <w:sz w:val="24"/>
          <w:szCs w:val="24"/>
        </w:rPr>
        <w:t xml:space="preserve"> (two-way </w:t>
      </w:r>
      <w:proofErr w:type="spellStart"/>
      <w:r w:rsidR="009515D3">
        <w:rPr>
          <w:rFonts w:ascii="Times New Roman" w:eastAsia="Times New Roman" w:hAnsi="Times New Roman" w:cs="Times New Roman"/>
          <w:sz w:val="24"/>
          <w:szCs w:val="24"/>
        </w:rPr>
        <w:t>anova</w:t>
      </w:r>
      <w:proofErr w:type="spellEnd"/>
      <w:r w:rsidR="009515D3">
        <w:rPr>
          <w:rFonts w:ascii="Times New Roman" w:eastAsia="Times New Roman" w:hAnsi="Times New Roman" w:cs="Times New Roman"/>
          <w:sz w:val="24"/>
          <w:szCs w:val="24"/>
        </w:rPr>
        <w:t xml:space="preserve">: Source (interior vs edge): F = 26.34, </w:t>
      </w:r>
      <w:proofErr w:type="spellStart"/>
      <w:proofErr w:type="gramStart"/>
      <w:r w:rsidR="009515D3">
        <w:rPr>
          <w:rFonts w:ascii="Times New Roman" w:eastAsia="Times New Roman" w:hAnsi="Times New Roman" w:cs="Times New Roman"/>
          <w:sz w:val="24"/>
          <w:szCs w:val="24"/>
        </w:rPr>
        <w:t>df</w:t>
      </w:r>
      <w:proofErr w:type="spellEnd"/>
      <w:proofErr w:type="gramEnd"/>
      <w:r w:rsidR="009515D3">
        <w:rPr>
          <w:rFonts w:ascii="Times New Roman" w:eastAsia="Times New Roman" w:hAnsi="Times New Roman" w:cs="Times New Roman"/>
          <w:sz w:val="24"/>
          <w:szCs w:val="24"/>
        </w:rPr>
        <w:t xml:space="preserve"> = 1, p = &lt; 0.001; Treatment (control vs unman</w:t>
      </w:r>
      <w:ins w:id="147" w:author="Margot Hessing-Lewis" w:date="2018-03-19T17:49:00Z">
        <w:r w:rsidR="004631D2">
          <w:rPr>
            <w:rFonts w:ascii="Times New Roman" w:eastAsia="Times New Roman" w:hAnsi="Times New Roman" w:cs="Times New Roman"/>
            <w:sz w:val="24"/>
            <w:szCs w:val="24"/>
          </w:rPr>
          <w:t>i</w:t>
        </w:r>
      </w:ins>
      <w:r w:rsidR="009515D3">
        <w:rPr>
          <w:rFonts w:ascii="Times New Roman" w:eastAsia="Times New Roman" w:hAnsi="Times New Roman" w:cs="Times New Roman"/>
          <w:sz w:val="24"/>
          <w:szCs w:val="24"/>
        </w:rPr>
        <w:t>pulated:</w:t>
      </w:r>
      <w:r w:rsidR="009515D3" w:rsidRPr="009515D3">
        <w:rPr>
          <w:rFonts w:ascii="Times New Roman" w:eastAsia="Times New Roman" w:hAnsi="Times New Roman" w:cs="Times New Roman"/>
          <w:sz w:val="24"/>
          <w:szCs w:val="24"/>
        </w:rPr>
        <w:t xml:space="preserve"> </w:t>
      </w:r>
      <w:r w:rsidR="009515D3">
        <w:rPr>
          <w:rFonts w:ascii="Times New Roman" w:eastAsia="Times New Roman" w:hAnsi="Times New Roman" w:cs="Times New Roman"/>
          <w:sz w:val="24"/>
          <w:szCs w:val="24"/>
        </w:rPr>
        <w:t xml:space="preserve">F = 1.59,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 p = 0.27, residuals: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10)</w:t>
      </w:r>
      <w:r w:rsidR="003F441A">
        <w:rPr>
          <w:rFonts w:ascii="Times New Roman" w:eastAsia="Times New Roman" w:hAnsi="Times New Roman" w:cs="Times New Roman"/>
          <w:sz w:val="24"/>
          <w:szCs w:val="24"/>
        </w:rPr>
        <w:t xml:space="preserve">. </w:t>
      </w:r>
    </w:p>
    <w:p w14:paraId="364507B7" w14:textId="4C694E8B" w:rsidR="001D3CBD" w:rsidRPr="0012268D" w:rsidRDefault="00416779" w:rsidP="00B44EE3">
      <w:pPr>
        <w:pStyle w:val="Normal1"/>
        <w:spacing w:line="480" w:lineRule="auto"/>
        <w:rPr>
          <w:rFonts w:ascii="Times New Roman" w:eastAsia="Times New Roman" w:hAnsi="Times New Roman" w:cs="Times New Roman"/>
          <w:sz w:val="24"/>
          <w:szCs w:val="24"/>
          <w:lang w:val="en-CA"/>
        </w:rPr>
      </w:pPr>
      <w:commentRangeStart w:id="148"/>
      <w:r>
        <w:rPr>
          <w:rFonts w:ascii="Times New Roman" w:eastAsia="Times New Roman" w:hAnsi="Times New Roman" w:cs="Times New Roman"/>
          <w:i/>
          <w:sz w:val="24"/>
          <w:szCs w:val="24"/>
        </w:rPr>
        <w:t>Bacterial results on transplanted shoots</w:t>
      </w:r>
      <w:commentRangeEnd w:id="148"/>
      <w:r w:rsidR="00E5579A">
        <w:rPr>
          <w:rStyle w:val="CommentReference"/>
        </w:rPr>
        <w:commentReference w:id="148"/>
      </w:r>
      <w:r w:rsidR="007F1D36">
        <w:rPr>
          <w:rFonts w:ascii="Times New Roman" w:eastAsia="Times New Roman" w:hAnsi="Times New Roman" w:cs="Times New Roman"/>
          <w:i/>
          <w:sz w:val="24"/>
          <w:szCs w:val="24"/>
        </w:rPr>
        <w:t xml:space="preserve">. </w:t>
      </w:r>
      <w:r w:rsidR="00AC0647">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here was a significant effect </w:t>
      </w:r>
      <w:r w:rsidR="00FC2172">
        <w:rPr>
          <w:rFonts w:ascii="Times New Roman" w:eastAsia="Times New Roman" w:hAnsi="Times New Roman" w:cs="Times New Roman"/>
          <w:sz w:val="24"/>
          <w:szCs w:val="24"/>
        </w:rPr>
        <w:t xml:space="preserve">of initial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presence</w:t>
      </w:r>
      <w:r w:rsidR="001539C9">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on shoot level bacterial community. </w:t>
      </w:r>
      <w:r w:rsidR="001539C9">
        <w:rPr>
          <w:rFonts w:ascii="Times New Roman" w:eastAsia="Times New Roman" w:hAnsi="Times New Roman" w:cs="Times New Roman"/>
          <w:sz w:val="24"/>
          <w:szCs w:val="24"/>
        </w:rPr>
        <w:t xml:space="preserve">Both at the beginning and end of the experiment shoots with </w:t>
      </w:r>
      <w:proofErr w:type="spellStart"/>
      <w:r w:rsidR="001539C9" w:rsidRPr="00CE6E71">
        <w:rPr>
          <w:rFonts w:ascii="Times New Roman" w:eastAsia="Times New Roman" w:hAnsi="Times New Roman" w:cs="Times New Roman"/>
          <w:i/>
          <w:sz w:val="24"/>
          <w:szCs w:val="24"/>
        </w:rPr>
        <w:t>Smithora</w:t>
      </w:r>
      <w:proofErr w:type="spellEnd"/>
      <w:r w:rsidR="001539C9">
        <w:rPr>
          <w:rFonts w:ascii="Times New Roman" w:eastAsia="Times New Roman" w:hAnsi="Times New Roman" w:cs="Times New Roman"/>
          <w:sz w:val="24"/>
          <w:szCs w:val="24"/>
        </w:rPr>
        <w:t xml:space="preserve"> had a different community than those without, regardless of whether the shoot with </w:t>
      </w:r>
      <w:proofErr w:type="spellStart"/>
      <w:r w:rsidR="001539C9" w:rsidRPr="00CE6E71">
        <w:rPr>
          <w:rFonts w:ascii="Times New Roman" w:eastAsia="Times New Roman" w:hAnsi="Times New Roman" w:cs="Times New Roman"/>
          <w:i/>
          <w:sz w:val="24"/>
          <w:szCs w:val="24"/>
        </w:rPr>
        <w:t>Smithora</w:t>
      </w:r>
      <w:proofErr w:type="spellEnd"/>
      <w:r w:rsidR="001539C9">
        <w:rPr>
          <w:rFonts w:ascii="Times New Roman" w:eastAsia="Times New Roman" w:hAnsi="Times New Roman" w:cs="Times New Roman"/>
          <w:sz w:val="24"/>
          <w:szCs w:val="24"/>
        </w:rPr>
        <w:t xml:space="preserve"> was at the edge or interior </w:t>
      </w:r>
      <w:r w:rsidR="0012268D">
        <w:rPr>
          <w:rFonts w:ascii="Times New Roman" w:eastAsia="Times New Roman" w:hAnsi="Times New Roman" w:cs="Times New Roman"/>
          <w:sz w:val="24"/>
          <w:szCs w:val="24"/>
          <w:lang w:val="en-CA"/>
        </w:rPr>
        <w:t>(</w:t>
      </w:r>
      <w:r w:rsidR="00693CB3">
        <w:rPr>
          <w:rFonts w:ascii="Times New Roman" w:eastAsia="Times New Roman" w:hAnsi="Times New Roman" w:cs="Times New Roman"/>
          <w:sz w:val="24"/>
          <w:szCs w:val="24"/>
          <w:lang w:val="en-CA"/>
        </w:rPr>
        <w:t xml:space="preserve">PERMANOVA for </w:t>
      </w:r>
      <w:proofErr w:type="spellStart"/>
      <w:r w:rsidR="00693CB3" w:rsidRPr="00693CB3">
        <w:rPr>
          <w:rFonts w:ascii="Times New Roman" w:eastAsia="Times New Roman" w:hAnsi="Times New Roman" w:cs="Times New Roman"/>
          <w:i/>
          <w:sz w:val="24"/>
          <w:szCs w:val="24"/>
          <w:lang w:val="en-CA"/>
        </w:rPr>
        <w:t>Smithora</w:t>
      </w:r>
      <w:proofErr w:type="spellEnd"/>
      <w:r w:rsidR="00693CB3">
        <w:rPr>
          <w:rFonts w:ascii="Times New Roman" w:eastAsia="Times New Roman" w:hAnsi="Times New Roman" w:cs="Times New Roman"/>
          <w:sz w:val="24"/>
          <w:szCs w:val="24"/>
          <w:lang w:val="en-CA"/>
        </w:rPr>
        <w:t xml:space="preserve"> presence/absence </w:t>
      </w:r>
      <w:r w:rsidR="0012268D" w:rsidRPr="0012268D">
        <w:rPr>
          <w:rFonts w:ascii="Times New Roman" w:eastAsia="Times New Roman" w:hAnsi="Times New Roman" w:cs="Times New Roman"/>
          <w:sz w:val="24"/>
          <w:szCs w:val="24"/>
          <w:lang w:val="en-CA"/>
        </w:rPr>
        <w:t>p=0.027, pseudo-F=2.03,df=1)</w:t>
      </w:r>
      <w:r w:rsidR="001539C9">
        <w:rPr>
          <w:rFonts w:ascii="Times New Roman" w:eastAsia="Times New Roman" w:hAnsi="Times New Roman" w:cs="Times New Roman"/>
          <w:sz w:val="24"/>
          <w:szCs w:val="24"/>
          <w:lang w:val="en-CA"/>
        </w:rPr>
        <w:t>. B</w:t>
      </w:r>
      <w:r w:rsidR="00693CB3">
        <w:rPr>
          <w:rFonts w:ascii="Times New Roman" w:eastAsia="Times New Roman" w:hAnsi="Times New Roman" w:cs="Times New Roman"/>
          <w:sz w:val="24"/>
          <w:szCs w:val="24"/>
          <w:lang w:val="en-CA"/>
        </w:rPr>
        <w:t>acterial</w:t>
      </w:r>
      <w:r w:rsidR="0012268D" w:rsidRPr="0012268D">
        <w:rPr>
          <w:rFonts w:ascii="Times New Roman" w:eastAsia="Times New Roman" w:hAnsi="Times New Roman" w:cs="Times New Roman"/>
          <w:sz w:val="24"/>
          <w:szCs w:val="24"/>
          <w:lang w:val="en-CA"/>
        </w:rPr>
        <w:t xml:space="preserve"> </w:t>
      </w:r>
      <w:r w:rsidR="00693CB3">
        <w:rPr>
          <w:rFonts w:ascii="Times New Roman" w:eastAsia="Times New Roman" w:hAnsi="Times New Roman" w:cs="Times New Roman"/>
          <w:sz w:val="24"/>
          <w:szCs w:val="24"/>
          <w:lang w:val="en-CA"/>
        </w:rPr>
        <w:t xml:space="preserve">community </w:t>
      </w:r>
      <w:r w:rsidR="0012268D" w:rsidRPr="0012268D">
        <w:rPr>
          <w:rFonts w:ascii="Times New Roman" w:eastAsia="Times New Roman" w:hAnsi="Times New Roman" w:cs="Times New Roman"/>
          <w:sz w:val="24"/>
          <w:szCs w:val="24"/>
          <w:lang w:val="en-CA"/>
        </w:rPr>
        <w:t xml:space="preserve">dispersion was not different (PERMDISP p=0.441). </w:t>
      </w:r>
      <w:r w:rsidR="00D95BF0">
        <w:rPr>
          <w:rFonts w:ascii="Times New Roman" w:eastAsia="Times New Roman" w:hAnsi="Times New Roman" w:cs="Times New Roman"/>
          <w:sz w:val="24"/>
          <w:szCs w:val="24"/>
          <w:lang w:val="en-CA"/>
        </w:rPr>
        <w:t>T</w:t>
      </w:r>
      <w:r w:rsidR="0012268D" w:rsidRPr="0012268D">
        <w:rPr>
          <w:rFonts w:ascii="Times New Roman" w:eastAsia="Times New Roman" w:hAnsi="Times New Roman" w:cs="Times New Roman"/>
          <w:sz w:val="24"/>
          <w:szCs w:val="24"/>
          <w:lang w:val="en-CA"/>
        </w:rPr>
        <w:t xml:space="preserve">here </w:t>
      </w:r>
      <w:r w:rsidR="00AC0647">
        <w:rPr>
          <w:rFonts w:ascii="Times New Roman" w:eastAsia="Times New Roman" w:hAnsi="Times New Roman" w:cs="Times New Roman"/>
          <w:sz w:val="24"/>
          <w:szCs w:val="24"/>
          <w:lang w:val="en-CA"/>
        </w:rPr>
        <w:t>wa</w:t>
      </w:r>
      <w:r w:rsidR="00AC0647" w:rsidRPr="0012268D">
        <w:rPr>
          <w:rFonts w:ascii="Times New Roman" w:eastAsia="Times New Roman" w:hAnsi="Times New Roman" w:cs="Times New Roman"/>
          <w:sz w:val="24"/>
          <w:szCs w:val="24"/>
          <w:lang w:val="en-CA"/>
        </w:rPr>
        <w:t xml:space="preserve">s </w:t>
      </w:r>
      <w:r w:rsidR="0012268D" w:rsidRPr="0012268D">
        <w:rPr>
          <w:rFonts w:ascii="Times New Roman" w:eastAsia="Times New Roman" w:hAnsi="Times New Roman" w:cs="Times New Roman"/>
          <w:sz w:val="24"/>
          <w:szCs w:val="24"/>
          <w:lang w:val="en-CA"/>
        </w:rPr>
        <w:t xml:space="preserve">no significant difference in blade </w:t>
      </w:r>
      <w:r w:rsidR="00FC2172">
        <w:rPr>
          <w:rFonts w:ascii="Times New Roman" w:eastAsia="Times New Roman" w:hAnsi="Times New Roman" w:cs="Times New Roman"/>
          <w:sz w:val="24"/>
          <w:szCs w:val="24"/>
          <w:lang w:val="en-CA"/>
        </w:rPr>
        <w:t xml:space="preserve">bacterial </w:t>
      </w:r>
      <w:r w:rsidR="00D44DE8">
        <w:rPr>
          <w:rFonts w:ascii="Times New Roman" w:eastAsia="Times New Roman" w:hAnsi="Times New Roman" w:cs="Times New Roman"/>
          <w:sz w:val="24"/>
          <w:szCs w:val="24"/>
          <w:lang w:val="en-CA"/>
        </w:rPr>
        <w:t>assemblages</w:t>
      </w:r>
      <w:r w:rsidR="00D95BF0">
        <w:rPr>
          <w:rFonts w:ascii="Times New Roman" w:eastAsia="Times New Roman" w:hAnsi="Times New Roman" w:cs="Times New Roman"/>
          <w:sz w:val="24"/>
          <w:szCs w:val="24"/>
          <w:lang w:val="en-CA"/>
        </w:rPr>
        <w:t xml:space="preserve"> associated with </w:t>
      </w:r>
      <w:r w:rsidR="00C74C2C">
        <w:rPr>
          <w:rFonts w:ascii="Times New Roman" w:eastAsia="Times New Roman" w:hAnsi="Times New Roman" w:cs="Times New Roman"/>
          <w:sz w:val="24"/>
          <w:szCs w:val="24"/>
          <w:lang w:val="en-CA"/>
        </w:rPr>
        <w:lastRenderedPageBreak/>
        <w:t>edge vs. interior</w:t>
      </w:r>
      <w:r w:rsidR="004C402D">
        <w:rPr>
          <w:rFonts w:ascii="Times New Roman" w:eastAsia="Times New Roman" w:hAnsi="Times New Roman" w:cs="Times New Roman"/>
          <w:sz w:val="24"/>
          <w:szCs w:val="24"/>
          <w:lang w:val="en-CA"/>
        </w:rPr>
        <w:t xml:space="preserve"> with respect to the shoot source </w:t>
      </w:r>
      <w:r w:rsidR="0012268D" w:rsidRPr="0012268D">
        <w:rPr>
          <w:rFonts w:ascii="Times New Roman" w:eastAsia="Times New Roman" w:hAnsi="Times New Roman" w:cs="Times New Roman"/>
          <w:sz w:val="24"/>
          <w:szCs w:val="24"/>
          <w:lang w:val="en-CA"/>
        </w:rPr>
        <w:t xml:space="preserve">(PERMANOVA for </w:t>
      </w:r>
      <w:commentRangeStart w:id="149"/>
      <w:r w:rsidR="0012268D" w:rsidRPr="0012268D">
        <w:rPr>
          <w:rFonts w:ascii="Times New Roman" w:eastAsia="Times New Roman" w:hAnsi="Times New Roman" w:cs="Times New Roman"/>
          <w:sz w:val="24"/>
          <w:szCs w:val="24"/>
          <w:lang w:val="en-CA"/>
        </w:rPr>
        <w:t>s</w:t>
      </w:r>
      <w:r w:rsidR="006962B1">
        <w:rPr>
          <w:rFonts w:ascii="Times New Roman" w:eastAsia="Times New Roman" w:hAnsi="Times New Roman" w:cs="Times New Roman"/>
          <w:sz w:val="24"/>
          <w:szCs w:val="24"/>
          <w:lang w:val="en-CA"/>
        </w:rPr>
        <w:t>ource</w:t>
      </w:r>
      <w:r w:rsidR="0012268D" w:rsidRPr="0012268D">
        <w:rPr>
          <w:rFonts w:ascii="Times New Roman" w:eastAsia="Times New Roman" w:hAnsi="Times New Roman" w:cs="Times New Roman"/>
          <w:sz w:val="24"/>
          <w:szCs w:val="24"/>
          <w:lang w:val="en-CA"/>
        </w:rPr>
        <w:t xml:space="preserve"> location </w:t>
      </w:r>
      <w:commentRangeEnd w:id="149"/>
      <w:r w:rsidR="006962B1">
        <w:rPr>
          <w:rStyle w:val="CommentReference"/>
        </w:rPr>
        <w:commentReference w:id="149"/>
      </w:r>
      <w:r w:rsidR="0012268D" w:rsidRPr="0012268D">
        <w:rPr>
          <w:rFonts w:ascii="Times New Roman" w:eastAsia="Times New Roman" w:hAnsi="Times New Roman" w:cs="Times New Roman"/>
          <w:sz w:val="24"/>
          <w:szCs w:val="24"/>
          <w:lang w:val="en-CA"/>
        </w:rPr>
        <w:t>p=0.583,</w:t>
      </w:r>
      <w:r w:rsidR="006962B1">
        <w:rPr>
          <w:rFonts w:ascii="Times New Roman" w:eastAsia="Times New Roman" w:hAnsi="Times New Roman" w:cs="Times New Roman"/>
          <w:sz w:val="24"/>
          <w:szCs w:val="24"/>
          <w:lang w:val="en-CA"/>
        </w:rPr>
        <w:t xml:space="preserve"> </w:t>
      </w:r>
      <w:r w:rsidR="0012268D" w:rsidRPr="0012268D">
        <w:rPr>
          <w:rFonts w:ascii="Times New Roman" w:eastAsia="Times New Roman" w:hAnsi="Times New Roman" w:cs="Times New Roman"/>
          <w:sz w:val="24"/>
          <w:szCs w:val="24"/>
          <w:lang w:val="en-CA"/>
        </w:rPr>
        <w:t>pseudo-F=0.800,df=1)</w:t>
      </w:r>
      <w:r w:rsidR="00FC2172">
        <w:rPr>
          <w:rFonts w:ascii="Times New Roman" w:eastAsia="Times New Roman" w:hAnsi="Times New Roman" w:cs="Times New Roman"/>
          <w:sz w:val="24"/>
          <w:szCs w:val="24"/>
          <w:lang w:val="en-CA"/>
        </w:rPr>
        <w:t xml:space="preserve">, </w:t>
      </w:r>
      <w:r w:rsidR="0012268D" w:rsidRPr="0012268D">
        <w:rPr>
          <w:rFonts w:ascii="Times New Roman" w:eastAsia="Times New Roman" w:hAnsi="Times New Roman" w:cs="Times New Roman"/>
          <w:sz w:val="24"/>
          <w:szCs w:val="24"/>
          <w:lang w:val="en-CA"/>
        </w:rPr>
        <w:t xml:space="preserve">or </w:t>
      </w:r>
      <w:r w:rsidR="004C402D">
        <w:rPr>
          <w:rFonts w:ascii="Times New Roman" w:eastAsia="Times New Roman" w:hAnsi="Times New Roman" w:cs="Times New Roman"/>
          <w:sz w:val="24"/>
          <w:szCs w:val="24"/>
          <w:lang w:val="en-CA"/>
        </w:rPr>
        <w:t>shoot final location</w:t>
      </w:r>
      <w:r w:rsidR="00C74C2C">
        <w:rPr>
          <w:rFonts w:ascii="Times New Roman" w:eastAsia="Times New Roman" w:hAnsi="Times New Roman" w:cs="Times New Roman"/>
          <w:sz w:val="24"/>
          <w:szCs w:val="24"/>
          <w:lang w:val="en-CA"/>
        </w:rPr>
        <w:t xml:space="preserve"> (edge vs. interior) </w:t>
      </w:r>
      <w:r w:rsidR="0012268D" w:rsidRPr="0012268D">
        <w:rPr>
          <w:rFonts w:ascii="Times New Roman" w:eastAsia="Times New Roman" w:hAnsi="Times New Roman" w:cs="Times New Roman"/>
          <w:sz w:val="24"/>
          <w:szCs w:val="24"/>
          <w:lang w:val="en-CA"/>
        </w:rPr>
        <w:t xml:space="preserve">(PERMANOVA for destination p=0.573,pseudo-F=0.94, </w:t>
      </w:r>
      <w:proofErr w:type="spellStart"/>
      <w:r w:rsidR="0012268D" w:rsidRPr="0012268D">
        <w:rPr>
          <w:rFonts w:ascii="Times New Roman" w:eastAsia="Times New Roman" w:hAnsi="Times New Roman" w:cs="Times New Roman"/>
          <w:sz w:val="24"/>
          <w:szCs w:val="24"/>
          <w:lang w:val="en-CA"/>
        </w:rPr>
        <w:t>df</w:t>
      </w:r>
      <w:proofErr w:type="spellEnd"/>
      <w:r w:rsidR="0012268D" w:rsidRPr="0012268D">
        <w:rPr>
          <w:rFonts w:ascii="Times New Roman" w:eastAsia="Times New Roman" w:hAnsi="Times New Roman" w:cs="Times New Roman"/>
          <w:sz w:val="24"/>
          <w:szCs w:val="24"/>
          <w:lang w:val="en-CA"/>
        </w:rPr>
        <w:t>=1).</w:t>
      </w:r>
      <w:r w:rsidR="00D95BF0">
        <w:rPr>
          <w:rFonts w:ascii="Times New Roman" w:eastAsia="Times New Roman" w:hAnsi="Times New Roman" w:cs="Times New Roman"/>
          <w:sz w:val="24"/>
          <w:szCs w:val="24"/>
          <w:lang w:val="en-CA"/>
        </w:rPr>
        <w:t xml:space="preserve"> </w:t>
      </w:r>
      <w:r w:rsidR="001D3CBD">
        <w:rPr>
          <w:rFonts w:ascii="Times New Roman" w:eastAsia="Times New Roman" w:hAnsi="Times New Roman" w:cs="Times New Roman"/>
          <w:sz w:val="24"/>
          <w:szCs w:val="24"/>
          <w:lang w:val="en-CA"/>
        </w:rPr>
        <w:t xml:space="preserve">While </w:t>
      </w:r>
      <w:r w:rsidR="005D1B49">
        <w:rPr>
          <w:rFonts w:ascii="Times New Roman" w:eastAsia="Times New Roman" w:hAnsi="Times New Roman" w:cs="Times New Roman"/>
          <w:sz w:val="24"/>
          <w:szCs w:val="24"/>
          <w:lang w:val="en-CA"/>
        </w:rPr>
        <w:t>microbial taxonomic composition w</w:t>
      </w:r>
      <w:r w:rsidR="001D3CBD">
        <w:rPr>
          <w:rFonts w:ascii="Times New Roman" w:eastAsia="Times New Roman" w:hAnsi="Times New Roman" w:cs="Times New Roman"/>
          <w:sz w:val="24"/>
          <w:szCs w:val="24"/>
          <w:lang w:val="en-CA"/>
        </w:rPr>
        <w:t>as different overall</w:t>
      </w:r>
      <w:r w:rsidR="00C74C2C">
        <w:rPr>
          <w:rFonts w:ascii="Times New Roman" w:eastAsia="Times New Roman" w:hAnsi="Times New Roman" w:cs="Times New Roman"/>
          <w:sz w:val="24"/>
          <w:szCs w:val="24"/>
          <w:lang w:val="en-CA"/>
        </w:rPr>
        <w:t>,</w:t>
      </w:r>
      <w:r w:rsidR="001D3CBD">
        <w:rPr>
          <w:rFonts w:ascii="Times New Roman" w:eastAsia="Times New Roman" w:hAnsi="Times New Roman" w:cs="Times New Roman"/>
          <w:sz w:val="24"/>
          <w:szCs w:val="24"/>
          <w:lang w:val="en-CA"/>
        </w:rPr>
        <w:t xml:space="preserve"> m</w:t>
      </w:r>
      <w:r w:rsidR="0012268D" w:rsidRPr="0012268D">
        <w:rPr>
          <w:rFonts w:ascii="Times New Roman" w:eastAsia="Times New Roman" w:hAnsi="Times New Roman" w:cs="Times New Roman"/>
          <w:sz w:val="24"/>
          <w:szCs w:val="24"/>
          <w:lang w:val="en-CA"/>
        </w:rPr>
        <w:t xml:space="preserve">icrobial </w:t>
      </w:r>
      <w:r w:rsidR="00AC0647">
        <w:rPr>
          <w:rFonts w:ascii="Times New Roman" w:eastAsia="Times New Roman" w:hAnsi="Times New Roman" w:cs="Times New Roman"/>
          <w:sz w:val="24"/>
          <w:szCs w:val="24"/>
          <w:lang w:val="en-CA"/>
        </w:rPr>
        <w:t xml:space="preserve">taxonomic </w:t>
      </w:r>
      <w:r w:rsidR="0012268D" w:rsidRPr="0012268D">
        <w:rPr>
          <w:rFonts w:ascii="Times New Roman" w:eastAsia="Times New Roman" w:hAnsi="Times New Roman" w:cs="Times New Roman"/>
          <w:sz w:val="24"/>
          <w:szCs w:val="24"/>
          <w:lang w:val="en-CA"/>
        </w:rPr>
        <w:t xml:space="preserve">richness </w:t>
      </w:r>
      <w:r w:rsidR="00AC0647">
        <w:rPr>
          <w:rFonts w:ascii="Times New Roman" w:eastAsia="Times New Roman" w:hAnsi="Times New Roman" w:cs="Times New Roman"/>
          <w:sz w:val="24"/>
          <w:szCs w:val="24"/>
          <w:lang w:val="en-CA"/>
        </w:rPr>
        <w:t>at the end of the experiment</w:t>
      </w:r>
      <w:r w:rsidR="0012268D" w:rsidRPr="0012268D">
        <w:rPr>
          <w:rFonts w:ascii="Times New Roman" w:eastAsia="Times New Roman" w:hAnsi="Times New Roman" w:cs="Times New Roman"/>
          <w:sz w:val="24"/>
          <w:szCs w:val="24"/>
          <w:lang w:val="en-CA"/>
        </w:rPr>
        <w:t xml:space="preserve"> was not significantly different </w:t>
      </w:r>
      <w:r w:rsidR="001D3CBD">
        <w:rPr>
          <w:rFonts w:ascii="Times New Roman" w:eastAsia="Times New Roman" w:hAnsi="Times New Roman" w:cs="Times New Roman"/>
          <w:sz w:val="24"/>
          <w:szCs w:val="24"/>
          <w:lang w:val="en-CA"/>
        </w:rPr>
        <w:t>between</w:t>
      </w:r>
      <w:r w:rsidR="001D3CBD" w:rsidRPr="0012268D">
        <w:rPr>
          <w:rFonts w:ascii="Times New Roman" w:eastAsia="Times New Roman" w:hAnsi="Times New Roman" w:cs="Times New Roman"/>
          <w:sz w:val="24"/>
          <w:szCs w:val="24"/>
          <w:lang w:val="en-CA"/>
        </w:rPr>
        <w:t xml:space="preserve"> </w:t>
      </w:r>
      <w:r w:rsidR="0012268D" w:rsidRPr="0012268D">
        <w:rPr>
          <w:rFonts w:ascii="Times New Roman" w:eastAsia="Times New Roman" w:hAnsi="Times New Roman" w:cs="Times New Roman"/>
          <w:sz w:val="24"/>
          <w:szCs w:val="24"/>
          <w:lang w:val="en-CA"/>
        </w:rPr>
        <w:t xml:space="preserve">blades with or without </w:t>
      </w:r>
      <w:proofErr w:type="spellStart"/>
      <w:r w:rsidR="0012268D" w:rsidRPr="00D95BF0">
        <w:rPr>
          <w:rFonts w:ascii="Times New Roman" w:eastAsia="Times New Roman" w:hAnsi="Times New Roman" w:cs="Times New Roman"/>
          <w:i/>
          <w:sz w:val="24"/>
          <w:szCs w:val="24"/>
          <w:lang w:val="en-CA"/>
        </w:rPr>
        <w:t>Smithora</w:t>
      </w:r>
      <w:proofErr w:type="spellEnd"/>
      <w:r w:rsidR="0012268D" w:rsidRPr="0012268D">
        <w:rPr>
          <w:rFonts w:ascii="Times New Roman" w:eastAsia="Times New Roman" w:hAnsi="Times New Roman" w:cs="Times New Roman"/>
          <w:sz w:val="24"/>
          <w:szCs w:val="24"/>
          <w:lang w:val="en-CA"/>
        </w:rPr>
        <w:t xml:space="preserve"> (t-test p=</w:t>
      </w:r>
      <w:r w:rsidR="00AC0647">
        <w:rPr>
          <w:rFonts w:ascii="Times New Roman" w:eastAsia="Times New Roman" w:hAnsi="Times New Roman" w:cs="Times New Roman"/>
          <w:sz w:val="24"/>
          <w:szCs w:val="24"/>
          <w:lang w:val="en-CA"/>
        </w:rPr>
        <w:t>0</w:t>
      </w:r>
      <w:r w:rsidR="0012268D" w:rsidRPr="0012268D">
        <w:rPr>
          <w:rFonts w:ascii="Times New Roman" w:eastAsia="Times New Roman" w:hAnsi="Times New Roman" w:cs="Times New Roman"/>
          <w:sz w:val="24"/>
          <w:szCs w:val="24"/>
          <w:lang w:val="en-CA"/>
        </w:rPr>
        <w:t xml:space="preserve">.59) or </w:t>
      </w:r>
      <w:r w:rsidR="00C74C2C">
        <w:rPr>
          <w:rFonts w:ascii="Times New Roman" w:eastAsia="Times New Roman" w:hAnsi="Times New Roman" w:cs="Times New Roman"/>
          <w:sz w:val="24"/>
          <w:szCs w:val="24"/>
          <w:lang w:val="en-CA"/>
        </w:rPr>
        <w:t xml:space="preserve">between shoots with different </w:t>
      </w:r>
      <w:r w:rsidR="006962B1">
        <w:rPr>
          <w:rFonts w:ascii="Times New Roman" w:eastAsia="Times New Roman" w:hAnsi="Times New Roman" w:cs="Times New Roman"/>
          <w:sz w:val="24"/>
          <w:szCs w:val="24"/>
          <w:lang w:val="en-CA"/>
        </w:rPr>
        <w:t>transplant</w:t>
      </w:r>
      <w:r w:rsidR="00C74C2C">
        <w:rPr>
          <w:rFonts w:ascii="Times New Roman" w:eastAsia="Times New Roman" w:hAnsi="Times New Roman" w:cs="Times New Roman"/>
          <w:sz w:val="24"/>
          <w:szCs w:val="24"/>
          <w:lang w:val="en-CA"/>
        </w:rPr>
        <w:t xml:space="preserve"> locations</w:t>
      </w:r>
      <w:r w:rsidR="00FC2172">
        <w:rPr>
          <w:rFonts w:ascii="Times New Roman" w:eastAsia="Times New Roman" w:hAnsi="Times New Roman" w:cs="Times New Roman"/>
          <w:sz w:val="24"/>
          <w:szCs w:val="24"/>
          <w:lang w:val="en-CA"/>
        </w:rPr>
        <w:t xml:space="preserve"> </w:t>
      </w:r>
      <w:r w:rsidR="0012268D" w:rsidRPr="0012268D">
        <w:rPr>
          <w:rFonts w:ascii="Times New Roman" w:eastAsia="Times New Roman" w:hAnsi="Times New Roman" w:cs="Times New Roman"/>
          <w:sz w:val="24"/>
          <w:szCs w:val="24"/>
          <w:lang w:val="en-CA"/>
        </w:rPr>
        <w:t>(t-test p=0.60), or s</w:t>
      </w:r>
      <w:r w:rsidR="006962B1">
        <w:rPr>
          <w:rFonts w:ascii="Times New Roman" w:eastAsia="Times New Roman" w:hAnsi="Times New Roman" w:cs="Times New Roman"/>
          <w:sz w:val="24"/>
          <w:szCs w:val="24"/>
          <w:lang w:val="en-CA"/>
        </w:rPr>
        <w:t>ource</w:t>
      </w:r>
      <w:r w:rsidR="0012268D" w:rsidRPr="0012268D">
        <w:rPr>
          <w:rFonts w:ascii="Times New Roman" w:eastAsia="Times New Roman" w:hAnsi="Times New Roman" w:cs="Times New Roman"/>
          <w:sz w:val="24"/>
          <w:szCs w:val="24"/>
          <w:lang w:val="en-CA"/>
        </w:rPr>
        <w:t xml:space="preserve"> location</w:t>
      </w:r>
      <w:r w:rsidR="00C74C2C">
        <w:rPr>
          <w:rFonts w:ascii="Times New Roman" w:eastAsia="Times New Roman" w:hAnsi="Times New Roman" w:cs="Times New Roman"/>
          <w:sz w:val="24"/>
          <w:szCs w:val="24"/>
          <w:lang w:val="en-CA"/>
        </w:rPr>
        <w:t>s</w:t>
      </w:r>
      <w:r w:rsidR="0012268D" w:rsidRPr="0012268D">
        <w:rPr>
          <w:rFonts w:ascii="Times New Roman" w:eastAsia="Times New Roman" w:hAnsi="Times New Roman" w:cs="Times New Roman"/>
          <w:sz w:val="24"/>
          <w:szCs w:val="24"/>
          <w:lang w:val="en-CA"/>
        </w:rPr>
        <w:t xml:space="preserve"> (t-test p = </w:t>
      </w:r>
      <w:r w:rsidR="00AC0647">
        <w:rPr>
          <w:rFonts w:ascii="Times New Roman" w:eastAsia="Times New Roman" w:hAnsi="Times New Roman" w:cs="Times New Roman"/>
          <w:sz w:val="24"/>
          <w:szCs w:val="24"/>
          <w:lang w:val="en-CA"/>
        </w:rPr>
        <w:t>0</w:t>
      </w:r>
      <w:r w:rsidR="0012268D" w:rsidRPr="0012268D">
        <w:rPr>
          <w:rFonts w:ascii="Times New Roman" w:eastAsia="Times New Roman" w:hAnsi="Times New Roman" w:cs="Times New Roman"/>
          <w:sz w:val="24"/>
          <w:szCs w:val="24"/>
          <w:lang w:val="en-CA"/>
        </w:rPr>
        <w:t xml:space="preserve">.664). </w:t>
      </w:r>
    </w:p>
    <w:p w14:paraId="6E673466" w14:textId="77777777" w:rsidR="002E0CAC" w:rsidRDefault="002E0CAC" w:rsidP="00B44EE3">
      <w:pPr>
        <w:pStyle w:val="Normal1"/>
        <w:spacing w:line="480" w:lineRule="auto"/>
        <w:rPr>
          <w:rFonts w:ascii="Times New Roman" w:eastAsia="Times New Roman" w:hAnsi="Times New Roman" w:cs="Times New Roman"/>
          <w:sz w:val="24"/>
          <w:szCs w:val="24"/>
        </w:rPr>
      </w:pPr>
    </w:p>
    <w:p w14:paraId="085224CC" w14:textId="77777777" w:rsidR="002E0CAC" w:rsidRDefault="003F441A" w:rsidP="00B44EE3">
      <w:pPr>
        <w:pStyle w:val="Normal1"/>
        <w:spacing w:after="0" w:line="480" w:lineRule="auto"/>
        <w:rPr>
          <w:rFonts w:ascii="Times New Roman" w:eastAsia="Times New Roman" w:hAnsi="Times New Roman" w:cs="Times New Roman"/>
          <w:b/>
          <w:sz w:val="24"/>
          <w:szCs w:val="24"/>
        </w:rPr>
      </w:pPr>
      <w:commentRangeStart w:id="150"/>
      <w:r>
        <w:rPr>
          <w:rFonts w:ascii="Times New Roman" w:eastAsia="Times New Roman" w:hAnsi="Times New Roman" w:cs="Times New Roman"/>
          <w:b/>
          <w:sz w:val="24"/>
          <w:szCs w:val="24"/>
        </w:rPr>
        <w:t xml:space="preserve">4. Discussion </w:t>
      </w:r>
      <w:commentRangeEnd w:id="150"/>
      <w:r>
        <w:commentReference w:id="150"/>
      </w:r>
    </w:p>
    <w:p w14:paraId="310C19DC" w14:textId="0336FB3C" w:rsidR="002E0CAC" w:rsidRDefault="00113725"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0647">
        <w:rPr>
          <w:rFonts w:ascii="Times New Roman" w:eastAsia="Times New Roman" w:hAnsi="Times New Roman" w:cs="Times New Roman"/>
          <w:sz w:val="24"/>
          <w:szCs w:val="24"/>
        </w:rPr>
        <w:t xml:space="preserve">We tested the hypothesis that </w:t>
      </w:r>
      <w:r w:rsidR="004E60D7">
        <w:rPr>
          <w:rFonts w:ascii="Times New Roman" w:eastAsia="Times New Roman" w:hAnsi="Times New Roman" w:cs="Times New Roman"/>
          <w:sz w:val="24"/>
          <w:szCs w:val="24"/>
        </w:rPr>
        <w:t>a</w:t>
      </w:r>
      <w:r w:rsidR="00390AA5" w:rsidRPr="004E60D7">
        <w:rPr>
          <w:rFonts w:ascii="Times New Roman" w:eastAsia="Times New Roman" w:hAnsi="Times New Roman" w:cs="Times New Roman"/>
          <w:sz w:val="24"/>
          <w:szCs w:val="24"/>
        </w:rPr>
        <w:t xml:space="preserve"> host’s associated flora</w:t>
      </w:r>
      <w:r w:rsidR="004E60D7">
        <w:rPr>
          <w:rFonts w:ascii="Times New Roman" w:eastAsia="Times New Roman" w:hAnsi="Times New Roman" w:cs="Times New Roman"/>
          <w:sz w:val="24"/>
          <w:szCs w:val="24"/>
        </w:rPr>
        <w:t>l</w:t>
      </w:r>
      <w:r w:rsidR="00390AA5" w:rsidRPr="004E60D7">
        <w:rPr>
          <w:rFonts w:ascii="Times New Roman" w:eastAsia="Times New Roman" w:hAnsi="Times New Roman" w:cs="Times New Roman"/>
          <w:sz w:val="24"/>
          <w:szCs w:val="24"/>
        </w:rPr>
        <w:t xml:space="preserve"> and faunal communities can be c</w:t>
      </w:r>
      <w:r w:rsidR="00151EB6" w:rsidRPr="004E60D7">
        <w:rPr>
          <w:rFonts w:ascii="Times New Roman" w:eastAsia="Times New Roman" w:hAnsi="Times New Roman" w:cs="Times New Roman"/>
          <w:sz w:val="24"/>
          <w:szCs w:val="24"/>
        </w:rPr>
        <w:t>ontrolled by host specific char</w:t>
      </w:r>
      <w:r w:rsidR="004E60D7">
        <w:rPr>
          <w:rFonts w:ascii="Times New Roman" w:eastAsia="Times New Roman" w:hAnsi="Times New Roman" w:cs="Times New Roman"/>
          <w:sz w:val="24"/>
          <w:szCs w:val="24"/>
        </w:rPr>
        <w:t>a</w:t>
      </w:r>
      <w:r w:rsidR="00151EB6" w:rsidRPr="004E60D7">
        <w:rPr>
          <w:rFonts w:ascii="Times New Roman" w:eastAsia="Times New Roman" w:hAnsi="Times New Roman" w:cs="Times New Roman"/>
          <w:sz w:val="24"/>
          <w:szCs w:val="24"/>
        </w:rPr>
        <w:t>cteristics</w:t>
      </w:r>
      <w:r w:rsidR="00522F1F">
        <w:rPr>
          <w:rFonts w:ascii="Times New Roman" w:eastAsia="Times New Roman" w:hAnsi="Times New Roman" w:cs="Times New Roman"/>
          <w:sz w:val="24"/>
          <w:szCs w:val="24"/>
        </w:rPr>
        <w:t>,</w:t>
      </w:r>
      <w:r w:rsidR="00151EB6" w:rsidRPr="004E60D7">
        <w:rPr>
          <w:rFonts w:ascii="Times New Roman" w:eastAsia="Times New Roman" w:hAnsi="Times New Roman" w:cs="Times New Roman"/>
          <w:sz w:val="24"/>
          <w:szCs w:val="24"/>
        </w:rPr>
        <w:t xml:space="preserve"> </w:t>
      </w:r>
      <w:commentRangeStart w:id="151"/>
      <w:r w:rsidR="00151EB6" w:rsidRPr="004E60D7">
        <w:rPr>
          <w:rFonts w:ascii="Times New Roman" w:eastAsia="Times New Roman" w:hAnsi="Times New Roman" w:cs="Times New Roman"/>
          <w:sz w:val="24"/>
          <w:szCs w:val="24"/>
        </w:rPr>
        <w:t xml:space="preserve">by their </w:t>
      </w:r>
      <w:r w:rsidR="004C402D">
        <w:rPr>
          <w:rFonts w:ascii="Times New Roman" w:eastAsia="Times New Roman" w:hAnsi="Times New Roman" w:cs="Times New Roman"/>
          <w:sz w:val="24"/>
          <w:szCs w:val="24"/>
        </w:rPr>
        <w:t>location</w:t>
      </w:r>
      <w:r w:rsidR="00522F1F">
        <w:rPr>
          <w:rFonts w:ascii="Times New Roman" w:eastAsia="Times New Roman" w:hAnsi="Times New Roman" w:cs="Times New Roman"/>
          <w:sz w:val="24"/>
          <w:szCs w:val="24"/>
        </w:rPr>
        <w:t>,</w:t>
      </w:r>
      <w:r w:rsidR="00151EB6" w:rsidRPr="004E60D7">
        <w:rPr>
          <w:rFonts w:ascii="Times New Roman" w:eastAsia="Times New Roman" w:hAnsi="Times New Roman" w:cs="Times New Roman"/>
          <w:sz w:val="24"/>
          <w:szCs w:val="24"/>
        </w:rPr>
        <w:t xml:space="preserve"> </w:t>
      </w:r>
      <w:commentRangeEnd w:id="151"/>
      <w:r w:rsidR="00496BC4">
        <w:rPr>
          <w:rStyle w:val="CommentReference"/>
        </w:rPr>
        <w:commentReference w:id="151"/>
      </w:r>
      <w:r w:rsidR="00151EB6" w:rsidRPr="004E60D7">
        <w:rPr>
          <w:rFonts w:ascii="Times New Roman" w:eastAsia="Times New Roman" w:hAnsi="Times New Roman" w:cs="Times New Roman"/>
          <w:sz w:val="24"/>
          <w:szCs w:val="24"/>
        </w:rPr>
        <w:t>or both.</w:t>
      </w:r>
      <w:r w:rsidR="00151EB6">
        <w:rPr>
          <w:rFonts w:ascii="Times New Roman" w:eastAsia="Times New Roman" w:hAnsi="Times New Roman" w:cs="Times New Roman"/>
          <w:i/>
          <w:sz w:val="24"/>
          <w:szCs w:val="24"/>
        </w:rPr>
        <w:t xml:space="preserve"> </w:t>
      </w:r>
      <w:r w:rsidR="00AC0647">
        <w:rPr>
          <w:rFonts w:ascii="Times New Roman" w:eastAsia="Times New Roman" w:hAnsi="Times New Roman" w:cs="Times New Roman"/>
          <w:sz w:val="24"/>
          <w:szCs w:val="24"/>
        </w:rPr>
        <w:t xml:space="preserve">We found that </w:t>
      </w:r>
      <w:proofErr w:type="spellStart"/>
      <w:r w:rsidR="001B5B43" w:rsidRPr="004E60D7">
        <w:rPr>
          <w:rFonts w:ascii="Times New Roman" w:eastAsia="Times New Roman" w:hAnsi="Times New Roman" w:cs="Times New Roman"/>
          <w:i/>
          <w:sz w:val="24"/>
          <w:szCs w:val="24"/>
        </w:rPr>
        <w:t>Smithora</w:t>
      </w:r>
      <w:proofErr w:type="spellEnd"/>
      <w:r w:rsidR="001B5B43" w:rsidRPr="004E60D7">
        <w:rPr>
          <w:rFonts w:ascii="Times New Roman" w:eastAsia="Times New Roman" w:hAnsi="Times New Roman" w:cs="Times New Roman"/>
          <w:i/>
          <w:sz w:val="24"/>
          <w:szCs w:val="24"/>
        </w:rPr>
        <w:t xml:space="preserve"> </w:t>
      </w:r>
      <w:r w:rsidR="001B5B43">
        <w:rPr>
          <w:rFonts w:ascii="Times New Roman" w:eastAsia="Times New Roman" w:hAnsi="Times New Roman" w:cs="Times New Roman"/>
          <w:sz w:val="24"/>
          <w:szCs w:val="24"/>
        </w:rPr>
        <w:t xml:space="preserve">abundance </w:t>
      </w:r>
      <w:r w:rsidR="004E60D7">
        <w:rPr>
          <w:rFonts w:ascii="Times New Roman" w:eastAsia="Times New Roman" w:hAnsi="Times New Roman" w:cs="Times New Roman"/>
          <w:sz w:val="24"/>
          <w:szCs w:val="24"/>
        </w:rPr>
        <w:t xml:space="preserve">on eelgrass shoots </w:t>
      </w:r>
      <w:r w:rsidR="001B5B43">
        <w:rPr>
          <w:rFonts w:ascii="Times New Roman" w:eastAsia="Times New Roman" w:hAnsi="Times New Roman" w:cs="Times New Roman"/>
          <w:sz w:val="24"/>
          <w:szCs w:val="24"/>
        </w:rPr>
        <w:t>did not change to match</w:t>
      </w:r>
      <w:r w:rsidR="004E60D7">
        <w:rPr>
          <w:rFonts w:ascii="Times New Roman" w:eastAsia="Times New Roman" w:hAnsi="Times New Roman" w:cs="Times New Roman"/>
          <w:sz w:val="24"/>
          <w:szCs w:val="24"/>
        </w:rPr>
        <w:t xml:space="preserve"> </w:t>
      </w:r>
      <w:proofErr w:type="spellStart"/>
      <w:r w:rsidR="004E60D7" w:rsidRPr="00876486">
        <w:rPr>
          <w:rFonts w:ascii="Times New Roman" w:eastAsia="Times New Roman" w:hAnsi="Times New Roman" w:cs="Times New Roman"/>
          <w:i/>
          <w:sz w:val="24"/>
          <w:szCs w:val="24"/>
        </w:rPr>
        <w:t>Smithora</w:t>
      </w:r>
      <w:proofErr w:type="spellEnd"/>
      <w:r w:rsidR="004E60D7">
        <w:rPr>
          <w:rFonts w:ascii="Times New Roman" w:eastAsia="Times New Roman" w:hAnsi="Times New Roman" w:cs="Times New Roman"/>
          <w:sz w:val="24"/>
          <w:szCs w:val="24"/>
        </w:rPr>
        <w:t xml:space="preserve"> on neighboring shoots</w:t>
      </w:r>
      <w:r w:rsidR="001B5B43">
        <w:rPr>
          <w:rFonts w:ascii="Times New Roman" w:eastAsia="Times New Roman" w:hAnsi="Times New Roman" w:cs="Times New Roman"/>
          <w:sz w:val="24"/>
          <w:szCs w:val="24"/>
        </w:rPr>
        <w:t xml:space="preserve"> when transplanted in one direction (from </w:t>
      </w:r>
      <w:r w:rsidR="00AC0647">
        <w:rPr>
          <w:rFonts w:ascii="Times New Roman" w:eastAsia="Times New Roman" w:hAnsi="Times New Roman" w:cs="Times New Roman"/>
          <w:sz w:val="24"/>
          <w:szCs w:val="24"/>
        </w:rPr>
        <w:t>meadow</w:t>
      </w:r>
      <w:r w:rsidR="001B5B43">
        <w:rPr>
          <w:rFonts w:ascii="Times New Roman" w:eastAsia="Times New Roman" w:hAnsi="Times New Roman" w:cs="Times New Roman"/>
          <w:sz w:val="24"/>
          <w:szCs w:val="24"/>
        </w:rPr>
        <w:t xml:space="preserve"> edge to interior)</w:t>
      </w:r>
      <w:ins w:id="152" w:author="Microsoft Office User" w:date="2018-03-19T12:08:00Z">
        <w:r w:rsidR="00365B73">
          <w:rPr>
            <w:rFonts w:ascii="Times New Roman" w:eastAsia="Times New Roman" w:hAnsi="Times New Roman" w:cs="Times New Roman"/>
            <w:sz w:val="24"/>
            <w:szCs w:val="24"/>
          </w:rPr>
          <w:t>,</w:t>
        </w:r>
      </w:ins>
      <w:r w:rsidR="001B5B43">
        <w:rPr>
          <w:rFonts w:ascii="Times New Roman" w:eastAsia="Times New Roman" w:hAnsi="Times New Roman" w:cs="Times New Roman"/>
          <w:sz w:val="24"/>
          <w:szCs w:val="24"/>
        </w:rPr>
        <w:t xml:space="preserve"> but it did change in the </w:t>
      </w:r>
      <w:r w:rsidR="00BA5257">
        <w:rPr>
          <w:rFonts w:ascii="Times New Roman" w:eastAsia="Times New Roman" w:hAnsi="Times New Roman" w:cs="Times New Roman"/>
          <w:sz w:val="24"/>
          <w:szCs w:val="24"/>
        </w:rPr>
        <w:t>reciprocal</w:t>
      </w:r>
      <w:r w:rsidR="001B5B43">
        <w:rPr>
          <w:rFonts w:ascii="Times New Roman" w:eastAsia="Times New Roman" w:hAnsi="Times New Roman" w:cs="Times New Roman"/>
          <w:sz w:val="24"/>
          <w:szCs w:val="24"/>
        </w:rPr>
        <w:t xml:space="preserve"> direction (interior to edge)</w:t>
      </w:r>
      <w:r w:rsidR="009F0C6D">
        <w:rPr>
          <w:rFonts w:ascii="Times New Roman" w:eastAsia="Times New Roman" w:hAnsi="Times New Roman" w:cs="Times New Roman"/>
          <w:sz w:val="24"/>
          <w:szCs w:val="24"/>
        </w:rPr>
        <w:t xml:space="preserve"> (Fig. 3)</w:t>
      </w:r>
      <w:r w:rsidR="001B5B43">
        <w:rPr>
          <w:rFonts w:ascii="Times New Roman" w:eastAsia="Times New Roman" w:hAnsi="Times New Roman" w:cs="Times New Roman"/>
          <w:sz w:val="24"/>
          <w:szCs w:val="24"/>
        </w:rPr>
        <w:t xml:space="preserve">. </w:t>
      </w:r>
      <w:r w:rsidR="00AC0647">
        <w:rPr>
          <w:rFonts w:ascii="Times New Roman" w:eastAsia="Times New Roman" w:hAnsi="Times New Roman" w:cs="Times New Roman"/>
          <w:sz w:val="24"/>
          <w:szCs w:val="24"/>
        </w:rPr>
        <w:t xml:space="preserve">Thus, we reject the hypothesis that </w:t>
      </w:r>
      <w:r w:rsidR="00D44DE8">
        <w:rPr>
          <w:rFonts w:ascii="Times New Roman" w:eastAsia="Times New Roman" w:hAnsi="Times New Roman" w:cs="Times New Roman"/>
          <w:sz w:val="24"/>
          <w:szCs w:val="24"/>
        </w:rPr>
        <w:t xml:space="preserve">only </w:t>
      </w:r>
      <w:r w:rsidR="001B5B43">
        <w:rPr>
          <w:rFonts w:ascii="Times New Roman" w:eastAsia="Times New Roman" w:hAnsi="Times New Roman" w:cs="Times New Roman"/>
          <w:sz w:val="24"/>
          <w:szCs w:val="24"/>
        </w:rPr>
        <w:t>local</w:t>
      </w:r>
      <w:r w:rsidR="009F0C6D">
        <w:rPr>
          <w:rFonts w:ascii="Times New Roman" w:eastAsia="Times New Roman" w:hAnsi="Times New Roman" w:cs="Times New Roman"/>
          <w:sz w:val="24"/>
          <w:szCs w:val="24"/>
        </w:rPr>
        <w:t xml:space="preserve"> </w:t>
      </w:r>
      <w:r w:rsidR="001B5B43">
        <w:rPr>
          <w:rFonts w:ascii="Times New Roman" w:eastAsia="Times New Roman" w:hAnsi="Times New Roman" w:cs="Times New Roman"/>
          <w:sz w:val="24"/>
          <w:szCs w:val="24"/>
        </w:rPr>
        <w:t xml:space="preserve">factors </w:t>
      </w:r>
      <w:r w:rsidR="00AC0647">
        <w:rPr>
          <w:rFonts w:ascii="Times New Roman" w:eastAsia="Times New Roman" w:hAnsi="Times New Roman" w:cs="Times New Roman"/>
          <w:sz w:val="24"/>
          <w:szCs w:val="24"/>
        </w:rPr>
        <w:t>determine</w:t>
      </w:r>
      <w:r w:rsidR="001B5B43">
        <w:rPr>
          <w:rFonts w:ascii="Times New Roman" w:eastAsia="Times New Roman" w:hAnsi="Times New Roman" w:cs="Times New Roman"/>
          <w:sz w:val="24"/>
          <w:szCs w:val="24"/>
        </w:rPr>
        <w:t xml:space="preserve"> </w:t>
      </w:r>
      <w:proofErr w:type="spellStart"/>
      <w:r w:rsidR="001B5B43" w:rsidRPr="004E60D7">
        <w:rPr>
          <w:rFonts w:ascii="Times New Roman" w:eastAsia="Times New Roman" w:hAnsi="Times New Roman" w:cs="Times New Roman"/>
          <w:i/>
          <w:sz w:val="24"/>
          <w:szCs w:val="24"/>
        </w:rPr>
        <w:t>Smithora</w:t>
      </w:r>
      <w:proofErr w:type="spellEnd"/>
      <w:r w:rsidR="001B5B43">
        <w:rPr>
          <w:rFonts w:ascii="Times New Roman" w:eastAsia="Times New Roman" w:hAnsi="Times New Roman" w:cs="Times New Roman"/>
          <w:sz w:val="24"/>
          <w:szCs w:val="24"/>
        </w:rPr>
        <w:t xml:space="preserve"> abundance </w:t>
      </w:r>
      <w:r w:rsidR="00AC0647">
        <w:rPr>
          <w:rFonts w:ascii="Times New Roman" w:eastAsia="Times New Roman" w:hAnsi="Times New Roman" w:cs="Times New Roman"/>
          <w:sz w:val="24"/>
          <w:szCs w:val="24"/>
        </w:rPr>
        <w:t xml:space="preserve">on </w:t>
      </w:r>
      <w:proofErr w:type="spellStart"/>
      <w:r w:rsidR="00AC0647" w:rsidRPr="004E60D7">
        <w:rPr>
          <w:rFonts w:ascii="Times New Roman" w:eastAsia="Times New Roman" w:hAnsi="Times New Roman" w:cs="Times New Roman"/>
          <w:i/>
          <w:sz w:val="24"/>
          <w:szCs w:val="24"/>
        </w:rPr>
        <w:t>Zostera</w:t>
      </w:r>
      <w:proofErr w:type="spellEnd"/>
      <w:r w:rsidR="00AC0647">
        <w:rPr>
          <w:rFonts w:ascii="Times New Roman" w:eastAsia="Times New Roman" w:hAnsi="Times New Roman" w:cs="Times New Roman"/>
          <w:sz w:val="24"/>
          <w:szCs w:val="24"/>
        </w:rPr>
        <w:t xml:space="preserve"> shoots</w:t>
      </w:r>
      <w:r w:rsidR="001B5B43">
        <w:rPr>
          <w:rFonts w:ascii="Times New Roman" w:eastAsia="Times New Roman" w:hAnsi="Times New Roman" w:cs="Times New Roman"/>
          <w:sz w:val="24"/>
          <w:szCs w:val="24"/>
        </w:rPr>
        <w:t xml:space="preserve">. </w:t>
      </w:r>
      <w:r w:rsidR="009F0C6D">
        <w:rPr>
          <w:rFonts w:ascii="Times New Roman" w:eastAsia="Times New Roman" w:hAnsi="Times New Roman" w:cs="Times New Roman"/>
          <w:sz w:val="24"/>
          <w:szCs w:val="24"/>
        </w:rPr>
        <w:t>Rather, o</w:t>
      </w:r>
      <w:r w:rsidR="00D44DE8">
        <w:rPr>
          <w:rFonts w:ascii="Times New Roman" w:eastAsia="Times New Roman" w:hAnsi="Times New Roman" w:cs="Times New Roman"/>
          <w:sz w:val="24"/>
          <w:szCs w:val="24"/>
        </w:rPr>
        <w:t>ur results</w:t>
      </w:r>
      <w:r w:rsidR="001B5B43">
        <w:rPr>
          <w:rFonts w:ascii="Times New Roman" w:eastAsia="Times New Roman" w:hAnsi="Times New Roman" w:cs="Times New Roman"/>
          <w:sz w:val="24"/>
          <w:szCs w:val="24"/>
        </w:rPr>
        <w:t xml:space="preserve"> indicate that</w:t>
      </w:r>
      <w:r w:rsidR="00D44DE8">
        <w:rPr>
          <w:rFonts w:ascii="Times New Roman" w:eastAsia="Times New Roman" w:hAnsi="Times New Roman" w:cs="Times New Roman"/>
          <w:sz w:val="24"/>
          <w:szCs w:val="24"/>
        </w:rPr>
        <w:t>, once settled,</w:t>
      </w:r>
      <w:r w:rsidR="001B5B43">
        <w:rPr>
          <w:rFonts w:ascii="Times New Roman" w:eastAsia="Times New Roman" w:hAnsi="Times New Roman" w:cs="Times New Roman"/>
          <w:sz w:val="24"/>
          <w:szCs w:val="24"/>
        </w:rPr>
        <w:t xml:space="preserve"> </w:t>
      </w:r>
      <w:proofErr w:type="spellStart"/>
      <w:r w:rsidR="00D44DE8" w:rsidRPr="00D44DE8">
        <w:rPr>
          <w:rFonts w:ascii="Times New Roman" w:eastAsia="Times New Roman" w:hAnsi="Times New Roman" w:cs="Times New Roman"/>
          <w:i/>
          <w:sz w:val="24"/>
          <w:szCs w:val="24"/>
        </w:rPr>
        <w:t>Smithora</w:t>
      </w:r>
      <w:proofErr w:type="spellEnd"/>
      <w:r w:rsidR="00D44DE8">
        <w:rPr>
          <w:rFonts w:ascii="Times New Roman" w:eastAsia="Times New Roman" w:hAnsi="Times New Roman" w:cs="Times New Roman"/>
          <w:sz w:val="24"/>
          <w:szCs w:val="24"/>
        </w:rPr>
        <w:t xml:space="preserve"> can persist on </w:t>
      </w:r>
      <w:r w:rsidR="00D44DE8">
        <w:rPr>
          <w:rFonts w:ascii="Times New Roman" w:eastAsia="Times New Roman" w:hAnsi="Times New Roman" w:cs="Times New Roman"/>
          <w:i/>
          <w:sz w:val="24"/>
          <w:szCs w:val="24"/>
        </w:rPr>
        <w:t>Z. marina</w:t>
      </w:r>
      <w:r w:rsidR="00D44DE8">
        <w:rPr>
          <w:rFonts w:ascii="Times New Roman" w:eastAsia="Times New Roman" w:hAnsi="Times New Roman" w:cs="Times New Roman"/>
          <w:sz w:val="24"/>
          <w:szCs w:val="24"/>
        </w:rPr>
        <w:t xml:space="preserve"> even in locations where it has not colonized.</w:t>
      </w:r>
      <w:r w:rsidR="009F0C6D">
        <w:rPr>
          <w:rFonts w:ascii="Times New Roman" w:eastAsia="Times New Roman" w:hAnsi="Times New Roman" w:cs="Times New Roman"/>
          <w:sz w:val="24"/>
          <w:szCs w:val="24"/>
        </w:rPr>
        <w:t xml:space="preserve"> </w:t>
      </w:r>
      <w:r w:rsidR="000E271D">
        <w:rPr>
          <w:rFonts w:ascii="Times New Roman" w:eastAsia="Times New Roman" w:hAnsi="Times New Roman" w:cs="Times New Roman"/>
          <w:sz w:val="24"/>
          <w:szCs w:val="24"/>
        </w:rPr>
        <w:t xml:space="preserve">The directional trends also support interactions between factors, leading to rapid colonization at the meadow edge, and gradual loss of epiphytes in the meadow interior. </w:t>
      </w:r>
      <w:r w:rsidR="00D44DE8">
        <w:rPr>
          <w:rFonts w:ascii="Times New Roman" w:eastAsia="Times New Roman" w:hAnsi="Times New Roman" w:cs="Times New Roman"/>
          <w:sz w:val="24"/>
          <w:szCs w:val="24"/>
        </w:rPr>
        <w:t xml:space="preserve">This suggests that limited </w:t>
      </w:r>
      <w:proofErr w:type="spellStart"/>
      <w:r w:rsidR="003755C9" w:rsidRPr="003755C9">
        <w:rPr>
          <w:rFonts w:ascii="Times New Roman" w:eastAsia="Times New Roman" w:hAnsi="Times New Roman" w:cs="Times New Roman"/>
          <w:i/>
          <w:sz w:val="24"/>
          <w:szCs w:val="24"/>
        </w:rPr>
        <w:t>Smithora</w:t>
      </w:r>
      <w:proofErr w:type="spellEnd"/>
      <w:r w:rsidR="003755C9">
        <w:rPr>
          <w:rFonts w:ascii="Times New Roman" w:eastAsia="Times New Roman" w:hAnsi="Times New Roman" w:cs="Times New Roman"/>
          <w:sz w:val="24"/>
          <w:szCs w:val="24"/>
        </w:rPr>
        <w:t xml:space="preserve"> </w:t>
      </w:r>
      <w:r w:rsidR="00D44DE8">
        <w:rPr>
          <w:rFonts w:ascii="Times New Roman" w:eastAsia="Times New Roman" w:hAnsi="Times New Roman" w:cs="Times New Roman"/>
          <w:sz w:val="24"/>
          <w:szCs w:val="24"/>
        </w:rPr>
        <w:t xml:space="preserve">abundance in the meadow interior could reflect limited </w:t>
      </w:r>
      <w:r w:rsidR="003755C9">
        <w:rPr>
          <w:rFonts w:ascii="Times New Roman" w:eastAsia="Times New Roman" w:hAnsi="Times New Roman" w:cs="Times New Roman"/>
          <w:sz w:val="24"/>
          <w:szCs w:val="24"/>
        </w:rPr>
        <w:t>dispersal</w:t>
      </w:r>
      <w:r w:rsidR="009D1164">
        <w:rPr>
          <w:rFonts w:ascii="Times New Roman" w:eastAsia="Times New Roman" w:hAnsi="Times New Roman" w:cs="Times New Roman"/>
          <w:sz w:val="24"/>
          <w:szCs w:val="24"/>
        </w:rPr>
        <w:t xml:space="preserve"> and different environmental conditions</w:t>
      </w:r>
      <w:r w:rsidR="000E271D">
        <w:rPr>
          <w:rFonts w:ascii="Times New Roman" w:eastAsia="Times New Roman" w:hAnsi="Times New Roman" w:cs="Times New Roman"/>
          <w:sz w:val="24"/>
          <w:szCs w:val="24"/>
        </w:rPr>
        <w:t xml:space="preserve"> </w:t>
      </w:r>
      <w:r w:rsidR="009D1164">
        <w:rPr>
          <w:rFonts w:ascii="Times New Roman" w:eastAsia="Times New Roman" w:hAnsi="Times New Roman" w:cs="Times New Roman"/>
          <w:sz w:val="24"/>
          <w:szCs w:val="24"/>
        </w:rPr>
        <w:t xml:space="preserve">in </w:t>
      </w:r>
      <w:r w:rsidR="00D44DE8">
        <w:rPr>
          <w:rFonts w:ascii="Times New Roman" w:eastAsia="Times New Roman" w:hAnsi="Times New Roman" w:cs="Times New Roman"/>
          <w:sz w:val="24"/>
          <w:szCs w:val="24"/>
        </w:rPr>
        <w:t>this area</w:t>
      </w:r>
      <w:r w:rsidR="003755C9">
        <w:rPr>
          <w:rFonts w:ascii="Times New Roman" w:eastAsia="Times New Roman" w:hAnsi="Times New Roman" w:cs="Times New Roman"/>
          <w:sz w:val="24"/>
          <w:szCs w:val="24"/>
        </w:rPr>
        <w:t xml:space="preserve"> of the meadow</w:t>
      </w:r>
      <w:r w:rsidR="009F0C6D">
        <w:rPr>
          <w:rFonts w:ascii="Times New Roman" w:eastAsia="Times New Roman" w:hAnsi="Times New Roman" w:cs="Times New Roman"/>
          <w:sz w:val="24"/>
          <w:szCs w:val="24"/>
        </w:rPr>
        <w:t>.</w:t>
      </w:r>
    </w:p>
    <w:p w14:paraId="25E3A4E1" w14:textId="54437786" w:rsidR="004E60D7" w:rsidRDefault="003755C9"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0647">
        <w:rPr>
          <w:rFonts w:ascii="Times New Roman" w:eastAsia="Times New Roman" w:hAnsi="Times New Roman" w:cs="Times New Roman"/>
          <w:sz w:val="24"/>
          <w:szCs w:val="24"/>
        </w:rPr>
        <w:t>We observed that</w:t>
      </w:r>
      <w:r>
        <w:rPr>
          <w:rFonts w:ascii="Times New Roman" w:eastAsia="Times New Roman" w:hAnsi="Times New Roman" w:cs="Times New Roman"/>
          <w:sz w:val="24"/>
          <w:szCs w:val="24"/>
        </w:rPr>
        <w:t xml:space="preserve"> shoots with and without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ha</w:t>
      </w:r>
      <w:r w:rsidR="007106F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different microbial communities</w:t>
      </w:r>
      <w:r w:rsidR="00AC0647">
        <w:rPr>
          <w:rFonts w:ascii="Times New Roman" w:eastAsia="Times New Roman" w:hAnsi="Times New Roman" w:cs="Times New Roman"/>
          <w:sz w:val="24"/>
          <w:szCs w:val="24"/>
        </w:rPr>
        <w:t xml:space="preserve"> in the field</w:t>
      </w:r>
      <w:r w:rsidR="00496BC4">
        <w:rPr>
          <w:rFonts w:ascii="Times New Roman" w:eastAsia="Times New Roman" w:hAnsi="Times New Roman" w:cs="Times New Roman"/>
          <w:sz w:val="24"/>
          <w:szCs w:val="24"/>
        </w:rPr>
        <w:t xml:space="preserve"> (Fig. </w:t>
      </w:r>
      <w:r w:rsidR="004C402D">
        <w:rPr>
          <w:rFonts w:ascii="Times New Roman" w:eastAsia="Times New Roman" w:hAnsi="Times New Roman" w:cs="Times New Roman"/>
          <w:sz w:val="24"/>
          <w:szCs w:val="24"/>
        </w:rPr>
        <w:t>2D</w:t>
      </w:r>
      <w:r w:rsidR="00496BC4">
        <w:rPr>
          <w:rFonts w:ascii="Times New Roman" w:eastAsia="Times New Roman" w:hAnsi="Times New Roman" w:cs="Times New Roman"/>
          <w:sz w:val="24"/>
          <w:szCs w:val="24"/>
        </w:rPr>
        <w:t>)</w:t>
      </w:r>
      <w:r w:rsidR="000C546B">
        <w:rPr>
          <w:rFonts w:ascii="Times New Roman" w:eastAsia="Times New Roman" w:hAnsi="Times New Roman" w:cs="Times New Roman"/>
          <w:sz w:val="24"/>
          <w:szCs w:val="24"/>
        </w:rPr>
        <w:t xml:space="preserve">, such that the presence of </w:t>
      </w:r>
      <w:proofErr w:type="spellStart"/>
      <w:r w:rsidR="000C546B" w:rsidRPr="004E60D7">
        <w:rPr>
          <w:rFonts w:ascii="Times New Roman" w:eastAsia="Times New Roman" w:hAnsi="Times New Roman" w:cs="Times New Roman"/>
          <w:i/>
          <w:sz w:val="24"/>
          <w:szCs w:val="24"/>
        </w:rPr>
        <w:t>Smithora</w:t>
      </w:r>
      <w:proofErr w:type="spellEnd"/>
      <w:r w:rsidR="000C546B">
        <w:rPr>
          <w:rFonts w:ascii="Times New Roman" w:eastAsia="Times New Roman" w:hAnsi="Times New Roman" w:cs="Times New Roman"/>
          <w:sz w:val="24"/>
          <w:szCs w:val="24"/>
        </w:rPr>
        <w:t xml:space="preserve"> is correlated with a unique seagrass microbial community.</w:t>
      </w:r>
      <w:r w:rsidR="00151EB6">
        <w:rPr>
          <w:rFonts w:ascii="Times New Roman" w:eastAsia="Times New Roman" w:hAnsi="Times New Roman" w:cs="Times New Roman"/>
          <w:sz w:val="24"/>
          <w:szCs w:val="24"/>
        </w:rPr>
        <w:t xml:space="preserve"> </w:t>
      </w:r>
      <w:r w:rsidR="004E60D7">
        <w:rPr>
          <w:rFonts w:ascii="Times New Roman" w:eastAsia="Times New Roman" w:hAnsi="Times New Roman" w:cs="Times New Roman"/>
          <w:sz w:val="24"/>
          <w:szCs w:val="24"/>
        </w:rPr>
        <w:t>This result was unexpected, because</w:t>
      </w:r>
      <w:r w:rsidR="00151EB6">
        <w:rPr>
          <w:rFonts w:ascii="Times New Roman" w:eastAsia="Times New Roman" w:hAnsi="Times New Roman" w:cs="Times New Roman"/>
          <w:sz w:val="24"/>
          <w:szCs w:val="24"/>
        </w:rPr>
        <w:t xml:space="preserve"> we </w:t>
      </w:r>
      <w:r w:rsidR="004E60D7">
        <w:rPr>
          <w:rFonts w:ascii="Times New Roman" w:eastAsia="Times New Roman" w:hAnsi="Times New Roman" w:cs="Times New Roman"/>
          <w:sz w:val="24"/>
          <w:szCs w:val="24"/>
        </w:rPr>
        <w:t>sampled</w:t>
      </w:r>
      <w:r w:rsidR="00151EB6">
        <w:rPr>
          <w:rFonts w:ascii="Times New Roman" w:eastAsia="Times New Roman" w:hAnsi="Times New Roman" w:cs="Times New Roman"/>
          <w:sz w:val="24"/>
          <w:szCs w:val="24"/>
        </w:rPr>
        <w:t xml:space="preserve"> </w:t>
      </w:r>
      <w:proofErr w:type="spellStart"/>
      <w:r w:rsidR="00151EB6" w:rsidRPr="00876486">
        <w:rPr>
          <w:rFonts w:ascii="Times New Roman" w:eastAsia="Times New Roman" w:hAnsi="Times New Roman" w:cs="Times New Roman"/>
          <w:i/>
          <w:sz w:val="24"/>
          <w:szCs w:val="24"/>
        </w:rPr>
        <w:t>Smithora</w:t>
      </w:r>
      <w:proofErr w:type="spellEnd"/>
      <w:r w:rsidR="004E60D7">
        <w:rPr>
          <w:rFonts w:ascii="Times New Roman" w:eastAsia="Times New Roman" w:hAnsi="Times New Roman" w:cs="Times New Roman"/>
          <w:sz w:val="24"/>
          <w:szCs w:val="24"/>
        </w:rPr>
        <w:t>-</w:t>
      </w:r>
      <w:r w:rsidR="00151EB6">
        <w:rPr>
          <w:rFonts w:ascii="Times New Roman" w:eastAsia="Times New Roman" w:hAnsi="Times New Roman" w:cs="Times New Roman"/>
          <w:sz w:val="24"/>
          <w:szCs w:val="24"/>
        </w:rPr>
        <w:t>free area</w:t>
      </w:r>
      <w:r w:rsidR="004E60D7">
        <w:rPr>
          <w:rFonts w:ascii="Times New Roman" w:eastAsia="Times New Roman" w:hAnsi="Times New Roman" w:cs="Times New Roman"/>
          <w:sz w:val="24"/>
          <w:szCs w:val="24"/>
        </w:rPr>
        <w:t>s</w:t>
      </w:r>
      <w:r w:rsidR="00151EB6">
        <w:rPr>
          <w:rFonts w:ascii="Times New Roman" w:eastAsia="Times New Roman" w:hAnsi="Times New Roman" w:cs="Times New Roman"/>
          <w:sz w:val="24"/>
          <w:szCs w:val="24"/>
        </w:rPr>
        <w:t xml:space="preserve"> of </w:t>
      </w:r>
      <w:r w:rsidR="004E60D7">
        <w:rPr>
          <w:rFonts w:ascii="Times New Roman" w:eastAsia="Times New Roman" w:hAnsi="Times New Roman" w:cs="Times New Roman"/>
          <w:sz w:val="24"/>
          <w:szCs w:val="24"/>
        </w:rPr>
        <w:t xml:space="preserve">eelgrass </w:t>
      </w:r>
      <w:r w:rsidR="00151EB6">
        <w:rPr>
          <w:rFonts w:ascii="Times New Roman" w:eastAsia="Times New Roman" w:hAnsi="Times New Roman" w:cs="Times New Roman"/>
          <w:sz w:val="24"/>
          <w:szCs w:val="24"/>
        </w:rPr>
        <w:t>shoot</w:t>
      </w:r>
      <w:r w:rsidR="004E60D7">
        <w:rPr>
          <w:rFonts w:ascii="Times New Roman" w:eastAsia="Times New Roman" w:hAnsi="Times New Roman" w:cs="Times New Roman"/>
          <w:sz w:val="24"/>
          <w:szCs w:val="24"/>
        </w:rPr>
        <w:t>s</w:t>
      </w:r>
      <w:r w:rsidR="00151EB6">
        <w:rPr>
          <w:rFonts w:ascii="Times New Roman" w:eastAsia="Times New Roman" w:hAnsi="Times New Roman" w:cs="Times New Roman"/>
          <w:sz w:val="24"/>
          <w:szCs w:val="24"/>
        </w:rPr>
        <w:t xml:space="preserve">. This could be due to a change in shoot phenolics following colonization (Harder </w:t>
      </w:r>
      <w:r w:rsidR="00151EB6">
        <w:rPr>
          <w:rFonts w:ascii="Times New Roman" w:eastAsia="Times New Roman" w:hAnsi="Times New Roman" w:cs="Times New Roman"/>
          <w:sz w:val="24"/>
          <w:szCs w:val="24"/>
        </w:rPr>
        <w:lastRenderedPageBreak/>
        <w:t>2008, Silva</w:t>
      </w:r>
      <w:r w:rsidR="004C402D">
        <w:rPr>
          <w:rFonts w:ascii="Times New Roman" w:eastAsia="Times New Roman" w:hAnsi="Times New Roman" w:cs="Times New Roman"/>
          <w:sz w:val="24"/>
          <w:szCs w:val="24"/>
        </w:rPr>
        <w:t xml:space="preserve"> et al.</w:t>
      </w:r>
      <w:r w:rsidR="00151EB6">
        <w:rPr>
          <w:rFonts w:ascii="Times New Roman" w:eastAsia="Times New Roman" w:hAnsi="Times New Roman" w:cs="Times New Roman"/>
          <w:sz w:val="24"/>
          <w:szCs w:val="24"/>
        </w:rPr>
        <w:t xml:space="preserve"> 2013, </w:t>
      </w:r>
      <w:proofErr w:type="spellStart"/>
      <w:r w:rsidR="00151EB6">
        <w:rPr>
          <w:rFonts w:ascii="Times New Roman" w:eastAsia="Times New Roman" w:hAnsi="Times New Roman" w:cs="Times New Roman"/>
          <w:sz w:val="24"/>
          <w:szCs w:val="24"/>
        </w:rPr>
        <w:t>Holstrom</w:t>
      </w:r>
      <w:proofErr w:type="spellEnd"/>
      <w:r w:rsidR="00151EB6">
        <w:rPr>
          <w:rFonts w:ascii="Times New Roman" w:eastAsia="Times New Roman" w:hAnsi="Times New Roman" w:cs="Times New Roman"/>
          <w:sz w:val="24"/>
          <w:szCs w:val="24"/>
        </w:rPr>
        <w:t xml:space="preserve"> et al. 2002).</w:t>
      </w:r>
      <w:r w:rsidR="00134E3F">
        <w:rPr>
          <w:rFonts w:ascii="Times New Roman" w:eastAsia="Times New Roman" w:hAnsi="Times New Roman" w:cs="Times New Roman"/>
          <w:sz w:val="24"/>
          <w:szCs w:val="24"/>
        </w:rPr>
        <w:t xml:space="preserve"> </w:t>
      </w:r>
      <w:r w:rsidR="00C71A78">
        <w:rPr>
          <w:rFonts w:ascii="Times New Roman" w:eastAsia="Times New Roman" w:hAnsi="Times New Roman" w:cs="Times New Roman"/>
          <w:sz w:val="24"/>
          <w:szCs w:val="24"/>
        </w:rPr>
        <w:t>Past studies have found that secondary metabolites produced by seagrasses deter the attachment of fouling organisms</w:t>
      </w:r>
      <w:r w:rsidR="0014737C">
        <w:rPr>
          <w:rFonts w:ascii="Times New Roman" w:eastAsia="Times New Roman" w:hAnsi="Times New Roman" w:cs="Times New Roman"/>
          <w:sz w:val="24"/>
          <w:szCs w:val="24"/>
        </w:rPr>
        <w:t xml:space="preserve">; </w:t>
      </w:r>
      <w:r w:rsidR="00C71A78">
        <w:rPr>
          <w:rFonts w:ascii="Times New Roman" w:eastAsia="Times New Roman" w:hAnsi="Times New Roman" w:cs="Times New Roman"/>
          <w:sz w:val="24"/>
          <w:szCs w:val="24"/>
        </w:rPr>
        <w:t xml:space="preserve">the differences we observed between shoots with and without </w:t>
      </w:r>
      <w:proofErr w:type="spellStart"/>
      <w:r w:rsidR="00CE2F22" w:rsidRPr="00876486">
        <w:rPr>
          <w:rFonts w:ascii="Times New Roman" w:eastAsia="Times New Roman" w:hAnsi="Times New Roman" w:cs="Times New Roman"/>
          <w:i/>
          <w:sz w:val="24"/>
          <w:szCs w:val="24"/>
        </w:rPr>
        <w:t>S</w:t>
      </w:r>
      <w:r w:rsidR="00C71A78" w:rsidRPr="00876486">
        <w:rPr>
          <w:rFonts w:ascii="Times New Roman" w:eastAsia="Times New Roman" w:hAnsi="Times New Roman" w:cs="Times New Roman"/>
          <w:i/>
          <w:sz w:val="24"/>
          <w:szCs w:val="24"/>
        </w:rPr>
        <w:t>mithora</w:t>
      </w:r>
      <w:proofErr w:type="spellEnd"/>
      <w:r w:rsidR="00C71A78">
        <w:rPr>
          <w:rFonts w:ascii="Times New Roman" w:eastAsia="Times New Roman" w:hAnsi="Times New Roman" w:cs="Times New Roman"/>
          <w:sz w:val="24"/>
          <w:szCs w:val="24"/>
        </w:rPr>
        <w:t xml:space="preserve"> could be due to an underlying difference in phenolic content between edge and interior </w:t>
      </w:r>
      <w:r w:rsidR="007106F0">
        <w:rPr>
          <w:rFonts w:ascii="Times New Roman" w:eastAsia="Times New Roman" w:hAnsi="Times New Roman" w:cs="Times New Roman"/>
          <w:sz w:val="24"/>
          <w:szCs w:val="24"/>
        </w:rPr>
        <w:t xml:space="preserve">plants </w:t>
      </w:r>
      <w:r w:rsidR="00C71A78">
        <w:rPr>
          <w:rFonts w:ascii="Times New Roman" w:eastAsia="Times New Roman" w:hAnsi="Times New Roman" w:cs="Times New Roman"/>
          <w:sz w:val="24"/>
          <w:szCs w:val="24"/>
        </w:rPr>
        <w:t xml:space="preserve">that allows </w:t>
      </w:r>
      <w:proofErr w:type="spellStart"/>
      <w:r w:rsidR="005D1B49" w:rsidRPr="00B53A3A">
        <w:rPr>
          <w:rFonts w:ascii="Times New Roman" w:eastAsia="Times New Roman" w:hAnsi="Times New Roman" w:cs="Times New Roman"/>
          <w:i/>
          <w:sz w:val="24"/>
          <w:szCs w:val="24"/>
        </w:rPr>
        <w:t>Smithora</w:t>
      </w:r>
      <w:proofErr w:type="spellEnd"/>
      <w:r w:rsidR="005D1B49">
        <w:rPr>
          <w:rFonts w:ascii="Times New Roman" w:eastAsia="Times New Roman" w:hAnsi="Times New Roman" w:cs="Times New Roman"/>
          <w:sz w:val="24"/>
          <w:szCs w:val="24"/>
        </w:rPr>
        <w:t xml:space="preserve"> </w:t>
      </w:r>
      <w:r w:rsidR="00C71A78">
        <w:rPr>
          <w:rFonts w:ascii="Times New Roman" w:eastAsia="Times New Roman" w:hAnsi="Times New Roman" w:cs="Times New Roman"/>
          <w:sz w:val="24"/>
          <w:szCs w:val="24"/>
        </w:rPr>
        <w:t>to only colonize edge shoots (</w:t>
      </w:r>
      <w:proofErr w:type="spellStart"/>
      <w:r w:rsidR="00513018" w:rsidRPr="00513018">
        <w:rPr>
          <w:rFonts w:ascii="Times New Roman" w:hAnsi="Times New Roman" w:cs="Times New Roman"/>
          <w:color w:val="222222"/>
          <w:sz w:val="24"/>
          <w:szCs w:val="24"/>
          <w:shd w:val="clear" w:color="auto" w:fill="FFFFFF"/>
          <w:lang w:val="en-CA"/>
        </w:rPr>
        <w:t>Dworjanyn</w:t>
      </w:r>
      <w:proofErr w:type="spellEnd"/>
      <w:r w:rsidR="00513018" w:rsidRPr="00513018">
        <w:rPr>
          <w:rFonts w:ascii="Times New Roman" w:hAnsi="Times New Roman" w:cs="Times New Roman"/>
          <w:color w:val="222222"/>
          <w:sz w:val="24"/>
          <w:szCs w:val="24"/>
          <w:shd w:val="clear" w:color="auto" w:fill="FFFFFF"/>
          <w:lang w:val="en-CA"/>
        </w:rPr>
        <w:t xml:space="preserve"> et al. 1999</w:t>
      </w:r>
      <w:r w:rsidR="00914385" w:rsidRPr="00513018">
        <w:rPr>
          <w:rFonts w:ascii="Times New Roman" w:eastAsia="Times New Roman" w:hAnsi="Times New Roman" w:cs="Times New Roman"/>
          <w:sz w:val="24"/>
          <w:szCs w:val="24"/>
        </w:rPr>
        <w:t>;</w:t>
      </w:r>
      <w:r w:rsidR="00914385">
        <w:rPr>
          <w:rFonts w:ascii="Times New Roman" w:eastAsia="Times New Roman" w:hAnsi="Times New Roman" w:cs="Times New Roman"/>
          <w:sz w:val="24"/>
          <w:szCs w:val="24"/>
        </w:rPr>
        <w:t xml:space="preserve"> </w:t>
      </w:r>
      <w:proofErr w:type="spellStart"/>
      <w:r w:rsidR="00914385">
        <w:rPr>
          <w:rFonts w:ascii="Times New Roman" w:eastAsia="Times New Roman" w:hAnsi="Times New Roman" w:cs="Times New Roman"/>
          <w:sz w:val="24"/>
          <w:szCs w:val="24"/>
        </w:rPr>
        <w:t>Butman</w:t>
      </w:r>
      <w:proofErr w:type="spellEnd"/>
      <w:r w:rsidR="00914385">
        <w:rPr>
          <w:rFonts w:ascii="Times New Roman" w:eastAsia="Times New Roman" w:hAnsi="Times New Roman" w:cs="Times New Roman"/>
          <w:sz w:val="24"/>
          <w:szCs w:val="24"/>
        </w:rPr>
        <w:t xml:space="preserve"> 1987; Davis and Targett 1989</w:t>
      </w:r>
      <w:r w:rsidR="00C71A78">
        <w:rPr>
          <w:rFonts w:ascii="Times New Roman" w:eastAsia="Times New Roman" w:hAnsi="Times New Roman" w:cs="Times New Roman"/>
          <w:sz w:val="24"/>
          <w:szCs w:val="24"/>
        </w:rPr>
        <w:t>).</w:t>
      </w:r>
      <w:r w:rsidR="004E60D7">
        <w:rPr>
          <w:rFonts w:ascii="Times New Roman" w:eastAsia="Times New Roman" w:hAnsi="Times New Roman" w:cs="Times New Roman"/>
          <w:i/>
          <w:sz w:val="24"/>
          <w:szCs w:val="24"/>
        </w:rPr>
        <w:t xml:space="preserve"> </w:t>
      </w:r>
      <w:r w:rsidR="00C71A78">
        <w:rPr>
          <w:rFonts w:ascii="Times New Roman" w:eastAsia="Times New Roman" w:hAnsi="Times New Roman" w:cs="Times New Roman"/>
          <w:sz w:val="24"/>
          <w:szCs w:val="24"/>
        </w:rPr>
        <w:t>However, t</w:t>
      </w:r>
      <w:r w:rsidR="00AC0647">
        <w:rPr>
          <w:rFonts w:ascii="Times New Roman" w:eastAsia="Times New Roman" w:hAnsi="Times New Roman" w:cs="Times New Roman"/>
          <w:sz w:val="24"/>
          <w:szCs w:val="24"/>
        </w:rPr>
        <w:t>he distinct microbial</w:t>
      </w:r>
      <w:r>
        <w:rPr>
          <w:rFonts w:ascii="Times New Roman" w:eastAsia="Times New Roman" w:hAnsi="Times New Roman" w:cs="Times New Roman"/>
          <w:sz w:val="24"/>
          <w:szCs w:val="24"/>
        </w:rPr>
        <w:t xml:space="preserve"> communities </w:t>
      </w:r>
      <w:r w:rsidR="00AC0647">
        <w:rPr>
          <w:rFonts w:ascii="Times New Roman" w:eastAsia="Times New Roman" w:hAnsi="Times New Roman" w:cs="Times New Roman"/>
          <w:sz w:val="24"/>
          <w:szCs w:val="24"/>
        </w:rPr>
        <w:t xml:space="preserve">on shoots without </w:t>
      </w:r>
      <w:proofErr w:type="spellStart"/>
      <w:r w:rsidR="00AC0647">
        <w:rPr>
          <w:rFonts w:ascii="Times New Roman" w:eastAsia="Times New Roman" w:hAnsi="Times New Roman" w:cs="Times New Roman"/>
          <w:i/>
          <w:sz w:val="24"/>
          <w:szCs w:val="24"/>
        </w:rPr>
        <w:t>Smithora</w:t>
      </w:r>
      <w:proofErr w:type="spellEnd"/>
      <w:r w:rsidR="00AC0647">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did not </w:t>
      </w:r>
      <w:r w:rsidR="00AC0647">
        <w:rPr>
          <w:rFonts w:ascii="Times New Roman" w:eastAsia="Times New Roman" w:hAnsi="Times New Roman" w:cs="Times New Roman"/>
          <w:sz w:val="24"/>
          <w:szCs w:val="24"/>
        </w:rPr>
        <w:t xml:space="preserve">prevent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from colonizing shoots transplanted </w:t>
      </w:r>
      <w:r w:rsidR="0051700C">
        <w:rPr>
          <w:rFonts w:ascii="Times New Roman" w:eastAsia="Times New Roman" w:hAnsi="Times New Roman" w:cs="Times New Roman"/>
          <w:sz w:val="24"/>
          <w:szCs w:val="24"/>
        </w:rPr>
        <w:t>once moved to a</w:t>
      </w:r>
      <w:r>
        <w:rPr>
          <w:rFonts w:ascii="Times New Roman" w:eastAsia="Times New Roman" w:hAnsi="Times New Roman" w:cs="Times New Roman"/>
          <w:sz w:val="24"/>
          <w:szCs w:val="24"/>
        </w:rPr>
        <w:t xml:space="preserve"> high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area.</w:t>
      </w:r>
      <w:r w:rsidR="00C71A78">
        <w:rPr>
          <w:rFonts w:ascii="Times New Roman" w:eastAsia="Times New Roman" w:hAnsi="Times New Roman" w:cs="Times New Roman"/>
          <w:sz w:val="24"/>
          <w:szCs w:val="24"/>
        </w:rPr>
        <w:t xml:space="preserve"> </w:t>
      </w:r>
      <w:r w:rsidR="000C546B">
        <w:rPr>
          <w:rFonts w:ascii="Times New Roman" w:eastAsia="Times New Roman" w:hAnsi="Times New Roman" w:cs="Times New Roman"/>
          <w:sz w:val="24"/>
          <w:szCs w:val="24"/>
        </w:rPr>
        <w:t>When c</w:t>
      </w:r>
      <w:r w:rsidR="00C71A78">
        <w:rPr>
          <w:rFonts w:ascii="Times New Roman" w:eastAsia="Times New Roman" w:hAnsi="Times New Roman" w:cs="Times New Roman"/>
          <w:sz w:val="24"/>
          <w:szCs w:val="24"/>
        </w:rPr>
        <w:t>ontrol shoots were uprooted and replanted</w:t>
      </w:r>
      <w:r w:rsidR="00CE2F22">
        <w:rPr>
          <w:rFonts w:ascii="Times New Roman" w:eastAsia="Times New Roman" w:hAnsi="Times New Roman" w:cs="Times New Roman"/>
          <w:sz w:val="24"/>
          <w:szCs w:val="24"/>
        </w:rPr>
        <w:t xml:space="preserve"> in the interior</w:t>
      </w:r>
      <w:r w:rsidR="000C546B">
        <w:rPr>
          <w:rFonts w:ascii="Times New Roman" w:eastAsia="Times New Roman" w:hAnsi="Times New Roman" w:cs="Times New Roman"/>
          <w:sz w:val="24"/>
          <w:szCs w:val="24"/>
        </w:rPr>
        <w:t>,</w:t>
      </w:r>
      <w:r w:rsidR="00C71A78">
        <w:rPr>
          <w:rFonts w:ascii="Times New Roman" w:eastAsia="Times New Roman" w:hAnsi="Times New Roman" w:cs="Times New Roman"/>
          <w:sz w:val="24"/>
          <w:szCs w:val="24"/>
        </w:rPr>
        <w:t xml:space="preserve"> </w:t>
      </w:r>
      <w:commentRangeStart w:id="153"/>
      <w:r w:rsidR="007106F0">
        <w:rPr>
          <w:rFonts w:ascii="Times New Roman" w:eastAsia="Times New Roman" w:hAnsi="Times New Roman" w:cs="Times New Roman"/>
          <w:sz w:val="24"/>
          <w:szCs w:val="24"/>
        </w:rPr>
        <w:t xml:space="preserve">this </w:t>
      </w:r>
      <w:r w:rsidR="006A57A0">
        <w:rPr>
          <w:rFonts w:ascii="Times New Roman" w:eastAsia="Times New Roman" w:hAnsi="Times New Roman" w:cs="Times New Roman"/>
          <w:sz w:val="24"/>
          <w:szCs w:val="24"/>
        </w:rPr>
        <w:t>may</w:t>
      </w:r>
      <w:r w:rsidR="007106F0">
        <w:rPr>
          <w:rFonts w:ascii="Times New Roman" w:eastAsia="Times New Roman" w:hAnsi="Times New Roman" w:cs="Times New Roman"/>
          <w:sz w:val="24"/>
          <w:szCs w:val="24"/>
        </w:rPr>
        <w:t xml:space="preserve"> have</w:t>
      </w:r>
      <w:r w:rsidR="00C71A78">
        <w:rPr>
          <w:rFonts w:ascii="Times New Roman" w:eastAsia="Times New Roman" w:hAnsi="Times New Roman" w:cs="Times New Roman"/>
          <w:sz w:val="24"/>
          <w:szCs w:val="24"/>
        </w:rPr>
        <w:t xml:space="preserve"> lowered </w:t>
      </w:r>
      <w:r w:rsidR="00CE2F22">
        <w:rPr>
          <w:rFonts w:ascii="Times New Roman" w:eastAsia="Times New Roman" w:hAnsi="Times New Roman" w:cs="Times New Roman"/>
          <w:sz w:val="24"/>
          <w:szCs w:val="24"/>
        </w:rPr>
        <w:t>shoot</w:t>
      </w:r>
      <w:r w:rsidR="00C71A78">
        <w:rPr>
          <w:rFonts w:ascii="Times New Roman" w:eastAsia="Times New Roman" w:hAnsi="Times New Roman" w:cs="Times New Roman"/>
          <w:sz w:val="24"/>
          <w:szCs w:val="24"/>
        </w:rPr>
        <w:t xml:space="preserve"> health and phenolic content</w:t>
      </w:r>
      <w:commentRangeEnd w:id="153"/>
      <w:r w:rsidR="000C546B">
        <w:rPr>
          <w:rStyle w:val="CommentReference"/>
        </w:rPr>
        <w:commentReference w:id="153"/>
      </w:r>
      <w:r w:rsidR="00DD1F40">
        <w:rPr>
          <w:rFonts w:ascii="Times New Roman" w:eastAsia="Times New Roman" w:hAnsi="Times New Roman" w:cs="Times New Roman"/>
          <w:sz w:val="24"/>
          <w:szCs w:val="24"/>
        </w:rPr>
        <w:t xml:space="preserve">. </w:t>
      </w:r>
      <w:r w:rsidR="000C546B">
        <w:rPr>
          <w:rFonts w:ascii="Times New Roman" w:eastAsia="Times New Roman" w:hAnsi="Times New Roman" w:cs="Times New Roman"/>
          <w:sz w:val="24"/>
          <w:szCs w:val="24"/>
        </w:rPr>
        <w:t>Despite this,</w:t>
      </w:r>
      <w:r w:rsidR="00C71A78">
        <w:rPr>
          <w:rFonts w:ascii="Times New Roman" w:eastAsia="Times New Roman" w:hAnsi="Times New Roman" w:cs="Times New Roman"/>
          <w:sz w:val="24"/>
          <w:szCs w:val="24"/>
        </w:rPr>
        <w:t xml:space="preserve"> no </w:t>
      </w:r>
      <w:proofErr w:type="spellStart"/>
      <w:r w:rsidR="00C71A78" w:rsidRPr="00876486">
        <w:rPr>
          <w:rFonts w:ascii="Times New Roman" w:eastAsia="Times New Roman" w:hAnsi="Times New Roman" w:cs="Times New Roman"/>
          <w:i/>
          <w:sz w:val="24"/>
          <w:szCs w:val="24"/>
        </w:rPr>
        <w:t>Smithora</w:t>
      </w:r>
      <w:proofErr w:type="spellEnd"/>
      <w:r w:rsidR="00C71A78">
        <w:rPr>
          <w:rFonts w:ascii="Times New Roman" w:eastAsia="Times New Roman" w:hAnsi="Times New Roman" w:cs="Times New Roman"/>
          <w:sz w:val="24"/>
          <w:szCs w:val="24"/>
        </w:rPr>
        <w:t xml:space="preserve"> colonization occurred in the interior</w:t>
      </w:r>
      <w:r w:rsidR="000C546B">
        <w:rPr>
          <w:rFonts w:ascii="Times New Roman" w:eastAsia="Times New Roman" w:hAnsi="Times New Roman" w:cs="Times New Roman"/>
          <w:sz w:val="24"/>
          <w:szCs w:val="24"/>
        </w:rPr>
        <w:t>, suggesting that</w:t>
      </w:r>
      <w:r w:rsidR="00CE2F22">
        <w:rPr>
          <w:rFonts w:ascii="Times New Roman" w:eastAsia="Times New Roman" w:hAnsi="Times New Roman" w:cs="Times New Roman"/>
          <w:sz w:val="24"/>
          <w:szCs w:val="24"/>
        </w:rPr>
        <w:t xml:space="preserve"> </w:t>
      </w:r>
      <w:r w:rsidR="000C546B">
        <w:rPr>
          <w:rFonts w:ascii="Times New Roman" w:eastAsia="Times New Roman" w:hAnsi="Times New Roman" w:cs="Times New Roman"/>
          <w:sz w:val="24"/>
          <w:szCs w:val="24"/>
        </w:rPr>
        <w:t>i</w:t>
      </w:r>
      <w:r w:rsidR="00CE2F22">
        <w:rPr>
          <w:rFonts w:ascii="Times New Roman" w:eastAsia="Times New Roman" w:hAnsi="Times New Roman" w:cs="Times New Roman"/>
          <w:sz w:val="24"/>
          <w:szCs w:val="24"/>
        </w:rPr>
        <w:t xml:space="preserve">t is unlikely that </w:t>
      </w:r>
      <w:proofErr w:type="spellStart"/>
      <w:r w:rsidR="00C71A78" w:rsidRPr="00876486">
        <w:rPr>
          <w:rFonts w:ascii="Times New Roman" w:eastAsia="Times New Roman" w:hAnsi="Times New Roman" w:cs="Times New Roman"/>
          <w:i/>
          <w:sz w:val="24"/>
          <w:szCs w:val="24"/>
        </w:rPr>
        <w:t>Smithora</w:t>
      </w:r>
      <w:proofErr w:type="spellEnd"/>
      <w:r w:rsidR="00C71A78">
        <w:rPr>
          <w:rFonts w:ascii="Times New Roman" w:eastAsia="Times New Roman" w:hAnsi="Times New Roman" w:cs="Times New Roman"/>
          <w:sz w:val="24"/>
          <w:szCs w:val="24"/>
        </w:rPr>
        <w:t xml:space="preserve"> colonization at the edge </w:t>
      </w:r>
      <w:r w:rsidR="006A57A0">
        <w:rPr>
          <w:rFonts w:ascii="Times New Roman" w:eastAsia="Times New Roman" w:hAnsi="Times New Roman" w:cs="Times New Roman"/>
          <w:sz w:val="24"/>
          <w:szCs w:val="24"/>
        </w:rPr>
        <w:t>was</w:t>
      </w:r>
      <w:r w:rsidR="00C71A78">
        <w:rPr>
          <w:rFonts w:ascii="Times New Roman" w:eastAsia="Times New Roman" w:hAnsi="Times New Roman" w:cs="Times New Roman"/>
          <w:sz w:val="24"/>
          <w:szCs w:val="24"/>
        </w:rPr>
        <w:t xml:space="preserve"> due to </w:t>
      </w:r>
      <w:r w:rsidR="006A57A0">
        <w:rPr>
          <w:rFonts w:ascii="Times New Roman" w:eastAsia="Times New Roman" w:hAnsi="Times New Roman" w:cs="Times New Roman"/>
          <w:sz w:val="24"/>
          <w:szCs w:val="24"/>
        </w:rPr>
        <w:t>decreased</w:t>
      </w:r>
      <w:r w:rsidR="00C71A78">
        <w:rPr>
          <w:rFonts w:ascii="Times New Roman" w:eastAsia="Times New Roman" w:hAnsi="Times New Roman" w:cs="Times New Roman"/>
          <w:sz w:val="24"/>
          <w:szCs w:val="24"/>
        </w:rPr>
        <w:t xml:space="preserve"> seagrass metabolite defense</w:t>
      </w:r>
      <w:r w:rsidR="006A57A0">
        <w:rPr>
          <w:rFonts w:ascii="Times New Roman" w:eastAsia="Times New Roman" w:hAnsi="Times New Roman" w:cs="Times New Roman"/>
          <w:sz w:val="24"/>
          <w:szCs w:val="24"/>
        </w:rPr>
        <w:t xml:space="preserve"> alone.</w:t>
      </w:r>
      <w:r w:rsidR="00CE2F22">
        <w:rPr>
          <w:rFonts w:ascii="Times New Roman" w:eastAsia="Times New Roman" w:hAnsi="Times New Roman" w:cs="Times New Roman"/>
          <w:sz w:val="24"/>
          <w:szCs w:val="24"/>
        </w:rPr>
        <w:t xml:space="preserve"> The initial differences in bacterial assemblages detected between edge and </w:t>
      </w:r>
      <w:proofErr w:type="gramStart"/>
      <w:r w:rsidR="00CE2F22">
        <w:rPr>
          <w:rFonts w:ascii="Times New Roman" w:eastAsia="Times New Roman" w:hAnsi="Times New Roman" w:cs="Times New Roman"/>
          <w:sz w:val="24"/>
          <w:szCs w:val="24"/>
        </w:rPr>
        <w:t>interior shoots is</w:t>
      </w:r>
      <w:proofErr w:type="gramEnd"/>
      <w:r w:rsidR="00CE2F22">
        <w:rPr>
          <w:rFonts w:ascii="Times New Roman" w:eastAsia="Times New Roman" w:hAnsi="Times New Roman" w:cs="Times New Roman"/>
          <w:sz w:val="24"/>
          <w:szCs w:val="24"/>
        </w:rPr>
        <w:t xml:space="preserve"> most likely due to the presence of </w:t>
      </w:r>
      <w:proofErr w:type="spellStart"/>
      <w:r w:rsidR="00CE2F22" w:rsidRPr="00876486">
        <w:rPr>
          <w:rFonts w:ascii="Times New Roman" w:eastAsia="Times New Roman" w:hAnsi="Times New Roman" w:cs="Times New Roman"/>
          <w:i/>
          <w:sz w:val="24"/>
          <w:szCs w:val="24"/>
        </w:rPr>
        <w:t>Smithora</w:t>
      </w:r>
      <w:proofErr w:type="spellEnd"/>
      <w:r w:rsidR="00CE2F22">
        <w:rPr>
          <w:rFonts w:ascii="Times New Roman" w:eastAsia="Times New Roman" w:hAnsi="Times New Roman" w:cs="Times New Roman"/>
          <w:sz w:val="24"/>
          <w:szCs w:val="24"/>
        </w:rPr>
        <w:t xml:space="preserve"> itself rather than </w:t>
      </w:r>
      <w:r w:rsidR="006A57A0">
        <w:rPr>
          <w:rFonts w:ascii="Times New Roman" w:eastAsia="Times New Roman" w:hAnsi="Times New Roman" w:cs="Times New Roman"/>
          <w:sz w:val="24"/>
          <w:szCs w:val="24"/>
        </w:rPr>
        <w:t xml:space="preserve">any </w:t>
      </w:r>
      <w:r w:rsidR="00CE2F22">
        <w:rPr>
          <w:rFonts w:ascii="Times New Roman" w:eastAsia="Times New Roman" w:hAnsi="Times New Roman" w:cs="Times New Roman"/>
          <w:sz w:val="24"/>
          <w:szCs w:val="24"/>
        </w:rPr>
        <w:t xml:space="preserve">small scale changes in </w:t>
      </w:r>
      <w:r w:rsidR="00DD1F40">
        <w:rPr>
          <w:rFonts w:ascii="Times New Roman" w:eastAsia="Times New Roman" w:hAnsi="Times New Roman" w:cs="Times New Roman"/>
          <w:sz w:val="24"/>
          <w:szCs w:val="24"/>
        </w:rPr>
        <w:t>shoot defenses</w:t>
      </w:r>
      <w:r w:rsidR="00CE2F22">
        <w:rPr>
          <w:rFonts w:ascii="Times New Roman" w:eastAsia="Times New Roman" w:hAnsi="Times New Roman" w:cs="Times New Roman"/>
          <w:sz w:val="24"/>
          <w:szCs w:val="24"/>
        </w:rPr>
        <w:t xml:space="preserve">. </w:t>
      </w:r>
    </w:p>
    <w:p w14:paraId="52412F37" w14:textId="53267E82" w:rsidR="003755C9" w:rsidRDefault="004E60D7"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Shoot-level microbial communities appeared to be unaffected by </w:t>
      </w:r>
      <w:r w:rsidR="006A57A0">
        <w:rPr>
          <w:rFonts w:ascii="Times New Roman" w:eastAsia="Times New Roman" w:hAnsi="Times New Roman" w:cs="Times New Roman"/>
          <w:sz w:val="24"/>
          <w:szCs w:val="24"/>
        </w:rPr>
        <w:t xml:space="preserve">transplant </w:t>
      </w:r>
      <w:r>
        <w:rPr>
          <w:rFonts w:ascii="Times New Roman" w:eastAsia="Times New Roman" w:hAnsi="Times New Roman" w:cs="Times New Roman"/>
          <w:sz w:val="24"/>
          <w:szCs w:val="24"/>
        </w:rPr>
        <w:t xml:space="preserve">location. </w:t>
      </w:r>
      <w:r w:rsidR="00CE2F22">
        <w:rPr>
          <w:rFonts w:ascii="Times New Roman" w:eastAsia="Times New Roman" w:hAnsi="Times New Roman" w:cs="Times New Roman"/>
          <w:sz w:val="24"/>
          <w:szCs w:val="24"/>
        </w:rPr>
        <w:t xml:space="preserve">Edge shoots that had </w:t>
      </w:r>
      <w:proofErr w:type="spellStart"/>
      <w:r w:rsidR="00E6382A" w:rsidRPr="00876486">
        <w:rPr>
          <w:rFonts w:ascii="Times New Roman" w:eastAsia="Times New Roman" w:hAnsi="Times New Roman" w:cs="Times New Roman"/>
          <w:i/>
          <w:sz w:val="24"/>
          <w:szCs w:val="24"/>
        </w:rPr>
        <w:t>S</w:t>
      </w:r>
      <w:r w:rsidR="00CE2F22" w:rsidRPr="00876486">
        <w:rPr>
          <w:rFonts w:ascii="Times New Roman" w:eastAsia="Times New Roman" w:hAnsi="Times New Roman" w:cs="Times New Roman"/>
          <w:i/>
          <w:sz w:val="24"/>
          <w:szCs w:val="24"/>
        </w:rPr>
        <w:t>mithora</w:t>
      </w:r>
      <w:proofErr w:type="spellEnd"/>
      <w:r w:rsidR="00CE2F22">
        <w:rPr>
          <w:rFonts w:ascii="Times New Roman" w:eastAsia="Times New Roman" w:hAnsi="Times New Roman" w:cs="Times New Roman"/>
          <w:sz w:val="24"/>
          <w:szCs w:val="24"/>
        </w:rPr>
        <w:t xml:space="preserve"> had similar microbial communities to shoots with </w:t>
      </w:r>
      <w:proofErr w:type="spellStart"/>
      <w:r w:rsidR="00CE2F22" w:rsidRPr="00876486">
        <w:rPr>
          <w:rFonts w:ascii="Times New Roman" w:eastAsia="Times New Roman" w:hAnsi="Times New Roman" w:cs="Times New Roman"/>
          <w:i/>
          <w:sz w:val="24"/>
          <w:szCs w:val="24"/>
        </w:rPr>
        <w:t>Smithora</w:t>
      </w:r>
      <w:proofErr w:type="spellEnd"/>
      <w:r w:rsidR="00CE2F22">
        <w:rPr>
          <w:rFonts w:ascii="Times New Roman" w:eastAsia="Times New Roman" w:hAnsi="Times New Roman" w:cs="Times New Roman"/>
          <w:sz w:val="24"/>
          <w:szCs w:val="24"/>
        </w:rPr>
        <w:t xml:space="preserve"> in the interior</w:t>
      </w:r>
      <w:r w:rsidR="006155BA">
        <w:rPr>
          <w:rFonts w:ascii="Times New Roman" w:eastAsia="Times New Roman" w:hAnsi="Times New Roman" w:cs="Times New Roman"/>
          <w:sz w:val="24"/>
          <w:szCs w:val="24"/>
        </w:rPr>
        <w:t xml:space="preserve"> </w:t>
      </w:r>
      <w:commentRangeStart w:id="154"/>
      <w:r w:rsidR="006155BA">
        <w:rPr>
          <w:rFonts w:ascii="Times New Roman" w:eastAsia="Times New Roman" w:hAnsi="Times New Roman" w:cs="Times New Roman"/>
          <w:sz w:val="24"/>
          <w:szCs w:val="24"/>
        </w:rPr>
        <w:t>(Fig 4.)</w:t>
      </w:r>
      <w:r w:rsidR="00CE2F22">
        <w:rPr>
          <w:rFonts w:ascii="Times New Roman" w:eastAsia="Times New Roman" w:hAnsi="Times New Roman" w:cs="Times New Roman"/>
          <w:sz w:val="24"/>
          <w:szCs w:val="24"/>
        </w:rPr>
        <w:t>.</w:t>
      </w:r>
      <w:r w:rsidR="00151EB6">
        <w:rPr>
          <w:rFonts w:ascii="Times New Roman" w:eastAsia="Times New Roman" w:hAnsi="Times New Roman" w:cs="Times New Roman"/>
          <w:sz w:val="24"/>
          <w:szCs w:val="24"/>
        </w:rPr>
        <w:t xml:space="preserve"> </w:t>
      </w:r>
      <w:commentRangeEnd w:id="154"/>
      <w:r w:rsidR="006155BA">
        <w:rPr>
          <w:rStyle w:val="CommentReference"/>
        </w:rPr>
        <w:commentReference w:id="154"/>
      </w:r>
      <w:r w:rsidR="00CE2F22">
        <w:rPr>
          <w:rFonts w:ascii="Times New Roman" w:eastAsia="Times New Roman" w:hAnsi="Times New Roman" w:cs="Times New Roman"/>
          <w:sz w:val="24"/>
          <w:szCs w:val="24"/>
        </w:rPr>
        <w:t>Our result</w:t>
      </w:r>
      <w:r w:rsidR="00151EB6">
        <w:rPr>
          <w:rFonts w:ascii="Times New Roman" w:eastAsia="Times New Roman" w:hAnsi="Times New Roman" w:cs="Times New Roman"/>
          <w:sz w:val="24"/>
          <w:szCs w:val="24"/>
        </w:rPr>
        <w:t xml:space="preserve"> is consistent </w:t>
      </w:r>
      <w:r w:rsidR="00950556">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observations that</w:t>
      </w:r>
      <w:r w:rsidR="00151EB6">
        <w:rPr>
          <w:rFonts w:ascii="Times New Roman" w:eastAsia="Times New Roman" w:hAnsi="Times New Roman" w:cs="Times New Roman"/>
          <w:sz w:val="24"/>
          <w:szCs w:val="24"/>
        </w:rPr>
        <w:t xml:space="preserve"> microbial communit</w:t>
      </w:r>
      <w:r>
        <w:rPr>
          <w:rFonts w:ascii="Times New Roman" w:eastAsia="Times New Roman" w:hAnsi="Times New Roman" w:cs="Times New Roman"/>
          <w:sz w:val="24"/>
          <w:szCs w:val="24"/>
        </w:rPr>
        <w:t>ies do not vary</w:t>
      </w:r>
      <w:r w:rsidR="00151EB6">
        <w:rPr>
          <w:rFonts w:ascii="Times New Roman" w:eastAsia="Times New Roman" w:hAnsi="Times New Roman" w:cs="Times New Roman"/>
          <w:sz w:val="24"/>
          <w:szCs w:val="24"/>
        </w:rPr>
        <w:t xml:space="preserve"> between the edge and interior of a meadow</w:t>
      </w:r>
      <w:r>
        <w:rPr>
          <w:rFonts w:ascii="Times New Roman" w:eastAsia="Times New Roman" w:hAnsi="Times New Roman" w:cs="Times New Roman"/>
          <w:sz w:val="24"/>
          <w:szCs w:val="24"/>
        </w:rPr>
        <w:t xml:space="preserve"> </w:t>
      </w:r>
      <w:r w:rsidR="00950556">
        <w:rPr>
          <w:rFonts w:ascii="Times New Roman" w:eastAsia="Times New Roman" w:hAnsi="Times New Roman" w:cs="Times New Roman"/>
          <w:sz w:val="24"/>
          <w:szCs w:val="24"/>
        </w:rPr>
        <w:t>(Ettin</w:t>
      </w:r>
      <w:r w:rsidR="007F6735">
        <w:rPr>
          <w:rFonts w:ascii="Times New Roman" w:eastAsia="Times New Roman" w:hAnsi="Times New Roman" w:cs="Times New Roman"/>
          <w:sz w:val="24"/>
          <w:szCs w:val="24"/>
        </w:rPr>
        <w:t>g</w:t>
      </w:r>
      <w:r w:rsidR="00950556">
        <w:rPr>
          <w:rFonts w:ascii="Times New Roman" w:eastAsia="Times New Roman" w:hAnsi="Times New Roman" w:cs="Times New Roman"/>
          <w:sz w:val="24"/>
          <w:szCs w:val="24"/>
        </w:rPr>
        <w:t>er et al. 2017)</w:t>
      </w:r>
      <w:r w:rsidR="00852DB5">
        <w:rPr>
          <w:rFonts w:ascii="Times New Roman" w:eastAsia="Times New Roman" w:hAnsi="Times New Roman" w:cs="Times New Roman"/>
          <w:sz w:val="24"/>
          <w:szCs w:val="24"/>
        </w:rPr>
        <w:t xml:space="preserve">. </w:t>
      </w:r>
      <w:r w:rsidR="00A14C7A">
        <w:rPr>
          <w:rFonts w:ascii="Times New Roman" w:eastAsia="Times New Roman" w:hAnsi="Times New Roman" w:cs="Times New Roman"/>
          <w:sz w:val="24"/>
          <w:szCs w:val="24"/>
        </w:rPr>
        <w:t>All microbial communities on uprooted shoots changed following transplant and this could be due to</w:t>
      </w:r>
      <w:r w:rsidR="00950556">
        <w:rPr>
          <w:rFonts w:ascii="Times New Roman" w:eastAsia="Times New Roman" w:hAnsi="Times New Roman" w:cs="Times New Roman"/>
          <w:sz w:val="24"/>
          <w:szCs w:val="24"/>
        </w:rPr>
        <w:t xml:space="preserve"> a change in shoot health</w:t>
      </w:r>
      <w:r w:rsidR="00CE2F22">
        <w:rPr>
          <w:rFonts w:ascii="Times New Roman" w:eastAsia="Times New Roman" w:hAnsi="Times New Roman" w:cs="Times New Roman"/>
          <w:sz w:val="24"/>
          <w:szCs w:val="24"/>
        </w:rPr>
        <w:t xml:space="preserve"> </w:t>
      </w:r>
      <w:r w:rsidR="00A14C7A">
        <w:rPr>
          <w:rFonts w:ascii="Times New Roman" w:eastAsia="Times New Roman" w:hAnsi="Times New Roman" w:cs="Times New Roman"/>
          <w:sz w:val="24"/>
          <w:szCs w:val="24"/>
        </w:rPr>
        <w:t xml:space="preserve">following </w:t>
      </w:r>
      <w:r w:rsidR="00950556" w:rsidRPr="009D1164">
        <w:rPr>
          <w:rFonts w:ascii="Times New Roman" w:eastAsia="Times New Roman" w:hAnsi="Times New Roman" w:cs="Times New Roman"/>
          <w:sz w:val="24"/>
          <w:szCs w:val="24"/>
        </w:rPr>
        <w:t>uprooting</w:t>
      </w:r>
      <w:r w:rsidR="00CD59BF" w:rsidRPr="004A73D9">
        <w:rPr>
          <w:rFonts w:ascii="Times New Roman" w:eastAsia="Times New Roman" w:hAnsi="Times New Roman" w:cs="Times New Roman"/>
          <w:sz w:val="24"/>
          <w:szCs w:val="24"/>
        </w:rPr>
        <w:t xml:space="preserve"> or a temporal change in community composition</w:t>
      </w:r>
      <w:r w:rsidR="00723006" w:rsidRPr="004A73D9">
        <w:rPr>
          <w:rFonts w:ascii="Times New Roman" w:eastAsia="Times New Roman" w:hAnsi="Times New Roman" w:cs="Times New Roman"/>
          <w:sz w:val="24"/>
          <w:szCs w:val="24"/>
        </w:rPr>
        <w:t>.</w:t>
      </w:r>
      <w:r w:rsidR="00723006">
        <w:rPr>
          <w:rFonts w:ascii="Times New Roman" w:eastAsia="Times New Roman" w:hAnsi="Times New Roman" w:cs="Times New Roman"/>
          <w:sz w:val="24"/>
          <w:szCs w:val="24"/>
        </w:rPr>
        <w:t xml:space="preserve"> </w:t>
      </w:r>
      <w:r w:rsidR="00E6382A">
        <w:rPr>
          <w:rFonts w:ascii="Times New Roman" w:eastAsia="Times New Roman" w:hAnsi="Times New Roman" w:cs="Times New Roman"/>
          <w:sz w:val="24"/>
          <w:szCs w:val="24"/>
        </w:rPr>
        <w:t xml:space="preserve">The blade level microbial community of </w:t>
      </w:r>
      <w:r w:rsidR="00E6382A" w:rsidRPr="00876486">
        <w:rPr>
          <w:rFonts w:ascii="Times New Roman" w:eastAsia="Times New Roman" w:hAnsi="Times New Roman" w:cs="Times New Roman"/>
          <w:i/>
          <w:sz w:val="24"/>
          <w:szCs w:val="24"/>
        </w:rPr>
        <w:t>Zostera</w:t>
      </w:r>
      <w:r w:rsidR="0051700C">
        <w:rPr>
          <w:rFonts w:ascii="Times New Roman" w:eastAsia="Times New Roman" w:hAnsi="Times New Roman" w:cs="Times New Roman"/>
          <w:sz w:val="24"/>
          <w:szCs w:val="24"/>
        </w:rPr>
        <w:t xml:space="preserve"> </w:t>
      </w:r>
      <w:r w:rsidR="00E6382A">
        <w:rPr>
          <w:rFonts w:ascii="Times New Roman" w:eastAsia="Times New Roman" w:hAnsi="Times New Roman" w:cs="Times New Roman"/>
          <w:sz w:val="24"/>
          <w:szCs w:val="24"/>
        </w:rPr>
        <w:t>has been show</w:t>
      </w:r>
      <w:r w:rsidR="00522F1F">
        <w:rPr>
          <w:rFonts w:ascii="Times New Roman" w:eastAsia="Times New Roman" w:hAnsi="Times New Roman" w:cs="Times New Roman"/>
          <w:sz w:val="24"/>
          <w:szCs w:val="24"/>
        </w:rPr>
        <w:t>n</w:t>
      </w:r>
      <w:r w:rsidR="00E6382A">
        <w:rPr>
          <w:rFonts w:ascii="Times New Roman" w:eastAsia="Times New Roman" w:hAnsi="Times New Roman" w:cs="Times New Roman"/>
          <w:sz w:val="24"/>
          <w:szCs w:val="24"/>
        </w:rPr>
        <w:t xml:space="preserve"> to vary along a</w:t>
      </w:r>
      <w:r w:rsidR="00DD1F40">
        <w:rPr>
          <w:rFonts w:ascii="Times New Roman" w:eastAsia="Times New Roman" w:hAnsi="Times New Roman" w:cs="Times New Roman"/>
          <w:sz w:val="24"/>
          <w:szCs w:val="24"/>
        </w:rPr>
        <w:t xml:space="preserve"> spatial</w:t>
      </w:r>
      <w:r w:rsidR="00E6382A">
        <w:rPr>
          <w:rFonts w:ascii="Times New Roman" w:eastAsia="Times New Roman" w:hAnsi="Times New Roman" w:cs="Times New Roman"/>
          <w:sz w:val="24"/>
          <w:szCs w:val="24"/>
        </w:rPr>
        <w:t xml:space="preserve"> gradient (</w:t>
      </w:r>
      <w:proofErr w:type="spellStart"/>
      <w:r w:rsidR="00E6382A">
        <w:rPr>
          <w:rFonts w:ascii="Times New Roman" w:eastAsia="Times New Roman" w:hAnsi="Times New Roman" w:cs="Times New Roman"/>
          <w:sz w:val="24"/>
          <w:szCs w:val="24"/>
        </w:rPr>
        <w:t>Meja</w:t>
      </w:r>
      <w:proofErr w:type="spellEnd"/>
      <w:r w:rsidR="00E6382A">
        <w:rPr>
          <w:rFonts w:ascii="Times New Roman" w:eastAsia="Times New Roman" w:hAnsi="Times New Roman" w:cs="Times New Roman"/>
          <w:sz w:val="24"/>
          <w:szCs w:val="24"/>
        </w:rPr>
        <w:t xml:space="preserve"> et al. 2016)</w:t>
      </w:r>
      <w:r w:rsidR="00CD59BF">
        <w:rPr>
          <w:rFonts w:ascii="Times New Roman" w:eastAsia="Times New Roman" w:hAnsi="Times New Roman" w:cs="Times New Roman"/>
          <w:sz w:val="24"/>
          <w:szCs w:val="24"/>
        </w:rPr>
        <w:t xml:space="preserve">, however we found that </w:t>
      </w:r>
      <w:r w:rsidR="00DD1F40">
        <w:rPr>
          <w:rFonts w:ascii="Times New Roman" w:eastAsia="Times New Roman" w:hAnsi="Times New Roman" w:cs="Times New Roman"/>
          <w:sz w:val="24"/>
          <w:szCs w:val="24"/>
        </w:rPr>
        <w:t>shoot location did not explain</w:t>
      </w:r>
      <w:r w:rsidR="00CD59BF">
        <w:rPr>
          <w:rFonts w:ascii="Times New Roman" w:eastAsia="Times New Roman" w:hAnsi="Times New Roman" w:cs="Times New Roman"/>
          <w:sz w:val="24"/>
          <w:szCs w:val="24"/>
        </w:rPr>
        <w:t xml:space="preserve"> microbial compositional shift in our study</w:t>
      </w:r>
      <w:r w:rsidR="00DD1F40">
        <w:rPr>
          <w:rFonts w:ascii="Times New Roman" w:eastAsia="Times New Roman" w:hAnsi="Times New Roman" w:cs="Times New Roman"/>
          <w:sz w:val="24"/>
          <w:szCs w:val="24"/>
        </w:rPr>
        <w:t>.</w:t>
      </w:r>
      <w:commentRangeStart w:id="155"/>
      <w:r w:rsidR="00E6382A">
        <w:rPr>
          <w:rFonts w:ascii="Times New Roman" w:eastAsia="Times New Roman" w:hAnsi="Times New Roman" w:cs="Times New Roman"/>
          <w:sz w:val="24"/>
          <w:szCs w:val="24"/>
        </w:rPr>
        <w:t xml:space="preserve"> </w:t>
      </w:r>
      <w:commentRangeStart w:id="156"/>
      <w:r w:rsidR="00E6382A">
        <w:rPr>
          <w:rFonts w:ascii="Times New Roman" w:eastAsia="Times New Roman" w:hAnsi="Times New Roman" w:cs="Times New Roman"/>
          <w:sz w:val="24"/>
          <w:szCs w:val="24"/>
        </w:rPr>
        <w:t xml:space="preserve">We assumed that the small spatial scale of our study removed the possibility of environmental variation causing the blade level microbial differences between edge and interior shoots. </w:t>
      </w:r>
      <w:commentRangeEnd w:id="155"/>
      <w:r w:rsidR="006155BA">
        <w:rPr>
          <w:rStyle w:val="CommentReference"/>
        </w:rPr>
        <w:commentReference w:id="155"/>
      </w:r>
      <w:commentRangeEnd w:id="156"/>
      <w:r w:rsidR="00CD59BF">
        <w:rPr>
          <w:rStyle w:val="CommentReference"/>
        </w:rPr>
        <w:commentReference w:id="156"/>
      </w:r>
      <w:r w:rsidR="00CD59BF">
        <w:rPr>
          <w:rFonts w:ascii="Times New Roman" w:eastAsia="Times New Roman" w:hAnsi="Times New Roman" w:cs="Times New Roman"/>
          <w:sz w:val="24"/>
          <w:szCs w:val="24"/>
        </w:rPr>
        <w:t xml:space="preserve">Instead, </w:t>
      </w:r>
      <w:r w:rsidR="00E6382A">
        <w:rPr>
          <w:rFonts w:ascii="Times New Roman" w:eastAsia="Times New Roman" w:hAnsi="Times New Roman" w:cs="Times New Roman"/>
          <w:sz w:val="24"/>
          <w:szCs w:val="24"/>
        </w:rPr>
        <w:t xml:space="preserve">the microbial changes we observed were a reflection of the physiological </w:t>
      </w:r>
      <w:r w:rsidR="00E6382A">
        <w:rPr>
          <w:rFonts w:ascii="Times New Roman" w:eastAsia="Times New Roman" w:hAnsi="Times New Roman" w:cs="Times New Roman"/>
          <w:sz w:val="24"/>
          <w:szCs w:val="24"/>
        </w:rPr>
        <w:lastRenderedPageBreak/>
        <w:t xml:space="preserve">responses of </w:t>
      </w:r>
      <w:r w:rsidR="00E6382A" w:rsidRPr="00876486">
        <w:rPr>
          <w:rFonts w:ascii="Times New Roman" w:eastAsia="Times New Roman" w:hAnsi="Times New Roman" w:cs="Times New Roman"/>
          <w:i/>
          <w:sz w:val="24"/>
          <w:szCs w:val="24"/>
        </w:rPr>
        <w:t>Zostera</w:t>
      </w:r>
      <w:r w:rsidR="00E6382A">
        <w:rPr>
          <w:rFonts w:ascii="Times New Roman" w:eastAsia="Times New Roman" w:hAnsi="Times New Roman" w:cs="Times New Roman"/>
          <w:sz w:val="24"/>
          <w:szCs w:val="24"/>
        </w:rPr>
        <w:t xml:space="preserve"> to algal colonization and </w:t>
      </w:r>
      <w:r w:rsidR="00CD59BF">
        <w:rPr>
          <w:rFonts w:ascii="Times New Roman" w:eastAsia="Times New Roman" w:hAnsi="Times New Roman" w:cs="Times New Roman"/>
          <w:sz w:val="24"/>
          <w:szCs w:val="24"/>
        </w:rPr>
        <w:t xml:space="preserve">experimental manipulation (i.e., </w:t>
      </w:r>
      <w:r w:rsidR="00E6382A">
        <w:rPr>
          <w:rFonts w:ascii="Times New Roman" w:eastAsia="Times New Roman" w:hAnsi="Times New Roman" w:cs="Times New Roman"/>
          <w:sz w:val="24"/>
          <w:szCs w:val="24"/>
        </w:rPr>
        <w:t>uprooting</w:t>
      </w:r>
      <w:r w:rsidR="00CD59BF">
        <w:rPr>
          <w:rFonts w:ascii="Times New Roman" w:eastAsia="Times New Roman" w:hAnsi="Times New Roman" w:cs="Times New Roman"/>
          <w:sz w:val="24"/>
          <w:szCs w:val="24"/>
        </w:rPr>
        <w:t>)</w:t>
      </w:r>
      <w:r w:rsidR="00E6382A">
        <w:rPr>
          <w:rFonts w:ascii="Times New Roman" w:eastAsia="Times New Roman" w:hAnsi="Times New Roman" w:cs="Times New Roman"/>
          <w:sz w:val="24"/>
          <w:szCs w:val="24"/>
        </w:rPr>
        <w:t>.</w:t>
      </w:r>
    </w:p>
    <w:p w14:paraId="5AD48E35" w14:textId="78568665" w:rsidR="00723006" w:rsidRDefault="00723006"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57"/>
      <w:r>
        <w:rPr>
          <w:rFonts w:ascii="Times New Roman" w:eastAsia="Times New Roman" w:hAnsi="Times New Roman" w:cs="Times New Roman"/>
          <w:sz w:val="24"/>
          <w:szCs w:val="24"/>
        </w:rPr>
        <w:t xml:space="preserve">In general </w:t>
      </w:r>
      <w:commentRangeEnd w:id="157"/>
      <w:r w:rsidR="009045CA">
        <w:rPr>
          <w:rStyle w:val="CommentReference"/>
        </w:rPr>
        <w:commentReference w:id="157"/>
      </w:r>
      <w:r>
        <w:rPr>
          <w:rFonts w:ascii="Times New Roman" w:eastAsia="Times New Roman" w:hAnsi="Times New Roman" w:cs="Times New Roman"/>
          <w:sz w:val="24"/>
          <w:szCs w:val="24"/>
        </w:rPr>
        <w:t xml:space="preserve">we found that </w:t>
      </w:r>
      <w:proofErr w:type="spellStart"/>
      <w:r w:rsidRPr="00950556">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and </w:t>
      </w:r>
      <w:proofErr w:type="spellStart"/>
      <w:r w:rsidR="00950556" w:rsidRPr="004E60D7">
        <w:rPr>
          <w:rFonts w:ascii="Times New Roman" w:eastAsia="Times New Roman" w:hAnsi="Times New Roman" w:cs="Times New Roman"/>
          <w:i/>
          <w:sz w:val="24"/>
          <w:szCs w:val="24"/>
        </w:rPr>
        <w:t>Zostera</w:t>
      </w:r>
      <w:proofErr w:type="spellEnd"/>
      <w:r>
        <w:rPr>
          <w:rFonts w:ascii="Times New Roman" w:eastAsia="Times New Roman" w:hAnsi="Times New Roman" w:cs="Times New Roman"/>
          <w:sz w:val="24"/>
          <w:szCs w:val="24"/>
        </w:rPr>
        <w:t xml:space="preserve"> </w:t>
      </w:r>
      <w:r w:rsidR="00522F1F">
        <w:rPr>
          <w:rFonts w:ascii="Times New Roman" w:eastAsia="Times New Roman" w:hAnsi="Times New Roman" w:cs="Times New Roman"/>
          <w:sz w:val="24"/>
          <w:szCs w:val="24"/>
        </w:rPr>
        <w:t xml:space="preserve">density and </w:t>
      </w:r>
      <w:r>
        <w:rPr>
          <w:rFonts w:ascii="Times New Roman" w:eastAsia="Times New Roman" w:hAnsi="Times New Roman" w:cs="Times New Roman"/>
          <w:sz w:val="24"/>
          <w:szCs w:val="24"/>
        </w:rPr>
        <w:t>biomass</w:t>
      </w:r>
      <w:r w:rsidR="009505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differed between edge and interior site</w:t>
      </w:r>
      <w:r w:rsidR="0095055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 is unclear why there is consistently more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the edge of the meadow. The adult sexual stage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unknown and it could be that the diploid </w:t>
      </w:r>
      <w:r w:rsidR="00CD70D5">
        <w:rPr>
          <w:rFonts w:ascii="Times New Roman" w:eastAsia="Times New Roman" w:hAnsi="Times New Roman" w:cs="Times New Roman"/>
          <w:sz w:val="24"/>
          <w:szCs w:val="24"/>
        </w:rPr>
        <w:t xml:space="preserve">sporophyte </w:t>
      </w:r>
      <w:r>
        <w:rPr>
          <w:rFonts w:ascii="Times New Roman" w:eastAsia="Times New Roman" w:hAnsi="Times New Roman" w:cs="Times New Roman"/>
          <w:sz w:val="24"/>
          <w:szCs w:val="24"/>
        </w:rPr>
        <w:t xml:space="preserve">stage of </w:t>
      </w:r>
      <w:proofErr w:type="spellStart"/>
      <w:r w:rsidR="00950556" w:rsidRPr="00CE6E71">
        <w:rPr>
          <w:rFonts w:ascii="Times New Roman" w:eastAsia="Times New Roman" w:hAnsi="Times New Roman" w:cs="Times New Roman"/>
          <w:i/>
          <w:sz w:val="24"/>
          <w:szCs w:val="24"/>
        </w:rPr>
        <w:t>S</w:t>
      </w:r>
      <w:r w:rsidRPr="00CE6E71">
        <w:rPr>
          <w:rFonts w:ascii="Times New Roman" w:eastAsia="Times New Roman" w:hAnsi="Times New Roman" w:cs="Times New Roman"/>
          <w:i/>
          <w:sz w:val="24"/>
          <w:szCs w:val="24"/>
        </w:rPr>
        <w:t>mithora</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conchocelis</w:t>
      </w:r>
      <w:proofErr w:type="spellEnd"/>
      <w:r>
        <w:rPr>
          <w:rFonts w:ascii="Times New Roman" w:eastAsia="Times New Roman" w:hAnsi="Times New Roman" w:cs="Times New Roman"/>
          <w:sz w:val="24"/>
          <w:szCs w:val="24"/>
        </w:rPr>
        <w:t xml:space="preserve"> phase that grows outside the seagrass meadow in shell fragments</w:t>
      </w:r>
      <w:r w:rsidR="00950556">
        <w:rPr>
          <w:rFonts w:ascii="Times New Roman" w:eastAsia="Times New Roman" w:hAnsi="Times New Roman" w:cs="Times New Roman"/>
          <w:sz w:val="24"/>
          <w:szCs w:val="24"/>
        </w:rPr>
        <w:t xml:space="preserve"> (</w:t>
      </w:r>
      <w:proofErr w:type="spellStart"/>
      <w:r w:rsidR="00950556">
        <w:rPr>
          <w:rFonts w:ascii="Times New Roman" w:eastAsia="Times New Roman" w:hAnsi="Times New Roman" w:cs="Times New Roman"/>
          <w:sz w:val="24"/>
          <w:szCs w:val="24"/>
        </w:rPr>
        <w:t>Harlin</w:t>
      </w:r>
      <w:proofErr w:type="spellEnd"/>
      <w:r w:rsidR="0002148D">
        <w:rPr>
          <w:rFonts w:ascii="Times New Roman" w:eastAsia="Times New Roman" w:hAnsi="Times New Roman" w:cs="Times New Roman"/>
          <w:sz w:val="24"/>
          <w:szCs w:val="24"/>
        </w:rPr>
        <w:t xml:space="preserve"> 1973; </w:t>
      </w:r>
      <w:r w:rsidR="00950556">
        <w:rPr>
          <w:rFonts w:ascii="Times New Roman" w:eastAsia="Times New Roman" w:hAnsi="Times New Roman" w:cs="Times New Roman"/>
          <w:sz w:val="24"/>
          <w:szCs w:val="24"/>
        </w:rPr>
        <w:t>Hawkes</w:t>
      </w:r>
      <w:r w:rsidR="0002148D">
        <w:rPr>
          <w:rFonts w:ascii="Times New Roman" w:eastAsia="Times New Roman" w:hAnsi="Times New Roman" w:cs="Times New Roman"/>
          <w:sz w:val="24"/>
          <w:szCs w:val="24"/>
        </w:rPr>
        <w:t xml:space="preserve"> 1988</w:t>
      </w:r>
      <w:r w:rsidR="009505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could explain why there is higher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edge areas </w:t>
      </w:r>
      <w:r w:rsidR="00CD70D5">
        <w:rPr>
          <w:rFonts w:ascii="Times New Roman" w:eastAsia="Times New Roman" w:hAnsi="Times New Roman" w:cs="Times New Roman"/>
          <w:sz w:val="24"/>
          <w:szCs w:val="24"/>
        </w:rPr>
        <w:t>close to</w:t>
      </w:r>
      <w:r>
        <w:rPr>
          <w:rFonts w:ascii="Times New Roman" w:eastAsia="Times New Roman" w:hAnsi="Times New Roman" w:cs="Times New Roman"/>
          <w:sz w:val="24"/>
          <w:szCs w:val="24"/>
        </w:rPr>
        <w:t xml:space="preserve"> the rocky intertidal</w:t>
      </w:r>
      <w:r w:rsidR="00CD70D5">
        <w:rPr>
          <w:rFonts w:ascii="Times New Roman" w:eastAsia="Times New Roman" w:hAnsi="Times New Roman" w:cs="Times New Roman"/>
          <w:sz w:val="24"/>
          <w:szCs w:val="24"/>
        </w:rPr>
        <w:t xml:space="preserve"> and unvegetated sandy habitats with high coverage of shells. This could also explain why </w:t>
      </w:r>
      <w:r>
        <w:rPr>
          <w:rFonts w:ascii="Times New Roman" w:eastAsia="Times New Roman" w:hAnsi="Times New Roman" w:cs="Times New Roman"/>
          <w:sz w:val="24"/>
          <w:szCs w:val="24"/>
        </w:rPr>
        <w:t xml:space="preserve">we see high abundances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on </w:t>
      </w:r>
      <w:proofErr w:type="spellStart"/>
      <w:r w:rsidR="00950556" w:rsidRPr="00950556">
        <w:rPr>
          <w:rFonts w:ascii="Times New Roman" w:eastAsia="Times New Roman" w:hAnsi="Times New Roman" w:cs="Times New Roman"/>
          <w:i/>
          <w:sz w:val="24"/>
          <w:szCs w:val="24"/>
        </w:rPr>
        <w:t>P</w:t>
      </w:r>
      <w:r w:rsidRPr="00950556">
        <w:rPr>
          <w:rFonts w:ascii="Times New Roman" w:eastAsia="Times New Roman" w:hAnsi="Times New Roman" w:cs="Times New Roman"/>
          <w:i/>
          <w:sz w:val="24"/>
          <w:szCs w:val="24"/>
        </w:rPr>
        <w:t>hyllospadix</w:t>
      </w:r>
      <w:proofErr w:type="spellEnd"/>
      <w:r w:rsidR="00950556" w:rsidRPr="00950556">
        <w:rPr>
          <w:rFonts w:ascii="Times New Roman" w:eastAsia="Times New Roman" w:hAnsi="Times New Roman" w:cs="Times New Roman"/>
          <w:i/>
          <w:sz w:val="24"/>
          <w:szCs w:val="24"/>
        </w:rPr>
        <w:t xml:space="preserve"> </w:t>
      </w:r>
      <w:r w:rsidR="00950556">
        <w:rPr>
          <w:rFonts w:ascii="Times New Roman" w:eastAsia="Times New Roman" w:hAnsi="Times New Roman" w:cs="Times New Roman"/>
          <w:sz w:val="24"/>
          <w:szCs w:val="24"/>
        </w:rPr>
        <w:t>spp.</w:t>
      </w:r>
      <w:r>
        <w:rPr>
          <w:rFonts w:ascii="Times New Roman" w:eastAsia="Times New Roman" w:hAnsi="Times New Roman" w:cs="Times New Roman"/>
          <w:sz w:val="24"/>
          <w:szCs w:val="24"/>
        </w:rPr>
        <w:t xml:space="preserve"> in the intertidal</w:t>
      </w:r>
      <w:r w:rsidR="006155BA">
        <w:rPr>
          <w:rFonts w:ascii="Times New Roman" w:eastAsia="Times New Roman" w:hAnsi="Times New Roman" w:cs="Times New Roman"/>
          <w:sz w:val="24"/>
          <w:szCs w:val="24"/>
        </w:rPr>
        <w:t xml:space="preserve"> (</w:t>
      </w:r>
      <w:proofErr w:type="spellStart"/>
      <w:r w:rsidR="00DD1F40">
        <w:rPr>
          <w:rFonts w:ascii="Times New Roman" w:eastAsia="Times New Roman" w:hAnsi="Times New Roman" w:cs="Times New Roman"/>
          <w:sz w:val="24"/>
          <w:szCs w:val="24"/>
        </w:rPr>
        <w:t>Harlin</w:t>
      </w:r>
      <w:proofErr w:type="spellEnd"/>
      <w:r w:rsidR="00DD1F40">
        <w:rPr>
          <w:rFonts w:ascii="Times New Roman" w:eastAsia="Times New Roman" w:hAnsi="Times New Roman" w:cs="Times New Roman"/>
          <w:sz w:val="24"/>
          <w:szCs w:val="24"/>
        </w:rPr>
        <w:t xml:space="preserve"> 1973</w:t>
      </w:r>
      <w:commentRangeStart w:id="158"/>
      <w:r w:rsidR="006155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59"/>
      <w:r>
        <w:rPr>
          <w:rFonts w:ascii="Times New Roman" w:eastAsia="Times New Roman" w:hAnsi="Times New Roman" w:cs="Times New Roman"/>
          <w:sz w:val="24"/>
          <w:szCs w:val="24"/>
        </w:rPr>
        <w:t xml:space="preserve">It could be that the dispersal distance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propagules is quite small and so it settles relatively quickly into the seagrass meadow. </w:t>
      </w:r>
      <w:commentRangeEnd w:id="158"/>
      <w:r w:rsidR="006155BA">
        <w:rPr>
          <w:rStyle w:val="CommentReference"/>
        </w:rPr>
        <w:commentReference w:id="158"/>
      </w:r>
      <w:commentRangeEnd w:id="159"/>
      <w:r w:rsidR="00CD70D5">
        <w:rPr>
          <w:rStyle w:val="CommentReference"/>
        </w:rPr>
        <w:commentReference w:id="159"/>
      </w:r>
      <w:r w:rsidR="00A14C7A">
        <w:rPr>
          <w:rFonts w:ascii="Times New Roman" w:eastAsia="Times New Roman" w:hAnsi="Times New Roman" w:cs="Times New Roman"/>
          <w:sz w:val="24"/>
          <w:szCs w:val="24"/>
        </w:rPr>
        <w:t xml:space="preserve">We could be observing dispersal limitation of </w:t>
      </w:r>
      <w:proofErr w:type="spellStart"/>
      <w:r w:rsidR="00A14C7A" w:rsidRPr="00E26781">
        <w:rPr>
          <w:rFonts w:ascii="Times New Roman" w:eastAsia="Times New Roman" w:hAnsi="Times New Roman" w:cs="Times New Roman"/>
          <w:i/>
          <w:sz w:val="24"/>
          <w:szCs w:val="24"/>
        </w:rPr>
        <w:t>Smithora</w:t>
      </w:r>
      <w:proofErr w:type="spellEnd"/>
      <w:r w:rsidR="00A14C7A">
        <w:rPr>
          <w:rFonts w:ascii="Times New Roman" w:eastAsia="Times New Roman" w:hAnsi="Times New Roman" w:cs="Times New Roman"/>
          <w:sz w:val="24"/>
          <w:szCs w:val="24"/>
        </w:rPr>
        <w:t xml:space="preserve"> as its spores are released from the intertidal and then trapped at the meadow edge without dispersing farther into the </w:t>
      </w:r>
      <w:r w:rsidR="00CD70D5">
        <w:rPr>
          <w:rFonts w:ascii="Times New Roman" w:eastAsia="Times New Roman" w:hAnsi="Times New Roman" w:cs="Times New Roman"/>
          <w:sz w:val="24"/>
          <w:szCs w:val="24"/>
        </w:rPr>
        <w:t xml:space="preserve">subtidal </w:t>
      </w:r>
      <w:r w:rsidR="00A14C7A">
        <w:rPr>
          <w:rFonts w:ascii="Times New Roman" w:eastAsia="Times New Roman" w:hAnsi="Times New Roman" w:cs="Times New Roman"/>
          <w:sz w:val="24"/>
          <w:szCs w:val="24"/>
        </w:rPr>
        <w:t>meadow.</w:t>
      </w:r>
      <w:ins w:id="160" w:author="Margot Hessing-Lewis" w:date="2018-03-20T17:52:00Z">
        <w:r w:rsidR="004A73D9">
          <w:rPr>
            <w:rFonts w:ascii="Times New Roman" w:eastAsia="Times New Roman" w:hAnsi="Times New Roman" w:cs="Times New Roman"/>
            <w:sz w:val="24"/>
            <w:szCs w:val="24"/>
          </w:rPr>
          <w:t xml:space="preserve"> </w:t>
        </w:r>
        <w:del w:id="161" w:author="Gwendolyn Griffiths" w:date="2018-03-30T11:59:00Z">
          <w:r w:rsidR="004A73D9" w:rsidDel="0059172B">
            <w:rPr>
              <w:rFonts w:ascii="Times New Roman" w:eastAsia="Times New Roman" w:hAnsi="Times New Roman" w:cs="Times New Roman"/>
              <w:sz w:val="24"/>
              <w:szCs w:val="24"/>
            </w:rPr>
            <w:delText xml:space="preserve">HERE - what about higher currents favouring Smithora - references for this? Applies to both meadow edge and intertidal low zone. Sandra Lindstrom has noted this repeatedly. </w:delText>
          </w:r>
        </w:del>
      </w:ins>
    </w:p>
    <w:p w14:paraId="1AB43A01" w14:textId="7A9B5535" w:rsidR="00CE3DD5" w:rsidRDefault="00723006"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62"/>
      <w:r>
        <w:rPr>
          <w:rFonts w:ascii="Times New Roman" w:eastAsia="Times New Roman" w:hAnsi="Times New Roman" w:cs="Times New Roman"/>
          <w:sz w:val="24"/>
          <w:szCs w:val="24"/>
        </w:rPr>
        <w:t xml:space="preserve">Our final comparison </w:t>
      </w:r>
      <w:commentRangeEnd w:id="162"/>
      <w:r w:rsidR="009045CA">
        <w:rPr>
          <w:rStyle w:val="CommentReference"/>
        </w:rPr>
        <w:commentReference w:id="162"/>
      </w:r>
      <w:r>
        <w:rPr>
          <w:rFonts w:ascii="Times New Roman" w:eastAsia="Times New Roman" w:hAnsi="Times New Roman" w:cs="Times New Roman"/>
          <w:sz w:val="24"/>
          <w:szCs w:val="24"/>
        </w:rPr>
        <w:t xml:space="preserve">between high and low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sites was a grazer community comparison.</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 xml:space="preserve">If grazers were controlling </w:t>
      </w:r>
      <w:proofErr w:type="spellStart"/>
      <w:r w:rsidR="00E26781" w:rsidRPr="00876486">
        <w:rPr>
          <w:rFonts w:ascii="Times New Roman" w:eastAsia="Times New Roman" w:hAnsi="Times New Roman" w:cs="Times New Roman"/>
          <w:i/>
          <w:sz w:val="24"/>
          <w:szCs w:val="24"/>
        </w:rPr>
        <w:t>Smithora</w:t>
      </w:r>
      <w:proofErr w:type="spellEnd"/>
      <w:r w:rsidR="00E26781">
        <w:rPr>
          <w:rFonts w:ascii="Times New Roman" w:eastAsia="Times New Roman" w:hAnsi="Times New Roman" w:cs="Times New Roman"/>
          <w:sz w:val="24"/>
          <w:szCs w:val="24"/>
        </w:rPr>
        <w:t xml:space="preserve"> presence or abundance through consumption, we would have</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observed a negative</w:t>
      </w:r>
      <w:r w:rsidR="002F1BC0">
        <w:rPr>
          <w:rFonts w:ascii="Times New Roman" w:eastAsia="Times New Roman" w:hAnsi="Times New Roman" w:cs="Times New Roman"/>
          <w:sz w:val="24"/>
          <w:szCs w:val="24"/>
        </w:rPr>
        <w:t xml:space="preserve"> correlat</w:t>
      </w:r>
      <w:r w:rsidR="00E26781">
        <w:rPr>
          <w:rFonts w:ascii="Times New Roman" w:eastAsia="Times New Roman" w:hAnsi="Times New Roman" w:cs="Times New Roman"/>
          <w:sz w:val="24"/>
          <w:szCs w:val="24"/>
        </w:rPr>
        <w:t>ion</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 xml:space="preserve">between </w:t>
      </w:r>
      <w:proofErr w:type="spellStart"/>
      <w:r w:rsidR="002F1BC0" w:rsidRPr="00E26781">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abundance</w:t>
      </w:r>
      <w:r w:rsidR="00E26781">
        <w:rPr>
          <w:rFonts w:ascii="Times New Roman" w:eastAsia="Times New Roman" w:hAnsi="Times New Roman" w:cs="Times New Roman"/>
          <w:sz w:val="24"/>
          <w:szCs w:val="24"/>
        </w:rPr>
        <w:t xml:space="preserve"> and grazer abundance</w:t>
      </w:r>
      <w:r w:rsidR="002F1BC0">
        <w:rPr>
          <w:rFonts w:ascii="Times New Roman" w:eastAsia="Times New Roman" w:hAnsi="Times New Roman" w:cs="Times New Roman"/>
          <w:sz w:val="24"/>
          <w:szCs w:val="24"/>
        </w:rPr>
        <w:t xml:space="preserve">. </w:t>
      </w:r>
      <w:r w:rsidR="00CE3DD5">
        <w:rPr>
          <w:rFonts w:ascii="Times New Roman" w:eastAsia="Times New Roman" w:hAnsi="Times New Roman" w:cs="Times New Roman"/>
          <w:sz w:val="24"/>
          <w:szCs w:val="24"/>
        </w:rPr>
        <w:t>But we observed the opposite pattern</w:t>
      </w:r>
      <w:r w:rsidR="00CD70D5">
        <w:rPr>
          <w:rFonts w:ascii="Times New Roman" w:eastAsia="Times New Roman" w:hAnsi="Times New Roman" w:cs="Times New Roman"/>
          <w:sz w:val="24"/>
          <w:szCs w:val="24"/>
        </w:rPr>
        <w:t xml:space="preserve">, </w:t>
      </w:r>
      <w:r w:rsidR="00CE3DD5">
        <w:rPr>
          <w:rFonts w:ascii="Times New Roman" w:eastAsia="Times New Roman" w:hAnsi="Times New Roman" w:cs="Times New Roman"/>
          <w:sz w:val="24"/>
          <w:szCs w:val="24"/>
        </w:rPr>
        <w:t xml:space="preserve">with higher abundances of invertebrates at the edge where there was also a high abundance of </w:t>
      </w:r>
      <w:proofErr w:type="spellStart"/>
      <w:r w:rsidR="00CE3DD5" w:rsidRPr="00876486">
        <w:rPr>
          <w:rFonts w:ascii="Times New Roman" w:eastAsia="Times New Roman" w:hAnsi="Times New Roman" w:cs="Times New Roman"/>
          <w:i/>
          <w:sz w:val="24"/>
          <w:szCs w:val="24"/>
        </w:rPr>
        <w:t>Smithora</w:t>
      </w:r>
      <w:proofErr w:type="spellEnd"/>
      <w:r w:rsidR="00CE3DD5">
        <w:rPr>
          <w:rFonts w:ascii="Times New Roman" w:eastAsia="Times New Roman" w:hAnsi="Times New Roman" w:cs="Times New Roman"/>
          <w:sz w:val="24"/>
          <w:szCs w:val="24"/>
        </w:rPr>
        <w:t xml:space="preserve">. This could be due to the presence of </w:t>
      </w:r>
      <w:proofErr w:type="spellStart"/>
      <w:r w:rsidR="00CE3DD5" w:rsidRPr="00876486">
        <w:rPr>
          <w:rFonts w:ascii="Times New Roman" w:eastAsia="Times New Roman" w:hAnsi="Times New Roman" w:cs="Times New Roman"/>
          <w:i/>
          <w:sz w:val="24"/>
          <w:szCs w:val="24"/>
        </w:rPr>
        <w:t>Smithora</w:t>
      </w:r>
      <w:proofErr w:type="spellEnd"/>
      <w:r w:rsidR="00CE3DD5">
        <w:rPr>
          <w:rFonts w:ascii="Times New Roman" w:eastAsia="Times New Roman" w:hAnsi="Times New Roman" w:cs="Times New Roman"/>
          <w:sz w:val="24"/>
          <w:szCs w:val="24"/>
        </w:rPr>
        <w:t xml:space="preserve"> creating a more structurally complex habitat which in turn provides food and shelter for epifaunal invertebrates (</w:t>
      </w:r>
      <w:proofErr w:type="spellStart"/>
      <w:r w:rsidR="005D6C4A" w:rsidRPr="005D6C4A">
        <w:rPr>
          <w:rFonts w:ascii="Times New Roman" w:eastAsia="Times New Roman" w:hAnsi="Times New Roman" w:cs="Times New Roman"/>
          <w:sz w:val="24"/>
          <w:szCs w:val="24"/>
        </w:rPr>
        <w:t>Burkepile</w:t>
      </w:r>
      <w:proofErr w:type="spellEnd"/>
      <w:r w:rsidR="00CE3DD5">
        <w:rPr>
          <w:rFonts w:ascii="Times New Roman" w:eastAsia="Times New Roman" w:hAnsi="Times New Roman" w:cs="Times New Roman"/>
          <w:sz w:val="24"/>
          <w:szCs w:val="24"/>
        </w:rPr>
        <w:t xml:space="preserve"> et al. 2006). </w:t>
      </w:r>
      <w:commentRangeStart w:id="163"/>
      <w:r w:rsidR="00CE3DD5">
        <w:rPr>
          <w:rFonts w:ascii="Times New Roman" w:eastAsia="Times New Roman" w:hAnsi="Times New Roman" w:cs="Times New Roman"/>
          <w:sz w:val="24"/>
          <w:szCs w:val="24"/>
        </w:rPr>
        <w:t xml:space="preserve">We also observed that invertebrate communities from quadrats with </w:t>
      </w:r>
      <w:proofErr w:type="spellStart"/>
      <w:r w:rsidR="00CE3DD5" w:rsidRPr="00876486">
        <w:rPr>
          <w:rFonts w:ascii="Times New Roman" w:eastAsia="Times New Roman" w:hAnsi="Times New Roman" w:cs="Times New Roman"/>
          <w:i/>
          <w:sz w:val="24"/>
          <w:szCs w:val="24"/>
        </w:rPr>
        <w:t>Smithora</w:t>
      </w:r>
      <w:proofErr w:type="spellEnd"/>
      <w:r w:rsidR="00CE3DD5">
        <w:rPr>
          <w:rFonts w:ascii="Times New Roman" w:eastAsia="Times New Roman" w:hAnsi="Times New Roman" w:cs="Times New Roman"/>
          <w:sz w:val="24"/>
          <w:szCs w:val="24"/>
        </w:rPr>
        <w:t xml:space="preserve"> were significantly different from those without in terms of relative abundances of different species</w:t>
      </w:r>
      <w:r w:rsidR="0059172B">
        <w:rPr>
          <w:rFonts w:ascii="Times New Roman" w:eastAsia="Times New Roman" w:hAnsi="Times New Roman" w:cs="Times New Roman"/>
          <w:sz w:val="24"/>
          <w:szCs w:val="24"/>
        </w:rPr>
        <w:t xml:space="preserve"> (A3)</w:t>
      </w:r>
      <w:r w:rsidR="00CE3DD5">
        <w:rPr>
          <w:rFonts w:ascii="Times New Roman" w:eastAsia="Times New Roman" w:hAnsi="Times New Roman" w:cs="Times New Roman"/>
          <w:sz w:val="24"/>
          <w:szCs w:val="24"/>
        </w:rPr>
        <w:t xml:space="preserve">. </w:t>
      </w:r>
      <w:commentRangeEnd w:id="163"/>
      <w:r w:rsidR="006155BA">
        <w:rPr>
          <w:rStyle w:val="CommentReference"/>
        </w:rPr>
        <w:commentReference w:id="163"/>
      </w:r>
      <w:r w:rsidR="00F951F8">
        <w:rPr>
          <w:rFonts w:ascii="Times New Roman" w:eastAsia="Times New Roman" w:hAnsi="Times New Roman" w:cs="Times New Roman"/>
          <w:sz w:val="24"/>
          <w:szCs w:val="24"/>
        </w:rPr>
        <w:t>This i</w:t>
      </w:r>
      <w:r w:rsidR="002F1BC0">
        <w:rPr>
          <w:rFonts w:ascii="Times New Roman" w:eastAsia="Times New Roman" w:hAnsi="Times New Roman" w:cs="Times New Roman"/>
          <w:sz w:val="24"/>
          <w:szCs w:val="24"/>
        </w:rPr>
        <w:t>ndicat</w:t>
      </w:r>
      <w:r w:rsidR="00F951F8">
        <w:rPr>
          <w:rFonts w:ascii="Times New Roman" w:eastAsia="Times New Roman" w:hAnsi="Times New Roman" w:cs="Times New Roman"/>
          <w:sz w:val="24"/>
          <w:szCs w:val="24"/>
        </w:rPr>
        <w:t>es</w:t>
      </w:r>
      <w:r w:rsidR="002F1BC0">
        <w:rPr>
          <w:rFonts w:ascii="Times New Roman" w:eastAsia="Times New Roman" w:hAnsi="Times New Roman" w:cs="Times New Roman"/>
          <w:sz w:val="24"/>
          <w:szCs w:val="24"/>
        </w:rPr>
        <w:t xml:space="preserve"> that </w:t>
      </w:r>
      <w:proofErr w:type="spellStart"/>
      <w:r w:rsidR="002F1BC0" w:rsidRPr="00F951F8">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w:t>
      </w:r>
      <w:r w:rsidR="00CE3DD5">
        <w:rPr>
          <w:rFonts w:ascii="Times New Roman" w:eastAsia="Times New Roman" w:hAnsi="Times New Roman" w:cs="Times New Roman"/>
          <w:sz w:val="24"/>
          <w:szCs w:val="24"/>
        </w:rPr>
        <w:t xml:space="preserve">could be </w:t>
      </w:r>
      <w:r w:rsidR="002F1BC0">
        <w:rPr>
          <w:rFonts w:ascii="Times New Roman" w:eastAsia="Times New Roman" w:hAnsi="Times New Roman" w:cs="Times New Roman"/>
          <w:sz w:val="24"/>
          <w:szCs w:val="24"/>
        </w:rPr>
        <w:t xml:space="preserve">providing more </w:t>
      </w:r>
      <w:r w:rsidR="00CE3DD5">
        <w:rPr>
          <w:rFonts w:ascii="Times New Roman" w:eastAsia="Times New Roman" w:hAnsi="Times New Roman" w:cs="Times New Roman"/>
          <w:sz w:val="24"/>
          <w:szCs w:val="24"/>
        </w:rPr>
        <w:t xml:space="preserve">than </w:t>
      </w:r>
      <w:r w:rsidR="002F1BC0">
        <w:rPr>
          <w:rFonts w:ascii="Times New Roman" w:eastAsia="Times New Roman" w:hAnsi="Times New Roman" w:cs="Times New Roman"/>
          <w:sz w:val="24"/>
          <w:szCs w:val="24"/>
        </w:rPr>
        <w:t>substrate on the blade surface</w:t>
      </w:r>
      <w:r w:rsidR="00CE3DD5">
        <w:rPr>
          <w:rFonts w:ascii="Times New Roman" w:eastAsia="Times New Roman" w:hAnsi="Times New Roman" w:cs="Times New Roman"/>
          <w:sz w:val="24"/>
          <w:szCs w:val="24"/>
        </w:rPr>
        <w:t xml:space="preserve">. </w:t>
      </w:r>
      <w:proofErr w:type="spellStart"/>
      <w:r w:rsidR="002F1BC0" w:rsidRPr="00876486">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w:t>
      </w:r>
      <w:r w:rsidR="0070738A">
        <w:rPr>
          <w:rFonts w:ascii="Times New Roman" w:eastAsia="Times New Roman" w:hAnsi="Times New Roman" w:cs="Times New Roman"/>
          <w:sz w:val="24"/>
          <w:szCs w:val="24"/>
        </w:rPr>
        <w:t xml:space="preserve">may </w:t>
      </w:r>
      <w:r w:rsidR="002F1BC0">
        <w:rPr>
          <w:rFonts w:ascii="Times New Roman" w:eastAsia="Times New Roman" w:hAnsi="Times New Roman" w:cs="Times New Roman"/>
          <w:sz w:val="24"/>
          <w:szCs w:val="24"/>
        </w:rPr>
        <w:t xml:space="preserve">provide a specialized habitat to a unique </w:t>
      </w:r>
      <w:r w:rsidR="002F1BC0">
        <w:rPr>
          <w:rFonts w:ascii="Times New Roman" w:eastAsia="Times New Roman" w:hAnsi="Times New Roman" w:cs="Times New Roman"/>
          <w:sz w:val="24"/>
          <w:szCs w:val="24"/>
        </w:rPr>
        <w:lastRenderedPageBreak/>
        <w:t>assemblage of invertebrates or is an important food source to certain species</w:t>
      </w:r>
      <w:r w:rsidR="0070738A">
        <w:rPr>
          <w:rFonts w:ascii="Times New Roman" w:eastAsia="Times New Roman" w:hAnsi="Times New Roman" w:cs="Times New Roman"/>
          <w:sz w:val="24"/>
          <w:szCs w:val="24"/>
        </w:rPr>
        <w:t xml:space="preserve">. </w:t>
      </w:r>
      <w:commentRangeStart w:id="164"/>
      <w:r w:rsidR="0070738A">
        <w:rPr>
          <w:rFonts w:ascii="Times New Roman" w:eastAsia="Times New Roman" w:hAnsi="Times New Roman" w:cs="Times New Roman"/>
          <w:sz w:val="24"/>
          <w:szCs w:val="24"/>
        </w:rPr>
        <w:t xml:space="preserve">These results may also support </w:t>
      </w:r>
      <w:proofErr w:type="gramStart"/>
      <w:r w:rsidR="00115661">
        <w:rPr>
          <w:rFonts w:ascii="Times New Roman" w:eastAsia="Times New Roman" w:hAnsi="Times New Roman" w:cs="Times New Roman"/>
          <w:sz w:val="24"/>
          <w:szCs w:val="24"/>
        </w:rPr>
        <w:t>higher level</w:t>
      </w:r>
      <w:proofErr w:type="gramEnd"/>
      <w:r w:rsidR="0070738A">
        <w:rPr>
          <w:rFonts w:ascii="Times New Roman" w:eastAsia="Times New Roman" w:hAnsi="Times New Roman" w:cs="Times New Roman"/>
          <w:sz w:val="24"/>
          <w:szCs w:val="24"/>
        </w:rPr>
        <w:t xml:space="preserve"> trophic dynamics, </w:t>
      </w:r>
      <w:r w:rsidR="00115661">
        <w:rPr>
          <w:rFonts w:ascii="Times New Roman" w:eastAsia="Times New Roman" w:hAnsi="Times New Roman" w:cs="Times New Roman"/>
          <w:sz w:val="24"/>
          <w:szCs w:val="24"/>
        </w:rPr>
        <w:t>including</w:t>
      </w:r>
      <w:r w:rsidR="0070738A">
        <w:rPr>
          <w:rFonts w:ascii="Times New Roman" w:eastAsia="Times New Roman" w:hAnsi="Times New Roman" w:cs="Times New Roman"/>
          <w:sz w:val="24"/>
          <w:szCs w:val="24"/>
        </w:rPr>
        <w:t xml:space="preserve"> predation</w:t>
      </w:r>
      <w:r w:rsidR="00115661">
        <w:rPr>
          <w:rFonts w:ascii="Times New Roman" w:eastAsia="Times New Roman" w:hAnsi="Times New Roman" w:cs="Times New Roman"/>
          <w:sz w:val="24"/>
          <w:szCs w:val="24"/>
        </w:rPr>
        <w:t xml:space="preserve">. </w:t>
      </w:r>
      <w:r w:rsidR="00CE3DD5">
        <w:rPr>
          <w:rFonts w:ascii="Times New Roman" w:eastAsia="Times New Roman" w:hAnsi="Times New Roman" w:cs="Times New Roman"/>
          <w:sz w:val="24"/>
          <w:szCs w:val="24"/>
        </w:rPr>
        <w:t xml:space="preserve"> </w:t>
      </w:r>
      <w:r w:rsidR="00115661">
        <w:rPr>
          <w:rFonts w:ascii="Times New Roman" w:eastAsia="Times New Roman" w:hAnsi="Times New Roman" w:cs="Times New Roman"/>
          <w:sz w:val="24"/>
          <w:szCs w:val="24"/>
        </w:rPr>
        <w:t xml:space="preserve">For instance, </w:t>
      </w:r>
      <w:r w:rsidR="0070738A">
        <w:rPr>
          <w:rFonts w:ascii="Times New Roman" w:eastAsia="Times New Roman" w:hAnsi="Times New Roman" w:cs="Times New Roman"/>
          <w:sz w:val="24"/>
          <w:szCs w:val="24"/>
        </w:rPr>
        <w:t xml:space="preserve">higher </w:t>
      </w:r>
      <w:r w:rsidR="00CE3DD5">
        <w:rPr>
          <w:rFonts w:ascii="Times New Roman" w:eastAsia="Times New Roman" w:hAnsi="Times New Roman" w:cs="Times New Roman"/>
          <w:sz w:val="24"/>
          <w:szCs w:val="24"/>
        </w:rPr>
        <w:t>abundance</w:t>
      </w:r>
      <w:r w:rsidR="0070738A">
        <w:rPr>
          <w:rFonts w:ascii="Times New Roman" w:eastAsia="Times New Roman" w:hAnsi="Times New Roman" w:cs="Times New Roman"/>
          <w:sz w:val="24"/>
          <w:szCs w:val="24"/>
        </w:rPr>
        <w:t>s of recruiting rockfish</w:t>
      </w:r>
      <w:r w:rsidR="00CE3DD5">
        <w:rPr>
          <w:rFonts w:ascii="Times New Roman" w:eastAsia="Times New Roman" w:hAnsi="Times New Roman" w:cs="Times New Roman"/>
          <w:sz w:val="24"/>
          <w:szCs w:val="24"/>
        </w:rPr>
        <w:t xml:space="preserve"> at the </w:t>
      </w:r>
      <w:r w:rsidR="00115661">
        <w:rPr>
          <w:rFonts w:ascii="Times New Roman" w:eastAsia="Times New Roman" w:hAnsi="Times New Roman" w:cs="Times New Roman"/>
          <w:sz w:val="24"/>
          <w:szCs w:val="24"/>
        </w:rPr>
        <w:t xml:space="preserve">high </w:t>
      </w:r>
      <w:proofErr w:type="spellStart"/>
      <w:r w:rsidR="00115661">
        <w:rPr>
          <w:rFonts w:ascii="Times New Roman" w:eastAsia="Times New Roman" w:hAnsi="Times New Roman" w:cs="Times New Roman"/>
          <w:sz w:val="24"/>
          <w:szCs w:val="24"/>
        </w:rPr>
        <w:t>Smithora</w:t>
      </w:r>
      <w:proofErr w:type="spellEnd"/>
      <w:r w:rsidR="00115661">
        <w:rPr>
          <w:rFonts w:ascii="Times New Roman" w:eastAsia="Times New Roman" w:hAnsi="Times New Roman" w:cs="Times New Roman"/>
          <w:sz w:val="24"/>
          <w:szCs w:val="24"/>
        </w:rPr>
        <w:t xml:space="preserve"> </w:t>
      </w:r>
      <w:r w:rsidR="00CE3DD5">
        <w:rPr>
          <w:rFonts w:ascii="Times New Roman" w:eastAsia="Times New Roman" w:hAnsi="Times New Roman" w:cs="Times New Roman"/>
          <w:sz w:val="24"/>
          <w:szCs w:val="24"/>
        </w:rPr>
        <w:t>meadow</w:t>
      </w:r>
      <w:r w:rsidR="0070738A">
        <w:rPr>
          <w:rFonts w:ascii="Times New Roman" w:eastAsia="Times New Roman" w:hAnsi="Times New Roman" w:cs="Times New Roman"/>
          <w:sz w:val="24"/>
          <w:szCs w:val="24"/>
        </w:rPr>
        <w:t xml:space="preserve"> </w:t>
      </w:r>
      <w:r w:rsidR="00115661">
        <w:rPr>
          <w:rFonts w:ascii="Times New Roman" w:eastAsia="Times New Roman" w:hAnsi="Times New Roman" w:cs="Times New Roman"/>
          <w:sz w:val="24"/>
          <w:szCs w:val="24"/>
        </w:rPr>
        <w:t xml:space="preserve">have been documented </w:t>
      </w:r>
      <w:r w:rsidR="00C23925">
        <w:rPr>
          <w:rFonts w:ascii="Times New Roman" w:eastAsia="Times New Roman" w:hAnsi="Times New Roman" w:cs="Times New Roman"/>
          <w:sz w:val="24"/>
          <w:szCs w:val="24"/>
        </w:rPr>
        <w:t>(Ols</w:t>
      </w:r>
      <w:r w:rsidR="006A4748">
        <w:rPr>
          <w:rFonts w:ascii="Times New Roman" w:eastAsia="Times New Roman" w:hAnsi="Times New Roman" w:cs="Times New Roman"/>
          <w:sz w:val="24"/>
          <w:szCs w:val="24"/>
        </w:rPr>
        <w:t>o</w:t>
      </w:r>
      <w:r w:rsidR="00C23925">
        <w:rPr>
          <w:rFonts w:ascii="Times New Roman" w:eastAsia="Times New Roman" w:hAnsi="Times New Roman" w:cs="Times New Roman"/>
          <w:sz w:val="24"/>
          <w:szCs w:val="24"/>
        </w:rPr>
        <w:t xml:space="preserve">n 2017). </w:t>
      </w:r>
      <w:commentRangeEnd w:id="164"/>
      <w:r w:rsidR="0070738A">
        <w:rPr>
          <w:rStyle w:val="CommentReference"/>
        </w:rPr>
        <w:commentReference w:id="164"/>
      </w:r>
    </w:p>
    <w:p w14:paraId="41FB8233" w14:textId="4F75ACCC" w:rsidR="0002148D" w:rsidRDefault="00C23925" w:rsidP="00B44EE3">
      <w:pPr>
        <w:pStyle w:val="Normal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65"/>
      <w:r>
        <w:rPr>
          <w:rFonts w:ascii="Times New Roman" w:eastAsia="Times New Roman" w:hAnsi="Times New Roman" w:cs="Times New Roman"/>
          <w:sz w:val="24"/>
          <w:szCs w:val="24"/>
        </w:rPr>
        <w:t xml:space="preserve">An important consideration of our study is that our comparisons across shoots with and without </w:t>
      </w:r>
      <w:proofErr w:type="spellStart"/>
      <w:r w:rsidRPr="00CE6E7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are also comparing between the edge and interior of a seagrass meadow. Large changes in epifaunal communities can be associated with seagrass meadow edges (Bowden, Rowden,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2001; Bell et al. 2001, Tanner 2005, Prado et al. 2007). In separate studies edge effects have been shown to effect algal and invertebrate communities</w:t>
      </w:r>
      <w:r w:rsidR="0051700C">
        <w:rPr>
          <w:rFonts w:ascii="Times New Roman" w:eastAsia="Times New Roman" w:hAnsi="Times New Roman" w:cs="Times New Roman"/>
          <w:sz w:val="24"/>
          <w:szCs w:val="24"/>
        </w:rPr>
        <w:t>.</w:t>
      </w:r>
      <w:commentRangeEnd w:id="165"/>
      <w:r w:rsidR="004A73D9">
        <w:rPr>
          <w:rStyle w:val="CommentReference"/>
        </w:rPr>
        <w:commentReference w:id="165"/>
      </w:r>
      <w:r w:rsidR="0051700C">
        <w:rPr>
          <w:rFonts w:ascii="Times New Roman" w:eastAsia="Times New Roman" w:hAnsi="Times New Roman" w:cs="Times New Roman"/>
          <w:sz w:val="24"/>
          <w:szCs w:val="24"/>
        </w:rPr>
        <w:t xml:space="preserve"> </w:t>
      </w:r>
      <w:r w:rsidR="0051700C" w:rsidRPr="005D6C4A">
        <w:rPr>
          <w:rFonts w:ascii="Times New Roman" w:eastAsia="Times New Roman" w:hAnsi="Times New Roman" w:cs="Times New Roman"/>
          <w:sz w:val="24"/>
          <w:szCs w:val="24"/>
        </w:rPr>
        <w:t>We observed patterns similar to other studies with a strong correlation in edge effects between invertebrate and algal communities</w:t>
      </w:r>
      <w:r w:rsidRPr="005D6C4A">
        <w:rPr>
          <w:rFonts w:ascii="Times New Roman" w:eastAsia="Times New Roman" w:hAnsi="Times New Roman" w:cs="Times New Roman"/>
          <w:sz w:val="24"/>
          <w:szCs w:val="24"/>
        </w:rPr>
        <w:t xml:space="preserve"> </w:t>
      </w:r>
      <w:r w:rsidR="0051700C" w:rsidRPr="005D6C4A">
        <w:rPr>
          <w:rFonts w:ascii="Times New Roman" w:eastAsia="Times New Roman" w:hAnsi="Times New Roman" w:cs="Times New Roman"/>
          <w:sz w:val="24"/>
          <w:szCs w:val="24"/>
        </w:rPr>
        <w:t xml:space="preserve">and </w:t>
      </w:r>
      <w:commentRangeStart w:id="166"/>
      <w:r w:rsidR="0051700C" w:rsidRPr="005D6C4A">
        <w:rPr>
          <w:rFonts w:ascii="Times New Roman" w:eastAsia="Times New Roman" w:hAnsi="Times New Roman" w:cs="Times New Roman"/>
          <w:sz w:val="24"/>
          <w:szCs w:val="24"/>
        </w:rPr>
        <w:t>with</w:t>
      </w:r>
      <w:r w:rsidRPr="005D6C4A">
        <w:rPr>
          <w:rFonts w:ascii="Times New Roman" w:eastAsia="Times New Roman" w:hAnsi="Times New Roman" w:cs="Times New Roman"/>
          <w:sz w:val="24"/>
          <w:szCs w:val="24"/>
        </w:rPr>
        <w:t xml:space="preserve"> </w:t>
      </w:r>
      <w:r w:rsidR="0051700C" w:rsidRPr="005D6C4A">
        <w:rPr>
          <w:rFonts w:ascii="Times New Roman" w:eastAsia="Times New Roman" w:hAnsi="Times New Roman" w:cs="Times New Roman"/>
          <w:sz w:val="24"/>
          <w:szCs w:val="24"/>
        </w:rPr>
        <w:t>t</w:t>
      </w:r>
      <w:r w:rsidRPr="005D6C4A">
        <w:rPr>
          <w:rFonts w:ascii="Times New Roman" w:eastAsia="Times New Roman" w:hAnsi="Times New Roman" w:cs="Times New Roman"/>
          <w:sz w:val="24"/>
          <w:szCs w:val="24"/>
        </w:rPr>
        <w:t>he added correlation of bacterial community differences</w:t>
      </w:r>
      <w:commentRangeEnd w:id="166"/>
      <w:r w:rsidR="00115661">
        <w:rPr>
          <w:rStyle w:val="CommentReference"/>
        </w:rPr>
        <w:commentReference w:id="166"/>
      </w:r>
      <w:r w:rsidR="0051700C" w:rsidRPr="005D6C4A">
        <w:rPr>
          <w:rFonts w:ascii="Times New Roman" w:eastAsia="Times New Roman" w:hAnsi="Times New Roman" w:cs="Times New Roman"/>
          <w:sz w:val="24"/>
          <w:szCs w:val="24"/>
        </w:rPr>
        <w:t>,</w:t>
      </w:r>
      <w:r w:rsidR="0002148D" w:rsidRPr="005D6C4A">
        <w:rPr>
          <w:rFonts w:ascii="Times New Roman" w:eastAsia="Times New Roman" w:hAnsi="Times New Roman" w:cs="Times New Roman"/>
          <w:sz w:val="24"/>
          <w:szCs w:val="24"/>
        </w:rPr>
        <w:t xml:space="preserve"> </w:t>
      </w:r>
      <w:commentRangeStart w:id="167"/>
      <w:r w:rsidR="0002148D" w:rsidRPr="005D6C4A">
        <w:rPr>
          <w:rFonts w:ascii="Times New Roman" w:eastAsia="Times New Roman" w:hAnsi="Times New Roman" w:cs="Times New Roman"/>
          <w:sz w:val="24"/>
          <w:szCs w:val="24"/>
        </w:rPr>
        <w:t>indicat</w:t>
      </w:r>
      <w:r w:rsidR="0051700C" w:rsidRPr="005D6C4A">
        <w:rPr>
          <w:rFonts w:ascii="Times New Roman" w:eastAsia="Times New Roman" w:hAnsi="Times New Roman" w:cs="Times New Roman"/>
          <w:sz w:val="24"/>
          <w:szCs w:val="24"/>
        </w:rPr>
        <w:t>ing</w:t>
      </w:r>
      <w:r w:rsidR="0002148D" w:rsidRPr="005D6C4A">
        <w:rPr>
          <w:rFonts w:ascii="Times New Roman" w:eastAsia="Times New Roman" w:hAnsi="Times New Roman" w:cs="Times New Roman"/>
          <w:sz w:val="24"/>
          <w:szCs w:val="24"/>
        </w:rPr>
        <w:t xml:space="preserve"> that edge effects could be acting on multiple community levels</w:t>
      </w:r>
      <w:commentRangeEnd w:id="167"/>
      <w:r w:rsidR="00115661">
        <w:rPr>
          <w:rStyle w:val="CommentReference"/>
        </w:rPr>
        <w:commentReference w:id="167"/>
      </w:r>
      <w:r w:rsidR="0002148D" w:rsidRPr="005D6C4A">
        <w:rPr>
          <w:rFonts w:ascii="Times New Roman" w:eastAsia="Times New Roman" w:hAnsi="Times New Roman" w:cs="Times New Roman"/>
          <w:sz w:val="24"/>
          <w:szCs w:val="24"/>
        </w:rPr>
        <w:t>.</w:t>
      </w:r>
    </w:p>
    <w:p w14:paraId="2FE072E9" w14:textId="068BC7AF" w:rsidR="005D6C4A" w:rsidRDefault="0002148D"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68"/>
      <w:r w:rsidR="00063A2F">
        <w:rPr>
          <w:rFonts w:ascii="Times New Roman" w:eastAsia="Times New Roman" w:hAnsi="Times New Roman" w:cs="Times New Roman"/>
          <w:sz w:val="24"/>
          <w:szCs w:val="24"/>
        </w:rPr>
        <w:t xml:space="preserve">In summary our research highlights important community forming processes </w:t>
      </w:r>
      <w:r w:rsidR="00115661">
        <w:rPr>
          <w:rFonts w:ascii="Times New Roman" w:eastAsia="Times New Roman" w:hAnsi="Times New Roman" w:cs="Times New Roman"/>
          <w:sz w:val="24"/>
          <w:szCs w:val="24"/>
        </w:rPr>
        <w:t xml:space="preserve">occurring </w:t>
      </w:r>
      <w:r w:rsidR="00063A2F">
        <w:rPr>
          <w:rFonts w:ascii="Times New Roman" w:eastAsia="Times New Roman" w:hAnsi="Times New Roman" w:cs="Times New Roman"/>
          <w:sz w:val="24"/>
          <w:szCs w:val="24"/>
        </w:rPr>
        <w:t>at the edges of seagrass meadows.</w:t>
      </w:r>
      <w:commentRangeEnd w:id="168"/>
      <w:r w:rsidR="00115661">
        <w:rPr>
          <w:rStyle w:val="CommentReference"/>
        </w:rPr>
        <w:commentReference w:id="168"/>
      </w:r>
      <w:r w:rsidR="00063A2F">
        <w:rPr>
          <w:rFonts w:ascii="Times New Roman" w:eastAsia="Times New Roman" w:hAnsi="Times New Roman" w:cs="Times New Roman"/>
          <w:sz w:val="24"/>
          <w:szCs w:val="24"/>
        </w:rPr>
        <w:t xml:space="preserve"> We noted differences in </w:t>
      </w:r>
      <w:proofErr w:type="spellStart"/>
      <w:r w:rsidR="00F951F8" w:rsidRPr="00876486">
        <w:rPr>
          <w:rFonts w:ascii="Times New Roman" w:eastAsia="Times New Roman" w:hAnsi="Times New Roman" w:cs="Times New Roman"/>
          <w:i/>
          <w:sz w:val="24"/>
          <w:szCs w:val="24"/>
        </w:rPr>
        <w:t>Smithora</w:t>
      </w:r>
      <w:proofErr w:type="spellEnd"/>
      <w:r w:rsidR="00063A2F">
        <w:rPr>
          <w:rFonts w:ascii="Times New Roman" w:eastAsia="Times New Roman" w:hAnsi="Times New Roman" w:cs="Times New Roman"/>
          <w:sz w:val="24"/>
          <w:szCs w:val="24"/>
        </w:rPr>
        <w:t xml:space="preserve"> abundances between the edge and interior of meadows, and we showed that different seagrass microbial communities are correlated with </w:t>
      </w:r>
      <w:r w:rsidR="00F951F8">
        <w:rPr>
          <w:rFonts w:ascii="Times New Roman" w:eastAsia="Times New Roman" w:hAnsi="Times New Roman" w:cs="Times New Roman"/>
          <w:sz w:val="24"/>
          <w:szCs w:val="24"/>
        </w:rPr>
        <w:t xml:space="preserve">this variation in </w:t>
      </w:r>
      <w:r w:rsidR="0059172B">
        <w:rPr>
          <w:rFonts w:ascii="Times New Roman" w:eastAsia="Times New Roman" w:hAnsi="Times New Roman" w:cs="Times New Roman"/>
          <w:sz w:val="24"/>
          <w:szCs w:val="24"/>
        </w:rPr>
        <w:t xml:space="preserve">algal </w:t>
      </w:r>
      <w:r w:rsidR="00F951F8">
        <w:rPr>
          <w:rFonts w:ascii="Times New Roman" w:eastAsia="Times New Roman" w:hAnsi="Times New Roman" w:cs="Times New Roman"/>
          <w:sz w:val="24"/>
          <w:szCs w:val="24"/>
        </w:rPr>
        <w:t>abundance</w:t>
      </w:r>
      <w:r w:rsidR="00063A2F">
        <w:rPr>
          <w:rFonts w:ascii="Times New Roman" w:eastAsia="Times New Roman" w:hAnsi="Times New Roman" w:cs="Times New Roman"/>
          <w:sz w:val="24"/>
          <w:szCs w:val="24"/>
        </w:rPr>
        <w:t xml:space="preserve">. We also showed that grazer communities vary with these changes in </w:t>
      </w:r>
      <w:proofErr w:type="spellStart"/>
      <w:r w:rsidR="00A14C7A" w:rsidRPr="00876486">
        <w:rPr>
          <w:rFonts w:ascii="Times New Roman" w:eastAsia="Times New Roman" w:hAnsi="Times New Roman" w:cs="Times New Roman"/>
          <w:i/>
          <w:sz w:val="24"/>
          <w:szCs w:val="24"/>
        </w:rPr>
        <w:t>Smithora</w:t>
      </w:r>
      <w:proofErr w:type="spellEnd"/>
      <w:r w:rsidR="00A14C7A">
        <w:rPr>
          <w:rFonts w:ascii="Times New Roman" w:eastAsia="Times New Roman" w:hAnsi="Times New Roman" w:cs="Times New Roman"/>
          <w:sz w:val="24"/>
          <w:szCs w:val="24"/>
        </w:rPr>
        <w:t xml:space="preserve"> </w:t>
      </w:r>
      <w:r w:rsidR="00063A2F">
        <w:rPr>
          <w:rFonts w:ascii="Times New Roman" w:eastAsia="Times New Roman" w:hAnsi="Times New Roman" w:cs="Times New Roman"/>
          <w:sz w:val="24"/>
          <w:szCs w:val="24"/>
        </w:rPr>
        <w:t>abundances</w:t>
      </w:r>
      <w:r w:rsidR="00143986">
        <w:rPr>
          <w:rFonts w:ascii="Times New Roman" w:eastAsia="Times New Roman" w:hAnsi="Times New Roman" w:cs="Times New Roman"/>
          <w:sz w:val="24"/>
          <w:szCs w:val="24"/>
        </w:rPr>
        <w:t xml:space="preserve">. Contrary to other seagrass systems, however, we find that invertebrate abundance is positively correlated with </w:t>
      </w:r>
      <w:proofErr w:type="spellStart"/>
      <w:r w:rsidR="00143986">
        <w:rPr>
          <w:rFonts w:ascii="Times New Roman" w:eastAsia="Times New Roman" w:hAnsi="Times New Roman" w:cs="Times New Roman"/>
          <w:sz w:val="24"/>
          <w:szCs w:val="24"/>
        </w:rPr>
        <w:t>ephiphyte</w:t>
      </w:r>
      <w:proofErr w:type="spellEnd"/>
      <w:r w:rsidR="00143986">
        <w:rPr>
          <w:rFonts w:ascii="Times New Roman" w:eastAsia="Times New Roman" w:hAnsi="Times New Roman" w:cs="Times New Roman"/>
          <w:sz w:val="24"/>
          <w:szCs w:val="24"/>
        </w:rPr>
        <w:t xml:space="preserve"> biomass</w:t>
      </w:r>
      <w:r w:rsidR="00063A2F">
        <w:rPr>
          <w:rFonts w:ascii="Times New Roman" w:eastAsia="Times New Roman" w:hAnsi="Times New Roman" w:cs="Times New Roman"/>
          <w:sz w:val="24"/>
          <w:szCs w:val="24"/>
        </w:rPr>
        <w:t xml:space="preserve">. It is unclear whether all three </w:t>
      </w:r>
      <w:r w:rsidR="0059172B">
        <w:rPr>
          <w:rFonts w:ascii="Times New Roman" w:eastAsia="Times New Roman" w:hAnsi="Times New Roman" w:cs="Times New Roman"/>
          <w:sz w:val="24"/>
          <w:szCs w:val="24"/>
        </w:rPr>
        <w:t xml:space="preserve">trophic assemblages </w:t>
      </w:r>
      <w:r w:rsidR="00063A2F">
        <w:rPr>
          <w:rFonts w:ascii="Times New Roman" w:eastAsia="Times New Roman" w:hAnsi="Times New Roman" w:cs="Times New Roman"/>
          <w:sz w:val="24"/>
          <w:szCs w:val="24"/>
        </w:rPr>
        <w:t xml:space="preserve">are </w:t>
      </w:r>
      <w:commentRangeStart w:id="169"/>
      <w:r w:rsidR="00063A2F">
        <w:rPr>
          <w:rFonts w:ascii="Times New Roman" w:eastAsia="Times New Roman" w:hAnsi="Times New Roman" w:cs="Times New Roman"/>
          <w:sz w:val="24"/>
          <w:szCs w:val="24"/>
        </w:rPr>
        <w:t>influence</w:t>
      </w:r>
      <w:r w:rsidR="00F951F8">
        <w:rPr>
          <w:rFonts w:ascii="Times New Roman" w:eastAsia="Times New Roman" w:hAnsi="Times New Roman" w:cs="Times New Roman"/>
          <w:sz w:val="24"/>
          <w:szCs w:val="24"/>
        </w:rPr>
        <w:t>d</w:t>
      </w:r>
      <w:r w:rsidR="00063A2F">
        <w:rPr>
          <w:rFonts w:ascii="Times New Roman" w:eastAsia="Times New Roman" w:hAnsi="Times New Roman" w:cs="Times New Roman"/>
          <w:sz w:val="24"/>
          <w:szCs w:val="24"/>
        </w:rPr>
        <w:t xml:space="preserve"> by the same edge effects or they are interacting together to form the ecological pattern we are noting</w:t>
      </w:r>
      <w:commentRangeEnd w:id="169"/>
      <w:r w:rsidR="00143986">
        <w:rPr>
          <w:rStyle w:val="CommentReference"/>
        </w:rPr>
        <w:commentReference w:id="169"/>
      </w:r>
      <w:r w:rsidR="00063A2F">
        <w:rPr>
          <w:rFonts w:ascii="Times New Roman" w:eastAsia="Times New Roman" w:hAnsi="Times New Roman" w:cs="Times New Roman"/>
          <w:sz w:val="24"/>
          <w:szCs w:val="24"/>
        </w:rPr>
        <w:t xml:space="preserve">. </w:t>
      </w:r>
      <w:commentRangeStart w:id="170"/>
      <w:r w:rsidR="00063A2F">
        <w:rPr>
          <w:rFonts w:ascii="Times New Roman" w:eastAsia="Times New Roman" w:hAnsi="Times New Roman" w:cs="Times New Roman"/>
          <w:sz w:val="24"/>
          <w:szCs w:val="24"/>
        </w:rPr>
        <w:t>Understanding community forming processes in seagrass epifaunal communities at small spatial scales is important for recognizing large scale patterns in seagrass communities.</w:t>
      </w:r>
      <w:commentRangeEnd w:id="170"/>
      <w:r w:rsidR="00294F18">
        <w:rPr>
          <w:rStyle w:val="CommentReference"/>
        </w:rPr>
        <w:commentReference w:id="170"/>
      </w:r>
      <w:r w:rsidR="00063A2F">
        <w:rPr>
          <w:rFonts w:ascii="Times New Roman" w:eastAsia="Times New Roman" w:hAnsi="Times New Roman" w:cs="Times New Roman"/>
          <w:sz w:val="24"/>
          <w:szCs w:val="24"/>
        </w:rPr>
        <w:t xml:space="preserve"> </w:t>
      </w:r>
    </w:p>
    <w:p w14:paraId="32935E0B" w14:textId="77777777" w:rsidR="00CE6E71" w:rsidRDefault="00CE6E71">
      <w:pPr>
        <w:rPr>
          <w:ins w:id="171" w:author="Mary O'Connor" w:date="2018-04-02T16:33:00Z"/>
          <w:rFonts w:ascii="Times New Roman" w:eastAsia="Times New Roman" w:hAnsi="Times New Roman" w:cs="Times New Roman"/>
          <w:sz w:val="24"/>
          <w:szCs w:val="24"/>
          <w:u w:val="single"/>
        </w:rPr>
      </w:pPr>
      <w:ins w:id="172" w:author="Mary O'Connor" w:date="2018-04-02T16:33:00Z">
        <w:r>
          <w:rPr>
            <w:rFonts w:ascii="Times New Roman" w:eastAsia="Times New Roman" w:hAnsi="Times New Roman" w:cs="Times New Roman"/>
            <w:sz w:val="24"/>
            <w:szCs w:val="24"/>
            <w:u w:val="single"/>
          </w:rPr>
          <w:br w:type="page"/>
        </w:r>
      </w:ins>
    </w:p>
    <w:p w14:paraId="49A81D28" w14:textId="6F7D3CD3" w:rsidR="00E514B3" w:rsidRDefault="005D6C4A" w:rsidP="00CE6E71">
      <w:pPr>
        <w:pStyle w:val="Normal1"/>
        <w:spacing w:line="480" w:lineRule="auto"/>
        <w:rPr>
          <w:ins w:id="173" w:author="Gwendolyn Griffiths" w:date="2018-03-30T12:48:00Z"/>
          <w:rFonts w:ascii="Times New Roman" w:eastAsia="Times New Roman" w:hAnsi="Times New Roman" w:cs="Times New Roman"/>
          <w:sz w:val="24"/>
          <w:szCs w:val="24"/>
        </w:rPr>
      </w:pPr>
      <w:r w:rsidRPr="005D6C4A">
        <w:rPr>
          <w:rFonts w:ascii="Times New Roman" w:eastAsia="Times New Roman" w:hAnsi="Times New Roman" w:cs="Times New Roman"/>
          <w:sz w:val="24"/>
          <w:szCs w:val="24"/>
          <w:u w:val="single"/>
        </w:rPr>
        <w:lastRenderedPageBreak/>
        <w:t>Literature Cited (not alphabetized yet)</w:t>
      </w:r>
    </w:p>
    <w:p w14:paraId="1EF0AC24" w14:textId="5C8DDEC5" w:rsidR="00F7583F" w:rsidRDefault="00F7583F" w:rsidP="00016BE8">
      <w:pPr>
        <w:pStyle w:val="Normal1"/>
        <w:spacing w:line="480" w:lineRule="auto"/>
        <w:rPr>
          <w:rFonts w:ascii="Times New Roman" w:eastAsia="Times New Roman" w:hAnsi="Times New Roman" w:cs="Times New Roman"/>
          <w:sz w:val="24"/>
          <w:szCs w:val="24"/>
        </w:rPr>
      </w:pPr>
      <w:proofErr w:type="spellStart"/>
      <w:proofErr w:type="gramStart"/>
      <w:r w:rsidRPr="005D6C4A">
        <w:rPr>
          <w:rFonts w:ascii="Times New Roman" w:eastAsia="Times New Roman" w:hAnsi="Times New Roman" w:cs="Times New Roman"/>
          <w:sz w:val="24"/>
          <w:szCs w:val="24"/>
        </w:rPr>
        <w:t>Alcoverro</w:t>
      </w:r>
      <w:proofErr w:type="spellEnd"/>
      <w:r w:rsidRPr="005D6C4A">
        <w:rPr>
          <w:rFonts w:ascii="Times New Roman" w:eastAsia="Times New Roman" w:hAnsi="Times New Roman" w:cs="Times New Roman"/>
          <w:sz w:val="24"/>
          <w:szCs w:val="24"/>
        </w:rPr>
        <w:t>, T., Duarte, C. M., &amp; Romero, J. (1997).</w:t>
      </w:r>
      <w:proofErr w:type="gramEnd"/>
      <w:r w:rsidRPr="005D6C4A">
        <w:rPr>
          <w:rFonts w:ascii="Times New Roman" w:eastAsia="Times New Roman" w:hAnsi="Times New Roman" w:cs="Times New Roman"/>
          <w:sz w:val="24"/>
          <w:szCs w:val="24"/>
        </w:rPr>
        <w:t xml:space="preserve"> The influence of herbivores on </w:t>
      </w:r>
      <w:proofErr w:type="spellStart"/>
      <w:r w:rsidRPr="009C5A29">
        <w:rPr>
          <w:rFonts w:ascii="Times New Roman" w:eastAsia="Times New Roman" w:hAnsi="Times New Roman" w:cs="Times New Roman"/>
          <w:i/>
          <w:sz w:val="24"/>
          <w:szCs w:val="24"/>
        </w:rPr>
        <w:t>Posidonia</w:t>
      </w:r>
      <w:proofErr w:type="spellEnd"/>
      <w:r w:rsidRPr="009C5A29">
        <w:rPr>
          <w:rFonts w:ascii="Times New Roman" w:eastAsia="Times New Roman" w:hAnsi="Times New Roman" w:cs="Times New Roman"/>
          <w:i/>
          <w:sz w:val="24"/>
          <w:szCs w:val="24"/>
        </w:rPr>
        <w:t xml:space="preserve"> </w:t>
      </w:r>
      <w:proofErr w:type="spellStart"/>
      <w:r w:rsidRPr="009C5A29">
        <w:rPr>
          <w:rFonts w:ascii="Times New Roman" w:eastAsia="Times New Roman" w:hAnsi="Times New Roman" w:cs="Times New Roman"/>
          <w:i/>
          <w:sz w:val="24"/>
          <w:szCs w:val="24"/>
        </w:rPr>
        <w:t>oceanica</w:t>
      </w:r>
      <w:proofErr w:type="spellEnd"/>
      <w:r w:rsidRPr="005D6C4A">
        <w:rPr>
          <w:rFonts w:ascii="Times New Roman" w:eastAsia="Times New Roman" w:hAnsi="Times New Roman" w:cs="Times New Roman"/>
          <w:sz w:val="24"/>
          <w:szCs w:val="24"/>
        </w:rPr>
        <w:t xml:space="preserve"> epiphytes. Aquatic Botany, 56(2), 93-104.</w:t>
      </w:r>
    </w:p>
    <w:p w14:paraId="37233AD4" w14:textId="0A4E065A" w:rsidR="00016BE8" w:rsidRDefault="00016BE8" w:rsidP="00016BE8">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Amundrud</w:t>
      </w:r>
      <w:proofErr w:type="spellEnd"/>
      <w:r w:rsidRPr="005D6C4A">
        <w:rPr>
          <w:rFonts w:ascii="Times New Roman" w:eastAsia="Times New Roman" w:hAnsi="Times New Roman" w:cs="Times New Roman"/>
          <w:sz w:val="24"/>
          <w:szCs w:val="24"/>
        </w:rPr>
        <w:t>, S. L., Srivastava, D. S., &amp; O'</w:t>
      </w:r>
      <w:r w:rsidR="009C5A29">
        <w:rPr>
          <w:rFonts w:ascii="Times New Roman" w:eastAsia="Times New Roman" w:hAnsi="Times New Roman" w:cs="Times New Roman"/>
          <w:sz w:val="24"/>
          <w:szCs w:val="24"/>
        </w:rPr>
        <w:t>C</w:t>
      </w:r>
      <w:r w:rsidRPr="005D6C4A">
        <w:rPr>
          <w:rFonts w:ascii="Times New Roman" w:eastAsia="Times New Roman" w:hAnsi="Times New Roman" w:cs="Times New Roman"/>
          <w:sz w:val="24"/>
          <w:szCs w:val="24"/>
        </w:rPr>
        <w:t>onnor, M. I. (2015). Indirect effects of predators control herbivore richness and abundance in a benthic eelgrass (</w:t>
      </w:r>
      <w:proofErr w:type="spellStart"/>
      <w:r w:rsidRPr="009C5A29">
        <w:rPr>
          <w:rFonts w:ascii="Times New Roman" w:eastAsia="Times New Roman" w:hAnsi="Times New Roman" w:cs="Times New Roman"/>
          <w:i/>
          <w:sz w:val="24"/>
          <w:szCs w:val="24"/>
        </w:rPr>
        <w:t>Zostera</w:t>
      </w:r>
      <w:proofErr w:type="spellEnd"/>
      <w:r w:rsidRPr="009C5A29">
        <w:rPr>
          <w:rFonts w:ascii="Times New Roman" w:eastAsia="Times New Roman" w:hAnsi="Times New Roman" w:cs="Times New Roman"/>
          <w:i/>
          <w:sz w:val="24"/>
          <w:szCs w:val="24"/>
        </w:rPr>
        <w:t xml:space="preserve"> marina</w:t>
      </w:r>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mesograzer</w:t>
      </w:r>
      <w:proofErr w:type="spellEnd"/>
      <w:r w:rsidRPr="005D6C4A">
        <w:rPr>
          <w:rFonts w:ascii="Times New Roman" w:eastAsia="Times New Roman" w:hAnsi="Times New Roman" w:cs="Times New Roman"/>
          <w:sz w:val="24"/>
          <w:szCs w:val="24"/>
        </w:rPr>
        <w:t xml:space="preserve"> community. Journal of Animal Ecology, 84(4), 1092-1102.</w:t>
      </w:r>
    </w:p>
    <w:p w14:paraId="52BFB77C" w14:textId="2606F929" w:rsidR="00F7583F" w:rsidRDefault="00F7583F" w:rsidP="00016BE8">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Attrill</w:t>
      </w:r>
      <w:proofErr w:type="spellEnd"/>
      <w:r w:rsidRPr="005D6C4A">
        <w:rPr>
          <w:rFonts w:ascii="Times New Roman" w:eastAsia="Times New Roman" w:hAnsi="Times New Roman" w:cs="Times New Roman"/>
          <w:sz w:val="24"/>
          <w:szCs w:val="24"/>
        </w:rPr>
        <w:t>, M. J., Strong, J. A., &amp; Rowden, A. A. (2000). Are macroinvertebrate communities influenced by seagrass structural complexity</w:t>
      </w:r>
      <w:proofErr w:type="gramStart"/>
      <w:r w:rsidRPr="005D6C4A">
        <w:rPr>
          <w:rFonts w:ascii="Times New Roman" w:eastAsia="Times New Roman" w:hAnsi="Times New Roman" w:cs="Times New Roman"/>
          <w:sz w:val="24"/>
          <w:szCs w:val="24"/>
        </w:rPr>
        <w:t>?.</w:t>
      </w:r>
      <w:proofErr w:type="gram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Ecography</w:t>
      </w:r>
      <w:proofErr w:type="spellEnd"/>
      <w:r w:rsidRPr="005D6C4A">
        <w:rPr>
          <w:rFonts w:ascii="Times New Roman" w:eastAsia="Times New Roman" w:hAnsi="Times New Roman" w:cs="Times New Roman"/>
          <w:sz w:val="24"/>
          <w:szCs w:val="24"/>
        </w:rPr>
        <w:t>, 23(1), 114-121.</w:t>
      </w:r>
    </w:p>
    <w:p w14:paraId="74915E3A" w14:textId="4B5BD00F" w:rsidR="00843209" w:rsidRDefault="00843209" w:rsidP="00016BE8">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Backman, T. W. (1991). Genotypic and phenotypic variability of </w:t>
      </w:r>
      <w:r w:rsidRPr="00843209">
        <w:rPr>
          <w:rFonts w:ascii="Times New Roman" w:eastAsia="Times New Roman" w:hAnsi="Times New Roman" w:cs="Times New Roman"/>
          <w:i/>
          <w:sz w:val="24"/>
          <w:szCs w:val="24"/>
        </w:rPr>
        <w:t>Zostera marina</w:t>
      </w:r>
      <w:r w:rsidRPr="005D6C4A">
        <w:rPr>
          <w:rFonts w:ascii="Times New Roman" w:eastAsia="Times New Roman" w:hAnsi="Times New Roman" w:cs="Times New Roman"/>
          <w:sz w:val="24"/>
          <w:szCs w:val="24"/>
        </w:rPr>
        <w:t xml:space="preserve"> on the west coast of North America. Canadian Journal of Botany, 69(6), 1361-1371.</w:t>
      </w:r>
    </w:p>
    <w:p w14:paraId="68CFF380" w14:textId="02BBFC1D" w:rsidR="005366B4" w:rsidRDefault="005366B4" w:rsidP="00016BE8">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Bagwell, C. E., La </w:t>
      </w:r>
      <w:proofErr w:type="spellStart"/>
      <w:r w:rsidRPr="005D6C4A">
        <w:rPr>
          <w:rFonts w:ascii="Times New Roman" w:eastAsia="Times New Roman" w:hAnsi="Times New Roman" w:cs="Times New Roman"/>
          <w:sz w:val="24"/>
          <w:szCs w:val="24"/>
        </w:rPr>
        <w:t>Rocque</w:t>
      </w:r>
      <w:proofErr w:type="spellEnd"/>
      <w:r w:rsidRPr="005D6C4A">
        <w:rPr>
          <w:rFonts w:ascii="Times New Roman" w:eastAsia="Times New Roman" w:hAnsi="Times New Roman" w:cs="Times New Roman"/>
          <w:sz w:val="24"/>
          <w:szCs w:val="24"/>
        </w:rPr>
        <w:t xml:space="preserve">, J. R., Smith, G. W., Polson, S. W., </w:t>
      </w:r>
      <w:proofErr w:type="spellStart"/>
      <w:r w:rsidRPr="005D6C4A">
        <w:rPr>
          <w:rFonts w:ascii="Times New Roman" w:eastAsia="Times New Roman" w:hAnsi="Times New Roman" w:cs="Times New Roman"/>
          <w:sz w:val="24"/>
          <w:szCs w:val="24"/>
        </w:rPr>
        <w:t>Friez</w:t>
      </w:r>
      <w:proofErr w:type="spellEnd"/>
      <w:r w:rsidRPr="005D6C4A">
        <w:rPr>
          <w:rFonts w:ascii="Times New Roman" w:eastAsia="Times New Roman" w:hAnsi="Times New Roman" w:cs="Times New Roman"/>
          <w:sz w:val="24"/>
          <w:szCs w:val="24"/>
        </w:rPr>
        <w:t>, M. J., Longshore, J. W., &amp; Lovell, C. R. (2002). Molecular diversity of diazotrophs in oligotrophic tropical seagrass bed communities. FEMS microbiology ecology, 39(2), 113-119.</w:t>
      </w:r>
    </w:p>
    <w:p w14:paraId="6DD28255" w14:textId="77777777" w:rsidR="009C5A29" w:rsidRDefault="009C5A29" w:rsidP="009C5A29">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Bell, S. S., Brooks, R. A., Robbins, B. D., Fonseca, M. S., &amp; Hall, M. O. (2001). Faunal response to fragmentation in seagrass habitats: implications for seagrass conservation. Biological Conservation, 100(1), 115-123.</w:t>
      </w:r>
    </w:p>
    <w:p w14:paraId="00C3A294" w14:textId="3A123E5C" w:rsidR="009C5A29" w:rsidRDefault="009C5A29" w:rsidP="00016BE8">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Bell, W. H., Lang, J. M., &amp; Mitchell, R. (1974). Selective stimulation of marine bacteria by algal extracellular products. Limnology and Oceanography, 19(5), 833-839.</w:t>
      </w:r>
    </w:p>
    <w:p w14:paraId="0DAAC2B3" w14:textId="2606A9B8" w:rsidR="00195BCD" w:rsidRDefault="00195BCD" w:rsidP="00016BE8">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Borum</w:t>
      </w:r>
      <w:proofErr w:type="spellEnd"/>
      <w:r w:rsidRPr="005D6C4A">
        <w:rPr>
          <w:rFonts w:ascii="Times New Roman" w:eastAsia="Times New Roman" w:hAnsi="Times New Roman" w:cs="Times New Roman"/>
          <w:sz w:val="24"/>
          <w:szCs w:val="24"/>
        </w:rPr>
        <w:t>, J. (1985). Development of epiphytic communities on eelgrass (</w:t>
      </w:r>
      <w:r w:rsidRPr="00843209">
        <w:rPr>
          <w:rFonts w:ascii="Times New Roman" w:eastAsia="Times New Roman" w:hAnsi="Times New Roman" w:cs="Times New Roman"/>
          <w:i/>
          <w:sz w:val="24"/>
          <w:szCs w:val="24"/>
        </w:rPr>
        <w:t>Zostera marina</w:t>
      </w:r>
      <w:r w:rsidRPr="005D6C4A">
        <w:rPr>
          <w:rFonts w:ascii="Times New Roman" w:eastAsia="Times New Roman" w:hAnsi="Times New Roman" w:cs="Times New Roman"/>
          <w:sz w:val="24"/>
          <w:szCs w:val="24"/>
        </w:rPr>
        <w:t>) along a nutrient gradient in a Danish estuary. Marine Biology, 87(2), 211-218.</w:t>
      </w:r>
    </w:p>
    <w:p w14:paraId="68A9C82A" w14:textId="6097E1AB" w:rsidR="00843209" w:rsidRPr="00016BE8" w:rsidRDefault="00843209" w:rsidP="00016BE8">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Boström</w:t>
      </w:r>
      <w:proofErr w:type="spellEnd"/>
      <w:r w:rsidRPr="005D6C4A">
        <w:rPr>
          <w:rFonts w:ascii="Times New Roman" w:eastAsia="Times New Roman" w:hAnsi="Times New Roman" w:cs="Times New Roman"/>
          <w:sz w:val="24"/>
          <w:szCs w:val="24"/>
        </w:rPr>
        <w:t xml:space="preserve">, C., &amp; </w:t>
      </w:r>
      <w:proofErr w:type="spellStart"/>
      <w:r w:rsidRPr="005D6C4A">
        <w:rPr>
          <w:rFonts w:ascii="Times New Roman" w:eastAsia="Times New Roman" w:hAnsi="Times New Roman" w:cs="Times New Roman"/>
          <w:sz w:val="24"/>
          <w:szCs w:val="24"/>
        </w:rPr>
        <w:t>Bonsdorff</w:t>
      </w:r>
      <w:proofErr w:type="spellEnd"/>
      <w:r w:rsidRPr="005D6C4A">
        <w:rPr>
          <w:rFonts w:ascii="Times New Roman" w:eastAsia="Times New Roman" w:hAnsi="Times New Roman" w:cs="Times New Roman"/>
          <w:sz w:val="24"/>
          <w:szCs w:val="24"/>
        </w:rPr>
        <w:t xml:space="preserve">, E. (1997). Community structure and spatial variation of benthic </w:t>
      </w:r>
      <w:r w:rsidRPr="005D6C4A">
        <w:rPr>
          <w:rFonts w:ascii="Times New Roman" w:eastAsia="Times New Roman" w:hAnsi="Times New Roman" w:cs="Times New Roman"/>
          <w:sz w:val="24"/>
          <w:szCs w:val="24"/>
        </w:rPr>
        <w:lastRenderedPageBreak/>
        <w:t xml:space="preserve">invertebrates associated with </w:t>
      </w:r>
      <w:r w:rsidRPr="00843209">
        <w:rPr>
          <w:rFonts w:ascii="Times New Roman" w:eastAsia="Times New Roman" w:hAnsi="Times New Roman" w:cs="Times New Roman"/>
          <w:i/>
          <w:sz w:val="24"/>
          <w:szCs w:val="24"/>
        </w:rPr>
        <w:t>Zostera marina</w:t>
      </w:r>
      <w:r w:rsidRPr="005D6C4A">
        <w:rPr>
          <w:rFonts w:ascii="Times New Roman" w:eastAsia="Times New Roman" w:hAnsi="Times New Roman" w:cs="Times New Roman"/>
          <w:sz w:val="24"/>
          <w:szCs w:val="24"/>
        </w:rPr>
        <w:t xml:space="preserve"> (L.) beds in the northern Baltic Sea. Journal of Sea Research, 37(1-2), 153-166.</w:t>
      </w:r>
    </w:p>
    <w:p w14:paraId="09846EB6" w14:textId="6AC4711E" w:rsid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Boström</w:t>
      </w:r>
      <w:proofErr w:type="spellEnd"/>
      <w:r w:rsidRPr="005D6C4A">
        <w:rPr>
          <w:rFonts w:ascii="Times New Roman" w:eastAsia="Times New Roman" w:hAnsi="Times New Roman" w:cs="Times New Roman"/>
          <w:sz w:val="24"/>
          <w:szCs w:val="24"/>
        </w:rPr>
        <w:t xml:space="preserve">, C., Jackson, E. L., &amp; </w:t>
      </w:r>
      <w:proofErr w:type="spellStart"/>
      <w:r w:rsidRPr="005D6C4A">
        <w:rPr>
          <w:rFonts w:ascii="Times New Roman" w:eastAsia="Times New Roman" w:hAnsi="Times New Roman" w:cs="Times New Roman"/>
          <w:sz w:val="24"/>
          <w:szCs w:val="24"/>
        </w:rPr>
        <w:t>Simenstad</w:t>
      </w:r>
      <w:proofErr w:type="spellEnd"/>
      <w:r w:rsidRPr="005D6C4A">
        <w:rPr>
          <w:rFonts w:ascii="Times New Roman" w:eastAsia="Times New Roman" w:hAnsi="Times New Roman" w:cs="Times New Roman"/>
          <w:sz w:val="24"/>
          <w:szCs w:val="24"/>
        </w:rPr>
        <w:t>, C. A. (2006). Seagrass landscapes and their effects on associated fauna: a review. Estuarine, Coastal and shelf science, 68(3-4), 383-403.</w:t>
      </w:r>
    </w:p>
    <w:p w14:paraId="0D348031" w14:textId="7EF765D8" w:rsidR="00843209" w:rsidRDefault="00843209"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Boström</w:t>
      </w:r>
      <w:proofErr w:type="spellEnd"/>
      <w:r w:rsidRPr="005D6C4A">
        <w:rPr>
          <w:rFonts w:ascii="Times New Roman" w:eastAsia="Times New Roman" w:hAnsi="Times New Roman" w:cs="Times New Roman"/>
          <w:sz w:val="24"/>
          <w:szCs w:val="24"/>
        </w:rPr>
        <w:t xml:space="preserve">, C., &amp; Mattila, J. (1999). The relative importance of food and shelter for seagrass-associated invertebrates: a latitudinal comparison of habitat choice by isopod grazers. </w:t>
      </w:r>
      <w:proofErr w:type="spellStart"/>
      <w:r w:rsidRPr="005D6C4A">
        <w:rPr>
          <w:rFonts w:ascii="Times New Roman" w:eastAsia="Times New Roman" w:hAnsi="Times New Roman" w:cs="Times New Roman"/>
          <w:sz w:val="24"/>
          <w:szCs w:val="24"/>
        </w:rPr>
        <w:t>Oecologia</w:t>
      </w:r>
      <w:proofErr w:type="spellEnd"/>
      <w:r w:rsidRPr="005D6C4A">
        <w:rPr>
          <w:rFonts w:ascii="Times New Roman" w:eastAsia="Times New Roman" w:hAnsi="Times New Roman" w:cs="Times New Roman"/>
          <w:sz w:val="24"/>
          <w:szCs w:val="24"/>
        </w:rPr>
        <w:t>, 120(1), 162-170.</w:t>
      </w:r>
    </w:p>
    <w:p w14:paraId="0109DD30" w14:textId="0DF28AEF" w:rsidR="00F7583F" w:rsidRDefault="00F7583F" w:rsidP="00F7583F">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Bowden, D. A., Rowden, A. A., &amp; </w:t>
      </w:r>
      <w:proofErr w:type="spellStart"/>
      <w:r w:rsidRPr="005D6C4A">
        <w:rPr>
          <w:rFonts w:ascii="Times New Roman" w:eastAsia="Times New Roman" w:hAnsi="Times New Roman" w:cs="Times New Roman"/>
          <w:sz w:val="24"/>
          <w:szCs w:val="24"/>
        </w:rPr>
        <w:t>Attrill</w:t>
      </w:r>
      <w:proofErr w:type="spellEnd"/>
      <w:r w:rsidRPr="005D6C4A">
        <w:rPr>
          <w:rFonts w:ascii="Times New Roman" w:eastAsia="Times New Roman" w:hAnsi="Times New Roman" w:cs="Times New Roman"/>
          <w:sz w:val="24"/>
          <w:szCs w:val="24"/>
        </w:rPr>
        <w:t xml:space="preserve">, M. J. (2001). Effect of patch size and in-patch location on the </w:t>
      </w:r>
      <w:proofErr w:type="spellStart"/>
      <w:r w:rsidRPr="005D6C4A">
        <w:rPr>
          <w:rFonts w:ascii="Times New Roman" w:eastAsia="Times New Roman" w:hAnsi="Times New Roman" w:cs="Times New Roman"/>
          <w:sz w:val="24"/>
          <w:szCs w:val="24"/>
        </w:rPr>
        <w:t>infaunal</w:t>
      </w:r>
      <w:proofErr w:type="spellEnd"/>
      <w:r w:rsidRPr="005D6C4A">
        <w:rPr>
          <w:rFonts w:ascii="Times New Roman" w:eastAsia="Times New Roman" w:hAnsi="Times New Roman" w:cs="Times New Roman"/>
          <w:sz w:val="24"/>
          <w:szCs w:val="24"/>
        </w:rPr>
        <w:t xml:space="preserve"> macroinvertebrate assemblages of Zostera marina seagrass beds. Journal of Experimental Marine Biology and Ecology, 259(2), 133-154.</w:t>
      </w:r>
    </w:p>
    <w:p w14:paraId="2EDD5DA2" w14:textId="06711FDB" w:rsidR="00F7583F" w:rsidRDefault="00F7583F" w:rsidP="00F7583F">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Butman</w:t>
      </w:r>
      <w:proofErr w:type="spellEnd"/>
      <w:r w:rsidRPr="005D6C4A">
        <w:rPr>
          <w:rFonts w:ascii="Times New Roman" w:eastAsia="Times New Roman" w:hAnsi="Times New Roman" w:cs="Times New Roman"/>
          <w:sz w:val="24"/>
          <w:szCs w:val="24"/>
        </w:rPr>
        <w:t xml:space="preserve">, C. A. (1987). Larval settlement of soft-sediment invertebrates: the spatial scales of pattern explained by active habitat selection and the emerging role of hydrodynamical processes. </w:t>
      </w:r>
      <w:proofErr w:type="spellStart"/>
      <w:r w:rsidRPr="005D6C4A">
        <w:rPr>
          <w:rFonts w:ascii="Times New Roman" w:eastAsia="Times New Roman" w:hAnsi="Times New Roman" w:cs="Times New Roman"/>
          <w:sz w:val="24"/>
          <w:szCs w:val="24"/>
        </w:rPr>
        <w:t>Oceanogr</w:t>
      </w:r>
      <w:proofErr w:type="spellEnd"/>
      <w:r w:rsidRPr="005D6C4A">
        <w:rPr>
          <w:rFonts w:ascii="Times New Roman" w:eastAsia="Times New Roman" w:hAnsi="Times New Roman" w:cs="Times New Roman"/>
          <w:sz w:val="24"/>
          <w:szCs w:val="24"/>
        </w:rPr>
        <w:t xml:space="preserve">. Mar. </w:t>
      </w:r>
      <w:proofErr w:type="spellStart"/>
      <w:r w:rsidRPr="005D6C4A">
        <w:rPr>
          <w:rFonts w:ascii="Times New Roman" w:eastAsia="Times New Roman" w:hAnsi="Times New Roman" w:cs="Times New Roman"/>
          <w:sz w:val="24"/>
          <w:szCs w:val="24"/>
        </w:rPr>
        <w:t>Biol</w:t>
      </w:r>
      <w:proofErr w:type="spellEnd"/>
      <w:r w:rsidRPr="005D6C4A">
        <w:rPr>
          <w:rFonts w:ascii="Times New Roman" w:eastAsia="Times New Roman" w:hAnsi="Times New Roman" w:cs="Times New Roman"/>
          <w:sz w:val="24"/>
          <w:szCs w:val="24"/>
        </w:rPr>
        <w:t>, 25, 113-165.</w:t>
      </w:r>
    </w:p>
    <w:p w14:paraId="0BC9D8E6" w14:textId="7DE58D0E" w:rsidR="00195BCD" w:rsidRDefault="00195BCD"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Casola, E., </w:t>
      </w:r>
      <w:proofErr w:type="spellStart"/>
      <w:r w:rsidRPr="005D6C4A">
        <w:rPr>
          <w:rFonts w:ascii="Times New Roman" w:eastAsia="Times New Roman" w:hAnsi="Times New Roman" w:cs="Times New Roman"/>
          <w:sz w:val="24"/>
          <w:szCs w:val="24"/>
        </w:rPr>
        <w:t>Scardi</w:t>
      </w:r>
      <w:proofErr w:type="spellEnd"/>
      <w:r w:rsidRPr="005D6C4A">
        <w:rPr>
          <w:rFonts w:ascii="Times New Roman" w:eastAsia="Times New Roman" w:hAnsi="Times New Roman" w:cs="Times New Roman"/>
          <w:sz w:val="24"/>
          <w:szCs w:val="24"/>
        </w:rPr>
        <w:t xml:space="preserve">, M., Mazzella, L., &amp; </w:t>
      </w:r>
      <w:proofErr w:type="spellStart"/>
      <w:r w:rsidRPr="005D6C4A">
        <w:rPr>
          <w:rFonts w:ascii="Times New Roman" w:eastAsia="Times New Roman" w:hAnsi="Times New Roman" w:cs="Times New Roman"/>
          <w:sz w:val="24"/>
          <w:szCs w:val="24"/>
        </w:rPr>
        <w:t>Fresi</w:t>
      </w:r>
      <w:proofErr w:type="spellEnd"/>
      <w:r w:rsidRPr="005D6C4A">
        <w:rPr>
          <w:rFonts w:ascii="Times New Roman" w:eastAsia="Times New Roman" w:hAnsi="Times New Roman" w:cs="Times New Roman"/>
          <w:sz w:val="24"/>
          <w:szCs w:val="24"/>
        </w:rPr>
        <w:t xml:space="preserve">, E. (1987). Structure of the epiphytic community of </w:t>
      </w:r>
      <w:proofErr w:type="spellStart"/>
      <w:r w:rsidRPr="00843209">
        <w:rPr>
          <w:rFonts w:ascii="Times New Roman" w:eastAsia="Times New Roman" w:hAnsi="Times New Roman" w:cs="Times New Roman"/>
          <w:i/>
          <w:sz w:val="24"/>
          <w:szCs w:val="24"/>
        </w:rPr>
        <w:t>Posidonia</w:t>
      </w:r>
      <w:proofErr w:type="spellEnd"/>
      <w:r w:rsidRPr="00843209">
        <w:rPr>
          <w:rFonts w:ascii="Times New Roman" w:eastAsia="Times New Roman" w:hAnsi="Times New Roman" w:cs="Times New Roman"/>
          <w:i/>
          <w:sz w:val="24"/>
          <w:szCs w:val="24"/>
        </w:rPr>
        <w:t xml:space="preserve"> </w:t>
      </w:r>
      <w:proofErr w:type="spellStart"/>
      <w:r w:rsidRPr="00843209">
        <w:rPr>
          <w:rFonts w:ascii="Times New Roman" w:eastAsia="Times New Roman" w:hAnsi="Times New Roman" w:cs="Times New Roman"/>
          <w:i/>
          <w:sz w:val="24"/>
          <w:szCs w:val="24"/>
        </w:rPr>
        <w:t>oceanica</w:t>
      </w:r>
      <w:proofErr w:type="spellEnd"/>
      <w:r w:rsidRPr="005D6C4A">
        <w:rPr>
          <w:rFonts w:ascii="Times New Roman" w:eastAsia="Times New Roman" w:hAnsi="Times New Roman" w:cs="Times New Roman"/>
          <w:sz w:val="24"/>
          <w:szCs w:val="24"/>
        </w:rPr>
        <w:t xml:space="preserve"> leaves in a shallow meadow. Marine Ecology, 8(4), 285-296.</w:t>
      </w:r>
    </w:p>
    <w:p w14:paraId="6A614420" w14:textId="6A2DDE47" w:rsidR="005366B4" w:rsidRDefault="005366B4"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Caporaso</w:t>
      </w:r>
      <w:proofErr w:type="spellEnd"/>
      <w:r w:rsidRPr="005D6C4A">
        <w:rPr>
          <w:rFonts w:ascii="Times New Roman" w:eastAsia="Times New Roman" w:hAnsi="Times New Roman" w:cs="Times New Roman"/>
          <w:sz w:val="24"/>
          <w:szCs w:val="24"/>
        </w:rPr>
        <w:t xml:space="preserve">, J. G., Kuczynski, J., Stombaugh, J., </w:t>
      </w:r>
      <w:proofErr w:type="spellStart"/>
      <w:r w:rsidRPr="005D6C4A">
        <w:rPr>
          <w:rFonts w:ascii="Times New Roman" w:eastAsia="Times New Roman" w:hAnsi="Times New Roman" w:cs="Times New Roman"/>
          <w:sz w:val="24"/>
          <w:szCs w:val="24"/>
        </w:rPr>
        <w:t>Bittinger</w:t>
      </w:r>
      <w:proofErr w:type="spellEnd"/>
      <w:r w:rsidRPr="005D6C4A">
        <w:rPr>
          <w:rFonts w:ascii="Times New Roman" w:eastAsia="Times New Roman" w:hAnsi="Times New Roman" w:cs="Times New Roman"/>
          <w:sz w:val="24"/>
          <w:szCs w:val="24"/>
        </w:rPr>
        <w:t xml:space="preserve">, K., Bushman, F. D., Costello, E. K., ... &amp; </w:t>
      </w:r>
      <w:proofErr w:type="spellStart"/>
      <w:r w:rsidRPr="005D6C4A">
        <w:rPr>
          <w:rFonts w:ascii="Times New Roman" w:eastAsia="Times New Roman" w:hAnsi="Times New Roman" w:cs="Times New Roman"/>
          <w:sz w:val="24"/>
          <w:szCs w:val="24"/>
        </w:rPr>
        <w:t>Huttley</w:t>
      </w:r>
      <w:proofErr w:type="spellEnd"/>
      <w:r w:rsidRPr="005D6C4A">
        <w:rPr>
          <w:rFonts w:ascii="Times New Roman" w:eastAsia="Times New Roman" w:hAnsi="Times New Roman" w:cs="Times New Roman"/>
          <w:sz w:val="24"/>
          <w:szCs w:val="24"/>
        </w:rPr>
        <w:t>, G. A. (2010). QIIME allows analysis of high-throughput community sequencing data. Nature methods, 7(5), 335.</w:t>
      </w:r>
    </w:p>
    <w:p w14:paraId="55CF8514" w14:textId="77777777" w:rsidR="005366B4" w:rsidRPr="005D6C4A" w:rsidRDefault="005366B4" w:rsidP="005366B4">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Cebrian</w:t>
      </w:r>
      <w:proofErr w:type="spellEnd"/>
      <w:r w:rsidRPr="005D6C4A">
        <w:rPr>
          <w:rFonts w:ascii="Times New Roman" w:eastAsia="Times New Roman" w:hAnsi="Times New Roman" w:cs="Times New Roman"/>
          <w:sz w:val="24"/>
          <w:szCs w:val="24"/>
        </w:rPr>
        <w:t>, J. (1999). Patterns in the fate of production in plant communities. The American Naturalist, 154(4), 449-468.</w:t>
      </w:r>
    </w:p>
    <w:p w14:paraId="2E5A5118" w14:textId="02DACB11" w:rsidR="005366B4" w:rsidRDefault="005366B4" w:rsidP="00B44EE3">
      <w:pPr>
        <w:pStyle w:val="Normal1"/>
        <w:spacing w:line="480" w:lineRule="auto"/>
        <w:rPr>
          <w:rFonts w:ascii="Times New Roman" w:eastAsia="Times New Roman" w:hAnsi="Times New Roman" w:cs="Times New Roman"/>
          <w:sz w:val="24"/>
          <w:szCs w:val="24"/>
        </w:rPr>
      </w:pPr>
      <w:r w:rsidRPr="00D51FE6">
        <w:rPr>
          <w:rFonts w:ascii="Times New Roman" w:eastAsia="Times New Roman" w:hAnsi="Times New Roman" w:cs="Times New Roman"/>
          <w:sz w:val="24"/>
          <w:szCs w:val="24"/>
        </w:rPr>
        <w:t xml:space="preserve">Chao A (1984) Nonparametric-estimation of the number of classes in a population. Scandinavian </w:t>
      </w:r>
      <w:r w:rsidRPr="00D51FE6">
        <w:rPr>
          <w:rFonts w:ascii="Times New Roman" w:eastAsia="Times New Roman" w:hAnsi="Times New Roman" w:cs="Times New Roman"/>
          <w:sz w:val="24"/>
          <w:szCs w:val="24"/>
        </w:rPr>
        <w:lastRenderedPageBreak/>
        <w:t>Journal of Statistics 11, 265-270.</w:t>
      </w:r>
    </w:p>
    <w:p w14:paraId="6B9B5FDF" w14:textId="39A772E3" w:rsidR="00F7583F" w:rsidRPr="00F7583F" w:rsidRDefault="00F7583F" w:rsidP="00B44EE3">
      <w:pPr>
        <w:pStyle w:val="Normal1"/>
        <w:spacing w:line="480" w:lineRule="auto"/>
        <w:rPr>
          <w:rFonts w:ascii="Times New Roman" w:eastAsia="Times New Roman" w:hAnsi="Times New Roman" w:cs="Times New Roman"/>
          <w:sz w:val="24"/>
          <w:szCs w:val="24"/>
        </w:rPr>
      </w:pPr>
      <w:r w:rsidRPr="00D51FE6">
        <w:rPr>
          <w:rFonts w:ascii="Times New Roman" w:eastAsia="Times New Roman" w:hAnsi="Times New Roman" w:cs="Times New Roman"/>
          <w:sz w:val="24"/>
          <w:szCs w:val="24"/>
        </w:rPr>
        <w:t xml:space="preserve">Clarke KR, </w:t>
      </w:r>
      <w:proofErr w:type="spellStart"/>
      <w:r w:rsidRPr="00D51FE6">
        <w:rPr>
          <w:rFonts w:ascii="Times New Roman" w:eastAsia="Times New Roman" w:hAnsi="Times New Roman" w:cs="Times New Roman"/>
          <w:sz w:val="24"/>
          <w:szCs w:val="24"/>
        </w:rPr>
        <w:t>Gorley</w:t>
      </w:r>
      <w:proofErr w:type="spellEnd"/>
      <w:r w:rsidRPr="00D51FE6">
        <w:rPr>
          <w:rFonts w:ascii="Times New Roman" w:eastAsia="Times New Roman" w:hAnsi="Times New Roman" w:cs="Times New Roman"/>
          <w:sz w:val="24"/>
          <w:szCs w:val="24"/>
        </w:rPr>
        <w:t xml:space="preserve"> RN (2006) PRIMER v6: User Manual/Tutorial. In: PRIMER-E, Plymouth.</w:t>
      </w:r>
    </w:p>
    <w:p w14:paraId="5BE2B8F2" w14:textId="1C5D8394" w:rsidR="001170B8" w:rsidRDefault="001170B8"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Coleman, V. L., &amp; Burkholder, J. M. (1994). Community structure and productivity of epiphytic microalgae on eelgrass (</w:t>
      </w:r>
      <w:r w:rsidRPr="00843209">
        <w:rPr>
          <w:rFonts w:ascii="Times New Roman" w:eastAsia="Times New Roman" w:hAnsi="Times New Roman" w:cs="Times New Roman"/>
          <w:i/>
          <w:sz w:val="24"/>
          <w:szCs w:val="24"/>
        </w:rPr>
        <w:t>Zostera marina</w:t>
      </w:r>
      <w:r w:rsidRPr="005D6C4A">
        <w:rPr>
          <w:rFonts w:ascii="Times New Roman" w:eastAsia="Times New Roman" w:hAnsi="Times New Roman" w:cs="Times New Roman"/>
          <w:sz w:val="24"/>
          <w:szCs w:val="24"/>
        </w:rPr>
        <w:t xml:space="preserve"> L.) under water-column nitrate enrichment. Journal of Experimental Marine Biology and Ecology, 179(1), 29-48.</w:t>
      </w:r>
    </w:p>
    <w:p w14:paraId="4A8D7518" w14:textId="76BFC3B6" w:rsidR="001170B8" w:rsidRDefault="001170B8"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Connolly, R. M. (1994). A comparison of fish assemblages from seagrass and unvegetated areas of a southern Australian estuary. Marine and Freshwater Research, 45(6), 1033-1044.</w:t>
      </w:r>
    </w:p>
    <w:p w14:paraId="35C420FE" w14:textId="2986DAAF" w:rsidR="005366B4" w:rsidRDefault="005366B4"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Crump, B. C., &amp; Koch, E. W. (2008). Attached bacterial populations shared by four species of aquatic angiosperms. Applied and environmental microbiology, 74(19), 5948-5957.</w:t>
      </w:r>
    </w:p>
    <w:p w14:paraId="7C9C98CF" w14:textId="2F048524" w:rsidR="00F7583F" w:rsidRDefault="00F7583F" w:rsidP="00F7583F">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Davis, A. R., Targett, N. M., McConnell, O. J., &amp; Young, C. M. (1989). </w:t>
      </w:r>
      <w:proofErr w:type="spellStart"/>
      <w:r w:rsidRPr="005D6C4A">
        <w:rPr>
          <w:rFonts w:ascii="Times New Roman" w:eastAsia="Times New Roman" w:hAnsi="Times New Roman" w:cs="Times New Roman"/>
          <w:sz w:val="24"/>
          <w:szCs w:val="24"/>
        </w:rPr>
        <w:t>Epibiosis</w:t>
      </w:r>
      <w:proofErr w:type="spellEnd"/>
      <w:r w:rsidRPr="005D6C4A">
        <w:rPr>
          <w:rFonts w:ascii="Times New Roman" w:eastAsia="Times New Roman" w:hAnsi="Times New Roman" w:cs="Times New Roman"/>
          <w:sz w:val="24"/>
          <w:szCs w:val="24"/>
        </w:rPr>
        <w:t xml:space="preserve"> of marine algae and benthic invertebrates: natural products chemistry and other mechanisms inhibiting settlement and overgrowth. In Bioorganic marine chemistry</w:t>
      </w:r>
      <w:r w:rsidR="00843209">
        <w:rPr>
          <w:rFonts w:ascii="Times New Roman" w:eastAsia="Times New Roman" w:hAnsi="Times New Roman" w:cs="Times New Roman"/>
          <w:sz w:val="24"/>
          <w:szCs w:val="24"/>
        </w:rPr>
        <w:t xml:space="preserve"> </w:t>
      </w:r>
      <w:r w:rsidRPr="005D6C4A">
        <w:rPr>
          <w:rFonts w:ascii="Times New Roman" w:eastAsia="Times New Roman" w:hAnsi="Times New Roman" w:cs="Times New Roman"/>
          <w:sz w:val="24"/>
          <w:szCs w:val="24"/>
        </w:rPr>
        <w:t>(pp. 85-114). Springer, Berlin, Heidelberg.</w:t>
      </w:r>
    </w:p>
    <w:p w14:paraId="3FFD92D1" w14:textId="49CEF770" w:rsidR="00F7583F" w:rsidRDefault="00F7583F" w:rsidP="00F7583F">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DeSantis, T. Z., </w:t>
      </w:r>
      <w:proofErr w:type="spellStart"/>
      <w:r w:rsidRPr="005D6C4A">
        <w:rPr>
          <w:rFonts w:ascii="Times New Roman" w:eastAsia="Times New Roman" w:hAnsi="Times New Roman" w:cs="Times New Roman"/>
          <w:sz w:val="24"/>
          <w:szCs w:val="24"/>
        </w:rPr>
        <w:t>Hugenholtz</w:t>
      </w:r>
      <w:proofErr w:type="spellEnd"/>
      <w:r w:rsidRPr="005D6C4A">
        <w:rPr>
          <w:rFonts w:ascii="Times New Roman" w:eastAsia="Times New Roman" w:hAnsi="Times New Roman" w:cs="Times New Roman"/>
          <w:sz w:val="24"/>
          <w:szCs w:val="24"/>
        </w:rPr>
        <w:t xml:space="preserve">, P., Larsen, N., Rojas, M., Brodie, E. L., Keller, K., ... &amp; Andersen, G. L. (2006). </w:t>
      </w:r>
      <w:proofErr w:type="spellStart"/>
      <w:r w:rsidRPr="005D6C4A">
        <w:rPr>
          <w:rFonts w:ascii="Times New Roman" w:eastAsia="Times New Roman" w:hAnsi="Times New Roman" w:cs="Times New Roman"/>
          <w:sz w:val="24"/>
          <w:szCs w:val="24"/>
        </w:rPr>
        <w:t>Greengenes</w:t>
      </w:r>
      <w:proofErr w:type="spellEnd"/>
      <w:r w:rsidRPr="005D6C4A">
        <w:rPr>
          <w:rFonts w:ascii="Times New Roman" w:eastAsia="Times New Roman" w:hAnsi="Times New Roman" w:cs="Times New Roman"/>
          <w:sz w:val="24"/>
          <w:szCs w:val="24"/>
        </w:rPr>
        <w:t>, a chimera-checked 16S rRNA gene database and workbench compatible with ARB. Applied and environmental microbiology, 72(7), 5069-5072.</w:t>
      </w:r>
    </w:p>
    <w:p w14:paraId="2CEE1A85" w14:textId="77777777" w:rsidR="009C5A29" w:rsidRPr="005D6C4A" w:rsidRDefault="009C5A29" w:rsidP="009C5A29">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Duarte, C. M., </w:t>
      </w:r>
      <w:proofErr w:type="spellStart"/>
      <w:r w:rsidRPr="005D6C4A">
        <w:rPr>
          <w:rFonts w:ascii="Times New Roman" w:eastAsia="Times New Roman" w:hAnsi="Times New Roman" w:cs="Times New Roman"/>
          <w:sz w:val="24"/>
          <w:szCs w:val="24"/>
        </w:rPr>
        <w:t>Holmer</w:t>
      </w:r>
      <w:proofErr w:type="spellEnd"/>
      <w:r w:rsidRPr="005D6C4A">
        <w:rPr>
          <w:rFonts w:ascii="Times New Roman" w:eastAsia="Times New Roman" w:hAnsi="Times New Roman" w:cs="Times New Roman"/>
          <w:sz w:val="24"/>
          <w:szCs w:val="24"/>
        </w:rPr>
        <w:t xml:space="preserve">, M., &amp; </w:t>
      </w:r>
      <w:proofErr w:type="spellStart"/>
      <w:r w:rsidRPr="005D6C4A">
        <w:rPr>
          <w:rFonts w:ascii="Times New Roman" w:eastAsia="Times New Roman" w:hAnsi="Times New Roman" w:cs="Times New Roman"/>
          <w:sz w:val="24"/>
          <w:szCs w:val="24"/>
        </w:rPr>
        <w:t>Marba</w:t>
      </w:r>
      <w:proofErr w:type="spellEnd"/>
      <w:r w:rsidRPr="005D6C4A">
        <w:rPr>
          <w:rFonts w:ascii="Times New Roman" w:eastAsia="Times New Roman" w:hAnsi="Times New Roman" w:cs="Times New Roman"/>
          <w:sz w:val="24"/>
          <w:szCs w:val="24"/>
        </w:rPr>
        <w:t>, N. (2005). Plant–microbe interactions in seagrass meadows. Interactions between macro-and microorganisms in marine sediments, 31-60.</w:t>
      </w:r>
    </w:p>
    <w:p w14:paraId="3897E1BB" w14:textId="6A7BE7E4" w:rsid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Duffy, J. E. (2006). Biodiversity and the functioning of seagrass ecosystems. Marine Ecology Progress Series, 311, 233-250.</w:t>
      </w:r>
    </w:p>
    <w:p w14:paraId="2E7BF474" w14:textId="40F728B7" w:rsidR="00D73502" w:rsidRDefault="00D73502"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Duffy, J. E., Reynolds, P. L., </w:t>
      </w:r>
      <w:proofErr w:type="spellStart"/>
      <w:r w:rsidRPr="005D6C4A">
        <w:rPr>
          <w:rFonts w:ascii="Times New Roman" w:eastAsia="Times New Roman" w:hAnsi="Times New Roman" w:cs="Times New Roman"/>
          <w:sz w:val="24"/>
          <w:szCs w:val="24"/>
        </w:rPr>
        <w:t>Boström</w:t>
      </w:r>
      <w:proofErr w:type="spellEnd"/>
      <w:r w:rsidRPr="005D6C4A">
        <w:rPr>
          <w:rFonts w:ascii="Times New Roman" w:eastAsia="Times New Roman" w:hAnsi="Times New Roman" w:cs="Times New Roman"/>
          <w:sz w:val="24"/>
          <w:szCs w:val="24"/>
        </w:rPr>
        <w:t xml:space="preserve">, C., Coyer, J. A., </w:t>
      </w:r>
      <w:proofErr w:type="spellStart"/>
      <w:r w:rsidRPr="005D6C4A">
        <w:rPr>
          <w:rFonts w:ascii="Times New Roman" w:eastAsia="Times New Roman" w:hAnsi="Times New Roman" w:cs="Times New Roman"/>
          <w:sz w:val="24"/>
          <w:szCs w:val="24"/>
        </w:rPr>
        <w:t>Cusson</w:t>
      </w:r>
      <w:proofErr w:type="spellEnd"/>
      <w:r w:rsidRPr="005D6C4A">
        <w:rPr>
          <w:rFonts w:ascii="Times New Roman" w:eastAsia="Times New Roman" w:hAnsi="Times New Roman" w:cs="Times New Roman"/>
          <w:sz w:val="24"/>
          <w:szCs w:val="24"/>
        </w:rPr>
        <w:t xml:space="preserve">, M., </w:t>
      </w:r>
      <w:proofErr w:type="spellStart"/>
      <w:r w:rsidRPr="005D6C4A">
        <w:rPr>
          <w:rFonts w:ascii="Times New Roman" w:eastAsia="Times New Roman" w:hAnsi="Times New Roman" w:cs="Times New Roman"/>
          <w:sz w:val="24"/>
          <w:szCs w:val="24"/>
        </w:rPr>
        <w:t>Donadi</w:t>
      </w:r>
      <w:proofErr w:type="spellEnd"/>
      <w:r w:rsidRPr="005D6C4A">
        <w:rPr>
          <w:rFonts w:ascii="Times New Roman" w:eastAsia="Times New Roman" w:hAnsi="Times New Roman" w:cs="Times New Roman"/>
          <w:sz w:val="24"/>
          <w:szCs w:val="24"/>
        </w:rPr>
        <w:t xml:space="preserve">, S., ... &amp; </w:t>
      </w:r>
      <w:proofErr w:type="spellStart"/>
      <w:r w:rsidRPr="005D6C4A">
        <w:rPr>
          <w:rFonts w:ascii="Times New Roman" w:eastAsia="Times New Roman" w:hAnsi="Times New Roman" w:cs="Times New Roman"/>
          <w:sz w:val="24"/>
          <w:szCs w:val="24"/>
        </w:rPr>
        <w:t>Fredriksen</w:t>
      </w:r>
      <w:proofErr w:type="spellEnd"/>
      <w:r w:rsidRPr="005D6C4A">
        <w:rPr>
          <w:rFonts w:ascii="Times New Roman" w:eastAsia="Times New Roman" w:hAnsi="Times New Roman" w:cs="Times New Roman"/>
          <w:sz w:val="24"/>
          <w:szCs w:val="24"/>
        </w:rPr>
        <w:t xml:space="preserve">, </w:t>
      </w:r>
      <w:r w:rsidRPr="005D6C4A">
        <w:rPr>
          <w:rFonts w:ascii="Times New Roman" w:eastAsia="Times New Roman" w:hAnsi="Times New Roman" w:cs="Times New Roman"/>
          <w:sz w:val="24"/>
          <w:szCs w:val="24"/>
        </w:rPr>
        <w:lastRenderedPageBreak/>
        <w:t>S. (2015). Biodiversity mediates top–down control in eelgrass ecosystems: a global comparative‐experimental approach. Ecology letters, 18(7), 696-705.</w:t>
      </w:r>
    </w:p>
    <w:p w14:paraId="64E1BFB5" w14:textId="54AA894C" w:rsidR="00843209" w:rsidRDefault="00843209" w:rsidP="00B44EE3">
      <w:pPr>
        <w:pStyle w:val="Normal1"/>
        <w:spacing w:line="480" w:lineRule="auto"/>
        <w:rPr>
          <w:rFonts w:ascii="Times New Roman" w:eastAsia="Times New Roman" w:hAnsi="Times New Roman" w:cs="Times New Roman"/>
          <w:sz w:val="24"/>
          <w:szCs w:val="24"/>
        </w:rPr>
      </w:pPr>
      <w:proofErr w:type="spellStart"/>
      <w:r w:rsidRPr="002E5498">
        <w:rPr>
          <w:rFonts w:ascii="Times New Roman" w:eastAsia="Times New Roman" w:hAnsi="Times New Roman" w:cs="Times New Roman"/>
          <w:sz w:val="24"/>
          <w:szCs w:val="24"/>
          <w:lang w:val="en-CA"/>
        </w:rPr>
        <w:t>Dworjanyn</w:t>
      </w:r>
      <w:proofErr w:type="spellEnd"/>
      <w:r w:rsidRPr="002E5498">
        <w:rPr>
          <w:rFonts w:ascii="Times New Roman" w:eastAsia="Times New Roman" w:hAnsi="Times New Roman" w:cs="Times New Roman"/>
          <w:sz w:val="24"/>
          <w:szCs w:val="24"/>
          <w:lang w:val="en-CA"/>
        </w:rPr>
        <w:t xml:space="preserve">, S. A., De </w:t>
      </w:r>
      <w:proofErr w:type="spellStart"/>
      <w:r w:rsidRPr="002E5498">
        <w:rPr>
          <w:rFonts w:ascii="Times New Roman" w:eastAsia="Times New Roman" w:hAnsi="Times New Roman" w:cs="Times New Roman"/>
          <w:sz w:val="24"/>
          <w:szCs w:val="24"/>
          <w:lang w:val="en-CA"/>
        </w:rPr>
        <w:t>Nys</w:t>
      </w:r>
      <w:proofErr w:type="spellEnd"/>
      <w:r w:rsidRPr="002E5498">
        <w:rPr>
          <w:rFonts w:ascii="Times New Roman" w:eastAsia="Times New Roman" w:hAnsi="Times New Roman" w:cs="Times New Roman"/>
          <w:sz w:val="24"/>
          <w:szCs w:val="24"/>
          <w:lang w:val="en-CA"/>
        </w:rPr>
        <w:t xml:space="preserve">, R., &amp; Steinberg, P. D. (1999). </w:t>
      </w:r>
      <w:proofErr w:type="spellStart"/>
      <w:r w:rsidRPr="005D6C4A">
        <w:rPr>
          <w:rFonts w:ascii="Times New Roman" w:eastAsia="Times New Roman" w:hAnsi="Times New Roman" w:cs="Times New Roman"/>
          <w:sz w:val="24"/>
          <w:szCs w:val="24"/>
        </w:rPr>
        <w:t>Localisation</w:t>
      </w:r>
      <w:proofErr w:type="spellEnd"/>
      <w:r w:rsidRPr="005D6C4A">
        <w:rPr>
          <w:rFonts w:ascii="Times New Roman" w:eastAsia="Times New Roman" w:hAnsi="Times New Roman" w:cs="Times New Roman"/>
          <w:sz w:val="24"/>
          <w:szCs w:val="24"/>
        </w:rPr>
        <w:t xml:space="preserve"> and surface quantification of secondary metabolites in the red alga </w:t>
      </w:r>
      <w:proofErr w:type="spellStart"/>
      <w:r w:rsidRPr="00843209">
        <w:rPr>
          <w:rFonts w:ascii="Times New Roman" w:eastAsia="Times New Roman" w:hAnsi="Times New Roman" w:cs="Times New Roman"/>
          <w:i/>
          <w:sz w:val="24"/>
          <w:szCs w:val="24"/>
        </w:rPr>
        <w:t>Delisea</w:t>
      </w:r>
      <w:proofErr w:type="spellEnd"/>
      <w:r w:rsidRPr="00843209">
        <w:rPr>
          <w:rFonts w:ascii="Times New Roman" w:eastAsia="Times New Roman" w:hAnsi="Times New Roman" w:cs="Times New Roman"/>
          <w:i/>
          <w:sz w:val="24"/>
          <w:szCs w:val="24"/>
        </w:rPr>
        <w:t xml:space="preserve"> </w:t>
      </w:r>
      <w:proofErr w:type="spellStart"/>
      <w:r w:rsidRPr="00843209">
        <w:rPr>
          <w:rFonts w:ascii="Times New Roman" w:eastAsia="Times New Roman" w:hAnsi="Times New Roman" w:cs="Times New Roman"/>
          <w:i/>
          <w:sz w:val="24"/>
          <w:szCs w:val="24"/>
        </w:rPr>
        <w:t>pulchra</w:t>
      </w:r>
      <w:proofErr w:type="spellEnd"/>
      <w:r w:rsidRPr="005D6C4A">
        <w:rPr>
          <w:rFonts w:ascii="Times New Roman" w:eastAsia="Times New Roman" w:hAnsi="Times New Roman" w:cs="Times New Roman"/>
          <w:sz w:val="24"/>
          <w:szCs w:val="24"/>
        </w:rPr>
        <w:t>. Marine Biology, 133(4), 727-736.</w:t>
      </w:r>
    </w:p>
    <w:p w14:paraId="500D6358" w14:textId="53D4DE74" w:rsidR="00F7583F" w:rsidRDefault="00F7583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Edgar, R. C. (2010). Search and clustering orders of magnitude faster than BLAST. Bioinformatics, 26(19), 2460-2461.</w:t>
      </w:r>
    </w:p>
    <w:p w14:paraId="320CD9E3" w14:textId="77777777" w:rsidR="005366B4" w:rsidRDefault="005366B4" w:rsidP="005366B4">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Edgar, G. J., &amp; Shaw, C. (1995). The production and trophic ecology of shallow-water fish assemblages in southern Australia III. General relationships between sediments, seagrasses, invertebrates and fishes. Journal of Experimental Marine Biology and Ecology, 194(1), 107-131.</w:t>
      </w:r>
    </w:p>
    <w:p w14:paraId="4F0A627F" w14:textId="5616E694" w:rsidR="00F7583F" w:rsidRDefault="00F7583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Ettinger, C. L., </w:t>
      </w:r>
      <w:proofErr w:type="spellStart"/>
      <w:r w:rsidRPr="005D6C4A">
        <w:rPr>
          <w:rFonts w:ascii="Times New Roman" w:eastAsia="Times New Roman" w:hAnsi="Times New Roman" w:cs="Times New Roman"/>
          <w:sz w:val="24"/>
          <w:szCs w:val="24"/>
        </w:rPr>
        <w:t>Voerman</w:t>
      </w:r>
      <w:proofErr w:type="spellEnd"/>
      <w:r w:rsidRPr="005D6C4A">
        <w:rPr>
          <w:rFonts w:ascii="Times New Roman" w:eastAsia="Times New Roman" w:hAnsi="Times New Roman" w:cs="Times New Roman"/>
          <w:sz w:val="24"/>
          <w:szCs w:val="24"/>
        </w:rPr>
        <w:t xml:space="preserve">, S. E., Lang, J. M., </w:t>
      </w:r>
      <w:proofErr w:type="spellStart"/>
      <w:r w:rsidRPr="005D6C4A">
        <w:rPr>
          <w:rFonts w:ascii="Times New Roman" w:eastAsia="Times New Roman" w:hAnsi="Times New Roman" w:cs="Times New Roman"/>
          <w:sz w:val="24"/>
          <w:szCs w:val="24"/>
        </w:rPr>
        <w:t>Stachowicz</w:t>
      </w:r>
      <w:proofErr w:type="spellEnd"/>
      <w:r w:rsidRPr="005D6C4A">
        <w:rPr>
          <w:rFonts w:ascii="Times New Roman" w:eastAsia="Times New Roman" w:hAnsi="Times New Roman" w:cs="Times New Roman"/>
          <w:sz w:val="24"/>
          <w:szCs w:val="24"/>
        </w:rPr>
        <w:t xml:space="preserve">, J. J., &amp; Eisen, J. A. (2017). Microbial communities in sediment from </w:t>
      </w:r>
      <w:r w:rsidRPr="00843209">
        <w:rPr>
          <w:rFonts w:ascii="Times New Roman" w:eastAsia="Times New Roman" w:hAnsi="Times New Roman" w:cs="Times New Roman"/>
          <w:i/>
          <w:sz w:val="24"/>
          <w:szCs w:val="24"/>
        </w:rPr>
        <w:t>Zostera marina</w:t>
      </w:r>
      <w:r w:rsidRPr="005D6C4A">
        <w:rPr>
          <w:rFonts w:ascii="Times New Roman" w:eastAsia="Times New Roman" w:hAnsi="Times New Roman" w:cs="Times New Roman"/>
          <w:sz w:val="24"/>
          <w:szCs w:val="24"/>
        </w:rPr>
        <w:t xml:space="preserve"> patches, but not the </w:t>
      </w:r>
      <w:r w:rsidRPr="00843209">
        <w:rPr>
          <w:rFonts w:ascii="Times New Roman" w:eastAsia="Times New Roman" w:hAnsi="Times New Roman" w:cs="Times New Roman"/>
          <w:i/>
          <w:sz w:val="24"/>
          <w:szCs w:val="24"/>
        </w:rPr>
        <w:t>Z. marina</w:t>
      </w:r>
      <w:r w:rsidRPr="005D6C4A">
        <w:rPr>
          <w:rFonts w:ascii="Times New Roman" w:eastAsia="Times New Roman" w:hAnsi="Times New Roman" w:cs="Times New Roman"/>
          <w:sz w:val="24"/>
          <w:szCs w:val="24"/>
        </w:rPr>
        <w:t xml:space="preserve"> leaf or root microbiomes, vary in relation to distance from patch edge. </w:t>
      </w:r>
      <w:proofErr w:type="spellStart"/>
      <w:r w:rsidRPr="005D6C4A">
        <w:rPr>
          <w:rFonts w:ascii="Times New Roman" w:eastAsia="Times New Roman" w:hAnsi="Times New Roman" w:cs="Times New Roman"/>
          <w:sz w:val="24"/>
          <w:szCs w:val="24"/>
        </w:rPr>
        <w:t>PeerJ</w:t>
      </w:r>
      <w:proofErr w:type="spellEnd"/>
      <w:r w:rsidRPr="005D6C4A">
        <w:rPr>
          <w:rFonts w:ascii="Times New Roman" w:eastAsia="Times New Roman" w:hAnsi="Times New Roman" w:cs="Times New Roman"/>
          <w:sz w:val="24"/>
          <w:szCs w:val="24"/>
        </w:rPr>
        <w:t>, 5, e3246.</w:t>
      </w:r>
    </w:p>
    <w:p w14:paraId="2A774BC7" w14:textId="389A4AB7" w:rsidR="001170B8" w:rsidRDefault="001170B8"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Fry, B. (1984). 13C/12C ratios and the trophic importance of algae in Florida </w:t>
      </w:r>
      <w:proofErr w:type="spellStart"/>
      <w:r w:rsidRPr="00843209">
        <w:rPr>
          <w:rFonts w:ascii="Times New Roman" w:eastAsia="Times New Roman" w:hAnsi="Times New Roman" w:cs="Times New Roman"/>
          <w:i/>
          <w:sz w:val="24"/>
          <w:szCs w:val="24"/>
        </w:rPr>
        <w:t>Syringodium</w:t>
      </w:r>
      <w:proofErr w:type="spellEnd"/>
      <w:r w:rsidRPr="00843209">
        <w:rPr>
          <w:rFonts w:ascii="Times New Roman" w:eastAsia="Times New Roman" w:hAnsi="Times New Roman" w:cs="Times New Roman"/>
          <w:i/>
          <w:sz w:val="24"/>
          <w:szCs w:val="24"/>
        </w:rPr>
        <w:t xml:space="preserve"> </w:t>
      </w:r>
      <w:proofErr w:type="spellStart"/>
      <w:r w:rsidRPr="00843209">
        <w:rPr>
          <w:rFonts w:ascii="Times New Roman" w:eastAsia="Times New Roman" w:hAnsi="Times New Roman" w:cs="Times New Roman"/>
          <w:i/>
          <w:sz w:val="24"/>
          <w:szCs w:val="24"/>
        </w:rPr>
        <w:t>filiforme</w:t>
      </w:r>
      <w:proofErr w:type="spellEnd"/>
      <w:r w:rsidRPr="00843209">
        <w:rPr>
          <w:rFonts w:ascii="Times New Roman" w:eastAsia="Times New Roman" w:hAnsi="Times New Roman" w:cs="Times New Roman"/>
          <w:i/>
          <w:sz w:val="24"/>
          <w:szCs w:val="24"/>
        </w:rPr>
        <w:t xml:space="preserve"> </w:t>
      </w:r>
      <w:r w:rsidRPr="005D6C4A">
        <w:rPr>
          <w:rFonts w:ascii="Times New Roman" w:eastAsia="Times New Roman" w:hAnsi="Times New Roman" w:cs="Times New Roman"/>
          <w:sz w:val="24"/>
          <w:szCs w:val="24"/>
        </w:rPr>
        <w:t>seagrass meadows. Marine biology, 79(1), 11-19.</w:t>
      </w:r>
    </w:p>
    <w:p w14:paraId="123122A1" w14:textId="07CEC3A9" w:rsidR="005366B4" w:rsidRDefault="005366B4"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Hamisi</w:t>
      </w:r>
      <w:proofErr w:type="spellEnd"/>
      <w:r w:rsidRPr="005D6C4A">
        <w:rPr>
          <w:rFonts w:ascii="Times New Roman" w:eastAsia="Times New Roman" w:hAnsi="Times New Roman" w:cs="Times New Roman"/>
          <w:sz w:val="24"/>
          <w:szCs w:val="24"/>
        </w:rPr>
        <w:t xml:space="preserve">, M. I., </w:t>
      </w:r>
      <w:proofErr w:type="spellStart"/>
      <w:r w:rsidRPr="005D6C4A">
        <w:rPr>
          <w:rFonts w:ascii="Times New Roman" w:eastAsia="Times New Roman" w:hAnsi="Times New Roman" w:cs="Times New Roman"/>
          <w:sz w:val="24"/>
          <w:szCs w:val="24"/>
        </w:rPr>
        <w:t>Lyimo</w:t>
      </w:r>
      <w:proofErr w:type="spellEnd"/>
      <w:r w:rsidRPr="005D6C4A">
        <w:rPr>
          <w:rFonts w:ascii="Times New Roman" w:eastAsia="Times New Roman" w:hAnsi="Times New Roman" w:cs="Times New Roman"/>
          <w:sz w:val="24"/>
          <w:szCs w:val="24"/>
        </w:rPr>
        <w:t xml:space="preserve">, T. J., </w:t>
      </w:r>
      <w:proofErr w:type="spellStart"/>
      <w:r w:rsidRPr="005D6C4A">
        <w:rPr>
          <w:rFonts w:ascii="Times New Roman" w:eastAsia="Times New Roman" w:hAnsi="Times New Roman" w:cs="Times New Roman"/>
          <w:sz w:val="24"/>
          <w:szCs w:val="24"/>
        </w:rPr>
        <w:t>Muruke</w:t>
      </w:r>
      <w:proofErr w:type="spellEnd"/>
      <w:r w:rsidRPr="005D6C4A">
        <w:rPr>
          <w:rFonts w:ascii="Times New Roman" w:eastAsia="Times New Roman" w:hAnsi="Times New Roman" w:cs="Times New Roman"/>
          <w:sz w:val="24"/>
          <w:szCs w:val="24"/>
        </w:rPr>
        <w:t>, M. H., &amp; Bergman, B. (2009). Nitrogen fixation by epiphytic and epibenthic diazotrophs associated with seagrass meadows along the Tanzanian coast, Western Indian Ocean. Aquatic Microbial Ecology, 57(1), 33-42.</w:t>
      </w:r>
    </w:p>
    <w:p w14:paraId="2234DC4D" w14:textId="79552395" w:rsidR="00843209" w:rsidRDefault="00843209"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Hansen, G. I. (1986). A newly discovered host of the sea-grass epiphyte </w:t>
      </w:r>
      <w:proofErr w:type="spellStart"/>
      <w:r w:rsidRPr="00843209">
        <w:rPr>
          <w:rFonts w:ascii="Times New Roman" w:eastAsia="Times New Roman" w:hAnsi="Times New Roman" w:cs="Times New Roman"/>
          <w:i/>
          <w:sz w:val="24"/>
          <w:szCs w:val="24"/>
        </w:rPr>
        <w:t>Smithora</w:t>
      </w:r>
      <w:proofErr w:type="spellEnd"/>
      <w:r w:rsidRPr="00843209">
        <w:rPr>
          <w:rFonts w:ascii="Times New Roman" w:eastAsia="Times New Roman" w:hAnsi="Times New Roman" w:cs="Times New Roman"/>
          <w:i/>
          <w:sz w:val="24"/>
          <w:szCs w:val="24"/>
        </w:rPr>
        <w:t xml:space="preserve"> </w:t>
      </w:r>
      <w:proofErr w:type="spellStart"/>
      <w:r w:rsidRPr="00843209">
        <w:rPr>
          <w:rFonts w:ascii="Times New Roman" w:eastAsia="Times New Roman" w:hAnsi="Times New Roman" w:cs="Times New Roman"/>
          <w:i/>
          <w:sz w:val="24"/>
          <w:szCs w:val="24"/>
        </w:rPr>
        <w:t>naiadum</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Bangiophyceae</w:t>
      </w:r>
      <w:proofErr w:type="spellEnd"/>
      <w:r w:rsidRPr="005D6C4A">
        <w:rPr>
          <w:rFonts w:ascii="Times New Roman" w:eastAsia="Times New Roman" w:hAnsi="Times New Roman" w:cs="Times New Roman"/>
          <w:sz w:val="24"/>
          <w:szCs w:val="24"/>
        </w:rPr>
        <w:t>, Rhodophyta). Canadian journal of botany, 64(4), 900-901.</w:t>
      </w:r>
    </w:p>
    <w:p w14:paraId="5242F59A" w14:textId="30DB3AB4" w:rsidR="00843209" w:rsidRDefault="00843209"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Harder T. (2008) Marine </w:t>
      </w:r>
      <w:proofErr w:type="spellStart"/>
      <w:r w:rsidRPr="005D6C4A">
        <w:rPr>
          <w:rFonts w:ascii="Times New Roman" w:eastAsia="Times New Roman" w:hAnsi="Times New Roman" w:cs="Times New Roman"/>
          <w:sz w:val="24"/>
          <w:szCs w:val="24"/>
        </w:rPr>
        <w:t>Epibiosis</w:t>
      </w:r>
      <w:proofErr w:type="spellEnd"/>
      <w:r w:rsidRPr="005D6C4A">
        <w:rPr>
          <w:rFonts w:ascii="Times New Roman" w:eastAsia="Times New Roman" w:hAnsi="Times New Roman" w:cs="Times New Roman"/>
          <w:sz w:val="24"/>
          <w:szCs w:val="24"/>
        </w:rPr>
        <w:t xml:space="preserve">: Concepts, Ecological Consequences and Host </w:t>
      </w:r>
      <w:proofErr w:type="spellStart"/>
      <w:r w:rsidRPr="005D6C4A">
        <w:rPr>
          <w:rFonts w:ascii="Times New Roman" w:eastAsia="Times New Roman" w:hAnsi="Times New Roman" w:cs="Times New Roman"/>
          <w:sz w:val="24"/>
          <w:szCs w:val="24"/>
        </w:rPr>
        <w:t>Defence</w:t>
      </w:r>
      <w:proofErr w:type="spellEnd"/>
      <w:r w:rsidRPr="005D6C4A">
        <w:rPr>
          <w:rFonts w:ascii="Times New Roman" w:eastAsia="Times New Roman" w:hAnsi="Times New Roman" w:cs="Times New Roman"/>
          <w:sz w:val="24"/>
          <w:szCs w:val="24"/>
        </w:rPr>
        <w:t>. In</w:t>
      </w:r>
      <w:proofErr w:type="gramStart"/>
      <w:r w:rsidRPr="005D6C4A">
        <w:rPr>
          <w:rFonts w:ascii="Times New Roman" w:eastAsia="Times New Roman" w:hAnsi="Times New Roman" w:cs="Times New Roman"/>
          <w:sz w:val="24"/>
          <w:szCs w:val="24"/>
        </w:rPr>
        <w:t>: .</w:t>
      </w:r>
      <w:proofErr w:type="gramEnd"/>
      <w:r w:rsidRPr="005D6C4A">
        <w:rPr>
          <w:rFonts w:ascii="Times New Roman" w:eastAsia="Times New Roman" w:hAnsi="Times New Roman" w:cs="Times New Roman"/>
          <w:sz w:val="24"/>
          <w:szCs w:val="24"/>
        </w:rPr>
        <w:t xml:space="preserve"> Springer Series on Biofilms. Springer, Berlin, Heidelberg</w:t>
      </w:r>
      <w:r>
        <w:rPr>
          <w:rFonts w:ascii="Times New Roman" w:eastAsia="Times New Roman" w:hAnsi="Times New Roman" w:cs="Times New Roman"/>
          <w:sz w:val="24"/>
          <w:szCs w:val="24"/>
        </w:rPr>
        <w:t>.</w:t>
      </w:r>
    </w:p>
    <w:p w14:paraId="70BB5577" w14:textId="77777777" w:rsidR="005366B4" w:rsidRPr="005D6C4A" w:rsidRDefault="005366B4" w:rsidP="005366B4">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lastRenderedPageBreak/>
        <w:t>Harlin</w:t>
      </w:r>
      <w:proofErr w:type="spellEnd"/>
      <w:r w:rsidRPr="005D6C4A">
        <w:rPr>
          <w:rFonts w:ascii="Times New Roman" w:eastAsia="Times New Roman" w:hAnsi="Times New Roman" w:cs="Times New Roman"/>
          <w:sz w:val="24"/>
          <w:szCs w:val="24"/>
        </w:rPr>
        <w:t>, M. M. (1975). Epiphyte—host relations in seagrass communities. Aquatic Botany, 1, 125-131.</w:t>
      </w:r>
    </w:p>
    <w:p w14:paraId="4283CC24" w14:textId="77777777" w:rsidR="005366B4" w:rsidRPr="005D6C4A" w:rsidRDefault="005366B4" w:rsidP="005366B4">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Harlin</w:t>
      </w:r>
      <w:proofErr w:type="spellEnd"/>
      <w:r w:rsidRPr="005D6C4A">
        <w:rPr>
          <w:rFonts w:ascii="Times New Roman" w:eastAsia="Times New Roman" w:hAnsi="Times New Roman" w:cs="Times New Roman"/>
          <w:sz w:val="24"/>
          <w:szCs w:val="24"/>
        </w:rPr>
        <w:t xml:space="preserve">, M. M. (1973). “Obligate” algal epiphyte: </w:t>
      </w:r>
      <w:proofErr w:type="spellStart"/>
      <w:r w:rsidRPr="00843209">
        <w:rPr>
          <w:rFonts w:ascii="Times New Roman" w:eastAsia="Times New Roman" w:hAnsi="Times New Roman" w:cs="Times New Roman"/>
          <w:i/>
          <w:sz w:val="24"/>
          <w:szCs w:val="24"/>
        </w:rPr>
        <w:t>Smithora</w:t>
      </w:r>
      <w:proofErr w:type="spellEnd"/>
      <w:r w:rsidRPr="00843209">
        <w:rPr>
          <w:rFonts w:ascii="Times New Roman" w:eastAsia="Times New Roman" w:hAnsi="Times New Roman" w:cs="Times New Roman"/>
          <w:i/>
          <w:sz w:val="24"/>
          <w:szCs w:val="24"/>
        </w:rPr>
        <w:t xml:space="preserve"> </w:t>
      </w:r>
      <w:proofErr w:type="spellStart"/>
      <w:r w:rsidRPr="00843209">
        <w:rPr>
          <w:rFonts w:ascii="Times New Roman" w:eastAsia="Times New Roman" w:hAnsi="Times New Roman" w:cs="Times New Roman"/>
          <w:i/>
          <w:sz w:val="24"/>
          <w:szCs w:val="24"/>
        </w:rPr>
        <w:t>naiadum</w:t>
      </w:r>
      <w:proofErr w:type="spellEnd"/>
      <w:r w:rsidRPr="005D6C4A">
        <w:rPr>
          <w:rFonts w:ascii="Times New Roman" w:eastAsia="Times New Roman" w:hAnsi="Times New Roman" w:cs="Times New Roman"/>
          <w:sz w:val="24"/>
          <w:szCs w:val="24"/>
        </w:rPr>
        <w:t xml:space="preserve"> grows on a synthetic substrate. Journal of Phycology, 9(2), 230-232.</w:t>
      </w:r>
    </w:p>
    <w:p w14:paraId="77C981AD" w14:textId="0565666D" w:rsidR="005366B4" w:rsidRDefault="005366B4"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Hawkes, M. W. (1988). Evidence of sexual reproduction in </w:t>
      </w:r>
      <w:proofErr w:type="spellStart"/>
      <w:r w:rsidRPr="005D6C4A">
        <w:rPr>
          <w:rFonts w:ascii="Times New Roman" w:eastAsia="Times New Roman" w:hAnsi="Times New Roman" w:cs="Times New Roman"/>
          <w:sz w:val="24"/>
          <w:szCs w:val="24"/>
        </w:rPr>
        <w:t>Smithora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naiadum</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Erythropeltidales</w:t>
      </w:r>
      <w:proofErr w:type="spellEnd"/>
      <w:r w:rsidRPr="005D6C4A">
        <w:rPr>
          <w:rFonts w:ascii="Times New Roman" w:eastAsia="Times New Roman" w:hAnsi="Times New Roman" w:cs="Times New Roman"/>
          <w:sz w:val="24"/>
          <w:szCs w:val="24"/>
        </w:rPr>
        <w:t>, Rhodophyta) and its evolutionary significance. British Phycological Journal, 23(4), 327-336.</w:t>
      </w:r>
    </w:p>
    <w:p w14:paraId="48FC92A4" w14:textId="4A872F35" w:rsidR="001170B8" w:rsidRDefault="001170B8"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Heck, K. L., &amp; Orth, R. J. (1980). Structural components of eelgrass (Zostera marina) meadows in the lower Chesapeake Bay—decapod Crustacea. Estuaries, 3(4), 289-295.</w:t>
      </w:r>
    </w:p>
    <w:p w14:paraId="7E1605B3" w14:textId="77777777" w:rsidR="005366B4" w:rsidRPr="005D6C4A" w:rsidRDefault="005366B4" w:rsidP="005366B4">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Heck Jr, K. L., &amp; Valentine, J. F. (2006). Plant–herbivore interactions in seagrass meadows. Journal of Experimental Marine Biology and Ecology, 330(1), 420-436.</w:t>
      </w:r>
    </w:p>
    <w:p w14:paraId="669F5FA0" w14:textId="185CE8AB" w:rsidR="002A784B" w:rsidRDefault="002A784B"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Holmström</w:t>
      </w:r>
      <w:proofErr w:type="spellEnd"/>
      <w:r w:rsidRPr="005D6C4A">
        <w:rPr>
          <w:rFonts w:ascii="Times New Roman" w:eastAsia="Times New Roman" w:hAnsi="Times New Roman" w:cs="Times New Roman"/>
          <w:sz w:val="24"/>
          <w:szCs w:val="24"/>
        </w:rPr>
        <w:t xml:space="preserve">, C., Egan, S., Franks, A., McCloy, S., &amp; </w:t>
      </w:r>
      <w:proofErr w:type="spellStart"/>
      <w:r w:rsidRPr="005D6C4A">
        <w:rPr>
          <w:rFonts w:ascii="Times New Roman" w:eastAsia="Times New Roman" w:hAnsi="Times New Roman" w:cs="Times New Roman"/>
          <w:sz w:val="24"/>
          <w:szCs w:val="24"/>
        </w:rPr>
        <w:t>Kjelleberg</w:t>
      </w:r>
      <w:proofErr w:type="spellEnd"/>
      <w:r w:rsidRPr="005D6C4A">
        <w:rPr>
          <w:rFonts w:ascii="Times New Roman" w:eastAsia="Times New Roman" w:hAnsi="Times New Roman" w:cs="Times New Roman"/>
          <w:sz w:val="24"/>
          <w:szCs w:val="24"/>
        </w:rPr>
        <w:t xml:space="preserve">, S. (2002). Antifouling activities expressed by marine surface associated </w:t>
      </w:r>
      <w:proofErr w:type="spellStart"/>
      <w:r w:rsidRPr="005D6C4A">
        <w:rPr>
          <w:rFonts w:ascii="Times New Roman" w:eastAsia="Times New Roman" w:hAnsi="Times New Roman" w:cs="Times New Roman"/>
          <w:sz w:val="24"/>
          <w:szCs w:val="24"/>
        </w:rPr>
        <w:t>Pseudoalteromonas</w:t>
      </w:r>
      <w:proofErr w:type="spellEnd"/>
      <w:r w:rsidRPr="005D6C4A">
        <w:rPr>
          <w:rFonts w:ascii="Times New Roman" w:eastAsia="Times New Roman" w:hAnsi="Times New Roman" w:cs="Times New Roman"/>
          <w:sz w:val="24"/>
          <w:szCs w:val="24"/>
        </w:rPr>
        <w:t xml:space="preserve"> species. FEMS microbiology ecology, 41(1), 47-58.</w:t>
      </w:r>
    </w:p>
    <w:p w14:paraId="3F56B393" w14:textId="4F563172" w:rsidR="001170B8" w:rsidRDefault="001170B8"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Howarth</w:t>
      </w:r>
      <w:proofErr w:type="spellEnd"/>
      <w:r w:rsidRPr="005D6C4A">
        <w:rPr>
          <w:rFonts w:ascii="Times New Roman" w:eastAsia="Times New Roman" w:hAnsi="Times New Roman" w:cs="Times New Roman"/>
          <w:sz w:val="24"/>
          <w:szCs w:val="24"/>
        </w:rPr>
        <w:t>, R. W. (2015). Evidence of grazer control on nitrogen fixation by eelgrass epiphytes in a temperate coastal bay. Marine Ecology Progress Series, 526, 11-19.</w:t>
      </w:r>
    </w:p>
    <w:p w14:paraId="38B3C77E" w14:textId="6269127F" w:rsidR="00843209" w:rsidRPr="005D6C4A" w:rsidRDefault="00843209"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Huang, A. C., </w:t>
      </w:r>
      <w:proofErr w:type="spellStart"/>
      <w:r w:rsidRPr="005D6C4A">
        <w:rPr>
          <w:rFonts w:ascii="Times New Roman" w:eastAsia="Times New Roman" w:hAnsi="Times New Roman" w:cs="Times New Roman"/>
          <w:sz w:val="24"/>
          <w:szCs w:val="24"/>
        </w:rPr>
        <w:t>Essak</w:t>
      </w:r>
      <w:proofErr w:type="spellEnd"/>
      <w:r w:rsidRPr="005D6C4A">
        <w:rPr>
          <w:rFonts w:ascii="Times New Roman" w:eastAsia="Times New Roman" w:hAnsi="Times New Roman" w:cs="Times New Roman"/>
          <w:sz w:val="24"/>
          <w:szCs w:val="24"/>
        </w:rPr>
        <w:t xml:space="preserve">, M., &amp; </w:t>
      </w:r>
      <w:proofErr w:type="spellStart"/>
      <w:r w:rsidRPr="005D6C4A">
        <w:rPr>
          <w:rFonts w:ascii="Times New Roman" w:eastAsia="Times New Roman" w:hAnsi="Times New Roman" w:cs="Times New Roman"/>
          <w:sz w:val="24"/>
          <w:szCs w:val="24"/>
        </w:rPr>
        <w:t>O'connor</w:t>
      </w:r>
      <w:proofErr w:type="spellEnd"/>
      <w:r w:rsidRPr="005D6C4A">
        <w:rPr>
          <w:rFonts w:ascii="Times New Roman" w:eastAsia="Times New Roman" w:hAnsi="Times New Roman" w:cs="Times New Roman"/>
          <w:sz w:val="24"/>
          <w:szCs w:val="24"/>
        </w:rPr>
        <w:t xml:space="preserve">, M. I. (2015). Top–down control by great blue herons </w:t>
      </w:r>
      <w:proofErr w:type="spellStart"/>
      <w:r w:rsidRPr="00843209">
        <w:rPr>
          <w:rFonts w:ascii="Times New Roman" w:eastAsia="Times New Roman" w:hAnsi="Times New Roman" w:cs="Times New Roman"/>
          <w:i/>
          <w:sz w:val="24"/>
          <w:szCs w:val="24"/>
        </w:rPr>
        <w:t>Ardea</w:t>
      </w:r>
      <w:proofErr w:type="spellEnd"/>
      <w:r w:rsidRPr="00843209">
        <w:rPr>
          <w:rFonts w:ascii="Times New Roman" w:eastAsia="Times New Roman" w:hAnsi="Times New Roman" w:cs="Times New Roman"/>
          <w:i/>
          <w:sz w:val="24"/>
          <w:szCs w:val="24"/>
        </w:rPr>
        <w:t xml:space="preserve"> </w:t>
      </w:r>
      <w:proofErr w:type="spellStart"/>
      <w:r w:rsidRPr="00843209">
        <w:rPr>
          <w:rFonts w:ascii="Times New Roman" w:eastAsia="Times New Roman" w:hAnsi="Times New Roman" w:cs="Times New Roman"/>
          <w:i/>
          <w:sz w:val="24"/>
          <w:szCs w:val="24"/>
        </w:rPr>
        <w:t>herodias</w:t>
      </w:r>
      <w:proofErr w:type="spellEnd"/>
      <w:r w:rsidRPr="005D6C4A">
        <w:rPr>
          <w:rFonts w:ascii="Times New Roman" w:eastAsia="Times New Roman" w:hAnsi="Times New Roman" w:cs="Times New Roman"/>
          <w:sz w:val="24"/>
          <w:szCs w:val="24"/>
        </w:rPr>
        <w:t xml:space="preserve"> regulates seagrass‐associated epifauna. Oikos, 124(11), 1492-1501.</w:t>
      </w:r>
    </w:p>
    <w:p w14:paraId="35BBA3D1" w14:textId="2C710DBB" w:rsid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Johnson, M. P., Edwards, M., Bunker, F., &amp; </w:t>
      </w:r>
      <w:proofErr w:type="spellStart"/>
      <w:r w:rsidRPr="005D6C4A">
        <w:rPr>
          <w:rFonts w:ascii="Times New Roman" w:eastAsia="Times New Roman" w:hAnsi="Times New Roman" w:cs="Times New Roman"/>
          <w:sz w:val="24"/>
          <w:szCs w:val="24"/>
        </w:rPr>
        <w:t>Maggs</w:t>
      </w:r>
      <w:proofErr w:type="spellEnd"/>
      <w:r w:rsidRPr="005D6C4A">
        <w:rPr>
          <w:rFonts w:ascii="Times New Roman" w:eastAsia="Times New Roman" w:hAnsi="Times New Roman" w:cs="Times New Roman"/>
          <w:sz w:val="24"/>
          <w:szCs w:val="24"/>
        </w:rPr>
        <w:t xml:space="preserve">, C. A. (2005). Algal epiphytes of </w:t>
      </w:r>
      <w:r w:rsidRPr="00843209">
        <w:rPr>
          <w:rFonts w:ascii="Times New Roman" w:eastAsia="Times New Roman" w:hAnsi="Times New Roman" w:cs="Times New Roman"/>
          <w:i/>
          <w:sz w:val="24"/>
          <w:szCs w:val="24"/>
        </w:rPr>
        <w:t>Zostera marina</w:t>
      </w:r>
      <w:r w:rsidRPr="00843209">
        <w:rPr>
          <w:rFonts w:ascii="Times New Roman" w:eastAsia="Times New Roman" w:hAnsi="Times New Roman" w:cs="Times New Roman"/>
          <w:sz w:val="24"/>
          <w:szCs w:val="24"/>
        </w:rPr>
        <w:t>:</w:t>
      </w:r>
      <w:r w:rsidRPr="005D6C4A">
        <w:rPr>
          <w:rFonts w:ascii="Times New Roman" w:eastAsia="Times New Roman" w:hAnsi="Times New Roman" w:cs="Times New Roman"/>
          <w:sz w:val="24"/>
          <w:szCs w:val="24"/>
        </w:rPr>
        <w:t xml:space="preserve"> Variation in assemblage structure from individual leaves to regional scale. Aquatic Botany, 82(1), 12-26.</w:t>
      </w:r>
    </w:p>
    <w:p w14:paraId="082877CF" w14:textId="3906DE4D" w:rsidR="00195BCD" w:rsidRDefault="00195BCD"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lastRenderedPageBreak/>
        <w:t xml:space="preserve">Kendrick, G. A., &amp; Burt, J. S. (1997). Seasonal changes in epiphytic macro-algae assemblages between offshore exposed and inshore protected </w:t>
      </w:r>
      <w:proofErr w:type="spellStart"/>
      <w:r w:rsidRPr="00843209">
        <w:rPr>
          <w:rFonts w:ascii="Times New Roman" w:eastAsia="Times New Roman" w:hAnsi="Times New Roman" w:cs="Times New Roman"/>
          <w:i/>
          <w:sz w:val="24"/>
          <w:szCs w:val="24"/>
        </w:rPr>
        <w:t>Posidonia</w:t>
      </w:r>
      <w:proofErr w:type="spellEnd"/>
      <w:r w:rsidRPr="00843209">
        <w:rPr>
          <w:rFonts w:ascii="Times New Roman" w:eastAsia="Times New Roman" w:hAnsi="Times New Roman" w:cs="Times New Roman"/>
          <w:i/>
          <w:sz w:val="24"/>
          <w:szCs w:val="24"/>
        </w:rPr>
        <w:t xml:space="preserve"> </w:t>
      </w:r>
      <w:proofErr w:type="spellStart"/>
      <w:r w:rsidRPr="00843209">
        <w:rPr>
          <w:rFonts w:ascii="Times New Roman" w:eastAsia="Times New Roman" w:hAnsi="Times New Roman" w:cs="Times New Roman"/>
          <w:i/>
          <w:sz w:val="24"/>
          <w:szCs w:val="24"/>
        </w:rPr>
        <w:t>sinuosa</w:t>
      </w:r>
      <w:proofErr w:type="spellEnd"/>
      <w:r w:rsidRPr="005D6C4A">
        <w:rPr>
          <w:rFonts w:ascii="Times New Roman" w:eastAsia="Times New Roman" w:hAnsi="Times New Roman" w:cs="Times New Roman"/>
          <w:sz w:val="24"/>
          <w:szCs w:val="24"/>
        </w:rPr>
        <w:t xml:space="preserve"> Cambridge et </w:t>
      </w:r>
      <w:proofErr w:type="spellStart"/>
      <w:r w:rsidRPr="005D6C4A">
        <w:rPr>
          <w:rFonts w:ascii="Times New Roman" w:eastAsia="Times New Roman" w:hAnsi="Times New Roman" w:cs="Times New Roman"/>
          <w:sz w:val="24"/>
          <w:szCs w:val="24"/>
        </w:rPr>
        <w:t>Kuo</w:t>
      </w:r>
      <w:proofErr w:type="spellEnd"/>
      <w:r w:rsidRPr="005D6C4A">
        <w:rPr>
          <w:rFonts w:ascii="Times New Roman" w:eastAsia="Times New Roman" w:hAnsi="Times New Roman" w:cs="Times New Roman"/>
          <w:sz w:val="24"/>
          <w:szCs w:val="24"/>
        </w:rPr>
        <w:t xml:space="preserve"> seagrass meadows, Western Australia. Botanica marina, 40(1-6), 77-86.</w:t>
      </w:r>
    </w:p>
    <w:p w14:paraId="578B0BC2" w14:textId="578F36A0" w:rsidR="00843209" w:rsidRDefault="00843209"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Kenworthy, W. J., &amp; Fonseca, M. (1977). Reciprocal transplant of the seagrass </w:t>
      </w:r>
      <w:r w:rsidRPr="00843209">
        <w:rPr>
          <w:rFonts w:ascii="Times New Roman" w:eastAsia="Times New Roman" w:hAnsi="Times New Roman" w:cs="Times New Roman"/>
          <w:i/>
          <w:sz w:val="24"/>
          <w:szCs w:val="24"/>
        </w:rPr>
        <w:t>Zostera marina</w:t>
      </w:r>
      <w:r w:rsidRPr="005D6C4A">
        <w:rPr>
          <w:rFonts w:ascii="Times New Roman" w:eastAsia="Times New Roman" w:hAnsi="Times New Roman" w:cs="Times New Roman"/>
          <w:sz w:val="24"/>
          <w:szCs w:val="24"/>
        </w:rPr>
        <w:t xml:space="preserve"> L. Effect of substrate on growth. Aquaculture, 12(3), 197-213.</w:t>
      </w:r>
    </w:p>
    <w:p w14:paraId="73AAE3D8" w14:textId="5ACB213F" w:rsidR="00195BCD" w:rsidRDefault="00195BCD"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Knowles, L. L., &amp; Bell, S. S. (1998). The influence of habitat structure in faunal-habitat associations in a Tampa Bay seagrass system, Florida. Bulletin of Marine Science, 62(3), 781-794.</w:t>
      </w:r>
    </w:p>
    <w:p w14:paraId="3DC75F7A" w14:textId="67E53474" w:rsidR="005366B4" w:rsidRPr="005D6C4A" w:rsidRDefault="005366B4"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Kitting, C. L., Fry, B., &amp; Morgan, M. D. (1984). Detection of inconspicuous epiphytic algae supporting food webs in seagrass meadows. </w:t>
      </w:r>
      <w:proofErr w:type="spellStart"/>
      <w:r w:rsidRPr="005D6C4A">
        <w:rPr>
          <w:rFonts w:ascii="Times New Roman" w:eastAsia="Times New Roman" w:hAnsi="Times New Roman" w:cs="Times New Roman"/>
          <w:sz w:val="24"/>
          <w:szCs w:val="24"/>
        </w:rPr>
        <w:t>Oecologia</w:t>
      </w:r>
      <w:proofErr w:type="spellEnd"/>
      <w:r w:rsidRPr="005D6C4A">
        <w:rPr>
          <w:rFonts w:ascii="Times New Roman" w:eastAsia="Times New Roman" w:hAnsi="Times New Roman" w:cs="Times New Roman"/>
          <w:sz w:val="24"/>
          <w:szCs w:val="24"/>
        </w:rPr>
        <w:t>, 62(2), 145-149.</w:t>
      </w:r>
    </w:p>
    <w:p w14:paraId="7A885D71" w14:textId="5F474D90" w:rsid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Lavery</w:t>
      </w:r>
      <w:proofErr w:type="spellEnd"/>
      <w:r w:rsidRPr="005D6C4A">
        <w:rPr>
          <w:rFonts w:ascii="Times New Roman" w:eastAsia="Times New Roman" w:hAnsi="Times New Roman" w:cs="Times New Roman"/>
          <w:sz w:val="24"/>
          <w:szCs w:val="24"/>
        </w:rPr>
        <w:t xml:space="preserve">, P. S., &amp; </w:t>
      </w:r>
      <w:proofErr w:type="spellStart"/>
      <w:r w:rsidRPr="005D6C4A">
        <w:rPr>
          <w:rFonts w:ascii="Times New Roman" w:eastAsia="Times New Roman" w:hAnsi="Times New Roman" w:cs="Times New Roman"/>
          <w:sz w:val="24"/>
          <w:szCs w:val="24"/>
        </w:rPr>
        <w:t>Vanderklift</w:t>
      </w:r>
      <w:proofErr w:type="spellEnd"/>
      <w:r w:rsidRPr="005D6C4A">
        <w:rPr>
          <w:rFonts w:ascii="Times New Roman" w:eastAsia="Times New Roman" w:hAnsi="Times New Roman" w:cs="Times New Roman"/>
          <w:sz w:val="24"/>
          <w:szCs w:val="24"/>
        </w:rPr>
        <w:t xml:space="preserve">, M. A. (2002). A comparison of spatial and temporal patterns in epiphytic macroalgal assemblages of the seagrasses </w:t>
      </w:r>
      <w:proofErr w:type="spellStart"/>
      <w:r w:rsidRPr="00843209">
        <w:rPr>
          <w:rFonts w:ascii="Times New Roman" w:eastAsia="Times New Roman" w:hAnsi="Times New Roman" w:cs="Times New Roman"/>
          <w:i/>
          <w:sz w:val="24"/>
          <w:szCs w:val="24"/>
        </w:rPr>
        <w:t>Amphibolis</w:t>
      </w:r>
      <w:proofErr w:type="spellEnd"/>
      <w:r w:rsidRPr="00843209">
        <w:rPr>
          <w:rFonts w:ascii="Times New Roman" w:eastAsia="Times New Roman" w:hAnsi="Times New Roman" w:cs="Times New Roman"/>
          <w:i/>
          <w:sz w:val="24"/>
          <w:szCs w:val="24"/>
        </w:rPr>
        <w:t xml:space="preserve"> </w:t>
      </w:r>
      <w:proofErr w:type="spellStart"/>
      <w:r w:rsidRPr="00843209">
        <w:rPr>
          <w:rFonts w:ascii="Times New Roman" w:eastAsia="Times New Roman" w:hAnsi="Times New Roman" w:cs="Times New Roman"/>
          <w:i/>
          <w:sz w:val="24"/>
          <w:szCs w:val="24"/>
        </w:rPr>
        <w:t>griffithii</w:t>
      </w:r>
      <w:proofErr w:type="spellEnd"/>
      <w:r w:rsidRPr="005D6C4A">
        <w:rPr>
          <w:rFonts w:ascii="Times New Roman" w:eastAsia="Times New Roman" w:hAnsi="Times New Roman" w:cs="Times New Roman"/>
          <w:sz w:val="24"/>
          <w:szCs w:val="24"/>
        </w:rPr>
        <w:t xml:space="preserve"> and </w:t>
      </w:r>
      <w:proofErr w:type="spellStart"/>
      <w:r w:rsidRPr="00843209">
        <w:rPr>
          <w:rFonts w:ascii="Times New Roman" w:eastAsia="Times New Roman" w:hAnsi="Times New Roman" w:cs="Times New Roman"/>
          <w:i/>
          <w:sz w:val="24"/>
          <w:szCs w:val="24"/>
        </w:rPr>
        <w:t>Posidonia</w:t>
      </w:r>
      <w:proofErr w:type="spellEnd"/>
      <w:r w:rsidRPr="00843209">
        <w:rPr>
          <w:rFonts w:ascii="Times New Roman" w:eastAsia="Times New Roman" w:hAnsi="Times New Roman" w:cs="Times New Roman"/>
          <w:i/>
          <w:sz w:val="24"/>
          <w:szCs w:val="24"/>
        </w:rPr>
        <w:t xml:space="preserve"> </w:t>
      </w:r>
      <w:proofErr w:type="spellStart"/>
      <w:r w:rsidRPr="00843209">
        <w:rPr>
          <w:rFonts w:ascii="Times New Roman" w:eastAsia="Times New Roman" w:hAnsi="Times New Roman" w:cs="Times New Roman"/>
          <w:i/>
          <w:sz w:val="24"/>
          <w:szCs w:val="24"/>
        </w:rPr>
        <w:t>coriacea</w:t>
      </w:r>
      <w:proofErr w:type="spellEnd"/>
      <w:r w:rsidRPr="005D6C4A">
        <w:rPr>
          <w:rFonts w:ascii="Times New Roman" w:eastAsia="Times New Roman" w:hAnsi="Times New Roman" w:cs="Times New Roman"/>
          <w:sz w:val="24"/>
          <w:szCs w:val="24"/>
        </w:rPr>
        <w:t>. Marine Ecology Progress Series, 236, 99-112.</w:t>
      </w:r>
    </w:p>
    <w:p w14:paraId="4D7783A0" w14:textId="27723C49" w:rsidR="001170B8" w:rsidRDefault="001170B8"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Lin, H. J., Nixon, S. W., Taylor, D. I., Granger, S. L., &amp; Buckley, B. A. (1996). Responses of epiphytes on eelgrass, Zostera marina L., to separate and combined nitrogen and phosphorus enrichment. Aquatic Botany, 52(4), 243-258.</w:t>
      </w:r>
    </w:p>
    <w:p w14:paraId="647F96E2" w14:textId="20A78BF4" w:rsidR="00F7583F" w:rsidRDefault="00F7583F"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Lozupone</w:t>
      </w:r>
      <w:proofErr w:type="spellEnd"/>
      <w:r w:rsidRPr="005D6C4A">
        <w:rPr>
          <w:rFonts w:ascii="Times New Roman" w:eastAsia="Times New Roman" w:hAnsi="Times New Roman" w:cs="Times New Roman"/>
          <w:sz w:val="24"/>
          <w:szCs w:val="24"/>
        </w:rPr>
        <w:t xml:space="preserve">, C., &amp; Knight, R. (2005). </w:t>
      </w:r>
      <w:proofErr w:type="spellStart"/>
      <w:r w:rsidRPr="005D6C4A">
        <w:rPr>
          <w:rFonts w:ascii="Times New Roman" w:eastAsia="Times New Roman" w:hAnsi="Times New Roman" w:cs="Times New Roman"/>
          <w:sz w:val="24"/>
          <w:szCs w:val="24"/>
        </w:rPr>
        <w:t>UniFrac</w:t>
      </w:r>
      <w:proofErr w:type="spellEnd"/>
      <w:r w:rsidRPr="005D6C4A">
        <w:rPr>
          <w:rFonts w:ascii="Times New Roman" w:eastAsia="Times New Roman" w:hAnsi="Times New Roman" w:cs="Times New Roman"/>
          <w:sz w:val="24"/>
          <w:szCs w:val="24"/>
        </w:rPr>
        <w:t>: a new phylogenetic method for comparing microbial communities. Applied and environmental microbiology, 71(12), 8228-8235.</w:t>
      </w:r>
    </w:p>
    <w:p w14:paraId="60FC5275" w14:textId="4AC82FA5" w:rsidR="00195BCD" w:rsidRDefault="00195BCD"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Madsen, J. D., Chambers, P. A., James, W. F., Koch, E. W., &amp; Westlake, D. F. (2001). The interaction between water movement, sediment dynamics and submersed macrophytes. </w:t>
      </w:r>
      <w:proofErr w:type="spellStart"/>
      <w:r w:rsidRPr="005D6C4A">
        <w:rPr>
          <w:rFonts w:ascii="Times New Roman" w:eastAsia="Times New Roman" w:hAnsi="Times New Roman" w:cs="Times New Roman"/>
          <w:sz w:val="24"/>
          <w:szCs w:val="24"/>
        </w:rPr>
        <w:t>Hydrobiologia</w:t>
      </w:r>
      <w:proofErr w:type="spellEnd"/>
      <w:r w:rsidRPr="005D6C4A">
        <w:rPr>
          <w:rFonts w:ascii="Times New Roman" w:eastAsia="Times New Roman" w:hAnsi="Times New Roman" w:cs="Times New Roman"/>
          <w:sz w:val="24"/>
          <w:szCs w:val="24"/>
        </w:rPr>
        <w:t>, 444(1-3), 71-84.</w:t>
      </w:r>
    </w:p>
    <w:p w14:paraId="7CD8AC2C" w14:textId="4718D0A4" w:rsidR="00843209" w:rsidRDefault="00843209"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lastRenderedPageBreak/>
        <w:t>McMurdie</w:t>
      </w:r>
      <w:proofErr w:type="spellEnd"/>
      <w:r w:rsidRPr="005D6C4A">
        <w:rPr>
          <w:rFonts w:ascii="Times New Roman" w:eastAsia="Times New Roman" w:hAnsi="Times New Roman" w:cs="Times New Roman"/>
          <w:sz w:val="24"/>
          <w:szCs w:val="24"/>
        </w:rPr>
        <w:t xml:space="preserve">, P. J., &amp; Holmes, S. (2013). </w:t>
      </w:r>
      <w:proofErr w:type="spellStart"/>
      <w:proofErr w:type="gramStart"/>
      <w:r w:rsidRPr="005D6C4A">
        <w:rPr>
          <w:rFonts w:ascii="Times New Roman" w:eastAsia="Times New Roman" w:hAnsi="Times New Roman" w:cs="Times New Roman"/>
          <w:sz w:val="24"/>
          <w:szCs w:val="24"/>
        </w:rPr>
        <w:t>phyloseq</w:t>
      </w:r>
      <w:proofErr w:type="spellEnd"/>
      <w:proofErr w:type="gramEnd"/>
      <w:r w:rsidRPr="005D6C4A">
        <w:rPr>
          <w:rFonts w:ascii="Times New Roman" w:eastAsia="Times New Roman" w:hAnsi="Times New Roman" w:cs="Times New Roman"/>
          <w:sz w:val="24"/>
          <w:szCs w:val="24"/>
        </w:rPr>
        <w:t xml:space="preserve">: an R package for reproducible interactive analysis and graphics of microbiome census data. </w:t>
      </w:r>
      <w:proofErr w:type="spellStart"/>
      <w:r w:rsidRPr="005D6C4A">
        <w:rPr>
          <w:rFonts w:ascii="Times New Roman" w:eastAsia="Times New Roman" w:hAnsi="Times New Roman" w:cs="Times New Roman"/>
          <w:sz w:val="24"/>
          <w:szCs w:val="24"/>
        </w:rPr>
        <w:t>PloS</w:t>
      </w:r>
      <w:proofErr w:type="spellEnd"/>
      <w:r w:rsidRPr="005D6C4A">
        <w:rPr>
          <w:rFonts w:ascii="Times New Roman" w:eastAsia="Times New Roman" w:hAnsi="Times New Roman" w:cs="Times New Roman"/>
          <w:sz w:val="24"/>
          <w:szCs w:val="24"/>
        </w:rPr>
        <w:t xml:space="preserve"> one, 8(4), e61217.</w:t>
      </w:r>
    </w:p>
    <w:p w14:paraId="09374293" w14:textId="5529D4FE" w:rsidR="001170B8" w:rsidRDefault="001170B8"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McRoy</w:t>
      </w:r>
      <w:proofErr w:type="spellEnd"/>
      <w:r w:rsidRPr="005D6C4A">
        <w:rPr>
          <w:rFonts w:ascii="Times New Roman" w:eastAsia="Times New Roman" w:hAnsi="Times New Roman" w:cs="Times New Roman"/>
          <w:sz w:val="24"/>
          <w:szCs w:val="24"/>
        </w:rPr>
        <w:t xml:space="preserve">, C. P., &amp; Goering, J. J. (1974). Nutrient transfer between the seagrass </w:t>
      </w:r>
      <w:r w:rsidRPr="00843209">
        <w:rPr>
          <w:rFonts w:ascii="Times New Roman" w:eastAsia="Times New Roman" w:hAnsi="Times New Roman" w:cs="Times New Roman"/>
          <w:i/>
          <w:sz w:val="24"/>
          <w:szCs w:val="24"/>
        </w:rPr>
        <w:t>Zostera marina</w:t>
      </w:r>
      <w:r w:rsidRPr="005D6C4A">
        <w:rPr>
          <w:rFonts w:ascii="Times New Roman" w:eastAsia="Times New Roman" w:hAnsi="Times New Roman" w:cs="Times New Roman"/>
          <w:sz w:val="24"/>
          <w:szCs w:val="24"/>
        </w:rPr>
        <w:t xml:space="preserve"> and its epiphytes. Nature, 248(5444), 173.</w:t>
      </w:r>
    </w:p>
    <w:p w14:paraId="40DCE499" w14:textId="00A572EE" w:rsidR="00F7583F" w:rsidRDefault="00F7583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Mejia, A. Y., Rotini, A., </w:t>
      </w:r>
      <w:proofErr w:type="spellStart"/>
      <w:r w:rsidRPr="005D6C4A">
        <w:rPr>
          <w:rFonts w:ascii="Times New Roman" w:eastAsia="Times New Roman" w:hAnsi="Times New Roman" w:cs="Times New Roman"/>
          <w:sz w:val="24"/>
          <w:szCs w:val="24"/>
        </w:rPr>
        <w:t>Lacasella</w:t>
      </w:r>
      <w:proofErr w:type="spellEnd"/>
      <w:r w:rsidRPr="005D6C4A">
        <w:rPr>
          <w:rFonts w:ascii="Times New Roman" w:eastAsia="Times New Roman" w:hAnsi="Times New Roman" w:cs="Times New Roman"/>
          <w:sz w:val="24"/>
          <w:szCs w:val="24"/>
        </w:rPr>
        <w:t xml:space="preserve">, F., Bookman, R., </w:t>
      </w:r>
      <w:proofErr w:type="spellStart"/>
      <w:r w:rsidRPr="005D6C4A">
        <w:rPr>
          <w:rFonts w:ascii="Times New Roman" w:eastAsia="Times New Roman" w:hAnsi="Times New Roman" w:cs="Times New Roman"/>
          <w:sz w:val="24"/>
          <w:szCs w:val="24"/>
        </w:rPr>
        <w:t>Thaller</w:t>
      </w:r>
      <w:proofErr w:type="spellEnd"/>
      <w:r w:rsidRPr="005D6C4A">
        <w:rPr>
          <w:rFonts w:ascii="Times New Roman" w:eastAsia="Times New Roman" w:hAnsi="Times New Roman" w:cs="Times New Roman"/>
          <w:sz w:val="24"/>
          <w:szCs w:val="24"/>
        </w:rPr>
        <w:t xml:space="preserve">, M. C., Shem-Tov, R., ... &amp; </w:t>
      </w:r>
      <w:proofErr w:type="spellStart"/>
      <w:r w:rsidRPr="005D6C4A">
        <w:rPr>
          <w:rFonts w:ascii="Times New Roman" w:eastAsia="Times New Roman" w:hAnsi="Times New Roman" w:cs="Times New Roman"/>
          <w:sz w:val="24"/>
          <w:szCs w:val="24"/>
        </w:rPr>
        <w:t>Migliore</w:t>
      </w:r>
      <w:proofErr w:type="spellEnd"/>
      <w:r w:rsidRPr="005D6C4A">
        <w:rPr>
          <w:rFonts w:ascii="Times New Roman" w:eastAsia="Times New Roman" w:hAnsi="Times New Roman" w:cs="Times New Roman"/>
          <w:sz w:val="24"/>
          <w:szCs w:val="24"/>
        </w:rPr>
        <w:t xml:space="preserve">, L. (2016). Assessing the ecological status of seagrasses using morphology, biochemical descriptors and microbial community analyses. A study in </w:t>
      </w:r>
      <w:r w:rsidRPr="00843209">
        <w:rPr>
          <w:rFonts w:ascii="Times New Roman" w:eastAsia="Times New Roman" w:hAnsi="Times New Roman" w:cs="Times New Roman"/>
          <w:i/>
          <w:sz w:val="24"/>
          <w:szCs w:val="24"/>
        </w:rPr>
        <w:t xml:space="preserve">Halophila </w:t>
      </w:r>
      <w:proofErr w:type="spellStart"/>
      <w:r w:rsidRPr="00843209">
        <w:rPr>
          <w:rFonts w:ascii="Times New Roman" w:eastAsia="Times New Roman" w:hAnsi="Times New Roman" w:cs="Times New Roman"/>
          <w:i/>
          <w:sz w:val="24"/>
          <w:szCs w:val="24"/>
        </w:rPr>
        <w:t>stipulacea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Forsk</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Aschers</w:t>
      </w:r>
      <w:proofErr w:type="spellEnd"/>
      <w:r w:rsidRPr="005D6C4A">
        <w:rPr>
          <w:rFonts w:ascii="Times New Roman" w:eastAsia="Times New Roman" w:hAnsi="Times New Roman" w:cs="Times New Roman"/>
          <w:sz w:val="24"/>
          <w:szCs w:val="24"/>
        </w:rPr>
        <w:t xml:space="preserve"> meadows in the northern Red Sea. Ecological indicators, 60, 1150-1163.</w:t>
      </w:r>
    </w:p>
    <w:p w14:paraId="6636CB88" w14:textId="1809CBF3" w:rsidR="005366B4" w:rsidRDefault="005366B4"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Milchakova</w:t>
      </w:r>
      <w:proofErr w:type="spellEnd"/>
      <w:r w:rsidRPr="005D6C4A">
        <w:rPr>
          <w:rFonts w:ascii="Times New Roman" w:eastAsia="Times New Roman" w:hAnsi="Times New Roman" w:cs="Times New Roman"/>
          <w:sz w:val="24"/>
          <w:szCs w:val="24"/>
        </w:rPr>
        <w:t xml:space="preserve">, N. A. (2000). The dynamics of the encrusting layer on </w:t>
      </w:r>
      <w:r w:rsidRPr="00843209">
        <w:rPr>
          <w:rFonts w:ascii="Times New Roman" w:eastAsia="Times New Roman" w:hAnsi="Times New Roman" w:cs="Times New Roman"/>
          <w:i/>
          <w:sz w:val="24"/>
          <w:szCs w:val="24"/>
        </w:rPr>
        <w:t>Zostera marina</w:t>
      </w:r>
      <w:r w:rsidRPr="005D6C4A">
        <w:rPr>
          <w:rFonts w:ascii="Times New Roman" w:eastAsia="Times New Roman" w:hAnsi="Times New Roman" w:cs="Times New Roman"/>
          <w:sz w:val="24"/>
          <w:szCs w:val="24"/>
        </w:rPr>
        <w:t xml:space="preserve"> L. leaves in Sevastopol Bay. </w:t>
      </w:r>
      <w:proofErr w:type="spellStart"/>
      <w:r w:rsidRPr="005D6C4A">
        <w:rPr>
          <w:rFonts w:ascii="Times New Roman" w:eastAsia="Times New Roman" w:hAnsi="Times New Roman" w:cs="Times New Roman"/>
          <w:sz w:val="24"/>
          <w:szCs w:val="24"/>
        </w:rPr>
        <w:t>Biol</w:t>
      </w:r>
      <w:proofErr w:type="spellEnd"/>
      <w:r w:rsidRPr="005D6C4A">
        <w:rPr>
          <w:rFonts w:ascii="Times New Roman" w:eastAsia="Times New Roman" w:hAnsi="Times New Roman" w:cs="Times New Roman"/>
          <w:sz w:val="24"/>
          <w:szCs w:val="24"/>
        </w:rPr>
        <w:t xml:space="preserve"> Mar </w:t>
      </w:r>
      <w:proofErr w:type="spellStart"/>
      <w:r w:rsidRPr="005D6C4A">
        <w:rPr>
          <w:rFonts w:ascii="Times New Roman" w:eastAsia="Times New Roman" w:hAnsi="Times New Roman" w:cs="Times New Roman"/>
          <w:sz w:val="24"/>
          <w:szCs w:val="24"/>
        </w:rPr>
        <w:t>Medit</w:t>
      </w:r>
      <w:proofErr w:type="spellEnd"/>
      <w:r w:rsidRPr="005D6C4A">
        <w:rPr>
          <w:rFonts w:ascii="Times New Roman" w:eastAsia="Times New Roman" w:hAnsi="Times New Roman" w:cs="Times New Roman"/>
          <w:sz w:val="24"/>
          <w:szCs w:val="24"/>
        </w:rPr>
        <w:t>, 7, 255-258.</w:t>
      </w:r>
    </w:p>
    <w:p w14:paraId="4AE1DD6D" w14:textId="419CFE68" w:rsidR="00843209" w:rsidRDefault="00843209"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van </w:t>
      </w:r>
      <w:proofErr w:type="spellStart"/>
      <w:r w:rsidRPr="005D6C4A">
        <w:rPr>
          <w:rFonts w:ascii="Times New Roman" w:eastAsia="Times New Roman" w:hAnsi="Times New Roman" w:cs="Times New Roman"/>
          <w:sz w:val="24"/>
          <w:szCs w:val="24"/>
        </w:rPr>
        <w:t>Montfrans</w:t>
      </w:r>
      <w:proofErr w:type="spellEnd"/>
      <w:r w:rsidRPr="005D6C4A">
        <w:rPr>
          <w:rFonts w:ascii="Times New Roman" w:eastAsia="Times New Roman" w:hAnsi="Times New Roman" w:cs="Times New Roman"/>
          <w:sz w:val="24"/>
          <w:szCs w:val="24"/>
        </w:rPr>
        <w:t>, J., Wetzel, R. L., &amp; Orth, R. J. (1984). Epiphyte-grazer relationships in seagrass meadows: consequences for seagrass growth and production. Estuaries, 7(4), 289-309.</w:t>
      </w:r>
    </w:p>
    <w:p w14:paraId="25D94784" w14:textId="6983AD4C" w:rsidR="001170B8" w:rsidRDefault="001170B8"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Morgan, M. D., &amp; Kitting, C. L. (1984). Productivity and utilization of the seagrass </w:t>
      </w:r>
      <w:proofErr w:type="spellStart"/>
      <w:r w:rsidRPr="00113EAF">
        <w:rPr>
          <w:rFonts w:ascii="Times New Roman" w:eastAsia="Times New Roman" w:hAnsi="Times New Roman" w:cs="Times New Roman"/>
          <w:i/>
          <w:sz w:val="24"/>
          <w:szCs w:val="24"/>
        </w:rPr>
        <w:t>Halodule</w:t>
      </w:r>
      <w:proofErr w:type="spellEnd"/>
      <w:r w:rsidRPr="00113EAF">
        <w:rPr>
          <w:rFonts w:ascii="Times New Roman" w:eastAsia="Times New Roman" w:hAnsi="Times New Roman" w:cs="Times New Roman"/>
          <w:i/>
          <w:sz w:val="24"/>
          <w:szCs w:val="24"/>
        </w:rPr>
        <w:t xml:space="preserve"> </w:t>
      </w:r>
      <w:proofErr w:type="spellStart"/>
      <w:r w:rsidRPr="00113EAF">
        <w:rPr>
          <w:rFonts w:ascii="Times New Roman" w:eastAsia="Times New Roman" w:hAnsi="Times New Roman" w:cs="Times New Roman"/>
          <w:i/>
          <w:sz w:val="24"/>
          <w:szCs w:val="24"/>
        </w:rPr>
        <w:t>wrightii</w:t>
      </w:r>
      <w:proofErr w:type="spellEnd"/>
      <w:r w:rsidRPr="00113EAF">
        <w:rPr>
          <w:rFonts w:ascii="Times New Roman" w:eastAsia="Times New Roman" w:hAnsi="Times New Roman" w:cs="Times New Roman"/>
          <w:i/>
          <w:sz w:val="24"/>
          <w:szCs w:val="24"/>
        </w:rPr>
        <w:t xml:space="preserve"> </w:t>
      </w:r>
      <w:r w:rsidRPr="005D6C4A">
        <w:rPr>
          <w:rFonts w:ascii="Times New Roman" w:eastAsia="Times New Roman" w:hAnsi="Times New Roman" w:cs="Times New Roman"/>
          <w:sz w:val="24"/>
          <w:szCs w:val="24"/>
        </w:rPr>
        <w:t>and its attached epiphytes. Limnology and</w:t>
      </w:r>
      <w:r>
        <w:rPr>
          <w:rFonts w:ascii="Times New Roman" w:eastAsia="Times New Roman" w:hAnsi="Times New Roman" w:cs="Times New Roman"/>
          <w:sz w:val="24"/>
          <w:szCs w:val="24"/>
        </w:rPr>
        <w:t xml:space="preserve"> </w:t>
      </w:r>
      <w:r w:rsidRPr="005D6C4A">
        <w:rPr>
          <w:rFonts w:ascii="Times New Roman" w:eastAsia="Times New Roman" w:hAnsi="Times New Roman" w:cs="Times New Roman"/>
          <w:sz w:val="24"/>
          <w:szCs w:val="24"/>
        </w:rPr>
        <w:t>Oceanography, 29(5), 1066-1076.</w:t>
      </w:r>
    </w:p>
    <w:p w14:paraId="7778568A" w14:textId="77777777" w:rsidR="00F7583F" w:rsidRPr="00F7583F" w:rsidRDefault="00F7583F" w:rsidP="00F7583F">
      <w:pPr>
        <w:pStyle w:val="Normal1"/>
        <w:spacing w:line="480" w:lineRule="auto"/>
        <w:rPr>
          <w:rFonts w:ascii="Times New Roman" w:eastAsia="Times New Roman" w:hAnsi="Times New Roman" w:cs="Times New Roman"/>
          <w:sz w:val="24"/>
          <w:szCs w:val="24"/>
          <w:lang w:val="en-CA"/>
        </w:rPr>
      </w:pPr>
      <w:proofErr w:type="spellStart"/>
      <w:r w:rsidRPr="005D6C4A">
        <w:rPr>
          <w:rFonts w:ascii="Times New Roman" w:eastAsia="Times New Roman" w:hAnsi="Times New Roman" w:cs="Times New Roman"/>
          <w:sz w:val="24"/>
          <w:szCs w:val="24"/>
        </w:rPr>
        <w:t>Oksanen</w:t>
      </w:r>
      <w:proofErr w:type="spellEnd"/>
      <w:r w:rsidRPr="005D6C4A">
        <w:rPr>
          <w:rFonts w:ascii="Times New Roman" w:eastAsia="Times New Roman" w:hAnsi="Times New Roman" w:cs="Times New Roman"/>
          <w:sz w:val="24"/>
          <w:szCs w:val="24"/>
        </w:rPr>
        <w:t xml:space="preserve">, J., Blanchet, F. G., </w:t>
      </w:r>
      <w:proofErr w:type="spellStart"/>
      <w:r w:rsidRPr="005D6C4A">
        <w:rPr>
          <w:rFonts w:ascii="Times New Roman" w:eastAsia="Times New Roman" w:hAnsi="Times New Roman" w:cs="Times New Roman"/>
          <w:sz w:val="24"/>
          <w:szCs w:val="24"/>
        </w:rPr>
        <w:t>Kindt</w:t>
      </w:r>
      <w:proofErr w:type="spellEnd"/>
      <w:r w:rsidRPr="005D6C4A">
        <w:rPr>
          <w:rFonts w:ascii="Times New Roman" w:eastAsia="Times New Roman" w:hAnsi="Times New Roman" w:cs="Times New Roman"/>
          <w:sz w:val="24"/>
          <w:szCs w:val="24"/>
        </w:rPr>
        <w:t xml:space="preserve">, R., &amp; Legendre, P. (2016). others (2010) vegan: community ecology package. </w:t>
      </w:r>
      <w:r w:rsidRPr="00F7583F">
        <w:rPr>
          <w:rFonts w:ascii="Times New Roman" w:eastAsia="Times New Roman" w:hAnsi="Times New Roman" w:cs="Times New Roman"/>
          <w:sz w:val="24"/>
          <w:szCs w:val="24"/>
          <w:lang w:val="en-CA"/>
        </w:rPr>
        <w:t>R package version, 2-0.</w:t>
      </w:r>
    </w:p>
    <w:p w14:paraId="7E13BB07" w14:textId="3FCD55AD" w:rsidR="00F7583F" w:rsidRDefault="00F7583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Olson, A. (2017). Seagrass meadows as seascape nurseries for rockfish (</w:t>
      </w:r>
      <w:r w:rsidRPr="00113EAF">
        <w:rPr>
          <w:rFonts w:ascii="Times New Roman" w:eastAsia="Times New Roman" w:hAnsi="Times New Roman" w:cs="Times New Roman"/>
          <w:i/>
          <w:sz w:val="24"/>
          <w:szCs w:val="24"/>
        </w:rPr>
        <w:t>Sebastes spp</w:t>
      </w:r>
      <w:r w:rsidRPr="005D6C4A">
        <w:rPr>
          <w:rFonts w:ascii="Times New Roman" w:eastAsia="Times New Roman" w:hAnsi="Times New Roman" w:cs="Times New Roman"/>
          <w:sz w:val="24"/>
          <w:szCs w:val="24"/>
        </w:rPr>
        <w:t>.) (Doctoral dissertation).</w:t>
      </w:r>
    </w:p>
    <w:p w14:paraId="12267AAD" w14:textId="1F333CFB" w:rsidR="00F7583F" w:rsidRDefault="00F7583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Orth, R. J., &amp; Heck, K. L. (1980). Structural components of eelgrass (</w:t>
      </w:r>
      <w:r w:rsidRPr="00113EAF">
        <w:rPr>
          <w:rFonts w:ascii="Times New Roman" w:eastAsia="Times New Roman" w:hAnsi="Times New Roman" w:cs="Times New Roman"/>
          <w:i/>
          <w:sz w:val="24"/>
          <w:szCs w:val="24"/>
        </w:rPr>
        <w:t>Zostera marina</w:t>
      </w:r>
      <w:r w:rsidRPr="005D6C4A">
        <w:rPr>
          <w:rFonts w:ascii="Times New Roman" w:eastAsia="Times New Roman" w:hAnsi="Times New Roman" w:cs="Times New Roman"/>
          <w:sz w:val="24"/>
          <w:szCs w:val="24"/>
        </w:rPr>
        <w:t>) meadows in the lower Chesapeake Bay—fishes. Estuaries, 3(4), 278-288.</w:t>
      </w:r>
    </w:p>
    <w:p w14:paraId="0BB73D1B" w14:textId="42DC7793" w:rsidR="00113EAF" w:rsidRDefault="00113EA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Parker, J. D., Duffy, J. E., &amp; Orth, R. J. (2001). Plant species diversity and composition: </w:t>
      </w:r>
      <w:r w:rsidRPr="005D6C4A">
        <w:rPr>
          <w:rFonts w:ascii="Times New Roman" w:eastAsia="Times New Roman" w:hAnsi="Times New Roman" w:cs="Times New Roman"/>
          <w:sz w:val="24"/>
          <w:szCs w:val="24"/>
        </w:rPr>
        <w:lastRenderedPageBreak/>
        <w:t>experimental effects on marine epifaunal assemblages. Marine Ecology Progress Series, 224, 55-67.</w:t>
      </w:r>
    </w:p>
    <w:p w14:paraId="375B0A15" w14:textId="0F7E9166" w:rsidR="002A784B" w:rsidRDefault="002A784B"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Penhale</w:t>
      </w:r>
      <w:proofErr w:type="spellEnd"/>
      <w:r w:rsidRPr="005D6C4A">
        <w:rPr>
          <w:rFonts w:ascii="Times New Roman" w:eastAsia="Times New Roman" w:hAnsi="Times New Roman" w:cs="Times New Roman"/>
          <w:sz w:val="24"/>
          <w:szCs w:val="24"/>
        </w:rPr>
        <w:t>, P. A. (1977). Macrophyte-epiphyte biomass and productivity in an eelgrass (</w:t>
      </w:r>
      <w:r w:rsidRPr="00113EAF">
        <w:rPr>
          <w:rFonts w:ascii="Times New Roman" w:eastAsia="Times New Roman" w:hAnsi="Times New Roman" w:cs="Times New Roman"/>
          <w:i/>
          <w:sz w:val="24"/>
          <w:szCs w:val="24"/>
        </w:rPr>
        <w:t xml:space="preserve">Zostera marina </w:t>
      </w:r>
      <w:r w:rsidRPr="005D6C4A">
        <w:rPr>
          <w:rFonts w:ascii="Times New Roman" w:eastAsia="Times New Roman" w:hAnsi="Times New Roman" w:cs="Times New Roman"/>
          <w:sz w:val="24"/>
          <w:szCs w:val="24"/>
        </w:rPr>
        <w:t>L.) community. Journal of Experimental Marine Biology and Ecology, 26(2), 211-224.</w:t>
      </w:r>
    </w:p>
    <w:p w14:paraId="059CBE11" w14:textId="2D1F0541" w:rsidR="00113EAF" w:rsidRPr="005D6C4A" w:rsidRDefault="00113EA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Phillips, R. C., McMillan, C., &amp; Bridges, K. W. (1983). Phenology of eelgrass, Zostera marina L., along latitudinal gradients in North America. Aquatic Botany, 15(2), 145-156.</w:t>
      </w:r>
    </w:p>
    <w:p w14:paraId="5C75B40E" w14:textId="35C0DB4B" w:rsidR="005D6C4A" w:rsidRDefault="005D6C4A" w:rsidP="00B44EE3">
      <w:pPr>
        <w:pStyle w:val="Normal1"/>
        <w:spacing w:line="480" w:lineRule="auto"/>
        <w:rPr>
          <w:rFonts w:ascii="Times New Roman" w:eastAsia="Times New Roman" w:hAnsi="Times New Roman" w:cs="Times New Roman"/>
          <w:sz w:val="24"/>
          <w:szCs w:val="24"/>
        </w:rPr>
      </w:pPr>
      <w:r w:rsidRPr="002E5498">
        <w:rPr>
          <w:rFonts w:ascii="Times New Roman" w:eastAsia="Times New Roman" w:hAnsi="Times New Roman" w:cs="Times New Roman"/>
          <w:sz w:val="24"/>
          <w:szCs w:val="24"/>
          <w:lang w:val="en-CA"/>
        </w:rPr>
        <w:t xml:space="preserve">Prado, P., </w:t>
      </w:r>
      <w:proofErr w:type="spellStart"/>
      <w:r w:rsidRPr="002E5498">
        <w:rPr>
          <w:rFonts w:ascii="Times New Roman" w:eastAsia="Times New Roman" w:hAnsi="Times New Roman" w:cs="Times New Roman"/>
          <w:sz w:val="24"/>
          <w:szCs w:val="24"/>
          <w:lang w:val="en-CA"/>
        </w:rPr>
        <w:t>Alcoverro</w:t>
      </w:r>
      <w:proofErr w:type="spellEnd"/>
      <w:r w:rsidRPr="002E5498">
        <w:rPr>
          <w:rFonts w:ascii="Times New Roman" w:eastAsia="Times New Roman" w:hAnsi="Times New Roman" w:cs="Times New Roman"/>
          <w:sz w:val="24"/>
          <w:szCs w:val="24"/>
          <w:lang w:val="en-CA"/>
        </w:rPr>
        <w:t xml:space="preserve">, T., </w:t>
      </w:r>
      <w:proofErr w:type="spellStart"/>
      <w:r w:rsidRPr="002E5498">
        <w:rPr>
          <w:rFonts w:ascii="Times New Roman" w:eastAsia="Times New Roman" w:hAnsi="Times New Roman" w:cs="Times New Roman"/>
          <w:sz w:val="24"/>
          <w:szCs w:val="24"/>
          <w:lang w:val="en-CA"/>
        </w:rPr>
        <w:t>Martínez-Crego</w:t>
      </w:r>
      <w:proofErr w:type="spellEnd"/>
      <w:r w:rsidRPr="002E5498">
        <w:rPr>
          <w:rFonts w:ascii="Times New Roman" w:eastAsia="Times New Roman" w:hAnsi="Times New Roman" w:cs="Times New Roman"/>
          <w:sz w:val="24"/>
          <w:szCs w:val="24"/>
          <w:lang w:val="en-CA"/>
        </w:rPr>
        <w:t xml:space="preserve">, B., </w:t>
      </w:r>
      <w:proofErr w:type="spellStart"/>
      <w:r w:rsidRPr="002E5498">
        <w:rPr>
          <w:rFonts w:ascii="Times New Roman" w:eastAsia="Times New Roman" w:hAnsi="Times New Roman" w:cs="Times New Roman"/>
          <w:sz w:val="24"/>
          <w:szCs w:val="24"/>
          <w:lang w:val="en-CA"/>
        </w:rPr>
        <w:t>Vergés</w:t>
      </w:r>
      <w:proofErr w:type="spellEnd"/>
      <w:r w:rsidRPr="002E5498">
        <w:rPr>
          <w:rFonts w:ascii="Times New Roman" w:eastAsia="Times New Roman" w:hAnsi="Times New Roman" w:cs="Times New Roman"/>
          <w:sz w:val="24"/>
          <w:szCs w:val="24"/>
          <w:lang w:val="en-CA"/>
        </w:rPr>
        <w:t xml:space="preserve">, A., Pérez, M., &amp; Romero, J. (2007). </w:t>
      </w:r>
      <w:proofErr w:type="spellStart"/>
      <w:r w:rsidRPr="005D6C4A">
        <w:rPr>
          <w:rFonts w:ascii="Times New Roman" w:eastAsia="Times New Roman" w:hAnsi="Times New Roman" w:cs="Times New Roman"/>
          <w:sz w:val="24"/>
          <w:szCs w:val="24"/>
        </w:rPr>
        <w:t>Macrograzers</w:t>
      </w:r>
      <w:proofErr w:type="spellEnd"/>
      <w:r w:rsidRPr="005D6C4A">
        <w:rPr>
          <w:rFonts w:ascii="Times New Roman" w:eastAsia="Times New Roman" w:hAnsi="Times New Roman" w:cs="Times New Roman"/>
          <w:sz w:val="24"/>
          <w:szCs w:val="24"/>
        </w:rPr>
        <w:t xml:space="preserve"> strongly influence patterns of epiphytic assemblages in seagrass meadows. Journal of Experimental Marine Biology and Ecology, 350(1-2), 130-143.</w:t>
      </w:r>
    </w:p>
    <w:p w14:paraId="677AC1D9" w14:textId="7B7C27BF" w:rsidR="00F7583F" w:rsidRDefault="00F7583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Price, M. N., Dehal, P. S., &amp; Arkin, A. P. (2010). </w:t>
      </w:r>
      <w:proofErr w:type="spellStart"/>
      <w:r w:rsidRPr="005D6C4A">
        <w:rPr>
          <w:rFonts w:ascii="Times New Roman" w:eastAsia="Times New Roman" w:hAnsi="Times New Roman" w:cs="Times New Roman"/>
          <w:sz w:val="24"/>
          <w:szCs w:val="24"/>
        </w:rPr>
        <w:t>FastTree</w:t>
      </w:r>
      <w:proofErr w:type="spellEnd"/>
      <w:r w:rsidRPr="005D6C4A">
        <w:rPr>
          <w:rFonts w:ascii="Times New Roman" w:eastAsia="Times New Roman" w:hAnsi="Times New Roman" w:cs="Times New Roman"/>
          <w:sz w:val="24"/>
          <w:szCs w:val="24"/>
        </w:rPr>
        <w:t xml:space="preserve"> 2–approximately maximum-likelihood trees for large alignments. </w:t>
      </w:r>
      <w:proofErr w:type="spellStart"/>
      <w:r w:rsidRPr="005D6C4A">
        <w:rPr>
          <w:rFonts w:ascii="Times New Roman" w:eastAsia="Times New Roman" w:hAnsi="Times New Roman" w:cs="Times New Roman"/>
          <w:sz w:val="24"/>
          <w:szCs w:val="24"/>
        </w:rPr>
        <w:t>PloS</w:t>
      </w:r>
      <w:proofErr w:type="spellEnd"/>
      <w:r w:rsidRPr="005D6C4A">
        <w:rPr>
          <w:rFonts w:ascii="Times New Roman" w:eastAsia="Times New Roman" w:hAnsi="Times New Roman" w:cs="Times New Roman"/>
          <w:sz w:val="24"/>
          <w:szCs w:val="24"/>
        </w:rPr>
        <w:t xml:space="preserve"> one, 5(3), e9490.</w:t>
      </w:r>
    </w:p>
    <w:p w14:paraId="650DC2CB" w14:textId="7FE56170" w:rsidR="005366B4" w:rsidRDefault="005366B4"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Reyes, J., &amp; </w:t>
      </w:r>
      <w:proofErr w:type="spellStart"/>
      <w:r w:rsidRPr="005D6C4A">
        <w:rPr>
          <w:rFonts w:ascii="Times New Roman" w:eastAsia="Times New Roman" w:hAnsi="Times New Roman" w:cs="Times New Roman"/>
          <w:sz w:val="24"/>
          <w:szCs w:val="24"/>
        </w:rPr>
        <w:t>Sansón</w:t>
      </w:r>
      <w:proofErr w:type="spellEnd"/>
      <w:r w:rsidRPr="005D6C4A">
        <w:rPr>
          <w:rFonts w:ascii="Times New Roman" w:eastAsia="Times New Roman" w:hAnsi="Times New Roman" w:cs="Times New Roman"/>
          <w:sz w:val="24"/>
          <w:szCs w:val="24"/>
        </w:rPr>
        <w:t xml:space="preserve">, M. (1997). Temporal distribution and reproductive phenology of the epiphytes on </w:t>
      </w:r>
      <w:proofErr w:type="spellStart"/>
      <w:r w:rsidRPr="005D6C4A">
        <w:rPr>
          <w:rFonts w:ascii="Times New Roman" w:eastAsia="Times New Roman" w:hAnsi="Times New Roman" w:cs="Times New Roman"/>
          <w:sz w:val="24"/>
          <w:szCs w:val="24"/>
        </w:rPr>
        <w:t>Cymodocea</w:t>
      </w:r>
      <w:proofErr w:type="spellEnd"/>
      <w:r w:rsidRPr="005D6C4A">
        <w:rPr>
          <w:rFonts w:ascii="Times New Roman" w:eastAsia="Times New Roman" w:hAnsi="Times New Roman" w:cs="Times New Roman"/>
          <w:sz w:val="24"/>
          <w:szCs w:val="24"/>
        </w:rPr>
        <w:t xml:space="preserve"> nodosa leaves in the Canary Islands. Botanica marina, 40(1-6), 193-202.</w:t>
      </w:r>
    </w:p>
    <w:p w14:paraId="1C8BBEDE" w14:textId="7AB54926" w:rsidR="00195BCD" w:rsidRPr="005D6C4A" w:rsidRDefault="00195BCD"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Reynolds, L. K., Marino, R., </w:t>
      </w:r>
      <w:proofErr w:type="spellStart"/>
      <w:r w:rsidRPr="005D6C4A">
        <w:rPr>
          <w:rFonts w:ascii="Times New Roman" w:eastAsia="Times New Roman" w:hAnsi="Times New Roman" w:cs="Times New Roman"/>
          <w:sz w:val="24"/>
          <w:szCs w:val="24"/>
        </w:rPr>
        <w:t>Muth</w:t>
      </w:r>
      <w:proofErr w:type="spellEnd"/>
      <w:r w:rsidRPr="005D6C4A">
        <w:rPr>
          <w:rFonts w:ascii="Times New Roman" w:eastAsia="Times New Roman" w:hAnsi="Times New Roman" w:cs="Times New Roman"/>
          <w:sz w:val="24"/>
          <w:szCs w:val="24"/>
        </w:rPr>
        <w:t xml:space="preserve">, M. F., </w:t>
      </w:r>
      <w:proofErr w:type="spellStart"/>
      <w:r w:rsidRPr="005D6C4A">
        <w:rPr>
          <w:rFonts w:ascii="Times New Roman" w:eastAsia="Times New Roman" w:hAnsi="Times New Roman" w:cs="Times New Roman"/>
          <w:sz w:val="24"/>
          <w:szCs w:val="24"/>
        </w:rPr>
        <w:t>McLenaghan</w:t>
      </w:r>
      <w:proofErr w:type="spellEnd"/>
      <w:r w:rsidRPr="005D6C4A">
        <w:rPr>
          <w:rFonts w:ascii="Times New Roman" w:eastAsia="Times New Roman" w:hAnsi="Times New Roman" w:cs="Times New Roman"/>
          <w:sz w:val="24"/>
          <w:szCs w:val="24"/>
        </w:rPr>
        <w:t xml:space="preserve">, N., </w:t>
      </w:r>
      <w:proofErr w:type="spellStart"/>
      <w:r w:rsidRPr="005D6C4A">
        <w:rPr>
          <w:rFonts w:ascii="Times New Roman" w:eastAsia="Times New Roman" w:hAnsi="Times New Roman" w:cs="Times New Roman"/>
          <w:sz w:val="24"/>
          <w:szCs w:val="24"/>
        </w:rPr>
        <w:t>Hayn</w:t>
      </w:r>
      <w:proofErr w:type="spellEnd"/>
      <w:r w:rsidRPr="005D6C4A">
        <w:rPr>
          <w:rFonts w:ascii="Times New Roman" w:eastAsia="Times New Roman" w:hAnsi="Times New Roman" w:cs="Times New Roman"/>
          <w:sz w:val="24"/>
          <w:szCs w:val="24"/>
        </w:rPr>
        <w:t xml:space="preserve">, M., Tyler, A. C., ... &amp; </w:t>
      </w:r>
    </w:p>
    <w:p w14:paraId="49770293" w14:textId="4D85041E" w:rsidR="005366B4"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Saunders, J. E., </w:t>
      </w:r>
      <w:proofErr w:type="spellStart"/>
      <w:r w:rsidRPr="005D6C4A">
        <w:rPr>
          <w:rFonts w:ascii="Times New Roman" w:eastAsia="Times New Roman" w:hAnsi="Times New Roman" w:cs="Times New Roman"/>
          <w:sz w:val="24"/>
          <w:szCs w:val="24"/>
        </w:rPr>
        <w:t>Attrill</w:t>
      </w:r>
      <w:proofErr w:type="spellEnd"/>
      <w:r w:rsidRPr="005D6C4A">
        <w:rPr>
          <w:rFonts w:ascii="Times New Roman" w:eastAsia="Times New Roman" w:hAnsi="Times New Roman" w:cs="Times New Roman"/>
          <w:sz w:val="24"/>
          <w:szCs w:val="24"/>
        </w:rPr>
        <w:t>, M. J., Shaw, S. M., &amp; Rowden, A. A. (2003). Spatial variability in the epiphytic algal assemblages of Zostera marina seagrass beds. Marine Ecology Progress Series, 249, 107-115.</w:t>
      </w:r>
    </w:p>
    <w:p w14:paraId="02FBD163" w14:textId="7E8E16CF" w:rsidR="00113EAF" w:rsidRDefault="00113EA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Sand-Jensen, K. A. J. (1977). Effect of epiphytes on eelgrass photosynthesis. Aquatic Botany, 3, 55-63.</w:t>
      </w:r>
    </w:p>
    <w:p w14:paraId="2C0E0D4B" w14:textId="0DF6B45A" w:rsidR="00E514B3" w:rsidRDefault="00E514B3" w:rsidP="00B44EE3">
      <w:pPr>
        <w:pStyle w:val="Normal1"/>
        <w:spacing w:line="480" w:lineRule="auto"/>
        <w:rPr>
          <w:rFonts w:ascii="Times New Roman" w:eastAsia="Times New Roman" w:hAnsi="Times New Roman" w:cs="Times New Roman"/>
          <w:sz w:val="24"/>
          <w:szCs w:val="24"/>
        </w:rPr>
      </w:pPr>
      <w:proofErr w:type="spellStart"/>
      <w:r w:rsidRPr="002E5498">
        <w:rPr>
          <w:rFonts w:ascii="Times New Roman" w:eastAsia="Times New Roman" w:hAnsi="Times New Roman" w:cs="Times New Roman"/>
          <w:sz w:val="24"/>
          <w:szCs w:val="24"/>
          <w:lang w:val="fr-CA"/>
        </w:rPr>
        <w:t>Schanz</w:t>
      </w:r>
      <w:proofErr w:type="spellEnd"/>
      <w:r w:rsidRPr="002E5498">
        <w:rPr>
          <w:rFonts w:ascii="Times New Roman" w:eastAsia="Times New Roman" w:hAnsi="Times New Roman" w:cs="Times New Roman"/>
          <w:sz w:val="24"/>
          <w:szCs w:val="24"/>
          <w:lang w:val="fr-CA"/>
        </w:rPr>
        <w:t xml:space="preserve">, A., </w:t>
      </w:r>
      <w:proofErr w:type="spellStart"/>
      <w:r w:rsidRPr="002E5498">
        <w:rPr>
          <w:rFonts w:ascii="Times New Roman" w:eastAsia="Times New Roman" w:hAnsi="Times New Roman" w:cs="Times New Roman"/>
          <w:sz w:val="24"/>
          <w:szCs w:val="24"/>
          <w:lang w:val="fr-CA"/>
        </w:rPr>
        <w:t>Polte</w:t>
      </w:r>
      <w:proofErr w:type="spellEnd"/>
      <w:r w:rsidRPr="002E5498">
        <w:rPr>
          <w:rFonts w:ascii="Times New Roman" w:eastAsia="Times New Roman" w:hAnsi="Times New Roman" w:cs="Times New Roman"/>
          <w:sz w:val="24"/>
          <w:szCs w:val="24"/>
          <w:lang w:val="fr-CA"/>
        </w:rPr>
        <w:t xml:space="preserve">, P., &amp; </w:t>
      </w:r>
      <w:proofErr w:type="spellStart"/>
      <w:r w:rsidRPr="002E5498">
        <w:rPr>
          <w:rFonts w:ascii="Times New Roman" w:eastAsia="Times New Roman" w:hAnsi="Times New Roman" w:cs="Times New Roman"/>
          <w:sz w:val="24"/>
          <w:szCs w:val="24"/>
          <w:lang w:val="fr-CA"/>
        </w:rPr>
        <w:t>Asmus</w:t>
      </w:r>
      <w:proofErr w:type="spellEnd"/>
      <w:r w:rsidRPr="002E5498">
        <w:rPr>
          <w:rFonts w:ascii="Times New Roman" w:eastAsia="Times New Roman" w:hAnsi="Times New Roman" w:cs="Times New Roman"/>
          <w:sz w:val="24"/>
          <w:szCs w:val="24"/>
          <w:lang w:val="fr-CA"/>
        </w:rPr>
        <w:t xml:space="preserve">, H. (2002). </w:t>
      </w:r>
      <w:r w:rsidRPr="00E514B3">
        <w:rPr>
          <w:rFonts w:ascii="Times New Roman" w:eastAsia="Times New Roman" w:hAnsi="Times New Roman" w:cs="Times New Roman"/>
          <w:sz w:val="24"/>
          <w:szCs w:val="24"/>
        </w:rPr>
        <w:t>Cascading effects of hydrodynamics on an epiphyte–</w:t>
      </w:r>
      <w:r w:rsidRPr="00E514B3">
        <w:rPr>
          <w:rFonts w:ascii="Times New Roman" w:eastAsia="Times New Roman" w:hAnsi="Times New Roman" w:cs="Times New Roman"/>
          <w:sz w:val="24"/>
          <w:szCs w:val="24"/>
        </w:rPr>
        <w:lastRenderedPageBreak/>
        <w:t xml:space="preserve">grazer system in intertidal seagrass beds of the </w:t>
      </w:r>
      <w:proofErr w:type="spellStart"/>
      <w:r w:rsidRPr="00E514B3">
        <w:rPr>
          <w:rFonts w:ascii="Times New Roman" w:eastAsia="Times New Roman" w:hAnsi="Times New Roman" w:cs="Times New Roman"/>
          <w:sz w:val="24"/>
          <w:szCs w:val="24"/>
        </w:rPr>
        <w:t>Wadden</w:t>
      </w:r>
      <w:proofErr w:type="spellEnd"/>
      <w:r w:rsidRPr="00E514B3">
        <w:rPr>
          <w:rFonts w:ascii="Times New Roman" w:eastAsia="Times New Roman" w:hAnsi="Times New Roman" w:cs="Times New Roman"/>
          <w:sz w:val="24"/>
          <w:szCs w:val="24"/>
        </w:rPr>
        <w:t xml:space="preserve"> Sea. Marine Biology, 141(2), 287-297.</w:t>
      </w:r>
    </w:p>
    <w:p w14:paraId="6D4B8799" w14:textId="1E4BA36C" w:rsidR="00113EAF" w:rsidRDefault="00113EA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Sheridan, P. (1997). Benthos of adjacent mangrove, seagrass and non-vegetated habitats in Rookery Bay, Florida, USA. Estuarine, Coastal and Shelf Science, 44(4), 455-469.</w:t>
      </w:r>
    </w:p>
    <w:p w14:paraId="56C9386E" w14:textId="28B065DF" w:rsidR="00113EAF" w:rsidRDefault="00113EAF"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Sieburth</w:t>
      </w:r>
      <w:proofErr w:type="spellEnd"/>
      <w:r w:rsidRPr="005D6C4A">
        <w:rPr>
          <w:rFonts w:ascii="Times New Roman" w:eastAsia="Times New Roman" w:hAnsi="Times New Roman" w:cs="Times New Roman"/>
          <w:sz w:val="24"/>
          <w:szCs w:val="24"/>
        </w:rPr>
        <w:t>, J. M., &amp; Thomas, C. D. (1973). Fouling on eelgrass (Zostera marina L.). Journal of phycology, 9(1), 46-50.</w:t>
      </w:r>
    </w:p>
    <w:p w14:paraId="4D0C5C28"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Silva, J., </w:t>
      </w:r>
      <w:proofErr w:type="spellStart"/>
      <w:r w:rsidRPr="005D6C4A">
        <w:rPr>
          <w:rFonts w:ascii="Times New Roman" w:eastAsia="Times New Roman" w:hAnsi="Times New Roman" w:cs="Times New Roman"/>
          <w:sz w:val="24"/>
          <w:szCs w:val="24"/>
        </w:rPr>
        <w:t>Barrote</w:t>
      </w:r>
      <w:proofErr w:type="spellEnd"/>
      <w:r w:rsidRPr="005D6C4A">
        <w:rPr>
          <w:rFonts w:ascii="Times New Roman" w:eastAsia="Times New Roman" w:hAnsi="Times New Roman" w:cs="Times New Roman"/>
          <w:sz w:val="24"/>
          <w:szCs w:val="24"/>
        </w:rPr>
        <w:t xml:space="preserve">, I., Costa, M. M., Albano, S., &amp; Santos, R. (2013). Physiological responses of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and </w:t>
      </w:r>
      <w:proofErr w:type="spellStart"/>
      <w:r w:rsidRPr="005D6C4A">
        <w:rPr>
          <w:rFonts w:ascii="Times New Roman" w:eastAsia="Times New Roman" w:hAnsi="Times New Roman" w:cs="Times New Roman"/>
          <w:sz w:val="24"/>
          <w:szCs w:val="24"/>
        </w:rPr>
        <w:t>Cymodocea</w:t>
      </w:r>
      <w:proofErr w:type="spellEnd"/>
      <w:r w:rsidRPr="005D6C4A">
        <w:rPr>
          <w:rFonts w:ascii="Times New Roman" w:eastAsia="Times New Roman" w:hAnsi="Times New Roman" w:cs="Times New Roman"/>
          <w:sz w:val="24"/>
          <w:szCs w:val="24"/>
        </w:rPr>
        <w:t xml:space="preserve"> nodosa to light-limitation stress. </w:t>
      </w:r>
      <w:proofErr w:type="spellStart"/>
      <w:r w:rsidRPr="005D6C4A">
        <w:rPr>
          <w:rFonts w:ascii="Times New Roman" w:eastAsia="Times New Roman" w:hAnsi="Times New Roman" w:cs="Times New Roman"/>
          <w:sz w:val="24"/>
          <w:szCs w:val="24"/>
        </w:rPr>
        <w:t>PloS</w:t>
      </w:r>
      <w:proofErr w:type="spellEnd"/>
      <w:r w:rsidRPr="005D6C4A">
        <w:rPr>
          <w:rFonts w:ascii="Times New Roman" w:eastAsia="Times New Roman" w:hAnsi="Times New Roman" w:cs="Times New Roman"/>
          <w:sz w:val="24"/>
          <w:szCs w:val="24"/>
        </w:rPr>
        <w:t xml:space="preserve"> one, 8(11), e81058.</w:t>
      </w:r>
    </w:p>
    <w:p w14:paraId="10F871F3" w14:textId="77777777" w:rsidR="005366B4" w:rsidRPr="005D6C4A" w:rsidRDefault="005366B4" w:rsidP="005366B4">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Tanner, J. E. (2005). Edge effects on fauna in fragmented seagrass meadows. Austral Ecology, 30(2), 210-218.</w:t>
      </w:r>
    </w:p>
    <w:p w14:paraId="100A62AD" w14:textId="2065A5FB" w:rsidR="005366B4" w:rsidRDefault="005366B4"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Taylor, R. B. (1998). Short-term dynamics of a seaweed epifaunal assemblage. Journal of Experimental Marine Biology and Ecology, 227(1), 67-82.</w:t>
      </w:r>
    </w:p>
    <w:p w14:paraId="769D518B" w14:textId="26E1E52B" w:rsidR="00113EAF" w:rsidRDefault="00113EA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Webster, P. J., Rowden, A. A., &amp; </w:t>
      </w:r>
      <w:proofErr w:type="spellStart"/>
      <w:r w:rsidRPr="005D6C4A">
        <w:rPr>
          <w:rFonts w:ascii="Times New Roman" w:eastAsia="Times New Roman" w:hAnsi="Times New Roman" w:cs="Times New Roman"/>
          <w:sz w:val="24"/>
          <w:szCs w:val="24"/>
        </w:rPr>
        <w:t>Attrill</w:t>
      </w:r>
      <w:proofErr w:type="spellEnd"/>
      <w:r w:rsidRPr="005D6C4A">
        <w:rPr>
          <w:rFonts w:ascii="Times New Roman" w:eastAsia="Times New Roman" w:hAnsi="Times New Roman" w:cs="Times New Roman"/>
          <w:sz w:val="24"/>
          <w:szCs w:val="24"/>
        </w:rPr>
        <w:t xml:space="preserve">, M. J. (1998). </w:t>
      </w:r>
      <w:proofErr w:type="gramStart"/>
      <w:r w:rsidRPr="005D6C4A">
        <w:rPr>
          <w:rFonts w:ascii="Times New Roman" w:eastAsia="Times New Roman" w:hAnsi="Times New Roman" w:cs="Times New Roman"/>
          <w:sz w:val="24"/>
          <w:szCs w:val="24"/>
        </w:rPr>
        <w:t xml:space="preserve">Effect of Shoot Density on the </w:t>
      </w:r>
      <w:proofErr w:type="spellStart"/>
      <w:r w:rsidRPr="005D6C4A">
        <w:rPr>
          <w:rFonts w:ascii="Times New Roman" w:eastAsia="Times New Roman" w:hAnsi="Times New Roman" w:cs="Times New Roman"/>
          <w:sz w:val="24"/>
          <w:szCs w:val="24"/>
        </w:rPr>
        <w:t>Infaunal</w:t>
      </w:r>
      <w:proofErr w:type="spellEnd"/>
      <w:r w:rsidRPr="005D6C4A">
        <w:rPr>
          <w:rFonts w:ascii="Times New Roman" w:eastAsia="Times New Roman" w:hAnsi="Times New Roman" w:cs="Times New Roman"/>
          <w:sz w:val="24"/>
          <w:szCs w:val="24"/>
        </w:rPr>
        <w:t xml:space="preserve"> Macro-invertebrate Community within </w:t>
      </w:r>
      <w:proofErr w:type="spellStart"/>
      <w:r w:rsidRPr="005D6C4A">
        <w:rPr>
          <w:rFonts w:ascii="Times New Roman" w:eastAsia="Times New Roman" w:hAnsi="Times New Roman" w:cs="Times New Roman"/>
          <w:sz w:val="24"/>
          <w:szCs w:val="24"/>
        </w:rPr>
        <w:t>aZostera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marinaSeagrass</w:t>
      </w:r>
      <w:proofErr w:type="spellEnd"/>
      <w:r w:rsidRPr="005D6C4A">
        <w:rPr>
          <w:rFonts w:ascii="Times New Roman" w:eastAsia="Times New Roman" w:hAnsi="Times New Roman" w:cs="Times New Roman"/>
          <w:sz w:val="24"/>
          <w:szCs w:val="24"/>
        </w:rPr>
        <w:t xml:space="preserve"> Bed.</w:t>
      </w:r>
      <w:proofErr w:type="gramEnd"/>
      <w:r w:rsidRPr="005D6C4A">
        <w:rPr>
          <w:rFonts w:ascii="Times New Roman" w:eastAsia="Times New Roman" w:hAnsi="Times New Roman" w:cs="Times New Roman"/>
          <w:sz w:val="24"/>
          <w:szCs w:val="24"/>
        </w:rPr>
        <w:t xml:space="preserve"> Estuarine, Coastal and Shelf Science, 47(3), 351-357.</w:t>
      </w:r>
    </w:p>
    <w:p w14:paraId="5D35D5D4"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Weidner, S., Arnold, W., </w:t>
      </w:r>
      <w:proofErr w:type="spellStart"/>
      <w:r w:rsidRPr="005D6C4A">
        <w:rPr>
          <w:rFonts w:ascii="Times New Roman" w:eastAsia="Times New Roman" w:hAnsi="Times New Roman" w:cs="Times New Roman"/>
          <w:sz w:val="24"/>
          <w:szCs w:val="24"/>
        </w:rPr>
        <w:t>Stackebrandt</w:t>
      </w:r>
      <w:proofErr w:type="spellEnd"/>
      <w:r w:rsidRPr="005D6C4A">
        <w:rPr>
          <w:rFonts w:ascii="Times New Roman" w:eastAsia="Times New Roman" w:hAnsi="Times New Roman" w:cs="Times New Roman"/>
          <w:sz w:val="24"/>
          <w:szCs w:val="24"/>
        </w:rPr>
        <w:t xml:space="preserve">, E., &amp; </w:t>
      </w:r>
      <w:proofErr w:type="spellStart"/>
      <w:r w:rsidRPr="005D6C4A">
        <w:rPr>
          <w:rFonts w:ascii="Times New Roman" w:eastAsia="Times New Roman" w:hAnsi="Times New Roman" w:cs="Times New Roman"/>
          <w:sz w:val="24"/>
          <w:szCs w:val="24"/>
        </w:rPr>
        <w:t>Pühler</w:t>
      </w:r>
      <w:proofErr w:type="spellEnd"/>
      <w:r w:rsidRPr="005D6C4A">
        <w:rPr>
          <w:rFonts w:ascii="Times New Roman" w:eastAsia="Times New Roman" w:hAnsi="Times New Roman" w:cs="Times New Roman"/>
          <w:sz w:val="24"/>
          <w:szCs w:val="24"/>
        </w:rPr>
        <w:t xml:space="preserve">, A. (2000). Phylogenetic analysis of bacterial communities associated with leaves of the seagrass Halophila </w:t>
      </w:r>
      <w:proofErr w:type="spellStart"/>
      <w:r w:rsidRPr="005D6C4A">
        <w:rPr>
          <w:rFonts w:ascii="Times New Roman" w:eastAsia="Times New Roman" w:hAnsi="Times New Roman" w:cs="Times New Roman"/>
          <w:sz w:val="24"/>
          <w:szCs w:val="24"/>
        </w:rPr>
        <w:t>stipulacea</w:t>
      </w:r>
      <w:proofErr w:type="spellEnd"/>
      <w:r w:rsidRPr="005D6C4A">
        <w:rPr>
          <w:rFonts w:ascii="Times New Roman" w:eastAsia="Times New Roman" w:hAnsi="Times New Roman" w:cs="Times New Roman"/>
          <w:sz w:val="24"/>
          <w:szCs w:val="24"/>
        </w:rPr>
        <w:t xml:space="preserve"> by a culture-independent small-subunit rRNA gene approach. Microbial ecology, 39(1), 22-31.</w:t>
      </w:r>
    </w:p>
    <w:p w14:paraId="1D5E7178" w14:textId="21195497" w:rsid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Werner, J. J., Zhou, D., </w:t>
      </w:r>
      <w:proofErr w:type="spellStart"/>
      <w:r w:rsidRPr="005D6C4A">
        <w:rPr>
          <w:rFonts w:ascii="Times New Roman" w:eastAsia="Times New Roman" w:hAnsi="Times New Roman" w:cs="Times New Roman"/>
          <w:sz w:val="24"/>
          <w:szCs w:val="24"/>
        </w:rPr>
        <w:t>Caporaso</w:t>
      </w:r>
      <w:proofErr w:type="spellEnd"/>
      <w:r w:rsidRPr="005D6C4A">
        <w:rPr>
          <w:rFonts w:ascii="Times New Roman" w:eastAsia="Times New Roman" w:hAnsi="Times New Roman" w:cs="Times New Roman"/>
          <w:sz w:val="24"/>
          <w:szCs w:val="24"/>
        </w:rPr>
        <w:t xml:space="preserve">, J. G., Knight, R., &amp; </w:t>
      </w:r>
      <w:proofErr w:type="spellStart"/>
      <w:r w:rsidRPr="005D6C4A">
        <w:rPr>
          <w:rFonts w:ascii="Times New Roman" w:eastAsia="Times New Roman" w:hAnsi="Times New Roman" w:cs="Times New Roman"/>
          <w:sz w:val="24"/>
          <w:szCs w:val="24"/>
        </w:rPr>
        <w:t>Angenent</w:t>
      </w:r>
      <w:proofErr w:type="spellEnd"/>
      <w:r w:rsidRPr="005D6C4A">
        <w:rPr>
          <w:rFonts w:ascii="Times New Roman" w:eastAsia="Times New Roman" w:hAnsi="Times New Roman" w:cs="Times New Roman"/>
          <w:sz w:val="24"/>
          <w:szCs w:val="24"/>
        </w:rPr>
        <w:t>, L. T. (2012). Comparison of Illumina paired-end and single-direction sequencing for microbial 16S rRNA gene amplicon surveys. The ISME journal, 6(7), 1273.</w:t>
      </w:r>
    </w:p>
    <w:p w14:paraId="4D0636F0" w14:textId="369B77B4" w:rsidR="006A4748" w:rsidRDefault="00113EAF" w:rsidP="00B44EE3">
      <w:pPr>
        <w:pStyle w:val="Normal1"/>
        <w:spacing w:line="480" w:lineRule="auto"/>
        <w:rPr>
          <w:rFonts w:ascii="Times New Roman" w:eastAsia="Times New Roman" w:hAnsi="Times New Roman" w:cs="Times New Roman"/>
          <w:sz w:val="24"/>
          <w:szCs w:val="24"/>
        </w:rPr>
      </w:pPr>
      <w:proofErr w:type="spellStart"/>
      <w:r w:rsidRPr="00F7583F">
        <w:rPr>
          <w:rFonts w:ascii="Times New Roman" w:eastAsia="Times New Roman" w:hAnsi="Times New Roman" w:cs="Times New Roman"/>
          <w:sz w:val="24"/>
          <w:szCs w:val="24"/>
          <w:highlight w:val="yellow"/>
        </w:rPr>
        <w:t>Whippo</w:t>
      </w:r>
      <w:proofErr w:type="spellEnd"/>
      <w:r w:rsidRPr="00F7583F">
        <w:rPr>
          <w:rFonts w:ascii="Times New Roman" w:eastAsia="Times New Roman" w:hAnsi="Times New Roman" w:cs="Times New Roman"/>
          <w:sz w:val="24"/>
          <w:szCs w:val="24"/>
          <w:highlight w:val="yellow"/>
        </w:rPr>
        <w:t xml:space="preserve"> et al. in Review***</w:t>
      </w:r>
    </w:p>
    <w:sectPr w:rsidR="006A4748" w:rsidSect="00B44EE3">
      <w:footerReference w:type="default" r:id="rId12"/>
      <w:pgSz w:w="12240" w:h="15840"/>
      <w:pgMar w:top="1440" w:right="1440" w:bottom="1440" w:left="1440" w:header="0" w:footer="720" w:gutter="0"/>
      <w:lnNumType w:countBy="5" w:restart="continuous"/>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Office User" w:date="2018-03-15T12:30:00Z" w:initials="Office">
    <w:p w14:paraId="4498E53E" w14:textId="5DA5B75F" w:rsidR="00593757" w:rsidRDefault="00593757">
      <w:pPr>
        <w:pStyle w:val="CommentText"/>
      </w:pPr>
      <w:r>
        <w:rPr>
          <w:rStyle w:val="CommentReference"/>
        </w:rPr>
        <w:annotationRef/>
      </w:r>
      <w:r>
        <w:t>If you are allowed more words, perhaps add seagrass/eelgrass</w:t>
      </w:r>
    </w:p>
  </w:comment>
  <w:comment w:id="2" w:author="Mary O'Connor" w:date="2017-05-23T22:11:00Z" w:initials="">
    <w:p w14:paraId="3D59B280" w14:textId="77777777" w:rsidR="00593757" w:rsidRDefault="00593757">
      <w:pPr>
        <w:pStyle w:val="Normal1"/>
        <w:spacing w:after="0" w:line="240" w:lineRule="auto"/>
        <w:rPr>
          <w:rFonts w:ascii="Arial" w:eastAsia="Arial" w:hAnsi="Arial" w:cs="Arial"/>
        </w:rPr>
      </w:pPr>
      <w:r>
        <w:rPr>
          <w:rFonts w:ascii="Arial" w:eastAsia="Arial" w:hAnsi="Arial" w:cs="Arial"/>
        </w:rPr>
        <w:t>Although a graphical abstract is optional, its use is encouraged as it draws more attention to the online article. The graphical abstract should summarize the contents of the article in a concise, 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You can view Example Graphical Abstracts on our information site.</w:t>
      </w:r>
    </w:p>
    <w:p w14:paraId="3521AED2" w14:textId="77777777" w:rsidR="00593757" w:rsidRDefault="00593757">
      <w:pPr>
        <w:pStyle w:val="Normal1"/>
        <w:spacing w:after="0" w:line="240" w:lineRule="auto"/>
        <w:rPr>
          <w:rFonts w:ascii="Arial" w:eastAsia="Arial" w:hAnsi="Arial" w:cs="Arial"/>
        </w:rPr>
      </w:pPr>
      <w:r>
        <w:rPr>
          <w:rFonts w:ascii="Arial" w:eastAsia="Arial" w:hAnsi="Arial" w:cs="Arial"/>
        </w:rPr>
        <w:t>Authors can make use of Elsevier's Illustration and Enhancement service to ensure the best presentation of their images and in accordance with all technical requirements: Illustration Service.</w:t>
      </w:r>
    </w:p>
  </w:comment>
  <w:comment w:id="3" w:author="Microsoft Office User" w:date="2018-03-19T15:01:00Z" w:initials="Office">
    <w:p w14:paraId="4EEB0CC6" w14:textId="2D09D7BD" w:rsidR="00593757" w:rsidRDefault="00593757">
      <w:pPr>
        <w:pStyle w:val="CommentText"/>
      </w:pPr>
      <w:r>
        <w:rPr>
          <w:rStyle w:val="CommentReference"/>
        </w:rPr>
        <w:annotationRef/>
      </w:r>
      <w:r>
        <w:t>I</w:t>
      </w:r>
      <w:r>
        <w:rPr>
          <w:rFonts w:ascii="Helvetica" w:eastAsia="Helvetica" w:hAnsi="Helvetica" w:cs="Helvetica"/>
        </w:rPr>
        <w:t>’</w:t>
      </w:r>
      <w:r>
        <w:t>d encourage the addition of this. Gwen, if you need a hand, or someone to review with, I</w:t>
      </w:r>
      <w:r>
        <w:rPr>
          <w:rFonts w:ascii="Helvetica" w:eastAsia="Helvetica" w:hAnsi="Helvetica" w:cs="Helvetica"/>
        </w:rPr>
        <w:t>’</w:t>
      </w:r>
      <w:r>
        <w:t>m happy to help.</w:t>
      </w:r>
    </w:p>
    <w:p w14:paraId="0BB89B7B" w14:textId="77777777" w:rsidR="00593757" w:rsidRDefault="00593757">
      <w:pPr>
        <w:pStyle w:val="CommentText"/>
      </w:pPr>
    </w:p>
    <w:p w14:paraId="378FC66A" w14:textId="1F34B25A" w:rsidR="00593757" w:rsidRDefault="00593757">
      <w:pPr>
        <w:pStyle w:val="CommentText"/>
      </w:pPr>
      <w:r>
        <w:t>MHL - we did one with epiphytes + seagrass + grazers  - could modify for this one  - see attached example.</w:t>
      </w:r>
    </w:p>
  </w:comment>
  <w:comment w:id="33" w:author="Mary O'Connor" w:date="2017-05-23T22:06:00Z" w:initials="">
    <w:p w14:paraId="683C6B5A" w14:textId="77777777" w:rsidR="00593757" w:rsidRDefault="00593757">
      <w:pPr>
        <w:pStyle w:val="Normal1"/>
        <w:spacing w:after="0" w:line="240" w:lineRule="auto"/>
        <w:rPr>
          <w:rFonts w:ascii="Arial" w:eastAsia="Arial" w:hAnsi="Arial" w:cs="Arial"/>
        </w:rPr>
      </w:pPr>
      <w:r>
        <w:rPr>
          <w:rFonts w:ascii="Arial" w:eastAsia="Arial" w:hAnsi="Arial" w:cs="Arial"/>
        </w:rPr>
        <w:t>from AB: State the objectives of the work and provide an adequate background, avoiding a detailed literature survey or a summary of the results.</w:t>
      </w:r>
    </w:p>
  </w:comment>
  <w:comment w:id="34" w:author="Mary O'Connor" w:date="2018-04-03T14:19:00Z" w:initials="MO">
    <w:p w14:paraId="7FC15978" w14:textId="77777777" w:rsidR="00593757" w:rsidRDefault="00593757" w:rsidP="008B21DF">
      <w:pPr>
        <w:pStyle w:val="CommentText"/>
      </w:pPr>
      <w:r>
        <w:rPr>
          <w:rStyle w:val="CommentReference"/>
        </w:rPr>
        <w:annotationRef/>
      </w:r>
      <w:r>
        <w:t xml:space="preserve">I’ll send you the </w:t>
      </w:r>
      <w:proofErr w:type="spellStart"/>
      <w:r>
        <w:t>pdf</w:t>
      </w:r>
      <w:proofErr w:type="spellEnd"/>
    </w:p>
  </w:comment>
  <w:comment w:id="35" w:author="Gwendolyn Griffiths" w:date="2018-04-03T14:13:00Z" w:initials="GG">
    <w:p w14:paraId="795055B8" w14:textId="77777777" w:rsidR="00593757" w:rsidRDefault="00593757" w:rsidP="004D228E">
      <w:pPr>
        <w:pStyle w:val="CommentText"/>
      </w:pPr>
      <w:r>
        <w:rPr>
          <w:rStyle w:val="CommentReference"/>
        </w:rPr>
        <w:annotationRef/>
      </w:r>
      <w:r>
        <w:t xml:space="preserve">Is this where you wanted to cite what Sandra Lindstrom said? </w:t>
      </w:r>
    </w:p>
  </w:comment>
  <w:comment w:id="36" w:author="Margot Hessing-Lewis" w:date="2018-03-20T16:54:00Z" w:initials="MH">
    <w:p w14:paraId="40DB0D89" w14:textId="73A7EA7F" w:rsidR="00593757" w:rsidRDefault="00593757">
      <w:pPr>
        <w:pStyle w:val="CommentText"/>
      </w:pPr>
      <w:r>
        <w:rPr>
          <w:rStyle w:val="CommentReference"/>
        </w:rPr>
        <w:annotationRef/>
      </w:r>
      <w:r>
        <w:t xml:space="preserve">This concluding statement, re potential effects on epiphyte-seagrass interactions should be brought forward again in the Discussion. It’s a key point that validates the application of this research. </w:t>
      </w:r>
    </w:p>
  </w:comment>
  <w:comment w:id="37" w:author="Mary O'Connor" w:date="2018-03-20T16:57:00Z" w:initials="MO">
    <w:p w14:paraId="1EFAAD78" w14:textId="1F515866" w:rsidR="00593757" w:rsidRDefault="00593757">
      <w:pPr>
        <w:pStyle w:val="CommentText"/>
      </w:pPr>
      <w:r>
        <w:rPr>
          <w:rStyle w:val="CommentReference"/>
        </w:rPr>
        <w:annotationRef/>
      </w:r>
      <w:r>
        <w:t xml:space="preserve">I made these statements to match how they are introduced in the last paragraph of the introduction. </w:t>
      </w:r>
    </w:p>
    <w:p w14:paraId="559CBE05" w14:textId="77777777" w:rsidR="00593757" w:rsidRDefault="00593757">
      <w:pPr>
        <w:pStyle w:val="CommentText"/>
      </w:pPr>
    </w:p>
    <w:p w14:paraId="6CFBE6D3" w14:textId="2D9195F4" w:rsidR="00593757" w:rsidRDefault="00593757">
      <w:pPr>
        <w:pStyle w:val="CommentText"/>
      </w:pPr>
      <w:r>
        <w:t>MHL - Suggest shortening heading</w:t>
      </w:r>
    </w:p>
  </w:comment>
  <w:comment w:id="38" w:author="Gwendolyn Griffiths" w:date="2017-12-16T11:15:00Z" w:initials="GG">
    <w:p w14:paraId="04828D52" w14:textId="4AE5735A" w:rsidR="00593757" w:rsidRDefault="00593757">
      <w:pPr>
        <w:pStyle w:val="CommentText"/>
      </w:pPr>
      <w:r>
        <w:rPr>
          <w:rStyle w:val="CommentReference"/>
        </w:rPr>
        <w:annotationRef/>
      </w:r>
      <w:r>
        <w:t>I just asked Rhea to send me the data</w:t>
      </w:r>
    </w:p>
  </w:comment>
  <w:comment w:id="39" w:author="Gwendolyn Griffiths" w:date="2017-12-16T11:16:00Z" w:initials="GG">
    <w:p w14:paraId="5B2ECF97" w14:textId="737671DC" w:rsidR="00593757" w:rsidRDefault="00593757">
      <w:pPr>
        <w:pStyle w:val="CommentText"/>
      </w:pPr>
      <w:r>
        <w:rPr>
          <w:rStyle w:val="CommentReference"/>
        </w:rPr>
        <w:annotationRef/>
      </w:r>
      <w:r>
        <w:t xml:space="preserve">Should this not be referring to Figure 1? </w:t>
      </w:r>
      <w:proofErr w:type="spellStart"/>
      <w:r>
        <w:t>Everythig</w:t>
      </w:r>
      <w:proofErr w:type="spellEnd"/>
      <w:r>
        <w:t xml:space="preserve"> in Figure 2 is what Coreen and I did. Where figure is all Ang’s data. </w:t>
      </w:r>
    </w:p>
  </w:comment>
  <w:comment w:id="42" w:author="Margot Hessing-Lewis" w:date="2018-03-19T16:27:00Z" w:initials="MH">
    <w:p w14:paraId="1A878BAE" w14:textId="644218FE" w:rsidR="00593757" w:rsidRDefault="00593757">
      <w:pPr>
        <w:pStyle w:val="CommentText"/>
      </w:pPr>
      <w:r>
        <w:rPr>
          <w:rStyle w:val="CommentReference"/>
        </w:rPr>
        <w:annotationRef/>
      </w:r>
      <w:r>
        <w:t xml:space="preserve">Somewhere, it should be stated that blades were brought back to the lab, and scraped to remove epiphytes and separate these for quantification of biomass (i.e. dried at 60 C, </w:t>
      </w:r>
      <w:proofErr w:type="spellStart"/>
      <w:r>
        <w:t>etc</w:t>
      </w:r>
      <w:proofErr w:type="spellEnd"/>
      <w:r>
        <w:t xml:space="preserve">). </w:t>
      </w:r>
    </w:p>
  </w:comment>
  <w:comment w:id="40" w:author="Mary O'Connor" w:date="2018-04-03T14:55:00Z" w:initials="MO">
    <w:p w14:paraId="3F06C2A4" w14:textId="7FBA1BD9" w:rsidR="00593757" w:rsidRDefault="00593757">
      <w:pPr>
        <w:pStyle w:val="CommentText"/>
      </w:pPr>
      <w:r>
        <w:rPr>
          <w:rStyle w:val="CommentReference"/>
        </w:rPr>
        <w:annotationRef/>
      </w:r>
      <w:r>
        <w:t>Did my edits get this right? It wasn’t clear that the shoot collections were the only data collected along the transect.  When I read transect surveys, I think there was some visual % cover estimation going on, but I don’t believe that was the case, so I was trying to clarify here. Please make sure it’s right.</w:t>
      </w:r>
    </w:p>
  </w:comment>
  <w:comment w:id="49" w:author="Mary O'Connor" w:date="2018-04-03T15:03:00Z" w:initials="MO">
    <w:p w14:paraId="3D826D2C" w14:textId="77198CBA" w:rsidR="00593757" w:rsidRDefault="00593757">
      <w:pPr>
        <w:pStyle w:val="CommentText"/>
      </w:pPr>
      <w:r>
        <w:rPr>
          <w:rStyle w:val="CommentReference"/>
        </w:rPr>
        <w:annotationRef/>
      </w:r>
      <w:r>
        <w:t xml:space="preserve">Actually I think the right reference for the protocols: Reynolds, PL, JP Richardson and JE Duffy. 2014. Field experimental evidence that grazers mediate transition between </w:t>
      </w:r>
      <w:proofErr w:type="spellStart"/>
      <w:r>
        <w:t>microalgal</w:t>
      </w:r>
      <w:proofErr w:type="spellEnd"/>
      <w:r>
        <w:t xml:space="preserve"> and </w:t>
      </w:r>
      <w:proofErr w:type="spellStart"/>
      <w:r>
        <w:t>seagrass</w:t>
      </w:r>
      <w:proofErr w:type="spellEnd"/>
      <w:r>
        <w:t xml:space="preserve"> dominance. Limnology and Oceanography 59: 1053-1064</w:t>
      </w:r>
    </w:p>
  </w:comment>
  <w:comment w:id="51" w:author="Mary O'Connor" w:date="2018-04-03T15:04:00Z" w:initials="MO">
    <w:p w14:paraId="44FD2EDA" w14:textId="5169D281" w:rsidR="00593757" w:rsidRDefault="00593757">
      <w:pPr>
        <w:pStyle w:val="CommentText"/>
      </w:pPr>
      <w:r>
        <w:rPr>
          <w:rStyle w:val="CommentReference"/>
        </w:rPr>
        <w:annotationRef/>
      </w:r>
      <w:r>
        <w:t>Maybe let’s refer to these as locations, to distinguish from ‘site’ in figure 1?</w:t>
      </w:r>
    </w:p>
  </w:comment>
  <w:comment w:id="52" w:author="Margot Hessing-Lewis" w:date="2018-03-19T19:48:00Z" w:initials="MH">
    <w:p w14:paraId="7CA8A179" w14:textId="3617CE7F" w:rsidR="00593757" w:rsidRDefault="00593757">
      <w:pPr>
        <w:pStyle w:val="CommentText"/>
      </w:pPr>
      <w:r>
        <w:rPr>
          <w:rStyle w:val="CommentReference"/>
        </w:rPr>
        <w:annotationRef/>
      </w:r>
      <w:r>
        <w:t>To clarify, label transplant sites separately from WF and IA (add labels to Fig. 1 too). I think this may be easier to grasp than IA vs WF ‘zones’</w:t>
      </w:r>
    </w:p>
  </w:comment>
  <w:comment w:id="50" w:author="Mary O'Connor" w:date="2017-06-28T08:22:00Z" w:initials="MO">
    <w:p w14:paraId="01104E43" w14:textId="77777777" w:rsidR="00593757" w:rsidRDefault="00593757">
      <w:pPr>
        <w:pStyle w:val="CommentText"/>
      </w:pPr>
      <w:r>
        <w:rPr>
          <w:rStyle w:val="CommentReference"/>
        </w:rPr>
        <w:annotationRef/>
      </w:r>
      <w:r>
        <w:t>Let’s indicate these on the map.</w:t>
      </w:r>
    </w:p>
  </w:comment>
  <w:comment w:id="53" w:author="Mary O'Connor" w:date="2018-04-03T15:07:00Z" w:initials="MO">
    <w:p w14:paraId="31B1F2A8" w14:textId="0F4EDFC5" w:rsidR="00593757" w:rsidRDefault="00593757">
      <w:pPr>
        <w:pStyle w:val="CommentText"/>
      </w:pPr>
      <w:r>
        <w:rPr>
          <w:rStyle w:val="CommentReference"/>
        </w:rPr>
        <w:annotationRef/>
      </w:r>
      <w:r>
        <w:t>In the previous paragraph we called the interior IA… clearly I’m a little confused too so please just make sure these names are clearly distinguished for the survey and experiment, and indicated on figure 1.</w:t>
      </w:r>
    </w:p>
  </w:comment>
  <w:comment w:id="54" w:author="Microsoft Office User" w:date="2018-03-19T16:35:00Z" w:initials="Office">
    <w:p w14:paraId="570D1C5F" w14:textId="779ABA9E" w:rsidR="00593757" w:rsidRDefault="00593757">
      <w:pPr>
        <w:pStyle w:val="CommentText"/>
      </w:pPr>
      <w:r>
        <w:rPr>
          <w:rStyle w:val="CommentReference"/>
        </w:rPr>
        <w:annotationRef/>
      </w:r>
      <w:r>
        <w:t xml:space="preserve"> I think WF and IA ~50m apart (and as shown in Fig 1.)  If your experimental site was a bit closer to WF that the IA transect, adding another symbol for experiment location could clarify this. MHL  - agreed even up to ~100m apart, no?</w:t>
      </w:r>
    </w:p>
  </w:comment>
  <w:comment w:id="55" w:author="Mary O'Connor" w:date="2018-04-03T15:19:00Z" w:initials="MO">
    <w:p w14:paraId="2D5162F9" w14:textId="7E0EF729" w:rsidR="00593757" w:rsidRDefault="00593757">
      <w:pPr>
        <w:pStyle w:val="CommentText"/>
      </w:pPr>
      <w:r>
        <w:rPr>
          <w:rStyle w:val="CommentReference"/>
        </w:rPr>
        <w:annotationRef/>
      </w:r>
      <w:r>
        <w:t xml:space="preserve">I changed this title, maybe this gives us a place to present the two times of </w:t>
      </w:r>
      <w:proofErr w:type="spellStart"/>
      <w:r>
        <w:t>smapling</w:t>
      </w:r>
      <w:proofErr w:type="spellEnd"/>
      <w:r>
        <w:t xml:space="preserve"> for inverts, bacteria, etc. </w:t>
      </w:r>
    </w:p>
  </w:comment>
  <w:comment w:id="56" w:author="Mary O'Connor" w:date="2018-04-03T15:28:00Z" w:initials="MO">
    <w:p w14:paraId="0C9E61A4" w14:textId="561D1271" w:rsidR="00593757" w:rsidRDefault="00593757">
      <w:pPr>
        <w:pStyle w:val="CommentText"/>
      </w:pPr>
      <w:r>
        <w:rPr>
          <w:rStyle w:val="CommentReference"/>
        </w:rPr>
        <w:annotationRef/>
      </w:r>
      <w:r>
        <w:t xml:space="preserve">I suggested a different layout that would maybe make more clear what was sampled when. </w:t>
      </w:r>
    </w:p>
  </w:comment>
  <w:comment w:id="57" w:author="Gwendolyn Griffiths" w:date="2017-12-16T10:16:00Z" w:initials="GG">
    <w:p w14:paraId="4731F32A" w14:textId="5CD64B7E" w:rsidR="00593757" w:rsidRDefault="00593757">
      <w:pPr>
        <w:pStyle w:val="CommentText"/>
      </w:pPr>
      <w:r>
        <w:rPr>
          <w:rStyle w:val="CommentReference"/>
        </w:rPr>
        <w:annotationRef/>
      </w:r>
      <w:r>
        <w:t>There were two at each location (4), show an ambient shoot next two each platform</w:t>
      </w:r>
    </w:p>
  </w:comment>
  <w:comment w:id="58" w:author="Microsoft Office User" w:date="2018-03-19T09:43:00Z" w:initials="Office">
    <w:p w14:paraId="0B17D3DA" w14:textId="56EE3FF2" w:rsidR="00593757" w:rsidRDefault="00593757">
      <w:pPr>
        <w:pStyle w:val="CommentText"/>
      </w:pPr>
      <w:r>
        <w:rPr>
          <w:rStyle w:val="CommentReference"/>
        </w:rPr>
        <w:annotationRef/>
      </w:r>
      <w:r>
        <w:t xml:space="preserve">What are the environmental surveys - survey 1 (ang &amp; co </w:t>
      </w:r>
      <w:r>
        <w:rPr>
          <w:rFonts w:ascii="Helvetica" w:eastAsia="Helvetica" w:hAnsi="Helvetica" w:cs="Helvetica"/>
        </w:rPr>
        <w:t>–</w:t>
      </w:r>
      <w:r>
        <w:t xml:space="preserve"> line 155), 2 (you and </w:t>
      </w:r>
      <w:proofErr w:type="spellStart"/>
      <w:r>
        <w:t>coreen</w:t>
      </w:r>
      <w:proofErr w:type="spellEnd"/>
      <w:r>
        <w:t xml:space="preserve">? </w:t>
      </w:r>
      <w:r>
        <w:rPr>
          <w:rFonts w:ascii="Helvetica" w:eastAsia="Helvetica" w:hAnsi="Helvetica" w:cs="Helvetica"/>
        </w:rPr>
        <w:t>–</w:t>
      </w:r>
      <w:r>
        <w:t xml:space="preserve"> line 160) or something different? Would be useful to clarify where this is coming from.</w:t>
      </w:r>
    </w:p>
  </w:comment>
  <w:comment w:id="59" w:author="Margot Hessing-Lewis" w:date="2018-03-20T17:02:00Z" w:initials="MH">
    <w:p w14:paraId="77FD0DF6" w14:textId="00905509" w:rsidR="00593757" w:rsidRDefault="00593757">
      <w:pPr>
        <w:pStyle w:val="CommentText"/>
      </w:pPr>
      <w:r>
        <w:rPr>
          <w:rStyle w:val="CommentReference"/>
        </w:rPr>
        <w:annotationRef/>
      </w:r>
      <w:r>
        <w:t>Consider adding length and width data to Appendix (with Density). Any differences between locations?</w:t>
      </w:r>
    </w:p>
  </w:comment>
  <w:comment w:id="64" w:author="Margot Hessing-Lewis" w:date="2018-03-20T17:05:00Z" w:initials="MH">
    <w:p w14:paraId="4C27FB32" w14:textId="1AE6AC4D" w:rsidR="00593757" w:rsidRDefault="00593757">
      <w:pPr>
        <w:pStyle w:val="CommentText"/>
      </w:pPr>
      <w:r>
        <w:rPr>
          <w:rStyle w:val="CommentReference"/>
        </w:rPr>
        <w:annotationRef/>
      </w:r>
      <w:r>
        <w:t>Is this data presented anywhere?</w:t>
      </w:r>
    </w:p>
  </w:comment>
  <w:comment w:id="75" w:author="Margot Hessing-Lewis" w:date="2018-03-20T17:06:00Z" w:initials="MH">
    <w:p w14:paraId="6D6CDA1B" w14:textId="19BE43A0" w:rsidR="00593757" w:rsidRDefault="00593757">
      <w:pPr>
        <w:pStyle w:val="CommentText"/>
      </w:pPr>
      <w:r>
        <w:rPr>
          <w:rStyle w:val="CommentReference"/>
        </w:rPr>
        <w:annotationRef/>
      </w:r>
      <w:r>
        <w:t>The next two paragraphs are very detailed! Consider moving some of this content to the Appendix for those that want to dive into microbial methods further. Would group well with microbial data presented in the Appendix.</w:t>
      </w:r>
    </w:p>
  </w:comment>
  <w:comment w:id="84" w:author="Mary O'Connor" w:date="2018-04-03T15:15:00Z" w:initials="MO">
    <w:p w14:paraId="146AA999" w14:textId="5CCBC7E0" w:rsidR="00593757" w:rsidRDefault="00593757">
      <w:pPr>
        <w:pStyle w:val="CommentText"/>
      </w:pPr>
      <w:r>
        <w:rPr>
          <w:rStyle w:val="CommentReference"/>
        </w:rPr>
        <w:annotationRef/>
      </w:r>
      <w:r>
        <w:t>Check this, that number looks wrong.</w:t>
      </w:r>
    </w:p>
  </w:comment>
  <w:comment w:id="90" w:author="Mary O'Connor" w:date="2018-04-03T15:41:00Z" w:initials="MO">
    <w:p w14:paraId="0A3DF173" w14:textId="0D7F09D5" w:rsidR="00BF2035" w:rsidRDefault="00BF2035">
      <w:pPr>
        <w:pStyle w:val="CommentText"/>
      </w:pPr>
      <w:ins w:id="92" w:author="Mary O'Connor" w:date="2018-04-03T15:41:00Z">
        <w:r>
          <w:rPr>
            <w:rStyle w:val="CommentReference"/>
          </w:rPr>
          <w:annotationRef/>
        </w:r>
      </w:ins>
      <w:r>
        <w:t>Make sure these names match the figures and tables.</w:t>
      </w:r>
    </w:p>
  </w:comment>
  <w:comment w:id="103" w:author="Margot Hessing-Lewis" w:date="2018-04-03T15:40:00Z" w:initials="MH">
    <w:p w14:paraId="1236F2BE" w14:textId="77777777" w:rsidR="00BF2035" w:rsidRDefault="00BF2035" w:rsidP="00BF2035">
      <w:pPr>
        <w:pStyle w:val="CommentText"/>
      </w:pPr>
      <w:r>
        <w:rPr>
          <w:rStyle w:val="CommentReference"/>
        </w:rPr>
        <w:annotationRef/>
      </w:r>
      <w:r>
        <w:t xml:space="preserve">Clarify above how </w:t>
      </w:r>
      <w:proofErr w:type="spellStart"/>
      <w:r>
        <w:t>Smithora</w:t>
      </w:r>
      <w:proofErr w:type="spellEnd"/>
      <w:r>
        <w:t xml:space="preserve"> presence/absence differs from Edge/Interior pre-transplant samples.</w:t>
      </w:r>
    </w:p>
    <w:p w14:paraId="610B19A5" w14:textId="77777777" w:rsidR="00BF2035" w:rsidRDefault="00BF2035" w:rsidP="00BF2035">
      <w:pPr>
        <w:pStyle w:val="CommentText"/>
      </w:pPr>
    </w:p>
    <w:p w14:paraId="01E3B8BF" w14:textId="77777777" w:rsidR="00BF2035" w:rsidRDefault="00BF2035" w:rsidP="00BF2035">
      <w:pPr>
        <w:pStyle w:val="CommentText"/>
      </w:pPr>
      <w:r>
        <w:t xml:space="preserve">MO: Yes, </w:t>
      </w:r>
      <w:proofErr w:type="spellStart"/>
      <w:r>
        <w:t>gwen</w:t>
      </w:r>
      <w:proofErr w:type="spellEnd"/>
      <w:r>
        <w:t xml:space="preserve"> this is still confusing to me, so please do clarify in writing. </w:t>
      </w:r>
    </w:p>
  </w:comment>
  <w:comment w:id="101" w:author="Mary O'Connor" w:date="2018-04-03T15:42:00Z" w:initials="MO">
    <w:p w14:paraId="3A309A2B" w14:textId="2150E39E" w:rsidR="00BF2035" w:rsidRDefault="00BF2035">
      <w:pPr>
        <w:pStyle w:val="CommentText"/>
      </w:pPr>
      <w:r>
        <w:rPr>
          <w:rStyle w:val="CommentReference"/>
        </w:rPr>
        <w:annotationRef/>
      </w:r>
      <w:r>
        <w:t xml:space="preserve">Now, this sentence needs to explain how the predictor/independent variables listed in the previous sentence relate to whatever was done with </w:t>
      </w:r>
      <w:proofErr w:type="spellStart"/>
      <w:r>
        <w:t>smithora</w:t>
      </w:r>
      <w:proofErr w:type="spellEnd"/>
      <w:r>
        <w:t xml:space="preserve"> presence/absence </w:t>
      </w:r>
      <w:proofErr w:type="spellStart"/>
      <w:r>
        <w:t>int</w:t>
      </w:r>
      <w:proofErr w:type="spellEnd"/>
      <w:r>
        <w:t xml:space="preserve"> his next </w:t>
      </w:r>
      <w:proofErr w:type="spellStart"/>
      <w:r>
        <w:t>stepl</w:t>
      </w:r>
      <w:proofErr w:type="spellEnd"/>
      <w:r>
        <w:t>. I know we discussed this via email, but it’s hard to understand.</w:t>
      </w:r>
    </w:p>
  </w:comment>
  <w:comment w:id="121" w:author="Laura  Wegener Parfrey" w:date="2018-04-03T15:43:00Z" w:initials="LP">
    <w:p w14:paraId="1B5CC872" w14:textId="77777777" w:rsidR="00BF2035" w:rsidRDefault="00BF2035" w:rsidP="00BF2035">
      <w:pPr>
        <w:pStyle w:val="CommentText"/>
      </w:pPr>
      <w:r>
        <w:rPr>
          <w:rStyle w:val="CommentReference"/>
        </w:rPr>
        <w:annotationRef/>
      </w:r>
      <w:r>
        <w:t>Should be July vs August</w:t>
      </w:r>
    </w:p>
  </w:comment>
  <w:comment w:id="122" w:author="Gwendolyn Griffiths" w:date="2018-04-03T15:43:00Z" w:initials="GG">
    <w:p w14:paraId="51827E4D" w14:textId="77777777" w:rsidR="00BF2035" w:rsidRDefault="00BF2035" w:rsidP="00BF2035">
      <w:pPr>
        <w:pStyle w:val="CommentText"/>
      </w:pPr>
      <w:r>
        <w:rPr>
          <w:rStyle w:val="CommentReference"/>
        </w:rPr>
        <w:annotationRef/>
      </w:r>
      <w:r>
        <w:t>Our grazer communities were done at a different times</w:t>
      </w:r>
    </w:p>
    <w:p w14:paraId="1634432E" w14:textId="77777777" w:rsidR="00BF2035" w:rsidRDefault="00BF2035" w:rsidP="00BF2035">
      <w:pPr>
        <w:pStyle w:val="CommentText"/>
      </w:pPr>
    </w:p>
    <w:p w14:paraId="6E01E66B" w14:textId="77777777" w:rsidR="00BF2035" w:rsidRDefault="00BF2035" w:rsidP="00BF2035">
      <w:pPr>
        <w:pStyle w:val="CommentText"/>
      </w:pPr>
      <w:r>
        <w:t xml:space="preserve">MHL - clarify why grazer and microbial time steps are different (somewhere in text). </w:t>
      </w:r>
    </w:p>
    <w:p w14:paraId="59F1853D" w14:textId="77777777" w:rsidR="00BF2035" w:rsidRDefault="00BF2035" w:rsidP="00BF2035">
      <w:pPr>
        <w:pStyle w:val="CommentText"/>
      </w:pPr>
    </w:p>
  </w:comment>
  <w:comment w:id="128" w:author="Margot Hessing-Lewis" w:date="2018-04-03T15:16:00Z" w:initials="MH">
    <w:p w14:paraId="4B241C19" w14:textId="53A07523" w:rsidR="00593757" w:rsidRDefault="00593757">
      <w:pPr>
        <w:pStyle w:val="CommentText"/>
      </w:pPr>
      <w:r>
        <w:rPr>
          <w:rStyle w:val="CommentReference"/>
        </w:rPr>
        <w:annotationRef/>
      </w:r>
      <w:r>
        <w:t xml:space="preserve">Clarify above how </w:t>
      </w:r>
      <w:proofErr w:type="spellStart"/>
      <w:r>
        <w:t>Smithora</w:t>
      </w:r>
      <w:proofErr w:type="spellEnd"/>
      <w:r>
        <w:t xml:space="preserve"> presence/absence differs from Edge/Interior pre-transplant samples.</w:t>
      </w:r>
    </w:p>
    <w:p w14:paraId="1FDF8D1D" w14:textId="77777777" w:rsidR="00593757" w:rsidRDefault="00593757">
      <w:pPr>
        <w:pStyle w:val="CommentText"/>
      </w:pPr>
    </w:p>
    <w:p w14:paraId="4453AA56" w14:textId="42B7C3BF" w:rsidR="00593757" w:rsidRDefault="00593757">
      <w:pPr>
        <w:pStyle w:val="CommentText"/>
      </w:pPr>
      <w:r>
        <w:t xml:space="preserve">MO: Yes, </w:t>
      </w:r>
      <w:proofErr w:type="spellStart"/>
      <w:r>
        <w:t>gwen</w:t>
      </w:r>
      <w:proofErr w:type="spellEnd"/>
      <w:r>
        <w:t xml:space="preserve"> this is still confusing to me, so please do clarify in writing. </w:t>
      </w:r>
    </w:p>
  </w:comment>
  <w:comment w:id="129" w:author="Laura  Wegener Parfrey" w:date="2018-03-08T06:18:00Z" w:initials="LP">
    <w:p w14:paraId="55FC2B67" w14:textId="0A6CF5BD" w:rsidR="00593757" w:rsidRDefault="00593757" w:rsidP="00E643C1">
      <w:pPr>
        <w:pStyle w:val="EndNoteBibliography"/>
        <w:spacing w:after="240"/>
        <w:ind w:left="720" w:hanging="720"/>
        <w:rPr>
          <w:noProof/>
        </w:rPr>
      </w:pPr>
      <w:r>
        <w:rPr>
          <w:rStyle w:val="CommentReference"/>
        </w:rPr>
        <w:annotationRef/>
      </w:r>
      <w:bookmarkStart w:id="130" w:name="_Hlk508273633"/>
      <w:r w:rsidRPr="000602BD">
        <w:rPr>
          <w:noProof/>
        </w:rPr>
        <w:t xml:space="preserve">Clarke KR, Gorley RN (2006) PRIMER v6: User Manual/Tutorial. In: </w:t>
      </w:r>
      <w:r w:rsidRPr="000602BD">
        <w:rPr>
          <w:i/>
          <w:noProof/>
        </w:rPr>
        <w:t>PRIMER-E</w:t>
      </w:r>
      <w:r w:rsidRPr="000602BD">
        <w:rPr>
          <w:noProof/>
        </w:rPr>
        <w:t>, Plymouth.</w:t>
      </w:r>
      <w:bookmarkEnd w:id="130"/>
    </w:p>
  </w:comment>
  <w:comment w:id="131" w:author="Laura  Wegener Parfrey" w:date="2018-03-08T06:17:00Z" w:initials="LP">
    <w:p w14:paraId="744E2FAF" w14:textId="77777777" w:rsidR="00593757" w:rsidRPr="000602BD" w:rsidRDefault="00593757" w:rsidP="00E643C1">
      <w:pPr>
        <w:pStyle w:val="EndNoteBibliography"/>
        <w:spacing w:after="240"/>
        <w:ind w:left="720" w:hanging="720"/>
        <w:rPr>
          <w:noProof/>
        </w:rPr>
      </w:pPr>
      <w:r>
        <w:rPr>
          <w:rStyle w:val="CommentReference"/>
        </w:rPr>
        <w:annotationRef/>
      </w:r>
      <w:bookmarkStart w:id="132" w:name="_Hlk508273686"/>
      <w:r w:rsidRPr="000602BD">
        <w:rPr>
          <w:noProof/>
        </w:rPr>
        <w:t xml:space="preserve">Chao A (1984) Nonparametric-estimation of the number of classes in a population. </w:t>
      </w:r>
      <w:r w:rsidRPr="000602BD">
        <w:rPr>
          <w:i/>
          <w:noProof/>
        </w:rPr>
        <w:t>Scandinavian Journal of Statistics</w:t>
      </w:r>
      <w:r w:rsidRPr="000602BD">
        <w:rPr>
          <w:noProof/>
        </w:rPr>
        <w:t xml:space="preserve"> </w:t>
      </w:r>
      <w:r w:rsidRPr="000602BD">
        <w:rPr>
          <w:b/>
          <w:noProof/>
        </w:rPr>
        <w:t>11</w:t>
      </w:r>
      <w:r w:rsidRPr="000602BD">
        <w:rPr>
          <w:noProof/>
        </w:rPr>
        <w:t>, 265-270.</w:t>
      </w:r>
      <w:bookmarkEnd w:id="132"/>
    </w:p>
    <w:p w14:paraId="54278BC2" w14:textId="0C297E5A" w:rsidR="00593757" w:rsidRDefault="00593757">
      <w:pPr>
        <w:pStyle w:val="CommentText"/>
      </w:pPr>
    </w:p>
  </w:comment>
  <w:comment w:id="135" w:author="Laura  Wegener Parfrey" w:date="2018-03-08T06:19:00Z" w:initials="LP">
    <w:p w14:paraId="1C58A7D7" w14:textId="0A46E2B4" w:rsidR="00593757" w:rsidRDefault="00593757">
      <w:pPr>
        <w:pStyle w:val="CommentText"/>
      </w:pPr>
      <w:r>
        <w:rPr>
          <w:rStyle w:val="CommentReference"/>
        </w:rPr>
        <w:annotationRef/>
      </w:r>
      <w:r>
        <w:t>Should be July vs August</w:t>
      </w:r>
    </w:p>
  </w:comment>
  <w:comment w:id="136" w:author="Gwendolyn Griffiths" w:date="2018-03-20T17:11:00Z" w:initials="GG">
    <w:p w14:paraId="68575EA5" w14:textId="4737C392" w:rsidR="00593757" w:rsidRDefault="00593757">
      <w:pPr>
        <w:pStyle w:val="CommentText"/>
      </w:pPr>
      <w:r>
        <w:rPr>
          <w:rStyle w:val="CommentReference"/>
        </w:rPr>
        <w:annotationRef/>
      </w:r>
      <w:r>
        <w:t>Our grazer communities were done at a different times</w:t>
      </w:r>
    </w:p>
    <w:p w14:paraId="756C6FA0" w14:textId="77777777" w:rsidR="00593757" w:rsidRDefault="00593757">
      <w:pPr>
        <w:pStyle w:val="CommentText"/>
      </w:pPr>
    </w:p>
    <w:p w14:paraId="7667E399" w14:textId="576A18E8" w:rsidR="00593757" w:rsidRDefault="00593757">
      <w:pPr>
        <w:pStyle w:val="CommentText"/>
      </w:pPr>
      <w:r>
        <w:t xml:space="preserve">MHL - clarify why grazer and microbial time steps are different (somewhere in text). </w:t>
      </w:r>
    </w:p>
    <w:p w14:paraId="41569480" w14:textId="77777777" w:rsidR="00593757" w:rsidRDefault="00593757">
      <w:pPr>
        <w:pStyle w:val="CommentText"/>
      </w:pPr>
    </w:p>
  </w:comment>
  <w:comment w:id="137" w:author="Margot Hessing-Lewis" w:date="2018-03-19T17:19:00Z" w:initials="MH">
    <w:p w14:paraId="34D9D7AA" w14:textId="76BD0595" w:rsidR="00593757" w:rsidRDefault="00593757">
      <w:pPr>
        <w:pStyle w:val="CommentText"/>
      </w:pPr>
      <w:r>
        <w:rPr>
          <w:rStyle w:val="CommentReference"/>
        </w:rPr>
        <w:annotationRef/>
      </w:r>
      <w:r>
        <w:t xml:space="preserve">Fig 2 compares WB to IA, so are these the sites being compared, or just Wolf (as written here), and a proximate/adjacent low </w:t>
      </w:r>
      <w:proofErr w:type="spellStart"/>
      <w:r>
        <w:t>smithora</w:t>
      </w:r>
      <w:proofErr w:type="spellEnd"/>
      <w:r>
        <w:t xml:space="preserve"> site??</w:t>
      </w:r>
    </w:p>
  </w:comment>
  <w:comment w:id="138" w:author="Mary O'Connor" w:date="2018-04-03T15:34:00Z" w:initials="MO">
    <w:p w14:paraId="1E2B4412" w14:textId="15F1C0B3" w:rsidR="00593757" w:rsidRDefault="00593757">
      <w:pPr>
        <w:pStyle w:val="CommentText"/>
      </w:pPr>
      <w:r>
        <w:rPr>
          <w:rStyle w:val="CommentReference"/>
        </w:rPr>
        <w:annotationRef/>
      </w:r>
      <w:r>
        <w:t>Once you’ve sorted out the naming conventions above, then fix this; it’s not a separate issue.</w:t>
      </w:r>
    </w:p>
  </w:comment>
  <w:comment w:id="139" w:author="Margot Hessing-Lewis" w:date="2018-03-19T17:20:00Z" w:initials="MH">
    <w:p w14:paraId="2B2EABCC" w14:textId="5E198197" w:rsidR="00593757" w:rsidRDefault="00593757">
      <w:pPr>
        <w:pStyle w:val="CommentText"/>
      </w:pPr>
      <w:r>
        <w:rPr>
          <w:rStyle w:val="CommentReference"/>
        </w:rPr>
        <w:annotationRef/>
      </w:r>
      <w:r>
        <w:t>Only June data presented now, right?</w:t>
      </w:r>
    </w:p>
  </w:comment>
  <w:comment w:id="142" w:author="Margot Hessing-Lewis" w:date="2018-03-20T17:12:00Z" w:initials="MH">
    <w:p w14:paraId="2449B94A" w14:textId="00C25242" w:rsidR="00593757" w:rsidRDefault="00593757">
      <w:pPr>
        <w:pStyle w:val="CommentText"/>
      </w:pPr>
      <w:r>
        <w:rPr>
          <w:rStyle w:val="CommentReference"/>
        </w:rPr>
        <w:annotationRef/>
      </w:r>
      <w:r>
        <w:t xml:space="preserve">Add in data on plant length/width here? </w:t>
      </w:r>
    </w:p>
  </w:comment>
  <w:comment w:id="143" w:author="Mary O'Connor" w:date="2018-04-03T15:36:00Z" w:initials="MO">
    <w:p w14:paraId="19D88188" w14:textId="3C2CBA61" w:rsidR="00593757" w:rsidRDefault="00593757">
      <w:pPr>
        <w:pStyle w:val="CommentText"/>
      </w:pPr>
      <w:r>
        <w:rPr>
          <w:rStyle w:val="CommentReference"/>
        </w:rPr>
        <w:annotationRef/>
      </w:r>
      <w:r>
        <w:t xml:space="preserve">Is this a t-test? </w:t>
      </w:r>
      <w:proofErr w:type="spellStart"/>
      <w:r>
        <w:t>Shoudn’t</w:t>
      </w:r>
      <w:proofErr w:type="spellEnd"/>
      <w:r>
        <w:t xml:space="preserve"> it be a two-way </w:t>
      </w:r>
      <w:proofErr w:type="spellStart"/>
      <w:r>
        <w:t>anova</w:t>
      </w:r>
      <w:proofErr w:type="spellEnd"/>
      <w:r>
        <w:t xml:space="preserve"> with site and sampling time, and then this is the interaction? Sorry if we’ve discussed this already, I don’t remember… but separate t tests don’t seem right. </w:t>
      </w:r>
    </w:p>
  </w:comment>
  <w:comment w:id="144" w:author="Mary O'Connor" w:date="2018-04-03T15:37:00Z" w:initials="MO">
    <w:p w14:paraId="024A4B93" w14:textId="0324EB6A" w:rsidR="00593757" w:rsidRDefault="00593757">
      <w:pPr>
        <w:pStyle w:val="CommentText"/>
      </w:pPr>
      <w:r>
        <w:rPr>
          <w:rStyle w:val="CommentReference"/>
        </w:rPr>
        <w:annotationRef/>
      </w:r>
      <w:r>
        <w:t xml:space="preserve">As noted above, where this is coming from is not clear. </w:t>
      </w:r>
    </w:p>
  </w:comment>
  <w:comment w:id="145" w:author="Margot Hessing-Lewis" w:date="2018-03-19T17:25:00Z" w:initials="MH">
    <w:p w14:paraId="7F9BD6B7" w14:textId="2AE4E21F" w:rsidR="00593757" w:rsidRDefault="00593757">
      <w:pPr>
        <w:pStyle w:val="CommentText"/>
      </w:pPr>
      <w:r>
        <w:rPr>
          <w:rStyle w:val="CommentReference"/>
        </w:rPr>
        <w:annotationRef/>
      </w:r>
      <w:proofErr w:type="gramStart"/>
      <w:r>
        <w:t>visualize</w:t>
      </w:r>
      <w:proofErr w:type="gramEnd"/>
      <w:r>
        <w:t xml:space="preserve"> this in Fig 2C? (e.g. group month by shape?). Not needed, but a thought. </w:t>
      </w:r>
    </w:p>
  </w:comment>
  <w:comment w:id="146" w:author="Margot Hessing-Lewis" w:date="2018-03-20T17:20:00Z" w:initials="MH">
    <w:p w14:paraId="5016F9B0" w14:textId="6188B0A6" w:rsidR="00593757" w:rsidRDefault="00593757">
      <w:pPr>
        <w:pStyle w:val="CommentText"/>
      </w:pPr>
      <w:r>
        <w:rPr>
          <w:rStyle w:val="CommentReference"/>
        </w:rPr>
        <w:annotationRef/>
      </w:r>
      <w:r>
        <w:t xml:space="preserve">Might there be evidence for a time effect here? With time, </w:t>
      </w:r>
      <w:proofErr w:type="spellStart"/>
      <w:r>
        <w:t>Smithora</w:t>
      </w:r>
      <w:proofErr w:type="spellEnd"/>
      <w:r>
        <w:t xml:space="preserve"> may be lost. Could add to discussion</w:t>
      </w:r>
      <w:proofErr w:type="gramStart"/>
      <w:r>
        <w:t>..</w:t>
      </w:r>
      <w:proofErr w:type="gramEnd"/>
      <w:r>
        <w:t xml:space="preserve"> people will likely ask with reference to the duration of the experiment. </w:t>
      </w:r>
    </w:p>
  </w:comment>
  <w:comment w:id="148" w:author="Margot Hessing-Lewis" w:date="2018-03-20T17:27:00Z" w:initials="MH">
    <w:p w14:paraId="6DDF08B7" w14:textId="05A7ADAF" w:rsidR="00593757" w:rsidRDefault="00593757">
      <w:pPr>
        <w:pStyle w:val="CommentText"/>
      </w:pPr>
      <w:r>
        <w:rPr>
          <w:rStyle w:val="CommentReference"/>
        </w:rPr>
        <w:annotationRef/>
      </w:r>
      <w:r>
        <w:t xml:space="preserve">Reference Fig. 4 </w:t>
      </w:r>
      <w:proofErr w:type="spellStart"/>
      <w:r>
        <w:t>througohout</w:t>
      </w:r>
      <w:proofErr w:type="spellEnd"/>
      <w:r>
        <w:t>?</w:t>
      </w:r>
    </w:p>
  </w:comment>
  <w:comment w:id="149" w:author="Margot Hessing-Lewis" w:date="2018-03-19T20:05:00Z" w:initials="MH">
    <w:p w14:paraId="3A69B905" w14:textId="215DF803" w:rsidR="00593757" w:rsidRDefault="00593757">
      <w:pPr>
        <w:pStyle w:val="CommentText"/>
      </w:pPr>
      <w:r>
        <w:rPr>
          <w:rStyle w:val="CommentReference"/>
        </w:rPr>
        <w:annotationRef/>
      </w:r>
      <w:r>
        <w:t xml:space="preserve">Review to make sure location names/description are consistent with above. A bit confusing here. </w:t>
      </w:r>
    </w:p>
  </w:comment>
  <w:comment w:id="150" w:author="Mary O'Connor" w:date="2017-05-23T22:08:00Z" w:initials="">
    <w:p w14:paraId="1BFC95EC" w14:textId="77777777" w:rsidR="00593757" w:rsidRDefault="00593757">
      <w:pPr>
        <w:pStyle w:val="Normal1"/>
        <w:spacing w:after="0" w:line="240" w:lineRule="auto"/>
        <w:rPr>
          <w:rFonts w:ascii="Arial" w:eastAsia="Arial" w:hAnsi="Arial" w:cs="Arial"/>
        </w:rPr>
      </w:pPr>
      <w:r>
        <w:rPr>
          <w:rFonts w:ascii="Arial" w:eastAsia="Arial" w:hAnsi="Arial" w:cs="Arial"/>
        </w:rPr>
        <w:t>from AB: This should explore the significance of the results of the work, not repeat them. A combined Results and Discussion section is often appropriate. Avoid extensive citations and discussion of published literature.</w:t>
      </w:r>
    </w:p>
  </w:comment>
  <w:comment w:id="151" w:author="Microsoft Office User" w:date="2018-03-19T12:10:00Z" w:initials="Office">
    <w:p w14:paraId="189E338C" w14:textId="1719E074" w:rsidR="00593757" w:rsidRDefault="00593757">
      <w:pPr>
        <w:pStyle w:val="CommentText"/>
      </w:pPr>
      <w:r>
        <w:rPr>
          <w:rStyle w:val="CommentReference"/>
        </w:rPr>
        <w:annotationRef/>
      </w:r>
      <w:r>
        <w:rPr>
          <w:rStyle w:val="CommentReference"/>
        </w:rPr>
        <w:t xml:space="preserve">Is this referring to the interior vs edge treatment? Or, did you test for drivers of temp, salinity, </w:t>
      </w:r>
      <w:proofErr w:type="spellStart"/>
      <w:r>
        <w:rPr>
          <w:rStyle w:val="CommentReference"/>
        </w:rPr>
        <w:t>etc</w:t>
      </w:r>
      <w:proofErr w:type="spellEnd"/>
      <w:r>
        <w:rPr>
          <w:rStyle w:val="CommentReference"/>
        </w:rPr>
        <w:t xml:space="preserve"> on communities somewhere?</w:t>
      </w:r>
    </w:p>
  </w:comment>
  <w:comment w:id="153" w:author="Microsoft Office User" w:date="2018-03-19T20:54:00Z" w:initials="Office">
    <w:p w14:paraId="55B6527A" w14:textId="5B11EEA7" w:rsidR="00593757" w:rsidRDefault="00593757">
      <w:pPr>
        <w:pStyle w:val="CommentText"/>
      </w:pPr>
      <w:r>
        <w:rPr>
          <w:rStyle w:val="CommentReference"/>
        </w:rPr>
        <w:annotationRef/>
      </w:r>
      <w:r>
        <w:t>Do you have any evidence for this OR can you add a citation to support this? MHL - or is this a reference to data?</w:t>
      </w:r>
    </w:p>
  </w:comment>
  <w:comment w:id="154" w:author="Microsoft Office User" w:date="2018-03-19T13:03:00Z" w:initials="Office">
    <w:p w14:paraId="59B7C585" w14:textId="4B83FAB8" w:rsidR="00593757" w:rsidRDefault="00593757">
      <w:pPr>
        <w:pStyle w:val="CommentText"/>
      </w:pPr>
      <w:r>
        <w:rPr>
          <w:rStyle w:val="CommentReference"/>
        </w:rPr>
        <w:annotationRef/>
      </w:r>
      <w:r>
        <w:t>Ignore this suggestion, if not kosher to include references to figures.</w:t>
      </w:r>
    </w:p>
  </w:comment>
  <w:comment w:id="155" w:author="Microsoft Office User" w:date="2018-03-19T13:06:00Z" w:initials="Office">
    <w:p w14:paraId="43DBA45B" w14:textId="0E425B9E" w:rsidR="00593757" w:rsidRDefault="00593757">
      <w:pPr>
        <w:pStyle w:val="CommentText"/>
      </w:pPr>
      <w:r>
        <w:rPr>
          <w:rStyle w:val="CommentReference"/>
        </w:rPr>
        <w:annotationRef/>
      </w:r>
      <w:r>
        <w:t>Is this supported by Table 1?</w:t>
      </w:r>
    </w:p>
    <w:p w14:paraId="5CD8CD1F" w14:textId="77777777" w:rsidR="00593757" w:rsidRDefault="00593757">
      <w:pPr>
        <w:pStyle w:val="CommentText"/>
      </w:pPr>
    </w:p>
  </w:comment>
  <w:comment w:id="156" w:author="Margot Hessing-Lewis" w:date="2018-03-20T17:51:00Z" w:initials="MH">
    <w:p w14:paraId="3EE2FE5A" w14:textId="5240725D" w:rsidR="00593757" w:rsidRDefault="00593757">
      <w:pPr>
        <w:pStyle w:val="CommentText"/>
      </w:pPr>
      <w:r>
        <w:rPr>
          <w:rStyle w:val="CommentReference"/>
        </w:rPr>
        <w:annotationRef/>
      </w:r>
      <w:r>
        <w:t xml:space="preserve">MHL - not sure why we want to discount environmental differences between edge and interior entirely (even if differences weren’t found). see my suggestion re alternative phrasing inserted above. </w:t>
      </w:r>
    </w:p>
  </w:comment>
  <w:comment w:id="157" w:author="Mary O'Connor" w:date="2018-03-19T21:18:00Z" w:initials="MO">
    <w:p w14:paraId="12739F37" w14:textId="715615EE" w:rsidR="00593757" w:rsidRDefault="00593757">
      <w:pPr>
        <w:pStyle w:val="CommentText"/>
      </w:pPr>
      <w:r>
        <w:rPr>
          <w:rStyle w:val="CommentReference"/>
        </w:rPr>
        <w:annotationRef/>
      </w:r>
      <w:r>
        <w:t>This paragraph is good. Use the words ‘dispersal limitation’ here, and contrast it with us having rejected local conditions through the transplant experiment.</w:t>
      </w:r>
    </w:p>
    <w:p w14:paraId="0E942F0B" w14:textId="771ABC9E" w:rsidR="00593757" w:rsidRDefault="00593757">
      <w:pPr>
        <w:pStyle w:val="CommentText"/>
      </w:pPr>
    </w:p>
    <w:p w14:paraId="57C2EC43" w14:textId="77777777" w:rsidR="00593757" w:rsidRDefault="00593757">
      <w:pPr>
        <w:pStyle w:val="CommentText"/>
      </w:pPr>
      <w:r>
        <w:t>MHL - I wonder if this paragraph would follow better preceeding the microbial discussion. This mirrors the order the data is presented throughout.</w:t>
      </w:r>
    </w:p>
  </w:comment>
  <w:comment w:id="158" w:author="Microsoft Office User" w:date="2018-03-19T13:08:00Z" w:initials="Office">
    <w:p w14:paraId="54B6231C" w14:textId="7C570A2C" w:rsidR="00593757" w:rsidRDefault="00593757">
      <w:pPr>
        <w:pStyle w:val="CommentText"/>
      </w:pPr>
      <w:r>
        <w:rPr>
          <w:rStyle w:val="CommentReference"/>
        </w:rPr>
        <w:annotationRef/>
      </w:r>
      <w:r>
        <w:t>Very interesting point!</w:t>
      </w:r>
    </w:p>
  </w:comment>
  <w:comment w:id="159" w:author="Margot Hessing-Lewis" w:date="2018-03-19T21:21:00Z" w:initials="MH">
    <w:p w14:paraId="73B7B687" w14:textId="5D9F86D5" w:rsidR="00593757" w:rsidRDefault="00593757">
      <w:pPr>
        <w:pStyle w:val="CommentText"/>
      </w:pPr>
      <w:r>
        <w:rPr>
          <w:rStyle w:val="CommentReference"/>
        </w:rPr>
        <w:annotationRef/>
      </w:r>
      <w:r>
        <w:t>Could trim this sentence/remove.</w:t>
      </w:r>
    </w:p>
  </w:comment>
  <w:comment w:id="162" w:author="Mary O'Connor" w:date="2017-12-14T13:43:00Z" w:initials="MO">
    <w:p w14:paraId="607744DB" w14:textId="4584EC53" w:rsidR="00593757" w:rsidRDefault="00593757">
      <w:pPr>
        <w:pStyle w:val="CommentText"/>
      </w:pPr>
      <w:r>
        <w:rPr>
          <w:rStyle w:val="CommentReference"/>
        </w:rPr>
        <w:annotationRef/>
      </w:r>
      <w:r>
        <w:t xml:space="preserve">I would interpret this as we were testing whether grazers could explain loss of </w:t>
      </w:r>
      <w:proofErr w:type="spellStart"/>
      <w:r>
        <w:t>smithora</w:t>
      </w:r>
      <w:proofErr w:type="spellEnd"/>
      <w:r>
        <w:t xml:space="preserve"> (if we had seen that). Like, if grazers were really abundant in the meadow interior and maybe they eat all the </w:t>
      </w:r>
      <w:proofErr w:type="spellStart"/>
      <w:r>
        <w:t>smithora</w:t>
      </w:r>
      <w:proofErr w:type="spellEnd"/>
      <w:r>
        <w:t>? This hypothesis can be articulated in the intro, and then considered here.</w:t>
      </w:r>
    </w:p>
  </w:comment>
  <w:comment w:id="163" w:author="Microsoft Office User" w:date="2018-03-19T21:27:00Z" w:initials="Office">
    <w:p w14:paraId="5130C732" w14:textId="77777777" w:rsidR="00593757" w:rsidRDefault="00593757">
      <w:pPr>
        <w:pStyle w:val="CommentText"/>
      </w:pPr>
      <w:r>
        <w:rPr>
          <w:rStyle w:val="CommentReference"/>
        </w:rPr>
        <w:annotationRef/>
      </w:r>
      <w:r>
        <w:t>Is there a supplementary graph to show this?</w:t>
      </w:r>
    </w:p>
    <w:p w14:paraId="2BA10681" w14:textId="77777777" w:rsidR="00593757" w:rsidRDefault="00593757">
      <w:pPr>
        <w:pStyle w:val="CommentText"/>
      </w:pPr>
    </w:p>
    <w:p w14:paraId="236244F6" w14:textId="6B3164BD" w:rsidR="00593757" w:rsidRDefault="00593757">
      <w:pPr>
        <w:pStyle w:val="CommentText"/>
      </w:pPr>
      <w:r>
        <w:t>MHL - reference Appendix?</w:t>
      </w:r>
    </w:p>
    <w:p w14:paraId="41DC0300" w14:textId="5756A4E0" w:rsidR="00593757" w:rsidRDefault="00593757">
      <w:pPr>
        <w:pStyle w:val="CommentText"/>
      </w:pPr>
    </w:p>
  </w:comment>
  <w:comment w:id="164" w:author="Microsoft Office User" w:date="2018-03-19T13:12:00Z" w:initials="Office">
    <w:p w14:paraId="54E01237" w14:textId="2999A7F3" w:rsidR="00593757" w:rsidRDefault="00593757">
      <w:pPr>
        <w:pStyle w:val="CommentText"/>
      </w:pPr>
      <w:r>
        <w:rPr>
          <w:rStyle w:val="CommentReference"/>
        </w:rPr>
        <w:annotationRef/>
      </w:r>
      <w:r>
        <w:t>That looks good to me, just changed it up a little bit.</w:t>
      </w:r>
    </w:p>
  </w:comment>
  <w:comment w:id="165" w:author="Margot Hessing-Lewis" w:date="2018-03-20T18:57:00Z" w:initials="MH">
    <w:p w14:paraId="06A16A40" w14:textId="1B74E780" w:rsidR="00593757" w:rsidRDefault="00593757">
      <w:pPr>
        <w:pStyle w:val="CommentText"/>
      </w:pPr>
      <w:r>
        <w:rPr>
          <w:rStyle w:val="CommentReference"/>
        </w:rPr>
        <w:annotationRef/>
      </w:r>
      <w:r>
        <w:t>Consider moving this to Intro, to introduced concept of ‘edge effects’ there, in relationship to your primary questions of interest. Placed here, it seems like a bit of an afterthought.</w:t>
      </w:r>
    </w:p>
  </w:comment>
  <w:comment w:id="166" w:author="Margot Hessing-Lewis" w:date="2018-03-20T18:58:00Z" w:initials="MH">
    <w:p w14:paraId="5E210AE1" w14:textId="751D1316" w:rsidR="00593757" w:rsidRDefault="00593757">
      <w:pPr>
        <w:pStyle w:val="CommentText"/>
      </w:pPr>
      <w:r>
        <w:rPr>
          <w:rStyle w:val="CommentReference"/>
        </w:rPr>
        <w:annotationRef/>
      </w:r>
      <w:r>
        <w:t xml:space="preserve">But I thought the main point was that there was no edge vs interior effect for microbes, only with presence/absence of </w:t>
      </w:r>
      <w:proofErr w:type="spellStart"/>
      <w:r>
        <w:t>Smithora</w:t>
      </w:r>
      <w:proofErr w:type="spellEnd"/>
      <w:r>
        <w:t xml:space="preserve">. </w:t>
      </w:r>
    </w:p>
    <w:p w14:paraId="3BD5ED67" w14:textId="77777777" w:rsidR="00593757" w:rsidRDefault="00593757">
      <w:pPr>
        <w:pStyle w:val="CommentText"/>
      </w:pPr>
    </w:p>
    <w:p w14:paraId="22993982" w14:textId="1EC46613" w:rsidR="00593757" w:rsidRDefault="00593757">
      <w:pPr>
        <w:pStyle w:val="CommentText"/>
      </w:pPr>
      <w:r>
        <w:t xml:space="preserve">This could be grouped with </w:t>
      </w:r>
      <w:proofErr w:type="spellStart"/>
      <w:r>
        <w:t>preceeding</w:t>
      </w:r>
      <w:proofErr w:type="spellEnd"/>
      <w:r>
        <w:t xml:space="preserve"> paragraph on trophic effects.</w:t>
      </w:r>
    </w:p>
  </w:comment>
  <w:comment w:id="167" w:author="Margot Hessing-Lewis" w:date="2018-03-19T21:34:00Z" w:initials="MH">
    <w:p w14:paraId="4FF55C73" w14:textId="3575E253" w:rsidR="00593757" w:rsidRDefault="00593757">
      <w:pPr>
        <w:pStyle w:val="CommentText"/>
      </w:pPr>
      <w:r>
        <w:rPr>
          <w:rStyle w:val="CommentReference"/>
        </w:rPr>
        <w:annotationRef/>
      </w:r>
      <w:r>
        <w:t xml:space="preserve">A good point, and novel contribution, but could shorten this paragraph and tack on to one of the other ones. </w:t>
      </w:r>
    </w:p>
  </w:comment>
  <w:comment w:id="168" w:author="Margot Hessing-Lewis" w:date="2018-03-19T21:43:00Z" w:initials="MH">
    <w:p w14:paraId="4694E280" w14:textId="5AA90E7C" w:rsidR="00593757" w:rsidRDefault="00593757">
      <w:pPr>
        <w:pStyle w:val="CommentText"/>
      </w:pPr>
      <w:r>
        <w:rPr>
          <w:rStyle w:val="CommentReference"/>
        </w:rPr>
        <w:annotationRef/>
      </w:r>
      <w:r>
        <w:t xml:space="preserve">I would get back to original framing points here to summarize and bring it all together: environment vs host attributes, rather than ‘edge’ per se. Talk about different trophic assemblages in this context. </w:t>
      </w:r>
    </w:p>
  </w:comment>
  <w:comment w:id="169" w:author="Margot Hessing-Lewis" w:date="2018-03-20T19:03:00Z" w:initials="MH">
    <w:p w14:paraId="2D2EF836" w14:textId="1491F174" w:rsidR="00593757" w:rsidRDefault="00593757">
      <w:pPr>
        <w:pStyle w:val="CommentText"/>
      </w:pPr>
      <w:r>
        <w:rPr>
          <w:rStyle w:val="CommentReference"/>
        </w:rPr>
        <w:annotationRef/>
      </w:r>
      <w:r>
        <w:t xml:space="preserve">I would finish things off with a stronger sentence. Reference intro framing  - environment vs. host. </w:t>
      </w:r>
    </w:p>
  </w:comment>
  <w:comment w:id="170" w:author="Margot Hessing-Lewis" w:date="2018-03-19T21:44:00Z" w:initials="MH">
    <w:p w14:paraId="76475ECF" w14:textId="4733753F" w:rsidR="00593757" w:rsidRDefault="00593757">
      <w:pPr>
        <w:pStyle w:val="CommentText"/>
      </w:pPr>
      <w:r>
        <w:rPr>
          <w:rStyle w:val="CommentReference"/>
        </w:rPr>
        <w:annotationRef/>
      </w:r>
      <w:r>
        <w:t xml:space="preserve">This ‘scaling-up’ content is good, but is only discussed here. Beef up this part up a bit here or in intro (add a couple of sentences) if you are going to also include in abstract.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9F6280" w15:done="0"/>
  <w15:commentEx w15:paraId="03DE96B3" w15:paraIdParent="0A9F6280" w15:done="0"/>
  <w15:commentEx w15:paraId="047D8D43" w15:done="0"/>
  <w15:commentEx w15:paraId="4498E53E" w15:done="0"/>
  <w15:commentEx w15:paraId="28DDF682" w15:done="0"/>
  <w15:commentEx w15:paraId="487B334A" w15:done="0"/>
  <w15:commentEx w15:paraId="6646989D" w15:done="0"/>
  <w15:commentEx w15:paraId="3521AED2" w15:done="0"/>
  <w15:commentEx w15:paraId="378FC66A" w15:done="0"/>
  <w15:commentEx w15:paraId="683C6B5A" w15:done="0"/>
  <w15:commentEx w15:paraId="442B320C" w15:done="0"/>
  <w15:commentEx w15:paraId="5BD5C4A0" w15:done="0"/>
  <w15:commentEx w15:paraId="7DBE9213" w15:done="0"/>
  <w15:commentEx w15:paraId="58E8EFBD" w15:done="0"/>
  <w15:commentEx w15:paraId="5AA4EC95" w15:done="0"/>
  <w15:commentEx w15:paraId="4E3813EA" w15:paraIdParent="5AA4EC95" w15:done="0"/>
  <w15:commentEx w15:paraId="40DB0D89" w15:done="0"/>
  <w15:commentEx w15:paraId="0DAE4560" w15:done="0"/>
  <w15:commentEx w15:paraId="7F86CD4D" w15:done="0"/>
  <w15:commentEx w15:paraId="3B8E7853" w15:done="0"/>
  <w15:commentEx w15:paraId="6F588418" w15:paraIdParent="3B8E7853" w15:done="0"/>
  <w15:commentEx w15:paraId="56C7461B" w15:done="0"/>
  <w15:commentEx w15:paraId="63DD63B5" w15:done="0"/>
  <w15:commentEx w15:paraId="25F0305F" w15:paraIdParent="63DD63B5" w15:done="0"/>
  <w15:commentEx w15:paraId="6CFBE6D3" w15:done="0"/>
  <w15:commentEx w15:paraId="0CC51D87" w15:done="0"/>
  <w15:commentEx w15:paraId="04828D52" w15:done="0"/>
  <w15:commentEx w15:paraId="5B2ECF97" w15:done="0"/>
  <w15:commentEx w15:paraId="1A878BAE" w15:done="0"/>
  <w15:commentEx w15:paraId="2953B547" w15:done="0"/>
  <w15:commentEx w15:paraId="0FA1FCEF" w15:done="0"/>
  <w15:commentEx w15:paraId="7CA8A179" w15:done="0"/>
  <w15:commentEx w15:paraId="01104E43" w15:done="0"/>
  <w15:commentEx w15:paraId="73F3342C" w15:paraIdParent="01104E43" w15:done="0"/>
  <w15:commentEx w15:paraId="570D1C5F" w15:done="0"/>
  <w15:commentEx w15:paraId="1028C5AC" w15:done="0"/>
  <w15:commentEx w15:paraId="1E9C885B" w15:done="0"/>
  <w15:commentEx w15:paraId="27BD8001" w15:done="0"/>
  <w15:commentEx w15:paraId="094055BD" w15:done="0"/>
  <w15:commentEx w15:paraId="4731F32A" w15:done="0"/>
  <w15:commentEx w15:paraId="0B17D3DA" w15:done="0"/>
  <w15:commentEx w15:paraId="77FD0DF6" w15:done="0"/>
  <w15:commentEx w15:paraId="3AF4CCFC" w15:done="0"/>
  <w15:commentEx w15:paraId="4C27FB32" w15:done="0"/>
  <w15:commentEx w15:paraId="6D6CDA1B" w15:done="0"/>
  <w15:commentEx w15:paraId="754945DF" w15:done="0"/>
  <w15:commentEx w15:paraId="4B241C19" w15:done="0"/>
  <w15:commentEx w15:paraId="55FC2B67" w15:done="0"/>
  <w15:commentEx w15:paraId="54278BC2" w15:done="0"/>
  <w15:commentEx w15:paraId="1C58A7D7" w15:done="0"/>
  <w15:commentEx w15:paraId="41569480" w15:paraIdParent="1C58A7D7" w15:done="0"/>
  <w15:commentEx w15:paraId="34D9D7AA" w15:done="0"/>
  <w15:commentEx w15:paraId="2B2EABCC" w15:done="0"/>
  <w15:commentEx w15:paraId="2449B94A" w15:done="0"/>
  <w15:commentEx w15:paraId="5AB74486" w15:done="0"/>
  <w15:commentEx w15:paraId="11A5DCA2" w15:done="0"/>
  <w15:commentEx w15:paraId="7F9BD6B7" w15:done="0"/>
  <w15:commentEx w15:paraId="5016F9B0" w15:done="0"/>
  <w15:commentEx w15:paraId="441D9D75" w15:done="0"/>
  <w15:commentEx w15:paraId="6DDF08B7" w15:done="0"/>
  <w15:commentEx w15:paraId="0176496A" w15:done="0"/>
  <w15:commentEx w15:paraId="3A69B905" w15:done="0"/>
  <w15:commentEx w15:paraId="1BFC95EC" w15:done="0"/>
  <w15:commentEx w15:paraId="189E338C" w15:done="0"/>
  <w15:commentEx w15:paraId="36C4A908" w15:done="0"/>
  <w15:commentEx w15:paraId="78D42802" w15:done="0"/>
  <w15:commentEx w15:paraId="55B6527A" w15:done="0"/>
  <w15:commentEx w15:paraId="4EEA8876" w15:done="0"/>
  <w15:commentEx w15:paraId="27DA234D" w15:done="0"/>
  <w15:commentEx w15:paraId="59B7C585" w15:done="0"/>
  <w15:commentEx w15:paraId="5CD8CD1F" w15:done="0"/>
  <w15:commentEx w15:paraId="3EE2FE5A" w15:done="0"/>
  <w15:commentEx w15:paraId="57C2EC43" w15:done="0"/>
  <w15:commentEx w15:paraId="54B6231C" w15:done="0"/>
  <w15:commentEx w15:paraId="73B7B687" w15:done="0"/>
  <w15:commentEx w15:paraId="607744DB" w15:done="0"/>
  <w15:commentEx w15:paraId="41DC0300" w15:done="0"/>
  <w15:commentEx w15:paraId="54E01237" w15:done="0"/>
  <w15:commentEx w15:paraId="06A16A40" w15:done="0"/>
  <w15:commentEx w15:paraId="22993982" w15:done="0"/>
  <w15:commentEx w15:paraId="4FF55C73" w15:done="0"/>
  <w15:commentEx w15:paraId="4694E280" w15:done="0"/>
  <w15:commentEx w15:paraId="0378D7CA" w15:done="0"/>
  <w15:commentEx w15:paraId="2D2EF836" w15:done="0"/>
  <w15:commentEx w15:paraId="76475E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9F6280" w16cid:durableId="1E686AEB"/>
  <w16cid:commentId w16cid:paraId="03DE96B3" w16cid:durableId="1E687DF2"/>
  <w16cid:commentId w16cid:paraId="047D8D43" w16cid:durableId="1E686AEC"/>
  <w16cid:commentId w16cid:paraId="4498E53E" w16cid:durableId="1E686AED"/>
  <w16cid:commentId w16cid:paraId="28DDF682" w16cid:durableId="1DCAC646"/>
  <w16cid:commentId w16cid:paraId="487B334A" w16cid:durableId="1E686AEF"/>
  <w16cid:commentId w16cid:paraId="6646989D" w16cid:durableId="1DCAC647"/>
  <w16cid:commentId w16cid:paraId="3521AED2" w16cid:durableId="1DCAC648"/>
  <w16cid:commentId w16cid:paraId="378FC66A" w16cid:durableId="1E686AF2"/>
  <w16cid:commentId w16cid:paraId="683C6B5A" w16cid:durableId="1DCAC649"/>
  <w16cid:commentId w16cid:paraId="442B320C" w16cid:durableId="1E686AF4"/>
  <w16cid:commentId w16cid:paraId="5BD5C4A0" w16cid:durableId="1E686AF5"/>
  <w16cid:commentId w16cid:paraId="7DBE9213" w16cid:durableId="1E686AF6"/>
  <w16cid:commentId w16cid:paraId="58E8EFBD" w16cid:durableId="1E686AF7"/>
  <w16cid:commentId w16cid:paraId="5AA4EC95" w16cid:durableId="1E686AF8"/>
  <w16cid:commentId w16cid:paraId="4E3813EA" w16cid:durableId="1E68800F"/>
  <w16cid:commentId w16cid:paraId="40DB0D89" w16cid:durableId="1E686AF9"/>
  <w16cid:commentId w16cid:paraId="0DAE4560" w16cid:durableId="1DCAC64B"/>
  <w16cid:commentId w16cid:paraId="7F86CD4D" w16cid:durableId="1E686AFB"/>
  <w16cid:commentId w16cid:paraId="3B8E7853" w16cid:durableId="1E686AFC"/>
  <w16cid:commentId w16cid:paraId="6F588418" w16cid:durableId="1E6880F8"/>
  <w16cid:commentId w16cid:paraId="56C7461B" w16cid:durableId="1E686AFD"/>
  <w16cid:commentId w16cid:paraId="63DD63B5" w16cid:durableId="1E686AFE"/>
  <w16cid:commentId w16cid:paraId="25F0305F" w16cid:durableId="1E688270"/>
  <w16cid:commentId w16cid:paraId="6CFBE6D3" w16cid:durableId="1E686AFF"/>
  <w16cid:commentId w16cid:paraId="0CC51D87" w16cid:durableId="1E686B00"/>
  <w16cid:commentId w16cid:paraId="5B2ECF97" w16cid:durableId="1DDF7F1D"/>
  <w16cid:commentId w16cid:paraId="1A878BAE" w16cid:durableId="1E686B02"/>
  <w16cid:commentId w16cid:paraId="2953B547" w16cid:durableId="1E686B03"/>
  <w16cid:commentId w16cid:paraId="0FA1FCEF" w16cid:durableId="1E686B04"/>
  <w16cid:commentId w16cid:paraId="7CA8A179" w16cid:durableId="1E686B05"/>
  <w16cid:commentId w16cid:paraId="01104E43" w16cid:durableId="1DCAC650"/>
  <w16cid:commentId w16cid:paraId="73F3342C" w16cid:durableId="1E686B07"/>
  <w16cid:commentId w16cid:paraId="570D1C5F" w16cid:durableId="1E686B08"/>
  <w16cid:commentId w16cid:paraId="1028C5AC" w16cid:durableId="1DCAC651"/>
  <w16cid:commentId w16cid:paraId="1E9C885B" w16cid:durableId="1E4A647B"/>
  <w16cid:commentId w16cid:paraId="27BD8001" w16cid:durableId="1E686B0B"/>
  <w16cid:commentId w16cid:paraId="094055BD" w16cid:durableId="1E686B0C"/>
  <w16cid:commentId w16cid:paraId="0B17D3DA" w16cid:durableId="1E686B0D"/>
  <w16cid:commentId w16cid:paraId="77FD0DF6" w16cid:durableId="1E686B0E"/>
  <w16cid:commentId w16cid:paraId="3AF4CCFC" w16cid:durableId="1E686B0F"/>
  <w16cid:commentId w16cid:paraId="4C27FB32" w16cid:durableId="1E686B10"/>
  <w16cid:commentId w16cid:paraId="6D6CDA1B" w16cid:durableId="1E686B11"/>
  <w16cid:commentId w16cid:paraId="4B241C19" w16cid:durableId="1E686B12"/>
  <w16cid:commentId w16cid:paraId="55FC2B67" w16cid:durableId="1E4BA2A2"/>
  <w16cid:commentId w16cid:paraId="54278BC2" w16cid:durableId="1E4BA2A3"/>
  <w16cid:commentId w16cid:paraId="1C58A7D7" w16cid:durableId="1E4BA2A4"/>
  <w16cid:commentId w16cid:paraId="41569480" w16cid:durableId="1E4BA453"/>
  <w16cid:commentId w16cid:paraId="34D9D7AA" w16cid:durableId="1E686B17"/>
  <w16cid:commentId w16cid:paraId="2B2EABCC" w16cid:durableId="1E686B18"/>
  <w16cid:commentId w16cid:paraId="2449B94A" w16cid:durableId="1E686B19"/>
  <w16cid:commentId w16cid:paraId="5AB74486" w16cid:durableId="1E686B1A"/>
  <w16cid:commentId w16cid:paraId="11A5DCA2" w16cid:durableId="1E686B1B"/>
  <w16cid:commentId w16cid:paraId="7F9BD6B7" w16cid:durableId="1E686B1C"/>
  <w16cid:commentId w16cid:paraId="5016F9B0" w16cid:durableId="1E686B1D"/>
  <w16cid:commentId w16cid:paraId="441D9D75" w16cid:durableId="1E686B1E"/>
  <w16cid:commentId w16cid:paraId="6DDF08B7" w16cid:durableId="1E686B1F"/>
  <w16cid:commentId w16cid:paraId="0176496A" w16cid:durableId="1E686B20"/>
  <w16cid:commentId w16cid:paraId="3A69B905" w16cid:durableId="1E686B21"/>
  <w16cid:commentId w16cid:paraId="1BFC95EC" w16cid:durableId="1DCAC657"/>
  <w16cid:commentId w16cid:paraId="189E338C" w16cid:durableId="1E686B23"/>
  <w16cid:commentId w16cid:paraId="36C4A908" w16cid:durableId="1E686B24"/>
  <w16cid:commentId w16cid:paraId="78D42802" w16cid:durableId="1E686B25"/>
  <w16cid:commentId w16cid:paraId="55B6527A" w16cid:durableId="1E686B26"/>
  <w16cid:commentId w16cid:paraId="4EEA8876" w16cid:durableId="1E686B27"/>
  <w16cid:commentId w16cid:paraId="27DA234D" w16cid:durableId="1E686B28"/>
  <w16cid:commentId w16cid:paraId="59B7C585" w16cid:durableId="1E686B29"/>
  <w16cid:commentId w16cid:paraId="5CD8CD1F" w16cid:durableId="1E686B2A"/>
  <w16cid:commentId w16cid:paraId="3EE2FE5A" w16cid:durableId="1E686B2B"/>
  <w16cid:commentId w16cid:paraId="57C2EC43" w16cid:durableId="1E686B2C"/>
  <w16cid:commentId w16cid:paraId="54B6231C" w16cid:durableId="1E686B2D"/>
  <w16cid:commentId w16cid:paraId="73B7B687" w16cid:durableId="1E686B2E"/>
  <w16cid:commentId w16cid:paraId="607744DB" w16cid:durableId="1DDF6FB9"/>
  <w16cid:commentId w16cid:paraId="41DC0300" w16cid:durableId="1E686B30"/>
  <w16cid:commentId w16cid:paraId="54E01237" w16cid:durableId="1E686B31"/>
  <w16cid:commentId w16cid:paraId="06A16A40" w16cid:durableId="1E686B32"/>
  <w16cid:commentId w16cid:paraId="22993982" w16cid:durableId="1E686B33"/>
  <w16cid:commentId w16cid:paraId="4FF55C73" w16cid:durableId="1E686B34"/>
  <w16cid:commentId w16cid:paraId="4694E280" w16cid:durableId="1E686B35"/>
  <w16cid:commentId w16cid:paraId="0378D7CA" w16cid:durableId="1E686B36"/>
  <w16cid:commentId w16cid:paraId="2D2EF836" w16cid:durableId="1E686B37"/>
  <w16cid:commentId w16cid:paraId="76475ECF" w16cid:durableId="1E686B3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6AC79" w14:textId="77777777" w:rsidR="00593757" w:rsidRDefault="00593757">
      <w:pPr>
        <w:spacing w:after="0" w:line="240" w:lineRule="auto"/>
      </w:pPr>
      <w:r>
        <w:separator/>
      </w:r>
    </w:p>
  </w:endnote>
  <w:endnote w:type="continuationSeparator" w:id="0">
    <w:p w14:paraId="2EEB7156" w14:textId="77777777" w:rsidR="00593757" w:rsidRDefault="00593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CB5CC" w14:textId="2CC0F60C" w:rsidR="00593757" w:rsidRDefault="00593757">
    <w:pPr>
      <w:pStyle w:val="Normal1"/>
      <w:jc w:val="right"/>
    </w:pPr>
    <w:r>
      <w:fldChar w:fldCharType="begin"/>
    </w:r>
    <w:r>
      <w:instrText>PAGE</w:instrText>
    </w:r>
    <w:r>
      <w:fldChar w:fldCharType="separate"/>
    </w:r>
    <w:r w:rsidR="00BF2035">
      <w:rPr>
        <w:noProof/>
      </w:rPr>
      <w:t>14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EEEC4" w14:textId="77777777" w:rsidR="00593757" w:rsidRDefault="00593757">
      <w:pPr>
        <w:spacing w:after="0" w:line="240" w:lineRule="auto"/>
      </w:pPr>
      <w:r>
        <w:separator/>
      </w:r>
    </w:p>
  </w:footnote>
  <w:footnote w:type="continuationSeparator" w:id="0">
    <w:p w14:paraId="2195247B" w14:textId="77777777" w:rsidR="00593757" w:rsidRDefault="005937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4E9"/>
    <w:multiLevelType w:val="multilevel"/>
    <w:tmpl w:val="6D225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93756F"/>
    <w:multiLevelType w:val="multilevel"/>
    <w:tmpl w:val="EC82D7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1C298A"/>
    <w:multiLevelType w:val="hybridMultilevel"/>
    <w:tmpl w:val="5C9E8DE8"/>
    <w:lvl w:ilvl="0" w:tplc="291A1EA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7195D"/>
    <w:multiLevelType w:val="hybridMultilevel"/>
    <w:tmpl w:val="997A56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wendolyn Griffiths">
    <w15:presenceInfo w15:providerId="Windows Live" w15:userId="de965c626bbfa26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0CAC"/>
    <w:rsid w:val="000018CC"/>
    <w:rsid w:val="00016BE8"/>
    <w:rsid w:val="0002148D"/>
    <w:rsid w:val="00021B01"/>
    <w:rsid w:val="00027B79"/>
    <w:rsid w:val="00033309"/>
    <w:rsid w:val="00034A8B"/>
    <w:rsid w:val="00041E72"/>
    <w:rsid w:val="00051E87"/>
    <w:rsid w:val="00057C97"/>
    <w:rsid w:val="00063A2F"/>
    <w:rsid w:val="00074E5B"/>
    <w:rsid w:val="00087451"/>
    <w:rsid w:val="000A3647"/>
    <w:rsid w:val="000B3D3D"/>
    <w:rsid w:val="000B414D"/>
    <w:rsid w:val="000C546B"/>
    <w:rsid w:val="000D5663"/>
    <w:rsid w:val="000E1C22"/>
    <w:rsid w:val="000E271D"/>
    <w:rsid w:val="000E3765"/>
    <w:rsid w:val="000E7B41"/>
    <w:rsid w:val="000F6D6F"/>
    <w:rsid w:val="00113725"/>
    <w:rsid w:val="00113EAF"/>
    <w:rsid w:val="0011459F"/>
    <w:rsid w:val="00115661"/>
    <w:rsid w:val="001170B8"/>
    <w:rsid w:val="0012268D"/>
    <w:rsid w:val="00134E3F"/>
    <w:rsid w:val="00136B01"/>
    <w:rsid w:val="00142B30"/>
    <w:rsid w:val="00143986"/>
    <w:rsid w:val="0014737C"/>
    <w:rsid w:val="00151EB6"/>
    <w:rsid w:val="001539C9"/>
    <w:rsid w:val="001636D4"/>
    <w:rsid w:val="00167FDF"/>
    <w:rsid w:val="00171FBD"/>
    <w:rsid w:val="00175A7D"/>
    <w:rsid w:val="0019203F"/>
    <w:rsid w:val="00195BCD"/>
    <w:rsid w:val="00197381"/>
    <w:rsid w:val="001B1CBB"/>
    <w:rsid w:val="001B5B43"/>
    <w:rsid w:val="001C0B4F"/>
    <w:rsid w:val="001D3CBD"/>
    <w:rsid w:val="001D5ACC"/>
    <w:rsid w:val="001D5B77"/>
    <w:rsid w:val="001F13D4"/>
    <w:rsid w:val="002040AE"/>
    <w:rsid w:val="00212675"/>
    <w:rsid w:val="002151D7"/>
    <w:rsid w:val="0023463C"/>
    <w:rsid w:val="00237C42"/>
    <w:rsid w:val="002438FB"/>
    <w:rsid w:val="00244191"/>
    <w:rsid w:val="00247C1C"/>
    <w:rsid w:val="00247CE3"/>
    <w:rsid w:val="00255EA8"/>
    <w:rsid w:val="00294F18"/>
    <w:rsid w:val="002A14FF"/>
    <w:rsid w:val="002A25FC"/>
    <w:rsid w:val="002A784B"/>
    <w:rsid w:val="002B35BE"/>
    <w:rsid w:val="002C7DB3"/>
    <w:rsid w:val="002D119B"/>
    <w:rsid w:val="002E0CAC"/>
    <w:rsid w:val="002E1053"/>
    <w:rsid w:val="002E5498"/>
    <w:rsid w:val="002E69EB"/>
    <w:rsid w:val="002F1BC0"/>
    <w:rsid w:val="002F5E05"/>
    <w:rsid w:val="002F6B44"/>
    <w:rsid w:val="00300ECF"/>
    <w:rsid w:val="003477CE"/>
    <w:rsid w:val="00365B73"/>
    <w:rsid w:val="00374243"/>
    <w:rsid w:val="003755C9"/>
    <w:rsid w:val="00390AA5"/>
    <w:rsid w:val="003950D8"/>
    <w:rsid w:val="003B6BDF"/>
    <w:rsid w:val="003C71F7"/>
    <w:rsid w:val="003C7D49"/>
    <w:rsid w:val="003D251A"/>
    <w:rsid w:val="003E72FF"/>
    <w:rsid w:val="003E7E11"/>
    <w:rsid w:val="003F441A"/>
    <w:rsid w:val="003F6004"/>
    <w:rsid w:val="00401C0E"/>
    <w:rsid w:val="00416779"/>
    <w:rsid w:val="00423D0D"/>
    <w:rsid w:val="00440F15"/>
    <w:rsid w:val="004428AA"/>
    <w:rsid w:val="00445001"/>
    <w:rsid w:val="004520FA"/>
    <w:rsid w:val="004631D2"/>
    <w:rsid w:val="0047568D"/>
    <w:rsid w:val="00481162"/>
    <w:rsid w:val="0048758E"/>
    <w:rsid w:val="00496BC4"/>
    <w:rsid w:val="004A73D9"/>
    <w:rsid w:val="004C402D"/>
    <w:rsid w:val="004C6B0A"/>
    <w:rsid w:val="004D228E"/>
    <w:rsid w:val="004E38D1"/>
    <w:rsid w:val="004E60D7"/>
    <w:rsid w:val="00513018"/>
    <w:rsid w:val="0051700C"/>
    <w:rsid w:val="005177FE"/>
    <w:rsid w:val="00522F1F"/>
    <w:rsid w:val="005327DD"/>
    <w:rsid w:val="0053471F"/>
    <w:rsid w:val="005366B4"/>
    <w:rsid w:val="00546441"/>
    <w:rsid w:val="00557A0B"/>
    <w:rsid w:val="005601E1"/>
    <w:rsid w:val="0056493C"/>
    <w:rsid w:val="00567E67"/>
    <w:rsid w:val="0057127D"/>
    <w:rsid w:val="0058501A"/>
    <w:rsid w:val="0059172B"/>
    <w:rsid w:val="005917A2"/>
    <w:rsid w:val="00593757"/>
    <w:rsid w:val="005949CB"/>
    <w:rsid w:val="005D1B49"/>
    <w:rsid w:val="005D5F96"/>
    <w:rsid w:val="005D6C4A"/>
    <w:rsid w:val="005E1148"/>
    <w:rsid w:val="005E540C"/>
    <w:rsid w:val="005E6103"/>
    <w:rsid w:val="005F226E"/>
    <w:rsid w:val="006053B8"/>
    <w:rsid w:val="00607DBC"/>
    <w:rsid w:val="00611A64"/>
    <w:rsid w:val="006155BA"/>
    <w:rsid w:val="00626287"/>
    <w:rsid w:val="006565FC"/>
    <w:rsid w:val="00657AA0"/>
    <w:rsid w:val="00663253"/>
    <w:rsid w:val="00665B40"/>
    <w:rsid w:val="00670D1A"/>
    <w:rsid w:val="00685903"/>
    <w:rsid w:val="00693CB3"/>
    <w:rsid w:val="006962B1"/>
    <w:rsid w:val="006A4748"/>
    <w:rsid w:val="006A57A0"/>
    <w:rsid w:val="006B22A4"/>
    <w:rsid w:val="006B4E71"/>
    <w:rsid w:val="006C05D6"/>
    <w:rsid w:val="006C1E7D"/>
    <w:rsid w:val="006D044D"/>
    <w:rsid w:val="006E2073"/>
    <w:rsid w:val="0070738A"/>
    <w:rsid w:val="007106F0"/>
    <w:rsid w:val="00710FA2"/>
    <w:rsid w:val="00715F76"/>
    <w:rsid w:val="00716F05"/>
    <w:rsid w:val="00723006"/>
    <w:rsid w:val="00727CC7"/>
    <w:rsid w:val="00734751"/>
    <w:rsid w:val="007562F3"/>
    <w:rsid w:val="00760C58"/>
    <w:rsid w:val="0076265F"/>
    <w:rsid w:val="00767CAF"/>
    <w:rsid w:val="00770E54"/>
    <w:rsid w:val="007718DC"/>
    <w:rsid w:val="007848ED"/>
    <w:rsid w:val="007A4DAE"/>
    <w:rsid w:val="007F1D36"/>
    <w:rsid w:val="007F3481"/>
    <w:rsid w:val="007F6735"/>
    <w:rsid w:val="008024B7"/>
    <w:rsid w:val="00810880"/>
    <w:rsid w:val="008179A7"/>
    <w:rsid w:val="00822BDB"/>
    <w:rsid w:val="00823C30"/>
    <w:rsid w:val="0082527B"/>
    <w:rsid w:val="0083444A"/>
    <w:rsid w:val="00843209"/>
    <w:rsid w:val="00852DB5"/>
    <w:rsid w:val="00853EE6"/>
    <w:rsid w:val="00864A0E"/>
    <w:rsid w:val="00876486"/>
    <w:rsid w:val="008769A9"/>
    <w:rsid w:val="0088495D"/>
    <w:rsid w:val="00893F45"/>
    <w:rsid w:val="00897C5D"/>
    <w:rsid w:val="008A06D6"/>
    <w:rsid w:val="008A6AD5"/>
    <w:rsid w:val="008B21DF"/>
    <w:rsid w:val="008C2ED5"/>
    <w:rsid w:val="008D3577"/>
    <w:rsid w:val="008D4018"/>
    <w:rsid w:val="008F7F2D"/>
    <w:rsid w:val="00903418"/>
    <w:rsid w:val="009045CA"/>
    <w:rsid w:val="00914385"/>
    <w:rsid w:val="00937506"/>
    <w:rsid w:val="00940EF8"/>
    <w:rsid w:val="0094238B"/>
    <w:rsid w:val="00950556"/>
    <w:rsid w:val="009515D3"/>
    <w:rsid w:val="00953F36"/>
    <w:rsid w:val="00956A23"/>
    <w:rsid w:val="00960125"/>
    <w:rsid w:val="00986E56"/>
    <w:rsid w:val="0098765A"/>
    <w:rsid w:val="009A43DB"/>
    <w:rsid w:val="009C5A29"/>
    <w:rsid w:val="009D1164"/>
    <w:rsid w:val="009D17F8"/>
    <w:rsid w:val="009D6445"/>
    <w:rsid w:val="009F0C6D"/>
    <w:rsid w:val="009F790C"/>
    <w:rsid w:val="00A021AB"/>
    <w:rsid w:val="00A11244"/>
    <w:rsid w:val="00A14C7A"/>
    <w:rsid w:val="00A21B2C"/>
    <w:rsid w:val="00A21EB0"/>
    <w:rsid w:val="00A24083"/>
    <w:rsid w:val="00A2427A"/>
    <w:rsid w:val="00A41B2B"/>
    <w:rsid w:val="00A601DC"/>
    <w:rsid w:val="00A6090E"/>
    <w:rsid w:val="00A6735A"/>
    <w:rsid w:val="00AB1C4E"/>
    <w:rsid w:val="00AC0647"/>
    <w:rsid w:val="00AF0E2B"/>
    <w:rsid w:val="00AF1893"/>
    <w:rsid w:val="00AF6CAC"/>
    <w:rsid w:val="00B05824"/>
    <w:rsid w:val="00B12C98"/>
    <w:rsid w:val="00B24467"/>
    <w:rsid w:val="00B256FC"/>
    <w:rsid w:val="00B44EE3"/>
    <w:rsid w:val="00B53A3A"/>
    <w:rsid w:val="00B60A41"/>
    <w:rsid w:val="00B65F0D"/>
    <w:rsid w:val="00B663DD"/>
    <w:rsid w:val="00B74CE0"/>
    <w:rsid w:val="00B90BBD"/>
    <w:rsid w:val="00B97ED2"/>
    <w:rsid w:val="00BA44CF"/>
    <w:rsid w:val="00BA5257"/>
    <w:rsid w:val="00BB6DAD"/>
    <w:rsid w:val="00BC3342"/>
    <w:rsid w:val="00BD5590"/>
    <w:rsid w:val="00BE08AF"/>
    <w:rsid w:val="00BF2035"/>
    <w:rsid w:val="00BF7B56"/>
    <w:rsid w:val="00C0060B"/>
    <w:rsid w:val="00C03AC0"/>
    <w:rsid w:val="00C231D7"/>
    <w:rsid w:val="00C23925"/>
    <w:rsid w:val="00C331E1"/>
    <w:rsid w:val="00C40C52"/>
    <w:rsid w:val="00C47A9E"/>
    <w:rsid w:val="00C64912"/>
    <w:rsid w:val="00C71A78"/>
    <w:rsid w:val="00C74C2C"/>
    <w:rsid w:val="00C86965"/>
    <w:rsid w:val="00C95FF0"/>
    <w:rsid w:val="00CB4FFE"/>
    <w:rsid w:val="00CC1F4F"/>
    <w:rsid w:val="00CC2977"/>
    <w:rsid w:val="00CC3083"/>
    <w:rsid w:val="00CD505D"/>
    <w:rsid w:val="00CD59BF"/>
    <w:rsid w:val="00CD70D5"/>
    <w:rsid w:val="00CE193A"/>
    <w:rsid w:val="00CE2F22"/>
    <w:rsid w:val="00CE3DD5"/>
    <w:rsid w:val="00CE6E71"/>
    <w:rsid w:val="00D10821"/>
    <w:rsid w:val="00D44DE8"/>
    <w:rsid w:val="00D44F71"/>
    <w:rsid w:val="00D455D6"/>
    <w:rsid w:val="00D45E13"/>
    <w:rsid w:val="00D46439"/>
    <w:rsid w:val="00D46D3F"/>
    <w:rsid w:val="00D51F06"/>
    <w:rsid w:val="00D51FE6"/>
    <w:rsid w:val="00D73502"/>
    <w:rsid w:val="00D809CA"/>
    <w:rsid w:val="00D828CC"/>
    <w:rsid w:val="00D82A28"/>
    <w:rsid w:val="00D87918"/>
    <w:rsid w:val="00D95BF0"/>
    <w:rsid w:val="00DA5FA8"/>
    <w:rsid w:val="00DB06BC"/>
    <w:rsid w:val="00DC702F"/>
    <w:rsid w:val="00DD1F40"/>
    <w:rsid w:val="00DF0BE4"/>
    <w:rsid w:val="00DF3EFD"/>
    <w:rsid w:val="00E04CA4"/>
    <w:rsid w:val="00E13982"/>
    <w:rsid w:val="00E1656F"/>
    <w:rsid w:val="00E26781"/>
    <w:rsid w:val="00E32EB4"/>
    <w:rsid w:val="00E477BB"/>
    <w:rsid w:val="00E514B3"/>
    <w:rsid w:val="00E5274C"/>
    <w:rsid w:val="00E5579A"/>
    <w:rsid w:val="00E62BE6"/>
    <w:rsid w:val="00E6382A"/>
    <w:rsid w:val="00E643C1"/>
    <w:rsid w:val="00E66EA3"/>
    <w:rsid w:val="00E73707"/>
    <w:rsid w:val="00E8040F"/>
    <w:rsid w:val="00E85E87"/>
    <w:rsid w:val="00EA3F60"/>
    <w:rsid w:val="00EA51D1"/>
    <w:rsid w:val="00EB002A"/>
    <w:rsid w:val="00EC0AB0"/>
    <w:rsid w:val="00ED7D23"/>
    <w:rsid w:val="00EE201E"/>
    <w:rsid w:val="00EF3D1E"/>
    <w:rsid w:val="00F22822"/>
    <w:rsid w:val="00F511D9"/>
    <w:rsid w:val="00F543A9"/>
    <w:rsid w:val="00F710A3"/>
    <w:rsid w:val="00F7583F"/>
    <w:rsid w:val="00F81986"/>
    <w:rsid w:val="00F915C7"/>
    <w:rsid w:val="00F951F8"/>
    <w:rsid w:val="00F95CFB"/>
    <w:rsid w:val="00FB5487"/>
    <w:rsid w:val="00FC2172"/>
    <w:rsid w:val="00FC5132"/>
    <w:rsid w:val="00FF4A1E"/>
    <w:rsid w:val="00FF5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 w:type="paragraph" w:styleId="Revision">
    <w:name w:val="Revision"/>
    <w:hidden/>
    <w:uiPriority w:val="99"/>
    <w:semiHidden/>
    <w:rsid w:val="00B65F0D"/>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Bibliography">
    <w:name w:val="Bibliography"/>
    <w:basedOn w:val="Normal"/>
    <w:next w:val="Normal"/>
    <w:uiPriority w:val="37"/>
    <w:unhideWhenUsed/>
    <w:rsid w:val="006A4748"/>
    <w:pPr>
      <w:tabs>
        <w:tab w:val="left" w:pos="264"/>
      </w:tabs>
      <w:spacing w:after="0" w:line="480" w:lineRule="auto"/>
      <w:ind w:left="264" w:hanging="264"/>
    </w:pPr>
  </w:style>
  <w:style w:type="character" w:styleId="LineNumber">
    <w:name w:val="line number"/>
    <w:basedOn w:val="DefaultParagraphFont"/>
    <w:uiPriority w:val="99"/>
    <w:semiHidden/>
    <w:unhideWhenUsed/>
    <w:rsid w:val="00B44EE3"/>
  </w:style>
  <w:style w:type="paragraph" w:customStyle="1" w:styleId="EndNoteBibliography">
    <w:name w:val="EndNote Bibliography"/>
    <w:basedOn w:val="Normal"/>
    <w:rsid w:val="00E643C1"/>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Cambria" w:eastAsia="Cambria" w:hAnsi="Cambria" w:cs="Times New Roman"/>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 w:type="paragraph" w:styleId="Revision">
    <w:name w:val="Revision"/>
    <w:hidden/>
    <w:uiPriority w:val="99"/>
    <w:semiHidden/>
    <w:rsid w:val="00B65F0D"/>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Bibliography">
    <w:name w:val="Bibliography"/>
    <w:basedOn w:val="Normal"/>
    <w:next w:val="Normal"/>
    <w:uiPriority w:val="37"/>
    <w:unhideWhenUsed/>
    <w:rsid w:val="006A4748"/>
    <w:pPr>
      <w:tabs>
        <w:tab w:val="left" w:pos="264"/>
      </w:tabs>
      <w:spacing w:after="0" w:line="480" w:lineRule="auto"/>
      <w:ind w:left="264" w:hanging="264"/>
    </w:pPr>
  </w:style>
  <w:style w:type="character" w:styleId="LineNumber">
    <w:name w:val="line number"/>
    <w:basedOn w:val="DefaultParagraphFont"/>
    <w:uiPriority w:val="99"/>
    <w:semiHidden/>
    <w:unhideWhenUsed/>
    <w:rsid w:val="00B44EE3"/>
  </w:style>
  <w:style w:type="paragraph" w:customStyle="1" w:styleId="EndNoteBibliography">
    <w:name w:val="EndNote Bibliography"/>
    <w:basedOn w:val="Normal"/>
    <w:rsid w:val="00E643C1"/>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Cambria" w:eastAsia="Cambria" w:hAnsi="Cambria"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20903">
      <w:bodyDiv w:val="1"/>
      <w:marLeft w:val="0"/>
      <w:marRight w:val="0"/>
      <w:marTop w:val="0"/>
      <w:marBottom w:val="0"/>
      <w:divBdr>
        <w:top w:val="none" w:sz="0" w:space="0" w:color="auto"/>
        <w:left w:val="none" w:sz="0" w:space="0" w:color="auto"/>
        <w:bottom w:val="none" w:sz="0" w:space="0" w:color="auto"/>
        <w:right w:val="none" w:sz="0" w:space="0" w:color="auto"/>
      </w:divBdr>
    </w:div>
    <w:div w:id="3992513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nnonlab.cshl.edu/fastx_toolkit/"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lsevier.com/journals/aquatic-botany/0304-3770/guide-for-authors" TargetMode="External"/><Relationship Id="rId9" Type="http://schemas.openxmlformats.org/officeDocument/2006/relationships/comments" Target="comment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29</Pages>
  <Words>7730</Words>
  <Characters>44061</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51688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Mary O'Connor</cp:lastModifiedBy>
  <cp:revision>22</cp:revision>
  <dcterms:created xsi:type="dcterms:W3CDTF">2018-03-30T16:52:00Z</dcterms:created>
  <dcterms:modified xsi:type="dcterms:W3CDTF">2018-04-03T13:48:00Z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id="jVef9qSH"/&gt;&lt;style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value=""/&gt;&lt;pref name="noteType" value=""/&gt;&lt;/prefs&gt;&lt;/data&gt;</vt:lpwstr>
  </property>
</Properties>
</file>