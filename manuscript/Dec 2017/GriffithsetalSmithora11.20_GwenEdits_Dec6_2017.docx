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1"/>
        <w:spacing w:line="480" w:lineRule="auto"/>
        <w:rPr>
          <w:rFonts w:ascii="Times New Roman" w:eastAsia="Times New Roman" w:hAnsi="Times New Roman" w:cs="Times New Roman"/>
          <w:b/>
          <w:sz w:val="24"/>
          <w:szCs w:val="24"/>
        </w:rPr>
      </w:pPr>
    </w:p>
    <w:p w14:paraId="0097AD43" w14:textId="1C1634DE" w:rsidR="002E0CAC" w:rsidRDefault="003F441A">
      <w:pPr>
        <w:pStyle w:val="Normal1"/>
        <w:spacing w:line="480" w:lineRule="auto"/>
        <w:rPr>
          <w:rFonts w:ascii="Times New Roman" w:eastAsia="Times New Roman" w:hAnsi="Times New Roman" w:cs="Times New Roman"/>
          <w:b/>
          <w:sz w:val="24"/>
          <w:szCs w:val="24"/>
        </w:rPr>
      </w:pPr>
      <w:del w:id="0" w:author="Mary O'Connor" w:date="2017-12-13T13:36:00Z">
        <w:r w:rsidDel="00B65F0D">
          <w:rPr>
            <w:rFonts w:ascii="Times New Roman" w:eastAsia="Times New Roman" w:hAnsi="Times New Roman" w:cs="Times New Roman"/>
            <w:sz w:val="24"/>
            <w:szCs w:val="24"/>
          </w:rPr>
          <w:delText xml:space="preserve">[working title]: </w:delText>
        </w:r>
      </w:del>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5DE95D7" w14:textId="77777777" w:rsidR="002E0CAC" w:rsidRDefault="003F441A">
      <w:pPr>
        <w:pStyle w:val="Normal1"/>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Angeleen</w:t>
      </w:r>
      <w:proofErr w:type="spellEnd"/>
      <w:r>
        <w:rPr>
          <w:rFonts w:ascii="Times New Roman" w:eastAsia="Times New Roman" w:hAnsi="Times New Roman" w:cs="Times New Roman"/>
          <w:sz w:val="24"/>
          <w:szCs w:val="24"/>
        </w:rPr>
        <w:t xml:space="preserve">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1"/>
        <w:spacing w:line="480" w:lineRule="auto"/>
        <w:rPr>
          <w:rFonts w:ascii="Times New Roman" w:eastAsia="Times New Roman" w:hAnsi="Times New Roman" w:cs="Times New Roman"/>
          <w:sz w:val="24"/>
          <w:szCs w:val="24"/>
        </w:rPr>
      </w:pPr>
    </w:p>
    <w:p w14:paraId="184CEEDC" w14:textId="77777777"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 University of British Columbia, Vancouver, BC V6T 1Z4</w:t>
      </w:r>
    </w:p>
    <w:p w14:paraId="5A742F42" w14:textId="77777777"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Institute...</w:t>
      </w:r>
    </w:p>
    <w:p w14:paraId="3645DFCD" w14:textId="77777777" w:rsidR="002E0CAC" w:rsidRDefault="002E0CAC">
      <w:pPr>
        <w:pStyle w:val="Normal1"/>
        <w:spacing w:line="480" w:lineRule="auto"/>
        <w:rPr>
          <w:rFonts w:ascii="Times New Roman" w:eastAsia="Times New Roman" w:hAnsi="Times New Roman" w:cs="Times New Roman"/>
          <w:sz w:val="24"/>
          <w:szCs w:val="24"/>
        </w:rPr>
      </w:pPr>
    </w:p>
    <w:p w14:paraId="31A799BC"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1"/>
        <w:spacing w:line="480" w:lineRule="auto"/>
        <w:rPr>
          <w:rFonts w:ascii="Times New Roman" w:eastAsia="Times New Roman" w:hAnsi="Times New Roman" w:cs="Times New Roman"/>
          <w:sz w:val="24"/>
          <w:szCs w:val="24"/>
        </w:rPr>
      </w:pPr>
    </w:p>
    <w:p w14:paraId="631C3B6A"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4D205036" w14:textId="77777777" w:rsidR="002E0CAC" w:rsidRDefault="002E0CAC">
      <w:pPr>
        <w:pStyle w:val="Normal1"/>
        <w:spacing w:line="480" w:lineRule="auto"/>
        <w:ind w:firstLine="720"/>
        <w:rPr>
          <w:rFonts w:ascii="Times New Roman" w:eastAsia="Times New Roman" w:hAnsi="Times New Roman" w:cs="Times New Roman"/>
          <w:sz w:val="24"/>
          <w:szCs w:val="24"/>
        </w:rPr>
      </w:pPr>
    </w:p>
    <w:p w14:paraId="6BB20760" w14:textId="77777777" w:rsidR="002E0CAC" w:rsidRDefault="002E0CAC">
      <w:pPr>
        <w:pStyle w:val="Normal1"/>
        <w:spacing w:line="480" w:lineRule="auto"/>
        <w:ind w:firstLine="720"/>
        <w:rPr>
          <w:rFonts w:ascii="Times New Roman" w:eastAsia="Times New Roman" w:hAnsi="Times New Roman" w:cs="Times New Roman"/>
          <w:sz w:val="24"/>
          <w:szCs w:val="24"/>
        </w:rPr>
      </w:pPr>
    </w:p>
    <w:p w14:paraId="27D1CCF6" w14:textId="77777777" w:rsidR="002E0CAC" w:rsidRDefault="002E0CAC">
      <w:pPr>
        <w:pStyle w:val="Normal1"/>
        <w:spacing w:line="480" w:lineRule="auto"/>
        <w:rPr>
          <w:rFonts w:ascii="Times New Roman" w:eastAsia="Times New Roman" w:hAnsi="Times New Roman" w:cs="Times New Roman"/>
          <w:sz w:val="24"/>
          <w:szCs w:val="24"/>
        </w:rPr>
      </w:pPr>
    </w:p>
    <w:p w14:paraId="36B0C02D" w14:textId="77777777" w:rsidR="002E0CAC" w:rsidRDefault="003F441A">
      <w:pPr>
        <w:pStyle w:val="Normal1"/>
        <w:spacing w:line="240" w:lineRule="auto"/>
      </w:pPr>
      <w:r>
        <w:rPr>
          <w:rFonts w:ascii="Times New Roman" w:eastAsia="Times New Roman" w:hAnsi="Times New Roman" w:cs="Times New Roman"/>
          <w:sz w:val="24"/>
          <w:szCs w:val="24"/>
        </w:rPr>
        <w:lastRenderedPageBreak/>
        <w:t>[</w:t>
      </w:r>
      <w:commentRangeStart w:id="1"/>
      <w:r>
        <w:rPr>
          <w:rFonts w:ascii="Times New Roman" w:eastAsia="Times New Roman" w:hAnsi="Times New Roman" w:cs="Times New Roman"/>
          <w:sz w:val="24"/>
          <w:szCs w:val="24"/>
        </w:rPr>
        <w:t>ABSTRACT,</w:t>
      </w:r>
      <w:commentRangeEnd w:id="1"/>
      <w:r>
        <w:commentReference w:id="1"/>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 resulting in communities that vary across seascapes. Through an experimental manipulation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 examined the processes that drive the abundance and distribution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an epiphytic red alga,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on the central coast of British Columbia. </w:t>
      </w:r>
      <w:r>
        <w:rPr>
          <w:rFonts w:ascii="Times New Roman" w:eastAsia="Times New Roman" w:hAnsi="Times New Roman" w:cs="Times New Roman"/>
          <w:color w:val="FF0000"/>
          <w:sz w:val="24"/>
          <w:szCs w:val="24"/>
        </w:rPr>
        <w:t xml:space="preserve">At, the shoot level, we hypothesized that </w:t>
      </w:r>
      <w:proofErr w:type="spellStart"/>
      <w:r>
        <w:rPr>
          <w:rFonts w:ascii="Times New Roman" w:eastAsia="Times New Roman" w:hAnsi="Times New Roman" w:cs="Times New Roman"/>
          <w:i/>
          <w:color w:val="FF0000"/>
          <w:sz w:val="24"/>
          <w:szCs w:val="24"/>
        </w:rPr>
        <w:t>Smithora</w:t>
      </w:r>
      <w:proofErr w:type="spellEnd"/>
      <w:r>
        <w:rPr>
          <w:rFonts w:ascii="Times New Roman" w:eastAsia="Times New Roman" w:hAnsi="Times New Roman" w:cs="Times New Roman"/>
          <w:color w:val="FF0000"/>
          <w:sz w:val="24"/>
          <w:szCs w:val="24"/>
        </w:rPr>
        <w:t xml:space="preserve"> could be controlled by invertebrate grazing or bacterial facilitation. Whereas, at the site level, we hypothesized that </w:t>
      </w:r>
      <w:proofErr w:type="spellStart"/>
      <w:r>
        <w:rPr>
          <w:rFonts w:ascii="Times New Roman" w:eastAsia="Times New Roman" w:hAnsi="Times New Roman" w:cs="Times New Roman"/>
          <w:color w:val="FF0000"/>
          <w:sz w:val="24"/>
          <w:szCs w:val="24"/>
        </w:rPr>
        <w:t>Smithora</w:t>
      </w:r>
      <w:proofErr w:type="spellEnd"/>
      <w:r>
        <w:rPr>
          <w:rFonts w:ascii="Times New Roman" w:eastAsia="Times New Roman" w:hAnsi="Times New Roman" w:cs="Times New Roman"/>
          <w:color w:val="FF0000"/>
          <w:sz w:val="24"/>
          <w:szCs w:val="24"/>
        </w:rPr>
        <w:t xml:space="preserve"> could be controlled by environmental factors leading to the recruitment and persistence of the epiphyte on </w:t>
      </w:r>
      <w:proofErr w:type="spellStart"/>
      <w:r>
        <w:rPr>
          <w:rFonts w:ascii="Times New Roman" w:eastAsia="Times New Roman" w:hAnsi="Times New Roman" w:cs="Times New Roman"/>
          <w:color w:val="FF0000"/>
          <w:sz w:val="24"/>
          <w:szCs w:val="24"/>
        </w:rPr>
        <w:t>seagrass</w:t>
      </w:r>
      <w:proofErr w:type="spellEnd"/>
      <w:r>
        <w:rPr>
          <w:rFonts w:ascii="Times New Roman" w:eastAsia="Times New Roman" w:hAnsi="Times New Roman" w:cs="Times New Roman"/>
          <w:color w:val="FF0000"/>
          <w:sz w:val="24"/>
          <w:szCs w:val="24"/>
        </w:rPr>
        <w:t xml:space="preserve"> shoots.</w:t>
      </w:r>
      <w:r>
        <w:rPr>
          <w:rFonts w:ascii="Times New Roman" w:eastAsia="Times New Roman" w:hAnsi="Times New Roman" w:cs="Times New Roman"/>
          <w:sz w:val="24"/>
          <w:szCs w:val="24"/>
        </w:rPr>
        <w:t xml:space="preserve"> We used a reciprocal transplant to investigate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was affected by shoot level characteristic, location (and associated environmental characteristics) </w:t>
      </w:r>
      <w:r>
        <w:rPr>
          <w:rFonts w:ascii="Times New Roman" w:eastAsia="Times New Roman" w:hAnsi="Times New Roman" w:cs="Times New Roman"/>
          <w:color w:val="FF0000"/>
          <w:sz w:val="24"/>
          <w:szCs w:val="24"/>
        </w:rPr>
        <w:t>or an interaction between them.</w:t>
      </w:r>
      <w:r>
        <w:rPr>
          <w:rFonts w:ascii="Times New Roman" w:eastAsia="Times New Roman" w:hAnsi="Times New Roman" w:cs="Times New Roman"/>
          <w:sz w:val="24"/>
          <w:szCs w:val="24"/>
        </w:rPr>
        <w:t xml:space="preserve"> We found that </w:t>
      </w:r>
      <w:proofErr w:type="spellStart"/>
      <w:r>
        <w:rPr>
          <w:rFonts w:ascii="Times New Roman" w:eastAsia="Times New Roman" w:hAnsi="Times New Roman" w:cs="Times New Roman"/>
          <w:sz w:val="24"/>
          <w:szCs w:val="24"/>
        </w:rPr>
        <w:t>uncolonized</w:t>
      </w:r>
      <w:proofErr w:type="spellEnd"/>
      <w:r>
        <w:rPr>
          <w:rFonts w:ascii="Times New Roman" w:eastAsia="Times New Roman" w:hAnsi="Times New Roman" w:cs="Times New Roman"/>
          <w:sz w:val="24"/>
          <w:szCs w:val="24"/>
        </w:rPr>
        <w:t xml:space="preserve"> blades were colonized when placed in a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while colonized blades did not lose their existing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Using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sequencing of bacterial DNA isolated from surface swabs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transplants, we found a significant difference between bacterial communities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Further, we found that shoots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had a higher invertebrate abundance, indicating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likely not grazer controlled. Our results suggest that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associated bacterial and invertebrate communities could be altered by the colonization of epiphytic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could be subject to the same spatial processes as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This research suggests potential drivers of epiphytic community composition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t>
      </w:r>
    </w:p>
    <w:p w14:paraId="35C94AC7"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t>Highlights</w:t>
      </w:r>
      <w:commentRangeEnd w:id="2"/>
      <w:r>
        <w:commentReference w:id="2"/>
      </w:r>
    </w:p>
    <w:p w14:paraId="07BA06D7" w14:textId="77777777" w:rsidR="002E0CAC" w:rsidRDefault="002E0CAC">
      <w:pPr>
        <w:pStyle w:val="Normal1"/>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t>Graphical Abstract</w:t>
      </w:r>
      <w:commentRangeEnd w:id="3"/>
      <w:r>
        <w:commentReference w:id="3"/>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1"/>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4"/>
      <w:r>
        <w:rPr>
          <w:rFonts w:ascii="Times New Roman" w:eastAsia="Times New Roman" w:hAnsi="Times New Roman" w:cs="Times New Roman"/>
          <w:b/>
          <w:sz w:val="24"/>
          <w:szCs w:val="24"/>
        </w:rPr>
        <w:lastRenderedPageBreak/>
        <w:t>Introduction</w:t>
      </w:r>
      <w:commentRangeEnd w:id="4"/>
      <w:r>
        <w:commentReference w:id="4"/>
      </w:r>
    </w:p>
    <w:p w14:paraId="31B5501C"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13CF0CCE" w14:textId="77777777" w:rsidR="002E0CAC" w:rsidRDefault="003F441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spatial</w:t>
      </w:r>
      <w:proofErr w:type="gramEnd"/>
      <w:r>
        <w:rPr>
          <w:rFonts w:ascii="Times New Roman" w:eastAsia="Times New Roman" w:hAnsi="Times New Roman" w:cs="Times New Roman"/>
          <w:b/>
          <w:i/>
          <w:sz w:val="24"/>
          <w:szCs w:val="24"/>
        </w:rPr>
        <w:t xml:space="preserve"> variation </w:t>
      </w:r>
      <w:commentRangeStart w:id="5"/>
      <w:r>
        <w:rPr>
          <w:rFonts w:ascii="Times New Roman" w:eastAsia="Times New Roman" w:hAnsi="Times New Roman" w:cs="Times New Roman"/>
          <w:b/>
          <w:i/>
          <w:sz w:val="24"/>
          <w:szCs w:val="24"/>
        </w:rPr>
        <w:t xml:space="preserve">in host - epiphyte </w:t>
      </w:r>
      <w:commentRangeEnd w:id="5"/>
      <w:r w:rsidR="00B65F0D">
        <w:rPr>
          <w:rStyle w:val="CommentReference"/>
        </w:rPr>
        <w:commentReference w:id="5"/>
      </w:r>
      <w:r>
        <w:rPr>
          <w:rFonts w:ascii="Times New Roman" w:eastAsia="Times New Roman" w:hAnsi="Times New Roman" w:cs="Times New Roman"/>
          <w:b/>
          <w:i/>
          <w:sz w:val="24"/>
          <w:szCs w:val="24"/>
        </w:rPr>
        <w:t>relative abundance</w:t>
      </w:r>
      <w:r>
        <w:rPr>
          <w:rFonts w:ascii="Times New Roman" w:eastAsia="Times New Roman" w:hAnsi="Times New Roman" w:cs="Times New Roman"/>
          <w:sz w:val="24"/>
          <w:szCs w:val="24"/>
        </w:rPr>
        <w:t>]</w:t>
      </w:r>
    </w:p>
    <w:p w14:paraId="092AEB05" w14:textId="754116B4" w:rsidR="002E0CAC" w:rsidRPr="00B65F0D" w:rsidRDefault="003F441A">
      <w:pPr>
        <w:pStyle w:val="Normal1"/>
        <w:spacing w:after="0" w:line="240" w:lineRule="auto"/>
        <w:ind w:firstLine="720"/>
        <w:rPr>
          <w:i/>
          <w:rPrChange w:id="6" w:author="Mary O'Connor" w:date="2017-12-13T13:37:00Z">
            <w:rPr/>
          </w:rPrChange>
        </w:rPr>
      </w:pPr>
      <w:del w:id="7" w:author="Mary O'Connor" w:date="2017-12-13T13:36:00Z">
        <w:r w:rsidDel="00B65F0D">
          <w:rPr>
            <w:rFonts w:ascii="Times New Roman" w:eastAsia="Times New Roman" w:hAnsi="Times New Roman" w:cs="Times New Roman"/>
            <w:sz w:val="24"/>
            <w:szCs w:val="24"/>
          </w:rPr>
          <w:delText>What drives community variation</w:delText>
        </w:r>
        <w:r w:rsidDel="00B65F0D">
          <w:rPr>
            <w:rFonts w:ascii="Times New Roman" w:eastAsia="Times New Roman" w:hAnsi="Times New Roman" w:cs="Times New Roman"/>
            <w:color w:val="FF0000"/>
            <w:sz w:val="24"/>
            <w:szCs w:val="24"/>
          </w:rPr>
          <w:delText xml:space="preserve"> </w:delText>
        </w:r>
      </w:del>
      <w:ins w:id="8" w:author="Mary O'Connor" w:date="2017-12-13T13:36:00Z">
        <w:r w:rsidR="00B65F0D">
          <w:rPr>
            <w:rFonts w:ascii="Times New Roman" w:eastAsia="Times New Roman" w:hAnsi="Times New Roman" w:cs="Times New Roman"/>
            <w:sz w:val="24"/>
            <w:szCs w:val="24"/>
          </w:rPr>
          <w:t xml:space="preserve">Understanding patterns in species abundance and distribution </w:t>
        </w:r>
      </w:ins>
      <w:r>
        <w:rPr>
          <w:rFonts w:ascii="Times New Roman" w:eastAsia="Times New Roman" w:hAnsi="Times New Roman" w:cs="Times New Roman"/>
          <w:sz w:val="24"/>
          <w:szCs w:val="24"/>
        </w:rPr>
        <w:t xml:space="preserve">across spatial scales continues to puzzle ecologists </w:t>
      </w:r>
      <w:del w:id="9" w:author="Mary O'Connor" w:date="2017-12-13T13:37:00Z">
        <w:r w:rsidDel="00B65F0D">
          <w:rPr>
            <w:rFonts w:ascii="Times New Roman" w:eastAsia="Times New Roman" w:hAnsi="Times New Roman" w:cs="Times New Roman"/>
            <w:sz w:val="24"/>
            <w:szCs w:val="24"/>
          </w:rPr>
          <w:delText xml:space="preserve">in a variety of ecosystems </w:delText>
        </w:r>
      </w:del>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et al., 2006, A. Driscoll, 2008; </w:t>
      </w:r>
      <w:proofErr w:type="spellStart"/>
      <w:r>
        <w:rPr>
          <w:rFonts w:ascii="Times New Roman" w:eastAsia="Times New Roman" w:hAnsi="Times New Roman" w:cs="Times New Roman"/>
          <w:sz w:val="24"/>
          <w:szCs w:val="24"/>
        </w:rPr>
        <w:t>Levins</w:t>
      </w:r>
      <w:proofErr w:type="spellEnd"/>
      <w:r>
        <w:rPr>
          <w:rFonts w:ascii="Times New Roman" w:eastAsia="Times New Roman" w:hAnsi="Times New Roman" w:cs="Times New Roman"/>
          <w:sz w:val="24"/>
          <w:szCs w:val="24"/>
        </w:rPr>
        <w:t>, 1969). In communities strongly influenced by foundation species</w:t>
      </w:r>
      <w:ins w:id="10" w:author="Mary O'Connor" w:date="2017-12-13T13:37:00Z">
        <w:r w:rsidR="00B65F0D">
          <w:rPr>
            <w:rFonts w:ascii="Times New Roman" w:eastAsia="Times New Roman" w:hAnsi="Times New Roman" w:cs="Times New Roman"/>
            <w:sz w:val="24"/>
            <w:szCs w:val="24"/>
          </w:rPr>
          <w:t xml:space="preserve"> and abiotic factors</w:t>
        </w:r>
      </w:ins>
      <w:r>
        <w:rPr>
          <w:rFonts w:ascii="Times New Roman" w:eastAsia="Times New Roman" w:hAnsi="Times New Roman" w:cs="Times New Roman"/>
          <w:sz w:val="24"/>
          <w:szCs w:val="24"/>
        </w:rPr>
        <w:t xml:space="preserve">, variation </w:t>
      </w:r>
      <w:r w:rsidR="00BE08AF">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presence and abundance of resident species may reflect spatial patterns in the host species or in the environment (Wahl 2008). </w:t>
      </w:r>
      <w:r w:rsidR="00BE08AF">
        <w:rPr>
          <w:rFonts w:ascii="Times New Roman" w:eastAsia="Times New Roman" w:hAnsi="Times New Roman" w:cs="Times New Roman"/>
          <w:sz w:val="24"/>
          <w:szCs w:val="24"/>
        </w:rPr>
        <w:t xml:space="preserve">When these patterns emerge at small spatial scales we are presented with an opportunity to investigate at fine detail potential drivers for differences in community structure. </w:t>
      </w:r>
      <w:ins w:id="11" w:author="Mary O'Connor" w:date="2017-12-13T13:37:00Z">
        <w:r w:rsidR="00B65F0D">
          <w:rPr>
            <w:rFonts w:ascii="Times New Roman" w:eastAsia="Times New Roman" w:hAnsi="Times New Roman" w:cs="Times New Roman"/>
            <w:i/>
            <w:sz w:val="24"/>
            <w:szCs w:val="24"/>
          </w:rPr>
          <w:t>What about adding microbial communities as a possible driver to this opening paragraph?</w:t>
        </w:r>
      </w:ins>
    </w:p>
    <w:p w14:paraId="4E86CA6D" w14:textId="77777777" w:rsidR="002E0CAC" w:rsidRDefault="002E0CAC">
      <w:pPr>
        <w:pStyle w:val="Normal1"/>
        <w:spacing w:after="0" w:line="240" w:lineRule="auto"/>
        <w:rPr>
          <w:rFonts w:ascii="Times New Roman" w:eastAsia="Times New Roman" w:hAnsi="Times New Roman" w:cs="Times New Roman"/>
          <w:sz w:val="24"/>
          <w:szCs w:val="24"/>
        </w:rPr>
      </w:pPr>
    </w:p>
    <w:p w14:paraId="24108680" w14:textId="77777777" w:rsidR="002E0CAC" w:rsidRDefault="002E0CAC">
      <w:pPr>
        <w:pStyle w:val="Normal1"/>
        <w:spacing w:after="0" w:line="240" w:lineRule="auto"/>
        <w:rPr>
          <w:rFonts w:ascii="Times New Roman" w:eastAsia="Times New Roman" w:hAnsi="Times New Roman" w:cs="Times New Roman"/>
          <w:sz w:val="24"/>
          <w:szCs w:val="24"/>
        </w:rPr>
      </w:pPr>
    </w:p>
    <w:p w14:paraId="29049A3E" w14:textId="77777777" w:rsidR="002E0CAC" w:rsidRDefault="003F441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commentRangeStart w:id="12"/>
      <w:proofErr w:type="spellStart"/>
      <w:proofErr w:type="gramStart"/>
      <w:r>
        <w:rPr>
          <w:rFonts w:ascii="Times New Roman" w:eastAsia="Times New Roman" w:hAnsi="Times New Roman" w:cs="Times New Roman"/>
          <w:b/>
          <w:i/>
          <w:sz w:val="24"/>
          <w:szCs w:val="24"/>
        </w:rPr>
        <w:t>seagrass</w:t>
      </w:r>
      <w:proofErr w:type="spellEnd"/>
      <w:proofErr w:type="gramEnd"/>
      <w:r>
        <w:rPr>
          <w:rFonts w:ascii="Times New Roman" w:eastAsia="Times New Roman" w:hAnsi="Times New Roman" w:cs="Times New Roman"/>
          <w:b/>
          <w:i/>
          <w:sz w:val="24"/>
          <w:szCs w:val="24"/>
        </w:rPr>
        <w:t xml:space="preserve"> host - epiphyte system</w:t>
      </w:r>
      <w:commentRangeEnd w:id="12"/>
      <w:r w:rsidR="00B65F0D">
        <w:rPr>
          <w:rStyle w:val="CommentReference"/>
        </w:rPr>
        <w:commentReference w:id="12"/>
      </w:r>
      <w:r>
        <w:rPr>
          <w:rFonts w:ascii="Times New Roman" w:eastAsia="Times New Roman" w:hAnsi="Times New Roman" w:cs="Times New Roman"/>
          <w:sz w:val="24"/>
          <w:szCs w:val="24"/>
        </w:rPr>
        <w:t>]</w:t>
      </w:r>
    </w:p>
    <w:p w14:paraId="309E09C7" w14:textId="19B94BF6" w:rsidR="002E0CAC" w:rsidRDefault="003F441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are </w:t>
      </w:r>
      <w:del w:id="13" w:author="Mary O'Connor" w:date="2017-12-13T13:39:00Z">
        <w:r w:rsidDel="00B65F0D">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foundation species that host</w:t>
      </w:r>
      <w:del w:id="14" w:author="Mary O'Connor" w:date="2017-12-13T13:39:00Z">
        <w:r w:rsidDel="00B65F0D">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15" w:author="Mary O'Connor" w:date="2017-12-13T13:39:00Z">
        <w:r w:rsidDel="00B65F0D">
          <w:rPr>
            <w:rFonts w:ascii="Times New Roman" w:eastAsia="Times New Roman" w:hAnsi="Times New Roman" w:cs="Times New Roman"/>
            <w:sz w:val="24"/>
            <w:szCs w:val="24"/>
          </w:rPr>
          <w:delText xml:space="preserve">richly </w:delText>
        </w:r>
      </w:del>
      <w:r>
        <w:rPr>
          <w:rFonts w:ascii="Times New Roman" w:eastAsia="Times New Roman" w:hAnsi="Times New Roman" w:cs="Times New Roman"/>
          <w:sz w:val="24"/>
          <w:szCs w:val="24"/>
        </w:rPr>
        <w:t xml:space="preserve">diverse animal and algal communities. Algal epiphytes living on </w:t>
      </w:r>
      <w:del w:id="16" w:author="Mary O'Connor" w:date="2017-12-13T13:39:00Z">
        <w:r w:rsidDel="00B65F0D">
          <w:rPr>
            <w:rFonts w:ascii="Times New Roman" w:eastAsia="Times New Roman" w:hAnsi="Times New Roman" w:cs="Times New Roman"/>
            <w:sz w:val="24"/>
            <w:szCs w:val="24"/>
          </w:rPr>
          <w:delText xml:space="preserve">the </w:delText>
        </w:r>
      </w:del>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support secondary productivity (Fry 1984) (Figure 1), yet also compete with </w:t>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for light and nutrients (</w:t>
      </w:r>
      <w:proofErr w:type="spellStart"/>
      <w:r>
        <w:rPr>
          <w:rFonts w:ascii="Times New Roman" w:eastAsia="Times New Roman" w:hAnsi="Times New Roman" w:cs="Times New Roman"/>
          <w:sz w:val="24"/>
          <w:szCs w:val="24"/>
        </w:rPr>
        <w:t>Mcroy</w:t>
      </w:r>
      <w:proofErr w:type="spellEnd"/>
      <w:r>
        <w:rPr>
          <w:rFonts w:ascii="Times New Roman" w:eastAsia="Times New Roman" w:hAnsi="Times New Roman" w:cs="Times New Roman"/>
          <w:sz w:val="24"/>
          <w:szCs w:val="24"/>
        </w:rPr>
        <w:t xml:space="preserve"> and Goering 1974), (Sand-Jensen 1977), (</w:t>
      </w:r>
      <w:proofErr w:type="spellStart"/>
      <w:r>
        <w:rPr>
          <w:rFonts w:ascii="Times New Roman" w:eastAsia="Times New Roman" w:hAnsi="Times New Roman" w:cs="Times New Roman"/>
          <w:sz w:val="24"/>
          <w:szCs w:val="24"/>
        </w:rPr>
        <w:t>Penhale</w:t>
      </w:r>
      <w:proofErr w:type="spellEnd"/>
      <w:r>
        <w:rPr>
          <w:rFonts w:ascii="Times New Roman" w:eastAsia="Times New Roman" w:hAnsi="Times New Roman" w:cs="Times New Roman"/>
          <w:sz w:val="24"/>
          <w:szCs w:val="24"/>
        </w:rPr>
        <w:t xml:space="preserve"> 1977),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1973a) (Coleman and Burkholder 1994) (Lin et al. 1996) (Morgan and Kitting 1984). Thus the foundation species and the biodiversity it hosts exist in a complex network of positive and negative interactions (Connolly 1994)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Bonsdorff</w:t>
      </w:r>
      <w:proofErr w:type="spellEnd"/>
      <w:r>
        <w:rPr>
          <w:rFonts w:ascii="Times New Roman" w:eastAsia="Times New Roman" w:hAnsi="Times New Roman" w:cs="Times New Roman"/>
          <w:sz w:val="24"/>
          <w:szCs w:val="24"/>
        </w:rPr>
        <w:t xml:space="preserve"> 1997) (Sheridan 1997) (Webster,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1998) (Heck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Heck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Strong, and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Tolan</w:t>
      </w:r>
      <w:proofErr w:type="spellEnd"/>
      <w:r>
        <w:rPr>
          <w:rFonts w:ascii="Times New Roman" w:eastAsia="Times New Roman" w:hAnsi="Times New Roman" w:cs="Times New Roman"/>
          <w:sz w:val="24"/>
          <w:szCs w:val="24"/>
        </w:rPr>
        <w:t xml:space="preserve">, Holt, and </w:t>
      </w:r>
      <w:proofErr w:type="spellStart"/>
      <w:r>
        <w:rPr>
          <w:rFonts w:ascii="Times New Roman" w:eastAsia="Times New Roman" w:hAnsi="Times New Roman" w:cs="Times New Roman"/>
          <w:sz w:val="24"/>
          <w:szCs w:val="24"/>
        </w:rPr>
        <w:t>Onuf</w:t>
      </w:r>
      <w:proofErr w:type="spellEnd"/>
      <w:r>
        <w:rPr>
          <w:rFonts w:ascii="Times New Roman" w:eastAsia="Times New Roman" w:hAnsi="Times New Roman" w:cs="Times New Roman"/>
          <w:sz w:val="24"/>
          <w:szCs w:val="24"/>
        </w:rPr>
        <w:t xml:space="preserve"> 1997)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(Fong, Lee, and Wu 2000). </w:t>
      </w:r>
      <w:del w:id="17" w:author="Mary O'Connor" w:date="2017-12-13T13:40:00Z">
        <w:r w:rsidDel="00B65F0D">
          <w:rPr>
            <w:rFonts w:ascii="Times New Roman" w:eastAsia="Times New Roman" w:hAnsi="Times New Roman" w:cs="Times New Roman"/>
            <w:sz w:val="24"/>
            <w:szCs w:val="24"/>
          </w:rPr>
          <w:delText xml:space="preserve">When the interaction network is perturbed, the system may change dramatically and produce extreme or undesirable states including seagrass die-offs (Burkholder, Tomasko, and Touchette 2007)(Best and Stachowicz 2012). </w:delText>
        </w:r>
      </w:del>
    </w:p>
    <w:p w14:paraId="39E9D52F" w14:textId="77777777" w:rsidR="002E0CAC" w:rsidRDefault="002E0CAC">
      <w:pPr>
        <w:pStyle w:val="Normal1"/>
        <w:spacing w:after="0" w:line="240" w:lineRule="auto"/>
        <w:rPr>
          <w:rFonts w:ascii="Times New Roman" w:eastAsia="Times New Roman" w:hAnsi="Times New Roman" w:cs="Times New Roman"/>
          <w:sz w:val="24"/>
          <w:szCs w:val="24"/>
        </w:rPr>
      </w:pPr>
    </w:p>
    <w:p w14:paraId="5AA44743" w14:textId="77777777" w:rsidR="002E0CAC" w:rsidRDefault="003F441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shoot</w:t>
      </w:r>
      <w:proofErr w:type="gramEnd"/>
      <w:r>
        <w:rPr>
          <w:rFonts w:ascii="Times New Roman" w:eastAsia="Times New Roman" w:hAnsi="Times New Roman" w:cs="Times New Roman"/>
          <w:b/>
          <w:i/>
          <w:sz w:val="24"/>
          <w:szCs w:val="24"/>
        </w:rPr>
        <w:t>-level or abiotic drivers: possibilities and examples. (</w:t>
      </w:r>
      <w:proofErr w:type="gramStart"/>
      <w:r>
        <w:rPr>
          <w:rFonts w:ascii="Times New Roman" w:eastAsia="Times New Roman" w:hAnsi="Times New Roman" w:cs="Times New Roman"/>
          <w:b/>
          <w:i/>
          <w:sz w:val="24"/>
          <w:szCs w:val="24"/>
        </w:rPr>
        <w:t>shoot</w:t>
      </w:r>
      <w:proofErr w:type="gramEnd"/>
      <w:r>
        <w:rPr>
          <w:rFonts w:ascii="Times New Roman" w:eastAsia="Times New Roman" w:hAnsi="Times New Roman" w:cs="Times New Roman"/>
          <w:b/>
          <w:i/>
          <w:sz w:val="24"/>
          <w:szCs w:val="24"/>
        </w:rPr>
        <w:t>-level: microbes, other?; location: abiotic, or grazers…)</w:t>
      </w:r>
      <w:r>
        <w:rPr>
          <w:rFonts w:ascii="Times New Roman" w:eastAsia="Times New Roman" w:hAnsi="Times New Roman" w:cs="Times New Roman"/>
          <w:sz w:val="24"/>
          <w:szCs w:val="24"/>
        </w:rPr>
        <w:t>]</w:t>
      </w:r>
    </w:p>
    <w:p w14:paraId="6B4EB159" w14:textId="11FF5C7C" w:rsidR="002E0CAC" w:rsidRDefault="003F441A">
      <w:pPr>
        <w:pStyle w:val="Normal1"/>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Spatial variation in the types and abundance of epiphytes on a single foundation species </w:t>
      </w:r>
      <w:del w:id="18" w:author="Mary O'Connor" w:date="2017-12-13T13:42:00Z">
        <w:r w:rsidDel="00B65F0D">
          <w:rPr>
            <w:rFonts w:ascii="Times New Roman" w:eastAsia="Times New Roman" w:hAnsi="Times New Roman" w:cs="Times New Roman"/>
            <w:sz w:val="24"/>
            <w:szCs w:val="24"/>
          </w:rPr>
          <w:delText xml:space="preserve">such as Zostera </w:delText>
        </w:r>
      </w:del>
      <w:r>
        <w:rPr>
          <w:rFonts w:ascii="Times New Roman" w:eastAsia="Times New Roman" w:hAnsi="Times New Roman" w:cs="Times New Roman"/>
          <w:sz w:val="24"/>
          <w:szCs w:val="24"/>
        </w:rPr>
        <w:t>can reflect local environmental conditions, such as nutrient concentration or flow rates (</w:t>
      </w:r>
      <w:proofErr w:type="spellStart"/>
      <w:r>
        <w:rPr>
          <w:rFonts w:ascii="Times New Roman" w:eastAsia="Times New Roman" w:hAnsi="Times New Roman" w:cs="Times New Roman"/>
          <w:sz w:val="24"/>
          <w:szCs w:val="24"/>
        </w:rPr>
        <w:t>Lavery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Vanderklift</w:t>
      </w:r>
      <w:proofErr w:type="spellEnd"/>
      <w:r>
        <w:rPr>
          <w:rFonts w:ascii="Times New Roman" w:eastAsia="Times New Roman" w:hAnsi="Times New Roman" w:cs="Times New Roman"/>
          <w:sz w:val="24"/>
          <w:szCs w:val="24"/>
        </w:rPr>
        <w:t xml:space="preserve"> 2002) (</w:t>
      </w:r>
      <w:proofErr w:type="spellStart"/>
      <w:r>
        <w:rPr>
          <w:rFonts w:ascii="Times New Roman" w:eastAsia="Times New Roman" w:hAnsi="Times New Roman" w:cs="Times New Roman"/>
          <w:sz w:val="24"/>
          <w:szCs w:val="24"/>
        </w:rPr>
        <w:t>Milchakova</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Alcoverro</w:t>
      </w:r>
      <w:proofErr w:type="spellEnd"/>
      <w:r>
        <w:rPr>
          <w:rFonts w:ascii="Times New Roman" w:eastAsia="Times New Roman" w:hAnsi="Times New Roman" w:cs="Times New Roman"/>
          <w:sz w:val="24"/>
          <w:szCs w:val="24"/>
        </w:rPr>
        <w:t xml:space="preserve">, Duarte, and Romero 1997) (Kendrick and Burt 1997; </w:t>
      </w:r>
      <w:proofErr w:type="spellStart"/>
      <w:r>
        <w:rPr>
          <w:rFonts w:ascii="Times New Roman" w:eastAsia="Times New Roman" w:hAnsi="Times New Roman" w:cs="Times New Roman"/>
          <w:sz w:val="24"/>
          <w:szCs w:val="24"/>
        </w:rPr>
        <w:t>Cebrian</w:t>
      </w:r>
      <w:proofErr w:type="spellEnd"/>
      <w:r>
        <w:rPr>
          <w:rFonts w:ascii="Times New Roman" w:eastAsia="Times New Roman" w:hAnsi="Times New Roman" w:cs="Times New Roman"/>
          <w:sz w:val="24"/>
          <w:szCs w:val="24"/>
        </w:rPr>
        <w:t xml:space="preserve"> et al. 1999) (Reyes and </w:t>
      </w:r>
      <w:proofErr w:type="spellStart"/>
      <w:r>
        <w:rPr>
          <w:rFonts w:ascii="Times New Roman" w:eastAsia="Times New Roman" w:hAnsi="Times New Roman" w:cs="Times New Roman"/>
          <w:sz w:val="24"/>
          <w:szCs w:val="24"/>
        </w:rPr>
        <w:t>Sansón</w:t>
      </w:r>
      <w:proofErr w:type="spellEnd"/>
      <w:r>
        <w:rPr>
          <w:rFonts w:ascii="Times New Roman" w:eastAsia="Times New Roman" w:hAnsi="Times New Roman" w:cs="Times New Roman"/>
          <w:sz w:val="24"/>
          <w:szCs w:val="24"/>
        </w:rPr>
        <w:t xml:space="preserve"> 1997; Johnson et al. 2005).  For example, large changes in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can be associated </w:t>
      </w:r>
      <w:r w:rsidR="00BE08AF">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edges (Bowden,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2001; Bell et al. 2001</w:t>
      </w:r>
      <w:r w:rsidR="00BE08AF">
        <w:rPr>
          <w:rFonts w:ascii="Times New Roman" w:eastAsia="Times New Roman" w:hAnsi="Times New Roman" w:cs="Times New Roman"/>
          <w:sz w:val="24"/>
          <w:szCs w:val="24"/>
        </w:rPr>
        <w:t xml:space="preserve">, </w:t>
      </w:r>
      <w:commentRangeStart w:id="19"/>
      <w:r w:rsidR="00BE08AF">
        <w:rPr>
          <w:rFonts w:ascii="Times New Roman" w:eastAsia="Times New Roman" w:hAnsi="Times New Roman" w:cs="Times New Roman"/>
          <w:sz w:val="24"/>
          <w:szCs w:val="24"/>
        </w:rPr>
        <w:t>Tanner 2005</w:t>
      </w:r>
      <w:commentRangeEnd w:id="19"/>
      <w:r w:rsidR="00BE08AF">
        <w:rPr>
          <w:rStyle w:val="CommentReference"/>
        </w:rPr>
        <w:commentReference w:id="19"/>
      </w:r>
      <w:r w:rsidR="00BE08AF">
        <w:rPr>
          <w:rFonts w:ascii="Times New Roman" w:eastAsia="Times New Roman" w:hAnsi="Times New Roman" w:cs="Times New Roman"/>
          <w:sz w:val="24"/>
          <w:szCs w:val="24"/>
        </w:rPr>
        <w:t>, Prado et al. 2007</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find a better example</w:t>
      </w:r>
      <w:r>
        <w:rPr>
          <w:rFonts w:ascii="Times New Roman" w:eastAsia="Times New Roman" w:hAnsi="Times New Roman" w:cs="Times New Roman"/>
          <w:sz w:val="24"/>
          <w:szCs w:val="24"/>
        </w:rPr>
        <w:t>]. In general, edge effects affect communities due to changes in physical structure, abiotic conditions or grazing pressure (Soule 1986) (</w:t>
      </w:r>
      <w:proofErr w:type="spellStart"/>
      <w:r>
        <w:rPr>
          <w:rFonts w:ascii="Times New Roman" w:eastAsia="Times New Roman" w:hAnsi="Times New Roman" w:cs="Times New Roman"/>
          <w:sz w:val="24"/>
          <w:szCs w:val="24"/>
        </w:rPr>
        <w:t>Renhorn</w:t>
      </w:r>
      <w:proofErr w:type="spellEnd"/>
      <w:r>
        <w:rPr>
          <w:rFonts w:ascii="Times New Roman" w:eastAsia="Times New Roman" w:hAnsi="Times New Roman" w:cs="Times New Roman"/>
          <w:sz w:val="24"/>
          <w:szCs w:val="24"/>
        </w:rPr>
        <w:t xml:space="preserve"> et al. 1996; Fagan, Cantrell, and </w:t>
      </w:r>
      <w:proofErr w:type="spellStart"/>
      <w:r>
        <w:rPr>
          <w:rFonts w:ascii="Times New Roman" w:eastAsia="Times New Roman" w:hAnsi="Times New Roman" w:cs="Times New Roman"/>
          <w:sz w:val="24"/>
          <w:szCs w:val="24"/>
        </w:rPr>
        <w:t>Cosner</w:t>
      </w:r>
      <w:proofErr w:type="spellEnd"/>
      <w:r>
        <w:rPr>
          <w:rFonts w:ascii="Times New Roman" w:eastAsia="Times New Roman" w:hAnsi="Times New Roman" w:cs="Times New Roman"/>
          <w:sz w:val="24"/>
          <w:szCs w:val="24"/>
        </w:rPr>
        <w:t xml:space="preserve"> 1999). Abundances of invertebrates can vary significantly both between and within meadows due to predation by fish (</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and O’Connor 2015)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t xml:space="preserve"> 1999) (Tanner 2005). Understanding the drivers of this spatial variation helps to understand the dynamics of the eelgrass-based community, supporting better understanding of temporal variation and events such as algal blooms. </w:t>
      </w:r>
      <w:del w:id="20" w:author="Mary O'Connor" w:date="2017-12-13T13:43:00Z">
        <w:r w:rsidDel="00B65F0D">
          <w:rPr>
            <w:rFonts w:ascii="Times New Roman" w:eastAsia="Times New Roman" w:hAnsi="Times New Roman" w:cs="Times New Roman"/>
            <w:sz w:val="24"/>
            <w:szCs w:val="24"/>
          </w:rPr>
          <w:delText>Epiphytes may also be used as indicators of nutrient pollution, if their abundance is known to reflect water column nutrients</w:delText>
        </w:r>
        <w:r w:rsidR="00D455D6" w:rsidDel="00B65F0D">
          <w:rPr>
            <w:rFonts w:ascii="Times New Roman" w:eastAsia="Times New Roman" w:hAnsi="Times New Roman" w:cs="Times New Roman"/>
            <w:sz w:val="24"/>
            <w:szCs w:val="24"/>
          </w:rPr>
          <w:delText xml:space="preserve"> (Neckles et al. 1993), (Williams and Ruckelshaus 1993). </w:delText>
        </w:r>
      </w:del>
    </w:p>
    <w:p w14:paraId="44F6A5A2" w14:textId="77777777" w:rsidR="002E0CAC" w:rsidRDefault="003F441A">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possible driver of variation in algal epiphytes is variation in the host plant’s structure or chemistry. </w:t>
      </w:r>
      <w:commentRangeStart w:id="21"/>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w:t>
      </w:r>
      <w:commentRangeEnd w:id="21"/>
      <w:r w:rsidR="00B65F0D">
        <w:rPr>
          <w:rStyle w:val="CommentReference"/>
        </w:rPr>
        <w:commentReference w:id="21"/>
      </w:r>
      <w:r>
        <w:rPr>
          <w:rFonts w:ascii="Times New Roman" w:eastAsia="Times New Roman" w:hAnsi="Times New Roman" w:cs="Times New Roman"/>
          <w:sz w:val="24"/>
          <w:szCs w:val="24"/>
        </w:rPr>
        <w:t xml:space="preserve">plants could be changing their blade surface chemistry to discourage epiphyte colonization (Bell, Lang, and Mitchell 1974) (Mejia et al. 2016). Colonization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by spores of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organisms is accomplished through the establishment of a suitable bacterial community before the spores attach (</w:t>
      </w:r>
      <w:proofErr w:type="spellStart"/>
      <w:r>
        <w:rPr>
          <w:rFonts w:ascii="Times New Roman" w:eastAsia="Times New Roman" w:hAnsi="Times New Roman" w:cs="Times New Roman"/>
          <w:sz w:val="24"/>
          <w:szCs w:val="24"/>
        </w:rPr>
        <w:t>Sieburth</w:t>
      </w:r>
      <w:proofErr w:type="spellEnd"/>
      <w:r>
        <w:rPr>
          <w:rFonts w:ascii="Times New Roman" w:eastAsia="Times New Roman" w:hAnsi="Times New Roman" w:cs="Times New Roman"/>
          <w:sz w:val="24"/>
          <w:szCs w:val="24"/>
        </w:rPr>
        <w:t xml:space="preserve"> and Thomas </w:t>
      </w:r>
      <w:r>
        <w:rPr>
          <w:rFonts w:ascii="Times New Roman" w:eastAsia="Times New Roman" w:hAnsi="Times New Roman" w:cs="Times New Roman"/>
          <w:sz w:val="24"/>
          <w:szCs w:val="24"/>
        </w:rPr>
        <w:lastRenderedPageBreak/>
        <w:t>1973). Unique bacterial groups are associated with a specific blade surface chemistry (Bagwell et al. 2002) (Crump and Koch 2008) (</w:t>
      </w:r>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et al. 2009) (Weidner et al. 2000) (Duarte,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t xml:space="preserve"> 2005), and the growth of unique bacterial communities can discourage the attachment of spores on marine </w:t>
      </w:r>
      <w:proofErr w:type="spellStart"/>
      <w:r>
        <w:rPr>
          <w:rFonts w:ascii="Times New Roman" w:eastAsia="Times New Roman" w:hAnsi="Times New Roman" w:cs="Times New Roman"/>
          <w:sz w:val="24"/>
          <w:szCs w:val="24"/>
        </w:rPr>
        <w:t>macrophytes</w:t>
      </w:r>
      <w:proofErr w:type="spellEnd"/>
      <w:r>
        <w:rPr>
          <w:rFonts w:ascii="Times New Roman" w:eastAsia="Times New Roman" w:hAnsi="Times New Roman" w:cs="Times New Roman"/>
          <w:sz w:val="24"/>
          <w:szCs w:val="24"/>
        </w:rPr>
        <w:t xml:space="preserve">. </w:t>
      </w:r>
    </w:p>
    <w:p w14:paraId="453D0CE5" w14:textId="6348F195" w:rsidR="002E0CAC" w:rsidRPr="00F22822" w:rsidRDefault="00B65F0D">
      <w:pPr>
        <w:pStyle w:val="Normal1"/>
        <w:ind w:firstLine="720"/>
        <w:rPr>
          <w:rFonts w:ascii="Times New Roman" w:eastAsia="Times New Roman" w:hAnsi="Times New Roman" w:cs="Times New Roman"/>
          <w:sz w:val="24"/>
          <w:szCs w:val="24"/>
        </w:rPr>
      </w:pPr>
      <w:ins w:id="22" w:author="Mary O'Connor" w:date="2017-12-13T13:45:00Z">
        <w:r>
          <w:rPr>
            <w:rFonts w:ascii="Times New Roman" w:eastAsia="Times New Roman" w:hAnsi="Times New Roman" w:cs="Times New Roman"/>
            <w:sz w:val="24"/>
            <w:szCs w:val="24"/>
          </w:rPr>
          <w:t xml:space="preserve">One way to begin to distinguish among multiple possible explanations is through reciprocal transplant experiments. </w:t>
        </w:r>
      </w:ins>
      <w:del w:id="23" w:author="Mary O'Connor" w:date="2017-12-13T13:45:00Z">
        <w:r w:rsidR="00D45E13" w:rsidDel="00B65F0D">
          <w:rPr>
            <w:rFonts w:ascii="Times New Roman" w:eastAsia="Times New Roman" w:hAnsi="Times New Roman" w:cs="Times New Roman"/>
            <w:sz w:val="24"/>
            <w:szCs w:val="24"/>
          </w:rPr>
          <w:delText>Past studies using reciprocal s</w:delText>
        </w:r>
      </w:del>
      <w:proofErr w:type="spellStart"/>
      <w:ins w:id="24" w:author="Mary O'Connor" w:date="2017-12-13T13:45:00Z">
        <w:r>
          <w:rPr>
            <w:rFonts w:ascii="Times New Roman" w:eastAsia="Times New Roman" w:hAnsi="Times New Roman" w:cs="Times New Roman"/>
            <w:sz w:val="24"/>
            <w:szCs w:val="24"/>
          </w:rPr>
          <w:t>S</w:t>
        </w:r>
      </w:ins>
      <w:r w:rsidR="00D45E13">
        <w:rPr>
          <w:rFonts w:ascii="Times New Roman" w:eastAsia="Times New Roman" w:hAnsi="Times New Roman" w:cs="Times New Roman"/>
          <w:sz w:val="24"/>
          <w:szCs w:val="24"/>
        </w:rPr>
        <w:t>eagrass</w:t>
      </w:r>
      <w:proofErr w:type="spellEnd"/>
      <w:r w:rsidR="00D45E13">
        <w:rPr>
          <w:rFonts w:ascii="Times New Roman" w:eastAsia="Times New Roman" w:hAnsi="Times New Roman" w:cs="Times New Roman"/>
          <w:sz w:val="24"/>
          <w:szCs w:val="24"/>
        </w:rPr>
        <w:t xml:space="preserve"> </w:t>
      </w:r>
      <w:ins w:id="25" w:author="Mary O'Connor" w:date="2017-12-13T13:45:00Z">
        <w:r>
          <w:rPr>
            <w:rFonts w:ascii="Times New Roman" w:eastAsia="Times New Roman" w:hAnsi="Times New Roman" w:cs="Times New Roman"/>
            <w:sz w:val="24"/>
            <w:szCs w:val="24"/>
          </w:rPr>
          <w:t xml:space="preserve">reciprocal </w:t>
        </w:r>
      </w:ins>
      <w:r w:rsidR="00D45E13">
        <w:rPr>
          <w:rFonts w:ascii="Times New Roman" w:eastAsia="Times New Roman" w:hAnsi="Times New Roman" w:cs="Times New Roman"/>
          <w:sz w:val="24"/>
          <w:szCs w:val="24"/>
        </w:rPr>
        <w:t xml:space="preserve">transplants </w:t>
      </w:r>
      <w:ins w:id="26" w:author="Mary O'Connor" w:date="2017-12-13T13:45:00Z">
        <w:r>
          <w:rPr>
            <w:rFonts w:ascii="Times New Roman" w:eastAsia="Times New Roman" w:hAnsi="Times New Roman" w:cs="Times New Roman"/>
            <w:sz w:val="24"/>
            <w:szCs w:val="24"/>
          </w:rPr>
          <w:t xml:space="preserve">done </w:t>
        </w:r>
      </w:ins>
      <w:r w:rsidR="00F22822">
        <w:rPr>
          <w:rFonts w:ascii="Times New Roman" w:eastAsia="Times New Roman" w:hAnsi="Times New Roman" w:cs="Times New Roman"/>
          <w:sz w:val="24"/>
          <w:szCs w:val="24"/>
        </w:rPr>
        <w:t xml:space="preserve">to investigate epiphytic algal abundance </w:t>
      </w:r>
      <w:r w:rsidR="00D45E13">
        <w:rPr>
          <w:rFonts w:ascii="Times New Roman" w:eastAsia="Times New Roman" w:hAnsi="Times New Roman" w:cs="Times New Roman"/>
          <w:sz w:val="24"/>
          <w:szCs w:val="24"/>
        </w:rPr>
        <w:t xml:space="preserve">have </w:t>
      </w:r>
      <w:r w:rsidR="00F22822">
        <w:rPr>
          <w:rFonts w:ascii="Times New Roman" w:eastAsia="Times New Roman" w:hAnsi="Times New Roman" w:cs="Times New Roman"/>
          <w:sz w:val="24"/>
          <w:szCs w:val="24"/>
        </w:rPr>
        <w:t xml:space="preserve">mainly focused on </w:t>
      </w:r>
      <w:r w:rsidR="00D45E13">
        <w:rPr>
          <w:rFonts w:ascii="Times New Roman" w:eastAsia="Times New Roman" w:hAnsi="Times New Roman" w:cs="Times New Roman"/>
          <w:sz w:val="24"/>
          <w:szCs w:val="24"/>
        </w:rPr>
        <w:t>grazer control</w:t>
      </w:r>
      <w:r w:rsidR="00F22822">
        <w:rPr>
          <w:rFonts w:ascii="Times New Roman" w:eastAsia="Times New Roman" w:hAnsi="Times New Roman" w:cs="Times New Roman"/>
          <w:sz w:val="24"/>
          <w:szCs w:val="24"/>
        </w:rPr>
        <w:t xml:space="preserve"> as the mechanism for biomass variation of </w:t>
      </w:r>
      <w:proofErr w:type="spellStart"/>
      <w:r w:rsidR="00F22822">
        <w:rPr>
          <w:rFonts w:ascii="Times New Roman" w:eastAsia="Times New Roman" w:hAnsi="Times New Roman" w:cs="Times New Roman"/>
          <w:sz w:val="24"/>
          <w:szCs w:val="24"/>
        </w:rPr>
        <w:t>microalage</w:t>
      </w:r>
      <w:proofErr w:type="spellEnd"/>
      <w:r w:rsidR="00D45E13">
        <w:rPr>
          <w:rFonts w:ascii="Times New Roman" w:eastAsia="Times New Roman" w:hAnsi="Times New Roman" w:cs="Times New Roman"/>
          <w:sz w:val="24"/>
          <w:szCs w:val="24"/>
        </w:rPr>
        <w:t xml:space="preserve"> (</w:t>
      </w:r>
      <w:proofErr w:type="spellStart"/>
      <w:r w:rsidR="00D45E13">
        <w:rPr>
          <w:rFonts w:ascii="Times New Roman" w:eastAsia="Times New Roman" w:hAnsi="Times New Roman" w:cs="Times New Roman"/>
          <w:sz w:val="24"/>
          <w:szCs w:val="24"/>
        </w:rPr>
        <w:t>Reynold</w:t>
      </w:r>
      <w:proofErr w:type="spellEnd"/>
      <w:r w:rsidR="00D45E13">
        <w:rPr>
          <w:rFonts w:ascii="Times New Roman" w:eastAsia="Times New Roman" w:hAnsi="Times New Roman" w:cs="Times New Roman"/>
          <w:sz w:val="24"/>
          <w:szCs w:val="24"/>
        </w:rPr>
        <w:t xml:space="preserve"> et al. 2015).</w:t>
      </w:r>
      <w:r w:rsidR="00F22822">
        <w:rPr>
          <w:rFonts w:ascii="Times New Roman" w:eastAsia="Times New Roman" w:hAnsi="Times New Roman" w:cs="Times New Roman"/>
          <w:sz w:val="24"/>
          <w:szCs w:val="24"/>
        </w:rPr>
        <w:t xml:space="preserve"> Other reciprocal transplants in </w:t>
      </w:r>
      <w:ins w:id="27" w:author="Mary O'Connor" w:date="2017-12-13T13:46:00Z">
        <w:r>
          <w:rPr>
            <w:rFonts w:ascii="Times New Roman" w:eastAsia="Times New Roman" w:hAnsi="Times New Roman" w:cs="Times New Roman"/>
            <w:sz w:val="24"/>
            <w:szCs w:val="24"/>
          </w:rPr>
          <w:t>eelgrass (</w:t>
        </w:r>
      </w:ins>
      <w:proofErr w:type="spellStart"/>
      <w:r w:rsidR="00F22822" w:rsidRPr="00B65F0D">
        <w:rPr>
          <w:rFonts w:ascii="Times New Roman" w:eastAsia="Times New Roman" w:hAnsi="Times New Roman" w:cs="Times New Roman"/>
          <w:i/>
          <w:sz w:val="24"/>
          <w:szCs w:val="24"/>
          <w:rPrChange w:id="28" w:author="Mary O'Connor" w:date="2017-12-13T13:46:00Z">
            <w:rPr>
              <w:rFonts w:ascii="Times New Roman" w:eastAsia="Times New Roman" w:hAnsi="Times New Roman" w:cs="Times New Roman"/>
              <w:sz w:val="24"/>
              <w:szCs w:val="24"/>
            </w:rPr>
          </w:rPrChange>
        </w:rPr>
        <w:t>Zostera</w:t>
      </w:r>
      <w:proofErr w:type="spellEnd"/>
      <w:r w:rsidR="00F22822" w:rsidRPr="00B65F0D">
        <w:rPr>
          <w:rFonts w:ascii="Times New Roman" w:eastAsia="Times New Roman" w:hAnsi="Times New Roman" w:cs="Times New Roman"/>
          <w:i/>
          <w:sz w:val="24"/>
          <w:szCs w:val="24"/>
          <w:rPrChange w:id="29" w:author="Mary O'Connor" w:date="2017-12-13T13:46:00Z">
            <w:rPr>
              <w:rFonts w:ascii="Times New Roman" w:eastAsia="Times New Roman" w:hAnsi="Times New Roman" w:cs="Times New Roman"/>
              <w:sz w:val="24"/>
              <w:szCs w:val="24"/>
            </w:rPr>
          </w:rPrChange>
        </w:rPr>
        <w:t xml:space="preserve"> marina</w:t>
      </w:r>
      <w:ins w:id="30" w:author="Mary O'Connor" w:date="2017-12-13T13:46:00Z">
        <w:r>
          <w:rPr>
            <w:rFonts w:ascii="Times New Roman" w:eastAsia="Times New Roman" w:hAnsi="Times New Roman" w:cs="Times New Roman"/>
            <w:sz w:val="24"/>
            <w:szCs w:val="24"/>
          </w:rPr>
          <w:t>)</w:t>
        </w:r>
      </w:ins>
      <w:r w:rsidR="00F22822">
        <w:rPr>
          <w:rFonts w:ascii="Times New Roman" w:eastAsia="Times New Roman" w:hAnsi="Times New Roman" w:cs="Times New Roman"/>
          <w:sz w:val="24"/>
          <w:szCs w:val="24"/>
        </w:rPr>
        <w:t xml:space="preserve"> have </w:t>
      </w:r>
      <w:ins w:id="31" w:author="Mary O'Connor" w:date="2017-12-13T13:46:00Z">
        <w:r>
          <w:rPr>
            <w:rFonts w:ascii="Times New Roman" w:eastAsia="Times New Roman" w:hAnsi="Times New Roman" w:cs="Times New Roman"/>
            <w:sz w:val="24"/>
            <w:szCs w:val="24"/>
          </w:rPr>
          <w:t>found that…</w:t>
        </w:r>
      </w:ins>
      <w:r w:rsidR="00F22822">
        <w:rPr>
          <w:rFonts w:ascii="Times New Roman" w:eastAsia="Times New Roman" w:hAnsi="Times New Roman" w:cs="Times New Roman"/>
          <w:sz w:val="24"/>
          <w:szCs w:val="24"/>
        </w:rPr>
        <w:t xml:space="preserve">looked at changes in </w:t>
      </w:r>
      <w:proofErr w:type="spellStart"/>
      <w:r w:rsidR="00F22822">
        <w:rPr>
          <w:rFonts w:ascii="Times New Roman" w:eastAsia="Times New Roman" w:hAnsi="Times New Roman" w:cs="Times New Roman"/>
          <w:sz w:val="24"/>
          <w:szCs w:val="24"/>
        </w:rPr>
        <w:t>seagrass</w:t>
      </w:r>
      <w:proofErr w:type="spellEnd"/>
      <w:r w:rsidR="00F22822">
        <w:rPr>
          <w:rFonts w:ascii="Times New Roman" w:eastAsia="Times New Roman" w:hAnsi="Times New Roman" w:cs="Times New Roman"/>
          <w:sz w:val="24"/>
          <w:szCs w:val="24"/>
        </w:rPr>
        <w:t xml:space="preserve"> leaf morphology following a reciprocal transplant but did not measured any </w:t>
      </w:r>
      <w:proofErr w:type="spellStart"/>
      <w:r w:rsidR="00F22822">
        <w:rPr>
          <w:rFonts w:ascii="Times New Roman" w:eastAsia="Times New Roman" w:hAnsi="Times New Roman" w:cs="Times New Roman"/>
          <w:sz w:val="24"/>
          <w:szCs w:val="24"/>
        </w:rPr>
        <w:t>epifaunal</w:t>
      </w:r>
      <w:proofErr w:type="spellEnd"/>
      <w:r w:rsidR="00F22822">
        <w:rPr>
          <w:rFonts w:ascii="Times New Roman" w:eastAsia="Times New Roman" w:hAnsi="Times New Roman" w:cs="Times New Roman"/>
          <w:sz w:val="24"/>
          <w:szCs w:val="24"/>
        </w:rPr>
        <w:t xml:space="preserve"> communities </w:t>
      </w:r>
      <w:r w:rsidR="00D45E13">
        <w:rPr>
          <w:rFonts w:ascii="Times New Roman" w:eastAsia="Times New Roman" w:hAnsi="Times New Roman" w:cs="Times New Roman"/>
          <w:sz w:val="24"/>
          <w:szCs w:val="24"/>
        </w:rPr>
        <w:t xml:space="preserve"> (</w:t>
      </w:r>
      <w:proofErr w:type="spellStart"/>
      <w:r w:rsidR="00D45E13">
        <w:rPr>
          <w:rFonts w:ascii="Times New Roman" w:eastAsia="Times New Roman" w:hAnsi="Times New Roman" w:cs="Times New Roman"/>
          <w:sz w:val="24"/>
          <w:szCs w:val="24"/>
        </w:rPr>
        <w:t>Backman</w:t>
      </w:r>
      <w:proofErr w:type="spellEnd"/>
      <w:r w:rsidR="00D45E13">
        <w:rPr>
          <w:rFonts w:ascii="Times New Roman" w:eastAsia="Times New Roman" w:hAnsi="Times New Roman" w:cs="Times New Roman"/>
          <w:sz w:val="24"/>
          <w:szCs w:val="24"/>
        </w:rPr>
        <w:t xml:space="preserve"> 1991) (</w:t>
      </w:r>
      <w:proofErr w:type="spellStart"/>
      <w:r w:rsidR="00D45E13">
        <w:rPr>
          <w:rFonts w:ascii="Times New Roman" w:eastAsia="Times New Roman" w:hAnsi="Times New Roman" w:cs="Times New Roman"/>
          <w:sz w:val="24"/>
          <w:szCs w:val="24"/>
        </w:rPr>
        <w:t>Kenworthy</w:t>
      </w:r>
      <w:proofErr w:type="spellEnd"/>
      <w:r w:rsidR="00D45E13">
        <w:rPr>
          <w:rFonts w:ascii="Times New Roman" w:eastAsia="Times New Roman" w:hAnsi="Times New Roman" w:cs="Times New Roman"/>
          <w:sz w:val="24"/>
          <w:szCs w:val="24"/>
        </w:rPr>
        <w:t xml:space="preserve"> and Fonseca 1977)</w:t>
      </w:r>
      <w:r w:rsidR="00F22822">
        <w:rPr>
          <w:rFonts w:ascii="Times New Roman" w:eastAsia="Times New Roman" w:hAnsi="Times New Roman" w:cs="Times New Roman"/>
          <w:sz w:val="24"/>
          <w:szCs w:val="24"/>
        </w:rPr>
        <w:t xml:space="preserve">. </w:t>
      </w:r>
      <w:commentRangeStart w:id="32"/>
      <w:r w:rsidR="00F22822">
        <w:rPr>
          <w:rFonts w:ascii="Times New Roman" w:eastAsia="Times New Roman" w:hAnsi="Times New Roman" w:cs="Times New Roman"/>
          <w:sz w:val="24"/>
          <w:szCs w:val="24"/>
        </w:rPr>
        <w:t xml:space="preserve">Studies have compared microbial communities between the edge and interior of patches </w:t>
      </w:r>
      <w:r w:rsidR="00D45E13">
        <w:rPr>
          <w:rFonts w:ascii="Times New Roman" w:eastAsia="Times New Roman" w:hAnsi="Times New Roman" w:cs="Times New Roman"/>
          <w:sz w:val="24"/>
          <w:szCs w:val="24"/>
        </w:rPr>
        <w:t>(</w:t>
      </w:r>
      <w:proofErr w:type="spellStart"/>
      <w:r w:rsidR="00D45E13">
        <w:rPr>
          <w:rFonts w:ascii="Times New Roman" w:eastAsia="Times New Roman" w:hAnsi="Times New Roman" w:cs="Times New Roman"/>
          <w:sz w:val="24"/>
          <w:szCs w:val="24"/>
        </w:rPr>
        <w:t>Ettinger</w:t>
      </w:r>
      <w:proofErr w:type="spellEnd"/>
      <w:r w:rsidR="00D45E13">
        <w:rPr>
          <w:rFonts w:ascii="Times New Roman" w:eastAsia="Times New Roman" w:hAnsi="Times New Roman" w:cs="Times New Roman"/>
          <w:sz w:val="24"/>
          <w:szCs w:val="24"/>
        </w:rPr>
        <w:t xml:space="preserve"> et al. 2017</w:t>
      </w:r>
      <w:r w:rsidR="00F22822">
        <w:rPr>
          <w:rFonts w:ascii="Times New Roman" w:eastAsia="Times New Roman" w:hAnsi="Times New Roman" w:cs="Times New Roman"/>
          <w:sz w:val="24"/>
          <w:szCs w:val="24"/>
        </w:rPr>
        <w:t xml:space="preserve">) and while microbial, invertebrate, and algal consistently vary significantly between the edge and interior of </w:t>
      </w:r>
      <w:proofErr w:type="spellStart"/>
      <w:r w:rsidR="00F22822">
        <w:rPr>
          <w:rFonts w:ascii="Times New Roman" w:eastAsia="Times New Roman" w:hAnsi="Times New Roman" w:cs="Times New Roman"/>
          <w:sz w:val="24"/>
          <w:szCs w:val="24"/>
        </w:rPr>
        <w:t>seagrass</w:t>
      </w:r>
      <w:proofErr w:type="spellEnd"/>
      <w:r w:rsidR="00F22822">
        <w:rPr>
          <w:rFonts w:ascii="Times New Roman" w:eastAsia="Times New Roman" w:hAnsi="Times New Roman" w:cs="Times New Roman"/>
          <w:sz w:val="24"/>
          <w:szCs w:val="24"/>
        </w:rPr>
        <w:t xml:space="preserve"> patches; the mechanisms for this variation and any correlations between microbial communities and other levels of community structure remain uninvestigated. </w:t>
      </w:r>
      <w:commentRangeEnd w:id="32"/>
      <w:r>
        <w:rPr>
          <w:rStyle w:val="CommentReference"/>
        </w:rPr>
        <w:commentReference w:id="32"/>
      </w:r>
    </w:p>
    <w:p w14:paraId="52248D40" w14:textId="22CFB27E" w:rsidR="002E0CAC" w:rsidDel="00B65F0D" w:rsidRDefault="00B65F0D">
      <w:pPr>
        <w:pStyle w:val="Normal1"/>
        <w:ind w:firstLine="720"/>
        <w:rPr>
          <w:rFonts w:ascii="Times New Roman" w:eastAsia="Times New Roman" w:hAnsi="Times New Roman" w:cs="Times New Roman"/>
          <w:sz w:val="24"/>
          <w:szCs w:val="24"/>
        </w:rPr>
      </w:pPr>
      <w:ins w:id="33" w:author="Mary O'Connor" w:date="2017-12-13T13:47:00Z">
        <w:r w:rsidDel="00B65F0D">
          <w:rPr>
            <w:rFonts w:ascii="Times New Roman" w:eastAsia="Times New Roman" w:hAnsi="Times New Roman" w:cs="Times New Roman"/>
            <w:sz w:val="24"/>
            <w:szCs w:val="24"/>
          </w:rPr>
          <w:t xml:space="preserve"> </w:t>
        </w:r>
      </w:ins>
      <w:moveFromRangeStart w:id="34" w:author="Mary O'Connor" w:date="2017-12-13T13:55:00Z" w:name="move374792178"/>
      <w:moveFrom w:id="35" w:author="Mary O'Connor" w:date="2017-12-13T13:55:00Z">
        <w:r w:rsidR="003F441A" w:rsidDel="00B65F0D">
          <w:rPr>
            <w:rFonts w:ascii="Times New Roman" w:eastAsia="Times New Roman" w:hAnsi="Times New Roman" w:cs="Times New Roman"/>
            <w:sz w:val="24"/>
            <w:szCs w:val="24"/>
          </w:rPr>
          <w:t xml:space="preserve">In the northeast pacific, the red alga </w:t>
        </w:r>
        <w:r w:rsidR="003F441A" w:rsidDel="00B65F0D">
          <w:rPr>
            <w:rFonts w:ascii="Times New Roman" w:eastAsia="Times New Roman" w:hAnsi="Times New Roman" w:cs="Times New Roman"/>
            <w:i/>
            <w:sz w:val="24"/>
            <w:szCs w:val="24"/>
          </w:rPr>
          <w:t>Smithora naaidum</w:t>
        </w:r>
        <w:r w:rsidR="003F441A" w:rsidDel="00B65F0D">
          <w:rPr>
            <w:rFonts w:ascii="Times New Roman" w:eastAsia="Times New Roman" w:hAnsi="Times New Roman" w:cs="Times New Roman"/>
            <w:sz w:val="24"/>
            <w:szCs w:val="24"/>
          </w:rPr>
          <w:t xml:space="preserve"> is one of the more common macroalgal epiphytes on eelgrass. </w:t>
        </w:r>
        <w:r w:rsidR="003F441A" w:rsidDel="00B65F0D">
          <w:rPr>
            <w:rFonts w:ascii="Times New Roman" w:eastAsia="Times New Roman" w:hAnsi="Times New Roman" w:cs="Times New Roman"/>
            <w:i/>
            <w:sz w:val="24"/>
            <w:szCs w:val="24"/>
          </w:rPr>
          <w:t>Smithora</w:t>
        </w:r>
        <w:r w:rsidR="003F441A" w:rsidDel="00B65F0D">
          <w:rPr>
            <w:rFonts w:ascii="Times New Roman" w:eastAsia="Times New Roman" w:hAnsi="Times New Roman" w:cs="Times New Roman"/>
            <w:sz w:val="24"/>
            <w:szCs w:val="24"/>
          </w:rPr>
          <w:t xml:space="preserve"> abundance varies substantially among meadows, present on eelgrass primarily in marine environments (not brackish). Smithora is one of the highest quality algae for grazers, extremely high in fatty acid content, suggesting an important role in the seagrass-based food chain. Smithora also changes the physical structure of the seagrass microenvironment, potentially enhancing protection. Due to </w:t>
        </w:r>
        <w:r w:rsidR="003F441A" w:rsidDel="00B65F0D">
          <w:rPr>
            <w:rFonts w:ascii="Times New Roman" w:eastAsia="Times New Roman" w:hAnsi="Times New Roman" w:cs="Times New Roman"/>
            <w:i/>
            <w:sz w:val="24"/>
            <w:szCs w:val="24"/>
          </w:rPr>
          <w:t>Smithora</w:t>
        </w:r>
        <w:r w:rsidR="003F441A" w:rsidDel="00B65F0D">
          <w:rPr>
            <w:rFonts w:ascii="Times New Roman" w:eastAsia="Times New Roman" w:hAnsi="Times New Roman" w:cs="Times New Roman"/>
            <w:sz w:val="24"/>
            <w:szCs w:val="24"/>
          </w:rPr>
          <w:t xml:space="preserve">’s large variation over a small distance, </w:t>
        </w:r>
        <w:r w:rsidR="003F441A" w:rsidDel="00B65F0D">
          <w:rPr>
            <w:rFonts w:ascii="Times New Roman" w:eastAsia="Times New Roman" w:hAnsi="Times New Roman" w:cs="Times New Roman"/>
            <w:i/>
            <w:sz w:val="24"/>
            <w:szCs w:val="24"/>
          </w:rPr>
          <w:t>Smithora</w:t>
        </w:r>
        <w:r w:rsidR="003F441A" w:rsidDel="00B65F0D">
          <w:rPr>
            <w:rFonts w:ascii="Times New Roman" w:eastAsia="Times New Roman" w:hAnsi="Times New Roman" w:cs="Times New Roman"/>
            <w:sz w:val="24"/>
            <w:szCs w:val="24"/>
          </w:rPr>
          <w:t xml:space="preserve"> on </w:t>
        </w:r>
        <w:r w:rsidR="003F441A" w:rsidDel="00B65F0D">
          <w:rPr>
            <w:rFonts w:ascii="Times New Roman" w:eastAsia="Times New Roman" w:hAnsi="Times New Roman" w:cs="Times New Roman"/>
            <w:i/>
            <w:sz w:val="24"/>
            <w:szCs w:val="24"/>
          </w:rPr>
          <w:t>Zostera marina</w:t>
        </w:r>
        <w:r w:rsidR="003F441A" w:rsidDel="00B65F0D">
          <w:rPr>
            <w:rFonts w:ascii="Times New Roman" w:eastAsia="Times New Roman" w:hAnsi="Times New Roman" w:cs="Times New Roman"/>
            <w:sz w:val="24"/>
            <w:szCs w:val="24"/>
          </w:rPr>
          <w:t xml:space="preserve"> is an interesting system in which to investigate the drivers of changes in epiphyte abundance in </w:t>
        </w:r>
        <w:r w:rsidR="003F441A" w:rsidDel="00B65F0D">
          <w:rPr>
            <w:rFonts w:ascii="Times New Roman" w:eastAsia="Times New Roman" w:hAnsi="Times New Roman" w:cs="Times New Roman"/>
            <w:i/>
            <w:sz w:val="24"/>
            <w:szCs w:val="24"/>
          </w:rPr>
          <w:t>Zostera marina</w:t>
        </w:r>
        <w:r w:rsidR="003F441A" w:rsidDel="00B65F0D">
          <w:rPr>
            <w:rFonts w:ascii="Times New Roman" w:eastAsia="Times New Roman" w:hAnsi="Times New Roman" w:cs="Times New Roman"/>
            <w:sz w:val="24"/>
            <w:szCs w:val="24"/>
          </w:rPr>
          <w:t xml:space="preserve"> meadows (Kitting, Fry, and Morgan 1984). </w:t>
        </w:r>
      </w:moveFrom>
    </w:p>
    <w:moveFromRangeEnd w:id="34"/>
    <w:p w14:paraId="5F4BA4D8"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our</w:t>
      </w:r>
      <w:proofErr w:type="gramEnd"/>
      <w:r>
        <w:rPr>
          <w:rFonts w:ascii="Times New Roman" w:eastAsia="Times New Roman" w:hAnsi="Times New Roman" w:cs="Times New Roman"/>
          <w:b/>
          <w:i/>
          <w:sz w:val="24"/>
          <w:szCs w:val="24"/>
        </w:rPr>
        <w:t xml:space="preserve"> objectives</w:t>
      </w:r>
      <w:r>
        <w:rPr>
          <w:rFonts w:ascii="Times New Roman" w:eastAsia="Times New Roman" w:hAnsi="Times New Roman" w:cs="Times New Roman"/>
          <w:sz w:val="24"/>
          <w:szCs w:val="24"/>
        </w:rPr>
        <w:t>]</w:t>
      </w:r>
    </w:p>
    <w:p w14:paraId="73FFCF14" w14:textId="4E127804"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36" w:author="Mary O'Connor" w:date="2017-12-13T13:47:00Z">
        <w:r w:rsidDel="00B65F0D">
          <w:rPr>
            <w:rFonts w:ascii="Times New Roman" w:eastAsia="Times New Roman" w:hAnsi="Times New Roman" w:cs="Times New Roman"/>
            <w:sz w:val="24"/>
            <w:szCs w:val="24"/>
          </w:rPr>
          <w:delText>The main objective of this work</w:delText>
        </w:r>
      </w:del>
      <w:ins w:id="37" w:author="Mary O'Connor" w:date="2017-12-13T13:47:00Z">
        <w:r w:rsidR="00B65F0D">
          <w:rPr>
            <w:rFonts w:ascii="Times New Roman" w:eastAsia="Times New Roman" w:hAnsi="Times New Roman" w:cs="Times New Roman"/>
            <w:sz w:val="24"/>
            <w:szCs w:val="24"/>
          </w:rPr>
          <w:t>Our main objective</w:t>
        </w:r>
      </w:ins>
      <w:r>
        <w:rPr>
          <w:rFonts w:ascii="Times New Roman" w:eastAsia="Times New Roman" w:hAnsi="Times New Roman" w:cs="Times New Roman"/>
          <w:sz w:val="24"/>
          <w:szCs w:val="24"/>
        </w:rPr>
        <w:t xml:space="preserve"> was to investigate potential drivers of changes in </w:t>
      </w:r>
      <w:del w:id="38" w:author="Mary O'Connor" w:date="2017-12-13T13:48:00Z">
        <w:r w:rsidDel="00B65F0D">
          <w:rPr>
            <w:rFonts w:ascii="Times New Roman" w:eastAsia="Times New Roman" w:hAnsi="Times New Roman" w:cs="Times New Roman"/>
            <w:i/>
            <w:sz w:val="24"/>
            <w:szCs w:val="24"/>
          </w:rPr>
          <w:delText>Smithora</w:delText>
        </w:r>
        <w:r w:rsidDel="00B65F0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abundance</w:t>
      </w:r>
      <w:ins w:id="39" w:author="Mary O'Connor" w:date="2017-12-13T13:48:00Z">
        <w:r w:rsidR="00B65F0D">
          <w:rPr>
            <w:rFonts w:ascii="Times New Roman" w:eastAsia="Times New Roman" w:hAnsi="Times New Roman" w:cs="Times New Roman"/>
            <w:sz w:val="24"/>
            <w:szCs w:val="24"/>
          </w:rPr>
          <w:t xml:space="preserve"> of a dominant epiphyte, the red algae </w:t>
        </w:r>
        <w:proofErr w:type="spellStart"/>
        <w:r w:rsidR="00B65F0D">
          <w:rPr>
            <w:rFonts w:ascii="Times New Roman" w:eastAsia="Times New Roman" w:hAnsi="Times New Roman" w:cs="Times New Roman"/>
            <w:i/>
            <w:sz w:val="24"/>
            <w:szCs w:val="24"/>
          </w:rPr>
          <w:t>Smithora</w:t>
        </w:r>
        <w:proofErr w:type="spellEnd"/>
        <w:r w:rsidR="00B65F0D">
          <w:rPr>
            <w:rFonts w:ascii="Times New Roman" w:eastAsia="Times New Roman" w:hAnsi="Times New Roman" w:cs="Times New Roman"/>
            <w:i/>
            <w:sz w:val="24"/>
            <w:szCs w:val="24"/>
          </w:rPr>
          <w:t xml:space="preserve"> </w:t>
        </w:r>
        <w:proofErr w:type="spellStart"/>
        <w:r w:rsidR="00B65F0D">
          <w:rPr>
            <w:rFonts w:ascii="Times New Roman" w:eastAsia="Times New Roman" w:hAnsi="Times New Roman" w:cs="Times New Roman"/>
            <w:i/>
            <w:sz w:val="24"/>
            <w:szCs w:val="24"/>
          </w:rPr>
          <w:t>naiadum</w:t>
        </w:r>
        <w:proofErr w:type="spellEnd"/>
        <w:r w:rsidR="00B65F0D">
          <w:rPr>
            <w:rFonts w:ascii="Times New Roman" w:eastAsia="Times New Roman" w:hAnsi="Times New Roman" w:cs="Times New Roman"/>
            <w:i/>
            <w:sz w:val="24"/>
            <w:szCs w:val="24"/>
          </w:rPr>
          <w:t xml:space="preserve">, </w:t>
        </w:r>
        <w:r w:rsidR="00B65F0D">
          <w:rPr>
            <w:rFonts w:ascii="Times New Roman" w:eastAsia="Times New Roman" w:hAnsi="Times New Roman" w:cs="Times New Roman"/>
            <w:sz w:val="24"/>
            <w:szCs w:val="24"/>
          </w:rPr>
          <w:t>on the eelgrass</w:t>
        </w:r>
      </w:ins>
      <w:r>
        <w:rPr>
          <w:rFonts w:ascii="Times New Roman" w:eastAsia="Times New Roman" w:hAnsi="Times New Roman" w:cs="Times New Roman"/>
          <w:sz w:val="24"/>
          <w:szCs w:val="24"/>
        </w:rPr>
        <w:t xml:space="preserve"> </w:t>
      </w:r>
      <w:del w:id="40" w:author="Mary O'Connor" w:date="2017-12-13T13:48:00Z">
        <w:r w:rsidDel="00B65F0D">
          <w:rPr>
            <w:rFonts w:ascii="Times New Roman" w:eastAsia="Times New Roman" w:hAnsi="Times New Roman" w:cs="Times New Roman"/>
            <w:sz w:val="24"/>
            <w:szCs w:val="24"/>
          </w:rPr>
          <w:delText xml:space="preserve">within a single </w:delText>
        </w:r>
      </w:del>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ins w:id="41" w:author="Mary O'Connor" w:date="2017-12-13T13:48:00Z">
        <w:r w:rsidR="00B65F0D">
          <w:rPr>
            <w:rFonts w:ascii="Times New Roman" w:eastAsia="Times New Roman" w:hAnsi="Times New Roman" w:cs="Times New Roman"/>
            <w:sz w:val="24"/>
            <w:szCs w:val="24"/>
          </w:rPr>
          <w:t xml:space="preserve">. </w:t>
        </w:r>
      </w:ins>
      <w:del w:id="42" w:author="Mary O'Connor" w:date="2017-12-13T13:48:00Z">
        <w:r w:rsidDel="00B65F0D">
          <w:rPr>
            <w:rFonts w:ascii="Times New Roman" w:eastAsia="Times New Roman" w:hAnsi="Times New Roman" w:cs="Times New Roman"/>
            <w:sz w:val="24"/>
            <w:szCs w:val="24"/>
          </w:rPr>
          <w:delText xml:space="preserve"> eelgrass meadow. </w:delText>
        </w:r>
      </w:del>
      <w:r>
        <w:rPr>
          <w:rFonts w:ascii="Times New Roman" w:eastAsia="Times New Roman" w:hAnsi="Times New Roman" w:cs="Times New Roman"/>
          <w:sz w:val="24"/>
          <w:szCs w:val="24"/>
        </w:rPr>
        <w:t xml:space="preserve">We performed a reciprocal transplant experiment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between zones of high and low </w:t>
      </w:r>
      <w:proofErr w:type="spellStart"/>
      <w:r>
        <w:rPr>
          <w:rFonts w:ascii="Times New Roman" w:eastAsia="Times New Roman" w:hAnsi="Times New Roman" w:cs="Times New Roman"/>
          <w:i/>
          <w:sz w:val="24"/>
          <w:szCs w:val="24"/>
        </w:rPr>
        <w:t>Smithora</w:t>
      </w:r>
      <w:proofErr w:type="spellEnd"/>
      <w:ins w:id="43" w:author="Mary O'Connor" w:date="2017-12-13T13:49:00Z">
        <w:r w:rsidR="00C95FF0">
          <w:rPr>
            <w:rFonts w:ascii="Times New Roman" w:eastAsia="Times New Roman" w:hAnsi="Times New Roman" w:cs="Times New Roman"/>
            <w:i/>
            <w:sz w:val="24"/>
            <w:szCs w:val="24"/>
          </w:rPr>
          <w:t xml:space="preserve"> </w:t>
        </w:r>
        <w:r w:rsidR="00C95FF0">
          <w:rPr>
            <w:rFonts w:ascii="Times New Roman" w:eastAsia="Times New Roman" w:hAnsi="Times New Roman" w:cs="Times New Roman"/>
            <w:sz w:val="24"/>
            <w:szCs w:val="24"/>
          </w:rPr>
          <w:t xml:space="preserve">within a single, large </w:t>
        </w:r>
        <w:proofErr w:type="spellStart"/>
        <w:r w:rsidR="00C95FF0">
          <w:rPr>
            <w:rFonts w:ascii="Times New Roman" w:eastAsia="Times New Roman" w:hAnsi="Times New Roman" w:cs="Times New Roman"/>
            <w:i/>
            <w:sz w:val="24"/>
            <w:szCs w:val="24"/>
          </w:rPr>
          <w:t>Zostera</w:t>
        </w:r>
        <w:proofErr w:type="spellEnd"/>
        <w:r w:rsidR="00C95FF0">
          <w:rPr>
            <w:rFonts w:ascii="Times New Roman" w:eastAsia="Times New Roman" w:hAnsi="Times New Roman" w:cs="Times New Roman"/>
            <w:sz w:val="24"/>
            <w:szCs w:val="24"/>
          </w:rPr>
          <w:t xml:space="preserve"> meadow</w:t>
        </w:r>
      </w:ins>
      <w:r>
        <w:rPr>
          <w:rFonts w:ascii="Times New Roman" w:eastAsia="Times New Roman" w:hAnsi="Times New Roman" w:cs="Times New Roman"/>
          <w:sz w:val="24"/>
          <w:szCs w:val="24"/>
        </w:rPr>
        <w:t xml:space="preserve">. We tested the hypotheses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eelgrass is </w:t>
      </w:r>
      <w:del w:id="44" w:author="Mary O'Connor" w:date="2017-12-13T13:49:00Z">
        <w:r w:rsidDel="00C95FF0">
          <w:rPr>
            <w:rFonts w:ascii="Times New Roman" w:eastAsia="Times New Roman" w:hAnsi="Times New Roman" w:cs="Times New Roman"/>
            <w:sz w:val="24"/>
            <w:szCs w:val="24"/>
          </w:rPr>
          <w:delText xml:space="preserve">dictated </w:delText>
        </w:r>
      </w:del>
      <w:ins w:id="45" w:author="Mary O'Connor" w:date="2017-12-13T13:49:00Z">
        <w:r w:rsidR="00C95FF0">
          <w:rPr>
            <w:rFonts w:ascii="Times New Roman" w:eastAsia="Times New Roman" w:hAnsi="Times New Roman" w:cs="Times New Roman"/>
            <w:sz w:val="24"/>
            <w:szCs w:val="24"/>
          </w:rPr>
          <w:t xml:space="preserve">determined </w:t>
        </w:r>
      </w:ins>
      <w:r>
        <w:rPr>
          <w:rFonts w:ascii="Times New Roman" w:eastAsia="Times New Roman" w:hAnsi="Times New Roman" w:cs="Times New Roman"/>
          <w:sz w:val="24"/>
          <w:szCs w:val="24"/>
        </w:rPr>
        <w:t xml:space="preserve">by </w:t>
      </w:r>
      <w:del w:id="46" w:author="Mary O'Connor" w:date="2017-12-13T13:49:00Z">
        <w:r w:rsidDel="00C95FF0">
          <w:rPr>
            <w:rFonts w:ascii="Times New Roman" w:eastAsia="Times New Roman" w:hAnsi="Times New Roman" w:cs="Times New Roman"/>
            <w:sz w:val="24"/>
            <w:szCs w:val="24"/>
          </w:rPr>
          <w:delText xml:space="preserve">a shoot level </w:delText>
        </w:r>
      </w:del>
      <w:r>
        <w:rPr>
          <w:rFonts w:ascii="Times New Roman" w:eastAsia="Times New Roman" w:hAnsi="Times New Roman" w:cs="Times New Roman"/>
          <w:sz w:val="24"/>
          <w:szCs w:val="24"/>
        </w:rPr>
        <w:t>characteristic</w:t>
      </w:r>
      <w:ins w:id="47" w:author="Mary O'Connor" w:date="2017-12-13T13:49:00Z">
        <w:r w:rsidR="00C95FF0">
          <w:rPr>
            <w:rFonts w:ascii="Times New Roman" w:eastAsia="Times New Roman" w:hAnsi="Times New Roman" w:cs="Times New Roman"/>
            <w:sz w:val="24"/>
            <w:szCs w:val="24"/>
          </w:rPr>
          <w:t>s of the host plant</w:t>
        </w:r>
      </w:ins>
      <w:r>
        <w:rPr>
          <w:rFonts w:ascii="Times New Roman" w:eastAsia="Times New Roman" w:hAnsi="Times New Roman" w:cs="Times New Roman"/>
          <w:sz w:val="24"/>
          <w:szCs w:val="24"/>
        </w:rPr>
        <w:t xml:space="preserve"> rather than by the local environment.</w:t>
      </w:r>
      <w:r w:rsidR="00440F15">
        <w:rPr>
          <w:rFonts w:ascii="Times New Roman" w:eastAsia="Times New Roman" w:hAnsi="Times New Roman" w:cs="Times New Roman"/>
          <w:sz w:val="24"/>
          <w:szCs w:val="24"/>
        </w:rPr>
        <w:t xml:space="preserve"> We investigated</w:t>
      </w:r>
      <w:ins w:id="48" w:author="Mary O'Connor" w:date="2017-12-13T13:50:00Z">
        <w:r w:rsidR="00C95FF0">
          <w:rPr>
            <w:rFonts w:ascii="Times New Roman" w:eastAsia="Times New Roman" w:hAnsi="Times New Roman" w:cs="Times New Roman"/>
            <w:sz w:val="24"/>
            <w:szCs w:val="24"/>
          </w:rPr>
          <w:t xml:space="preserve"> the host-plant</w:t>
        </w:r>
      </w:ins>
      <w:r w:rsidR="00440F15">
        <w:rPr>
          <w:rFonts w:ascii="Times New Roman" w:eastAsia="Times New Roman" w:hAnsi="Times New Roman" w:cs="Times New Roman"/>
          <w:sz w:val="24"/>
          <w:szCs w:val="24"/>
        </w:rPr>
        <w:t xml:space="preserve"> microbial community as a</w:t>
      </w:r>
      <w:ins w:id="49" w:author="Mary O'Connor" w:date="2017-12-13T13:50:00Z">
        <w:r w:rsidR="00C95FF0">
          <w:rPr>
            <w:rFonts w:ascii="Times New Roman" w:eastAsia="Times New Roman" w:hAnsi="Times New Roman" w:cs="Times New Roman"/>
            <w:sz w:val="24"/>
            <w:szCs w:val="24"/>
          </w:rPr>
          <w:t xml:space="preserve"> possible host attribute </w:t>
        </w:r>
      </w:ins>
      <w:del w:id="50" w:author="Mary O'Connor" w:date="2017-12-13T13:50:00Z">
        <w:r w:rsidR="00440F15" w:rsidDel="00C95FF0">
          <w:rPr>
            <w:rFonts w:ascii="Times New Roman" w:eastAsia="Times New Roman" w:hAnsi="Times New Roman" w:cs="Times New Roman"/>
            <w:sz w:val="24"/>
            <w:szCs w:val="24"/>
          </w:rPr>
          <w:delText xml:space="preserve"> shoot level characteristic </w:delText>
        </w:r>
      </w:del>
      <w:r w:rsidR="00440F15">
        <w:rPr>
          <w:rFonts w:ascii="Times New Roman" w:eastAsia="Times New Roman" w:hAnsi="Times New Roman" w:cs="Times New Roman"/>
          <w:sz w:val="24"/>
          <w:szCs w:val="24"/>
        </w:rPr>
        <w:t xml:space="preserve">that </w:t>
      </w:r>
      <w:del w:id="51" w:author="Mary O'Connor" w:date="2017-12-13T13:51:00Z">
        <w:r w:rsidR="00440F15" w:rsidDel="00C95FF0">
          <w:rPr>
            <w:rFonts w:ascii="Times New Roman" w:eastAsia="Times New Roman" w:hAnsi="Times New Roman" w:cs="Times New Roman"/>
            <w:sz w:val="24"/>
            <w:szCs w:val="24"/>
          </w:rPr>
          <w:delText xml:space="preserve">would </w:delText>
        </w:r>
      </w:del>
      <w:ins w:id="52" w:author="Mary O'Connor" w:date="2017-12-13T13:51:00Z">
        <w:r w:rsidR="00C95FF0">
          <w:rPr>
            <w:rFonts w:ascii="Times New Roman" w:eastAsia="Times New Roman" w:hAnsi="Times New Roman" w:cs="Times New Roman"/>
            <w:sz w:val="24"/>
            <w:szCs w:val="24"/>
          </w:rPr>
          <w:t>could</w:t>
        </w:r>
      </w:ins>
      <w:del w:id="53" w:author="Mary O'Connor" w:date="2017-12-13T13:51:00Z">
        <w:r w:rsidR="00440F15" w:rsidDel="00C95FF0">
          <w:rPr>
            <w:rFonts w:ascii="Times New Roman" w:eastAsia="Times New Roman" w:hAnsi="Times New Roman" w:cs="Times New Roman"/>
            <w:sz w:val="24"/>
            <w:szCs w:val="24"/>
          </w:rPr>
          <w:delText>likely</w:delText>
        </w:r>
      </w:del>
      <w:r w:rsidR="00440F15">
        <w:rPr>
          <w:rFonts w:ascii="Times New Roman" w:eastAsia="Times New Roman" w:hAnsi="Times New Roman" w:cs="Times New Roman"/>
          <w:sz w:val="24"/>
          <w:szCs w:val="24"/>
        </w:rPr>
        <w:t xml:space="preserve"> influence settlement of </w:t>
      </w:r>
      <w:proofErr w:type="spellStart"/>
      <w:r w:rsidR="00440F15" w:rsidRPr="00440F15">
        <w:rPr>
          <w:rFonts w:ascii="Times New Roman" w:eastAsia="Times New Roman" w:hAnsi="Times New Roman" w:cs="Times New Roman"/>
          <w:i/>
          <w:sz w:val="24"/>
          <w:szCs w:val="24"/>
        </w:rPr>
        <w:t>Smithora</w:t>
      </w:r>
      <w:proofErr w:type="spellEnd"/>
      <w:r w:rsidR="00440F15">
        <w:rPr>
          <w:rFonts w:ascii="Times New Roman" w:eastAsia="Times New Roman" w:hAnsi="Times New Roman" w:cs="Times New Roman"/>
          <w:sz w:val="24"/>
          <w:szCs w:val="24"/>
        </w:rPr>
        <w:t xml:space="preserve">. </w:t>
      </w:r>
      <w:ins w:id="54" w:author="Mary O'Connor" w:date="2017-12-13T13:51:00Z">
        <w:r w:rsidR="00C95FF0">
          <w:rPr>
            <w:rFonts w:ascii="Times New Roman" w:eastAsia="Times New Roman" w:hAnsi="Times New Roman" w:cs="Times New Roman"/>
            <w:sz w:val="24"/>
            <w:szCs w:val="24"/>
          </w:rPr>
          <w:t>Our experiment therefore allowed us to test whether epiphyte abundance is clearly determined by the environment or the host plant and its associates</w:t>
        </w:r>
      </w:ins>
      <w:del w:id="55" w:author="Mary O'Connor" w:date="2017-12-13T13:51:00Z">
        <w:r w:rsidDel="00C95FF0">
          <w:rPr>
            <w:rFonts w:ascii="Times New Roman" w:eastAsia="Times New Roman" w:hAnsi="Times New Roman" w:cs="Times New Roman"/>
            <w:sz w:val="24"/>
            <w:szCs w:val="24"/>
          </w:rPr>
          <w:delText xml:space="preserve">If shoot-level attributes dominate, we expected that abundance of </w:delText>
        </w:r>
        <w:r w:rsidDel="00C95FF0">
          <w:rPr>
            <w:rFonts w:ascii="Times New Roman" w:eastAsia="Times New Roman" w:hAnsi="Times New Roman" w:cs="Times New Roman"/>
            <w:i/>
            <w:sz w:val="24"/>
            <w:szCs w:val="24"/>
          </w:rPr>
          <w:delText>Smithora</w:delText>
        </w:r>
        <w:r w:rsidDel="00C95FF0">
          <w:rPr>
            <w:rFonts w:ascii="Times New Roman" w:eastAsia="Times New Roman" w:hAnsi="Times New Roman" w:cs="Times New Roman"/>
            <w:sz w:val="24"/>
            <w:szCs w:val="24"/>
          </w:rPr>
          <w:delText xml:space="preserve"> would not change with a change in shoot location. </w:delText>
        </w:r>
        <w:r w:rsidR="00440F15" w:rsidDel="00C95FF0">
          <w:rPr>
            <w:rFonts w:ascii="Times New Roman" w:eastAsia="Times New Roman" w:hAnsi="Times New Roman" w:cs="Times New Roman"/>
            <w:sz w:val="24"/>
            <w:szCs w:val="24"/>
          </w:rPr>
          <w:delText xml:space="preserve">If there is something in the local environment that is promoting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growth we would expect shoots to change their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abundance to match the environment they are placed in. </w:delText>
        </w:r>
      </w:del>
    </w:p>
    <w:p w14:paraId="37B81F96" w14:textId="746FBBDB" w:rsidR="002E0CAC" w:rsidRPr="00C95FF0" w:rsidRDefault="00C95FF0">
      <w:pPr>
        <w:pStyle w:val="Normal1"/>
        <w:rPr>
          <w:rFonts w:ascii="Times New Roman" w:eastAsia="Times New Roman" w:hAnsi="Times New Roman" w:cs="Times New Roman"/>
          <w:i/>
          <w:sz w:val="24"/>
          <w:szCs w:val="24"/>
          <w:rPrChange w:id="56" w:author="Mary O'Connor" w:date="2017-12-13T13:52:00Z">
            <w:rPr>
              <w:rFonts w:ascii="Times New Roman" w:eastAsia="Times New Roman" w:hAnsi="Times New Roman" w:cs="Times New Roman"/>
              <w:sz w:val="24"/>
              <w:szCs w:val="24"/>
            </w:rPr>
          </w:rPrChange>
        </w:rPr>
      </w:pPr>
      <w:ins w:id="57" w:author="Mary O'Connor" w:date="2017-12-13T13:52:00Z">
        <w:r>
          <w:rPr>
            <w:rFonts w:ascii="Times New Roman" w:eastAsia="Times New Roman" w:hAnsi="Times New Roman" w:cs="Times New Roman"/>
            <w:i/>
            <w:sz w:val="24"/>
            <w:szCs w:val="24"/>
          </w:rPr>
          <w:t xml:space="preserve">Can we </w:t>
        </w:r>
        <w:proofErr w:type="spellStart"/>
        <w:r>
          <w:rPr>
            <w:rFonts w:ascii="Times New Roman" w:eastAsia="Times New Roman" w:hAnsi="Times New Roman" w:cs="Times New Roman"/>
            <w:i/>
            <w:sz w:val="24"/>
            <w:szCs w:val="24"/>
          </w:rPr>
          <w:t>addone</w:t>
        </w:r>
        <w:proofErr w:type="spellEnd"/>
        <w:r>
          <w:rPr>
            <w:rFonts w:ascii="Times New Roman" w:eastAsia="Times New Roman" w:hAnsi="Times New Roman" w:cs="Times New Roman"/>
            <w:i/>
            <w:sz w:val="24"/>
            <w:szCs w:val="24"/>
          </w:rPr>
          <w:t xml:space="preserve"> more sentence linking this to host plant health without epiphytes?</w:t>
        </w:r>
      </w:ins>
    </w:p>
    <w:p w14:paraId="15C2BE0C" w14:textId="77777777" w:rsidR="00C95FF0" w:rsidRDefault="00C95FF0">
      <w:pPr>
        <w:pStyle w:val="Normal1"/>
        <w:rPr>
          <w:ins w:id="58" w:author="Mary O'Connor" w:date="2017-12-13T13:53:00Z"/>
          <w:rFonts w:ascii="Times New Roman" w:eastAsia="Times New Roman" w:hAnsi="Times New Roman" w:cs="Times New Roman"/>
          <w:sz w:val="24"/>
          <w:szCs w:val="24"/>
        </w:rPr>
      </w:pPr>
    </w:p>
    <w:p w14:paraId="2DA097EF" w14:textId="77777777" w:rsidR="002E0CAC" w:rsidRDefault="003F441A">
      <w:pPr>
        <w:pStyle w:val="Normal1"/>
        <w:rPr>
          <w:rFonts w:ascii="Times New Roman" w:eastAsia="Times New Roman" w:hAnsi="Times New Roman" w:cs="Times New Roman"/>
          <w:sz w:val="24"/>
          <w:szCs w:val="24"/>
        </w:rPr>
      </w:pPr>
      <w:commentRangeStart w:id="59"/>
      <w:r>
        <w:rPr>
          <w:rFonts w:ascii="Times New Roman" w:eastAsia="Times New Roman" w:hAnsi="Times New Roman" w:cs="Times New Roman"/>
          <w:sz w:val="24"/>
          <w:szCs w:val="24"/>
        </w:rPr>
        <w:t>2. Materials and Methods</w:t>
      </w:r>
      <w:commentRangeEnd w:id="59"/>
      <w:r>
        <w:commentReference w:id="59"/>
      </w:r>
    </w:p>
    <w:p w14:paraId="04F16885"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574D7F6C" w:rsidR="002E0CAC" w:rsidRDefault="003F441A">
      <w:pPr>
        <w:pStyle w:val="Normal1"/>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 </w:t>
      </w:r>
      <w:r>
        <w:rPr>
          <w:rFonts w:ascii="Times New Roman" w:eastAsia="Times New Roman" w:hAnsi="Times New Roman" w:cs="Times New Roman"/>
          <w:sz w:val="24"/>
          <w:szCs w:val="24"/>
        </w:rPr>
        <w:t>is a meadow forming eelgrass common along coastlines in the northern hemisphere (</w:t>
      </w:r>
      <w:ins w:id="60" w:author="Mary O'Connor" w:date="2017-12-13T13:53:00Z">
        <w:r w:rsidR="00C95FF0">
          <w:rPr>
            <w:rFonts w:ascii="Times New Roman" w:eastAsia="Times New Roman" w:hAnsi="Times New Roman" w:cs="Times New Roman"/>
            <w:i/>
            <w:sz w:val="24"/>
            <w:szCs w:val="24"/>
          </w:rPr>
          <w:t>find an old ref for this statement, this is the kind of thing you want the first paper for, not just a recent paper.</w:t>
        </w:r>
      </w:ins>
      <w:del w:id="61" w:author="Mary O'Connor" w:date="2017-12-13T13:53:00Z">
        <w:r w:rsidDel="00C95FF0">
          <w:rPr>
            <w:rFonts w:ascii="Times New Roman" w:eastAsia="Times New Roman" w:hAnsi="Times New Roman" w:cs="Times New Roman"/>
            <w:sz w:val="24"/>
            <w:szCs w:val="24"/>
          </w:rPr>
          <w:delText xml:space="preserve">Olsen et al </w:delText>
        </w:r>
        <w:r w:rsidR="006C1E7D" w:rsidDel="00C95FF0">
          <w:rPr>
            <w:rFonts w:ascii="Times New Roman" w:eastAsia="Times New Roman" w:hAnsi="Times New Roman" w:cs="Times New Roman"/>
            <w:sz w:val="24"/>
            <w:szCs w:val="24"/>
          </w:rPr>
          <w:delText>2017</w:delText>
        </w:r>
      </w:del>
      <w:r>
        <w:rPr>
          <w:rFonts w:ascii="Times New Roman" w:eastAsia="Times New Roman" w:hAnsi="Times New Roman" w:cs="Times New Roman"/>
          <w:sz w:val="24"/>
          <w:szCs w:val="24"/>
        </w:rPr>
        <w:t xml:space="preserve">). </w:t>
      </w:r>
      <w:ins w:id="62" w:author="Mary O'Connor" w:date="2017-12-13T13:54:00Z">
        <w:r w:rsidR="00C95FF0">
          <w:rPr>
            <w:rFonts w:ascii="Times New Roman" w:eastAsia="Times New Roman" w:hAnsi="Times New Roman" w:cs="Times New Roman"/>
            <w:sz w:val="24"/>
            <w:szCs w:val="24"/>
          </w:rPr>
          <w:t xml:space="preserve">As a foundation species, </w:t>
        </w:r>
      </w:ins>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w:t>
      </w:r>
      <w:ins w:id="63" w:author="Mary O'Connor" w:date="2017-12-13T13:54:00Z">
        <w:r w:rsidR="00C95FF0">
          <w:rPr>
            <w:rFonts w:ascii="Times New Roman" w:eastAsia="Times New Roman" w:hAnsi="Times New Roman" w:cs="Times New Roman"/>
            <w:sz w:val="24"/>
            <w:szCs w:val="24"/>
          </w:rPr>
          <w:t xml:space="preserve">– mostly </w:t>
        </w:r>
        <w:proofErr w:type="spellStart"/>
        <w:r w:rsidR="00C95FF0">
          <w:rPr>
            <w:rFonts w:ascii="Times New Roman" w:eastAsia="Times New Roman" w:hAnsi="Times New Roman" w:cs="Times New Roman"/>
            <w:sz w:val="24"/>
            <w:szCs w:val="24"/>
          </w:rPr>
          <w:t>diatamos</w:t>
        </w:r>
        <w:proofErr w:type="spellEnd"/>
        <w:r w:rsidR="00C95FF0">
          <w:rPr>
            <w:rFonts w:ascii="Times New Roman" w:eastAsia="Times New Roman" w:hAnsi="Times New Roman" w:cs="Times New Roman"/>
            <w:sz w:val="24"/>
            <w:szCs w:val="24"/>
          </w:rPr>
          <w:t xml:space="preserve"> and other benthic micro-algae - </w:t>
        </w:r>
      </w:ins>
      <w:r>
        <w:rPr>
          <w:rFonts w:ascii="Times New Roman" w:eastAsia="Times New Roman" w:hAnsi="Times New Roman" w:cs="Times New Roman"/>
          <w:sz w:val="24"/>
          <w:szCs w:val="24"/>
        </w:rPr>
        <w:t xml:space="preserve">growing on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rather than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itself (Valentine and </w:t>
      </w:r>
      <w:r w:rsidRPr="003F441A">
        <w:rPr>
          <w:rFonts w:ascii="Times New Roman" w:eastAsia="Times New Roman" w:hAnsi="Times New Roman" w:cs="Times New Roman"/>
          <w:sz w:val="24"/>
          <w:szCs w:val="24"/>
        </w:rPr>
        <w:t xml:space="preserve">Heck, </w:t>
      </w:r>
      <w:r w:rsidRPr="003F441A">
        <w:rPr>
          <w:rFonts w:ascii="Times New Roman" w:hAnsi="Times New Roman" w:cs="Times New Roman"/>
          <w:sz w:val="24"/>
          <w:szCs w:val="24"/>
        </w:rPr>
        <w:t>Edgar and Shaw 1995, Taylor 1998</w:t>
      </w:r>
      <w:r>
        <w:rPr>
          <w:rFonts w:ascii="Times New Roman" w:eastAsia="Times New Roman" w:hAnsi="Times New Roman" w:cs="Times New Roman"/>
          <w:sz w:val="24"/>
          <w:szCs w:val="24"/>
        </w:rPr>
        <w:t xml:space="preserve">). </w:t>
      </w:r>
    </w:p>
    <w:p w14:paraId="16726420" w14:textId="05860375" w:rsidR="00C95FF0" w:rsidDel="00C95FF0" w:rsidRDefault="00C95FF0" w:rsidP="00C95FF0">
      <w:pPr>
        <w:pStyle w:val="Normal1"/>
        <w:ind w:firstLine="720"/>
        <w:rPr>
          <w:del w:id="64" w:author="Mary O'Connor" w:date="2017-12-13T13:56:00Z"/>
          <w:rFonts w:ascii="Times New Roman" w:eastAsia="Times New Roman" w:hAnsi="Times New Roman" w:cs="Times New Roman"/>
          <w:sz w:val="24"/>
          <w:szCs w:val="24"/>
        </w:rPr>
      </w:pPr>
      <w:moveToRangeStart w:id="65" w:author="Mary O'Connor" w:date="2017-12-13T13:55:00Z" w:name="move374792178"/>
      <w:moveTo w:id="66" w:author="Mary O'Connor" w:date="2017-12-13T13:55:00Z">
        <w:r>
          <w:rPr>
            <w:rFonts w:ascii="Times New Roman" w:eastAsia="Times New Roman" w:hAnsi="Times New Roman" w:cs="Times New Roman"/>
            <w:sz w:val="24"/>
            <w:szCs w:val="24"/>
          </w:rPr>
          <w:t xml:space="preserve">In the northeast pacific, the red alga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naaidum</w:t>
        </w:r>
        <w:proofErr w:type="spellEnd"/>
        <w:r>
          <w:rPr>
            <w:rFonts w:ascii="Times New Roman" w:eastAsia="Times New Roman" w:hAnsi="Times New Roman" w:cs="Times New Roman"/>
            <w:sz w:val="24"/>
            <w:szCs w:val="24"/>
          </w:rPr>
          <w:t xml:space="preserve"> is one of the more common </w:t>
        </w:r>
        <w:proofErr w:type="spellStart"/>
        <w:r>
          <w:rPr>
            <w:rFonts w:ascii="Times New Roman" w:eastAsia="Times New Roman" w:hAnsi="Times New Roman" w:cs="Times New Roman"/>
            <w:sz w:val="24"/>
            <w:szCs w:val="24"/>
          </w:rPr>
          <w:t>macroalgal</w:t>
        </w:r>
        <w:proofErr w:type="spellEnd"/>
        <w:r>
          <w:rPr>
            <w:rFonts w:ascii="Times New Roman" w:eastAsia="Times New Roman" w:hAnsi="Times New Roman" w:cs="Times New Roman"/>
            <w:sz w:val="24"/>
            <w:szCs w:val="24"/>
          </w:rPr>
          <w:t xml:space="preserve"> epiphytes on eelgrass.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varies substantially among meadows, </w:t>
        </w:r>
        <w:r>
          <w:rPr>
            <w:rFonts w:ascii="Times New Roman" w:eastAsia="Times New Roman" w:hAnsi="Times New Roman" w:cs="Times New Roman"/>
            <w:sz w:val="24"/>
            <w:szCs w:val="24"/>
          </w:rPr>
          <w:lastRenderedPageBreak/>
          <w:t xml:space="preserve">present on eelgrass primarily in marine environments (not brackish).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one of the highest quality algae for grazers, extremely high in fatty acid content, suggesting an important role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-based food chain.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also changes the physical structure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microenvironment, potentially enhancing protection. </w:t>
        </w:r>
        <w:del w:id="67" w:author="Mary O'Connor" w:date="2017-12-13T13:56:00Z">
          <w:r w:rsidDel="00C95FF0">
            <w:rPr>
              <w:rFonts w:ascii="Times New Roman" w:eastAsia="Times New Roman" w:hAnsi="Times New Roman" w:cs="Times New Roman"/>
              <w:sz w:val="24"/>
              <w:szCs w:val="24"/>
            </w:rPr>
            <w:delText xml:space="preserve">Due to </w:delText>
          </w:r>
          <w:r w:rsidDel="00C95FF0">
            <w:rPr>
              <w:rFonts w:ascii="Times New Roman" w:eastAsia="Times New Roman" w:hAnsi="Times New Roman" w:cs="Times New Roman"/>
              <w:i/>
              <w:sz w:val="24"/>
              <w:szCs w:val="24"/>
            </w:rPr>
            <w:delText>Smithora</w:delText>
          </w:r>
          <w:r w:rsidDel="00C95FF0">
            <w:rPr>
              <w:rFonts w:ascii="Times New Roman" w:eastAsia="Times New Roman" w:hAnsi="Times New Roman" w:cs="Times New Roman"/>
              <w:sz w:val="24"/>
              <w:szCs w:val="24"/>
            </w:rPr>
            <w:delText xml:space="preserve">’s large variation over a small distance, </w:delText>
          </w:r>
          <w:r w:rsidDel="00C95FF0">
            <w:rPr>
              <w:rFonts w:ascii="Times New Roman" w:eastAsia="Times New Roman" w:hAnsi="Times New Roman" w:cs="Times New Roman"/>
              <w:i/>
              <w:sz w:val="24"/>
              <w:szCs w:val="24"/>
            </w:rPr>
            <w:delText>Smithora</w:delText>
          </w:r>
          <w:r w:rsidDel="00C95FF0">
            <w:rPr>
              <w:rFonts w:ascii="Times New Roman" w:eastAsia="Times New Roman" w:hAnsi="Times New Roman" w:cs="Times New Roman"/>
              <w:sz w:val="24"/>
              <w:szCs w:val="24"/>
            </w:rPr>
            <w:delText xml:space="preserve"> on </w:delText>
          </w:r>
          <w:r w:rsidDel="00C95FF0">
            <w:rPr>
              <w:rFonts w:ascii="Times New Roman" w:eastAsia="Times New Roman" w:hAnsi="Times New Roman" w:cs="Times New Roman"/>
              <w:i/>
              <w:sz w:val="24"/>
              <w:szCs w:val="24"/>
            </w:rPr>
            <w:delText>Zostera marina</w:delText>
          </w:r>
          <w:r w:rsidDel="00C95FF0">
            <w:rPr>
              <w:rFonts w:ascii="Times New Roman" w:eastAsia="Times New Roman" w:hAnsi="Times New Roman" w:cs="Times New Roman"/>
              <w:sz w:val="24"/>
              <w:szCs w:val="24"/>
            </w:rPr>
            <w:delText xml:space="preserve"> is an interesting system in which to investigate the drivers of changes in epiphyte abundance in </w:delText>
          </w:r>
          <w:r w:rsidDel="00C95FF0">
            <w:rPr>
              <w:rFonts w:ascii="Times New Roman" w:eastAsia="Times New Roman" w:hAnsi="Times New Roman" w:cs="Times New Roman"/>
              <w:i/>
              <w:sz w:val="24"/>
              <w:szCs w:val="24"/>
            </w:rPr>
            <w:delText>Zostera marina</w:delText>
          </w:r>
          <w:r w:rsidDel="00C95FF0">
            <w:rPr>
              <w:rFonts w:ascii="Times New Roman" w:eastAsia="Times New Roman" w:hAnsi="Times New Roman" w:cs="Times New Roman"/>
              <w:sz w:val="24"/>
              <w:szCs w:val="24"/>
            </w:rPr>
            <w:delText xml:space="preserve"> meadows (Kitting, Fry, and Morgan 1984). </w:delText>
          </w:r>
        </w:del>
      </w:moveTo>
    </w:p>
    <w:moveToRangeEnd w:id="65"/>
    <w:p w14:paraId="3F79C90B" w14:textId="55FF2D22" w:rsidR="003C7D49" w:rsidRDefault="003F441A" w:rsidP="00C95FF0">
      <w:pPr>
        <w:pStyle w:val="Normal1"/>
        <w:ind w:firstLine="720"/>
        <w:rPr>
          <w:rFonts w:ascii="Times New Roman" w:eastAsia="Times New Roman" w:hAnsi="Times New Roman" w:cs="Times New Roman"/>
          <w:i/>
          <w:sz w:val="24"/>
          <w:szCs w:val="24"/>
        </w:rPr>
        <w:pPrChange w:id="68" w:author="Mary O'Connor" w:date="2017-12-13T13:56:00Z">
          <w:pPr>
            <w:pStyle w:val="Normal1"/>
          </w:pPr>
        </w:pPrChange>
      </w:pP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i/>
          <w:sz w:val="24"/>
          <w:szCs w:val="24"/>
        </w:rPr>
        <w:t>naiadum</w:t>
      </w:r>
      <w:proofErr w:type="spellEnd"/>
      <w:ins w:id="69" w:author="Mary O'Connor" w:date="2017-12-13T13:54:00Z">
        <w:r w:rsidR="00C95FF0">
          <w:rPr>
            <w:rFonts w:ascii="Times New Roman" w:eastAsia="Times New Roman" w:hAnsi="Times New Roman" w:cs="Times New Roman"/>
            <w:i/>
            <w:sz w:val="24"/>
            <w:szCs w:val="24"/>
          </w:rPr>
          <w:t>,</w:t>
        </w:r>
      </w:ins>
      <w:proofErr w:type="gramEnd"/>
      <w:r w:rsidR="006053B8">
        <w:rPr>
          <w:rFonts w:ascii="Times New Roman" w:eastAsia="Times New Roman" w:hAnsi="Times New Roman" w:cs="Times New Roman"/>
          <w:sz w:val="24"/>
          <w:szCs w:val="24"/>
        </w:rPr>
        <w:t xml:space="preserve"> is </w:t>
      </w:r>
      <w:del w:id="70" w:author="Mary O'Connor" w:date="2017-12-13T13:55:00Z">
        <w:r w:rsidR="006053B8" w:rsidDel="00C95FF0">
          <w:rPr>
            <w:rFonts w:ascii="Times New Roman" w:eastAsia="Times New Roman" w:hAnsi="Times New Roman" w:cs="Times New Roman"/>
            <w:sz w:val="24"/>
            <w:szCs w:val="24"/>
          </w:rPr>
          <w:delText>a red alga</w:delText>
        </w:r>
        <w:r w:rsidDel="00C95FF0">
          <w:rPr>
            <w:rFonts w:ascii="Times New Roman" w:eastAsia="Times New Roman" w:hAnsi="Times New Roman" w:cs="Times New Roman"/>
            <w:sz w:val="24"/>
            <w:szCs w:val="24"/>
          </w:rPr>
          <w:delText xml:space="preserve"> </w:delText>
        </w:r>
      </w:del>
      <w:r w:rsidR="006053B8">
        <w:rPr>
          <w:rFonts w:ascii="Times New Roman" w:eastAsia="Times New Roman" w:hAnsi="Times New Roman" w:cs="Times New Roman"/>
          <w:sz w:val="24"/>
          <w:szCs w:val="24"/>
        </w:rPr>
        <w:t xml:space="preserve">thought to specialize on </w:t>
      </w:r>
      <w:r w:rsidR="006053B8">
        <w:rPr>
          <w:rFonts w:ascii="Times New Roman" w:eastAsia="Times New Roman" w:hAnsi="Times New Roman" w:cs="Times New Roman"/>
          <w:i/>
          <w:sz w:val="24"/>
          <w:szCs w:val="24"/>
        </w:rPr>
        <w:t xml:space="preserve">Z. marina.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and distribution varies widely</w:t>
      </w:r>
      <w:r>
        <w:rPr>
          <w:rFonts w:ascii="Times New Roman" w:eastAsia="Times New Roman" w:hAnsi="Times New Roman" w:cs="Times New Roman"/>
          <w:sz w:val="24"/>
          <w:szCs w:val="24"/>
        </w:rPr>
        <w:t xml:space="preserve"> along the Pacific Northwest coast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After colonizing as a microscopic spore, it forms tough basal cushions and then grows into lobed blades (Hansen 1986,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1973b, Hawkes 1988).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successful colonization depends on the survival of spores as well as the microenvironment of the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blade. </w:t>
      </w:r>
      <w:ins w:id="71" w:author="Mary O'Connor" w:date="2017-12-13T13:56:00Z">
        <w:r w:rsidR="00C95FF0">
          <w:rPr>
            <w:rFonts w:ascii="Times New Roman" w:eastAsia="Times New Roman" w:hAnsi="Times New Roman" w:cs="Times New Roman"/>
            <w:sz w:val="24"/>
            <w:szCs w:val="24"/>
          </w:rPr>
          <w:t xml:space="preserve">Due to </w:t>
        </w:r>
        <w:proofErr w:type="spellStart"/>
        <w:r w:rsidR="00C95FF0">
          <w:rPr>
            <w:rFonts w:ascii="Times New Roman" w:eastAsia="Times New Roman" w:hAnsi="Times New Roman" w:cs="Times New Roman"/>
            <w:i/>
            <w:sz w:val="24"/>
            <w:szCs w:val="24"/>
          </w:rPr>
          <w:t>Smithora</w:t>
        </w:r>
        <w:r w:rsidR="00C95FF0">
          <w:rPr>
            <w:rFonts w:ascii="Times New Roman" w:eastAsia="Times New Roman" w:hAnsi="Times New Roman" w:cs="Times New Roman"/>
            <w:sz w:val="24"/>
            <w:szCs w:val="24"/>
          </w:rPr>
          <w:t>’s</w:t>
        </w:r>
        <w:proofErr w:type="spellEnd"/>
        <w:r w:rsidR="00C95FF0">
          <w:rPr>
            <w:rFonts w:ascii="Times New Roman" w:eastAsia="Times New Roman" w:hAnsi="Times New Roman" w:cs="Times New Roman"/>
            <w:sz w:val="24"/>
            <w:szCs w:val="24"/>
          </w:rPr>
          <w:t xml:space="preserve"> large variation over a small distance, </w:t>
        </w:r>
        <w:proofErr w:type="spellStart"/>
        <w:r w:rsidR="00C95FF0">
          <w:rPr>
            <w:rFonts w:ascii="Times New Roman" w:eastAsia="Times New Roman" w:hAnsi="Times New Roman" w:cs="Times New Roman"/>
            <w:i/>
            <w:sz w:val="24"/>
            <w:szCs w:val="24"/>
          </w:rPr>
          <w:t>Smithora</w:t>
        </w:r>
        <w:proofErr w:type="spellEnd"/>
        <w:r w:rsidR="00C95FF0">
          <w:rPr>
            <w:rFonts w:ascii="Times New Roman" w:eastAsia="Times New Roman" w:hAnsi="Times New Roman" w:cs="Times New Roman"/>
            <w:sz w:val="24"/>
            <w:szCs w:val="24"/>
          </w:rPr>
          <w:t xml:space="preserve"> on </w:t>
        </w:r>
        <w:proofErr w:type="spellStart"/>
        <w:r w:rsidR="00C95FF0">
          <w:rPr>
            <w:rFonts w:ascii="Times New Roman" w:eastAsia="Times New Roman" w:hAnsi="Times New Roman" w:cs="Times New Roman"/>
            <w:i/>
            <w:sz w:val="24"/>
            <w:szCs w:val="24"/>
          </w:rPr>
          <w:t>Zostera</w:t>
        </w:r>
        <w:proofErr w:type="spellEnd"/>
        <w:r w:rsidR="00C95FF0">
          <w:rPr>
            <w:rFonts w:ascii="Times New Roman" w:eastAsia="Times New Roman" w:hAnsi="Times New Roman" w:cs="Times New Roman"/>
            <w:i/>
            <w:sz w:val="24"/>
            <w:szCs w:val="24"/>
          </w:rPr>
          <w:t xml:space="preserve"> marina</w:t>
        </w:r>
        <w:r w:rsidR="00C95FF0">
          <w:rPr>
            <w:rFonts w:ascii="Times New Roman" w:eastAsia="Times New Roman" w:hAnsi="Times New Roman" w:cs="Times New Roman"/>
            <w:sz w:val="24"/>
            <w:szCs w:val="24"/>
          </w:rPr>
          <w:t xml:space="preserve"> is an interesting system in which to investigate the drivers of changes in epiphyte abundance in </w:t>
        </w:r>
        <w:proofErr w:type="spellStart"/>
        <w:r w:rsidR="00C95FF0">
          <w:rPr>
            <w:rFonts w:ascii="Times New Roman" w:eastAsia="Times New Roman" w:hAnsi="Times New Roman" w:cs="Times New Roman"/>
            <w:i/>
            <w:sz w:val="24"/>
            <w:szCs w:val="24"/>
          </w:rPr>
          <w:t>Zostera</w:t>
        </w:r>
        <w:proofErr w:type="spellEnd"/>
        <w:r w:rsidR="00C95FF0">
          <w:rPr>
            <w:rFonts w:ascii="Times New Roman" w:eastAsia="Times New Roman" w:hAnsi="Times New Roman" w:cs="Times New Roman"/>
            <w:i/>
            <w:sz w:val="24"/>
            <w:szCs w:val="24"/>
          </w:rPr>
          <w:t xml:space="preserve"> marina</w:t>
        </w:r>
        <w:r w:rsidR="00C95FF0">
          <w:rPr>
            <w:rFonts w:ascii="Times New Roman" w:eastAsia="Times New Roman" w:hAnsi="Times New Roman" w:cs="Times New Roman"/>
            <w:sz w:val="24"/>
            <w:szCs w:val="24"/>
          </w:rPr>
          <w:t xml:space="preserve"> meadows (Kitting, Fry, and Morgan 1984).</w:t>
        </w:r>
      </w:ins>
    </w:p>
    <w:p w14:paraId="183C6D5E" w14:textId="77777777" w:rsidR="00A24083" w:rsidRPr="003C7D49" w:rsidRDefault="00A24083">
      <w:pPr>
        <w:pStyle w:val="Normal1"/>
        <w:rPr>
          <w:rFonts w:ascii="Times New Roman" w:eastAsia="Times New Roman" w:hAnsi="Times New Roman" w:cs="Times New Roman"/>
          <w:i/>
          <w:sz w:val="24"/>
          <w:szCs w:val="24"/>
        </w:rPr>
      </w:pPr>
    </w:p>
    <w:p w14:paraId="3E2291F3" w14:textId="3B2A3C1B" w:rsidR="002E0CAC" w:rsidRPr="00074E5B"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ins w:id="72" w:author="Mary O'Connor" w:date="2017-12-14T13:16:00Z">
        <w:r w:rsidR="004C6B0A">
          <w:rPr>
            <w:rFonts w:ascii="Times New Roman" w:eastAsia="Times New Roman" w:hAnsi="Times New Roman" w:cs="Times New Roman"/>
            <w:sz w:val="24"/>
            <w:szCs w:val="24"/>
          </w:rPr>
          <w:t xml:space="preserve">How do </w:t>
        </w:r>
        <w:proofErr w:type="spellStart"/>
        <w:r w:rsidR="004C6B0A">
          <w:rPr>
            <w:rFonts w:ascii="Times New Roman" w:eastAsia="Times New Roman" w:hAnsi="Times New Roman" w:cs="Times New Roman"/>
            <w:i/>
            <w:sz w:val="24"/>
            <w:szCs w:val="24"/>
          </w:rPr>
          <w:t>Zostera</w:t>
        </w:r>
        <w:proofErr w:type="spellEnd"/>
        <w:r w:rsidR="004C6B0A">
          <w:rPr>
            <w:rFonts w:ascii="Times New Roman" w:eastAsia="Times New Roman" w:hAnsi="Times New Roman" w:cs="Times New Roman"/>
            <w:i/>
            <w:sz w:val="24"/>
            <w:szCs w:val="24"/>
          </w:rPr>
          <w:t xml:space="preserve">, </w:t>
        </w:r>
        <w:proofErr w:type="spellStart"/>
        <w:r w:rsidR="004C6B0A" w:rsidRP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and associated </w:t>
        </w:r>
        <w:proofErr w:type="spellStart"/>
        <w:r w:rsidR="004C6B0A">
          <w:rPr>
            <w:rFonts w:ascii="Times New Roman" w:eastAsia="Times New Roman" w:hAnsi="Times New Roman" w:cs="Times New Roman"/>
            <w:sz w:val="24"/>
            <w:szCs w:val="24"/>
          </w:rPr>
          <w:t>epifuanal</w:t>
        </w:r>
        <w:proofErr w:type="spellEnd"/>
        <w:r w:rsidR="004C6B0A">
          <w:rPr>
            <w:rFonts w:ascii="Times New Roman" w:eastAsia="Times New Roman" w:hAnsi="Times New Roman" w:cs="Times New Roman"/>
            <w:sz w:val="24"/>
            <w:szCs w:val="24"/>
          </w:rPr>
          <w:t xml:space="preserve"> and microbial species assemblages vary between meadow edge and interior? </w:t>
        </w:r>
      </w:ins>
      <w:del w:id="73" w:author="Mary O'Connor" w:date="2017-12-14T13:16:00Z">
        <w:r w:rsidR="00074E5B" w:rsidRPr="004C6B0A" w:rsidDel="004C6B0A">
          <w:rPr>
            <w:rFonts w:ascii="Times New Roman" w:eastAsia="Times New Roman" w:hAnsi="Times New Roman" w:cs="Times New Roman"/>
            <w:sz w:val="24"/>
            <w:szCs w:val="24"/>
          </w:rPr>
          <w:delText>Spatial</w:delText>
        </w:r>
        <w:r w:rsidR="00074E5B" w:rsidDel="004C6B0A">
          <w:rPr>
            <w:rFonts w:ascii="Times New Roman" w:eastAsia="Times New Roman" w:hAnsi="Times New Roman" w:cs="Times New Roman"/>
            <w:sz w:val="24"/>
            <w:szCs w:val="24"/>
          </w:rPr>
          <w:delText xml:space="preserve"> variation in </w:delText>
        </w:r>
        <w:r w:rsidR="00074E5B" w:rsidDel="004C6B0A">
          <w:rPr>
            <w:rFonts w:ascii="Times New Roman" w:eastAsia="Times New Roman" w:hAnsi="Times New Roman" w:cs="Times New Roman"/>
            <w:i/>
            <w:sz w:val="24"/>
            <w:szCs w:val="24"/>
          </w:rPr>
          <w:delText>Smithora</w:delText>
        </w:r>
        <w:r w:rsidR="00074E5B" w:rsidDel="004C6B0A">
          <w:rPr>
            <w:rFonts w:ascii="Times New Roman" w:eastAsia="Times New Roman" w:hAnsi="Times New Roman" w:cs="Times New Roman"/>
            <w:sz w:val="24"/>
            <w:szCs w:val="24"/>
          </w:rPr>
          <w:delText xml:space="preserve">, </w:delText>
        </w:r>
        <w:r w:rsidR="00074E5B" w:rsidDel="004C6B0A">
          <w:rPr>
            <w:rFonts w:ascii="Times New Roman" w:eastAsia="Times New Roman" w:hAnsi="Times New Roman" w:cs="Times New Roman"/>
            <w:i/>
            <w:sz w:val="24"/>
            <w:szCs w:val="24"/>
          </w:rPr>
          <w:delText xml:space="preserve">Zostera, </w:delText>
        </w:r>
        <w:r w:rsidR="00074E5B" w:rsidDel="004C6B0A">
          <w:rPr>
            <w:rFonts w:ascii="Times New Roman" w:eastAsia="Times New Roman" w:hAnsi="Times New Roman" w:cs="Times New Roman"/>
            <w:sz w:val="24"/>
            <w:szCs w:val="24"/>
          </w:rPr>
          <w:delText>and associated organisms</w:delText>
        </w:r>
      </w:del>
    </w:p>
    <w:p w14:paraId="4F45F7C9" w14:textId="140CCB3A" w:rsidR="003C7D49" w:rsidRDefault="003C7D49" w:rsidP="003C7D4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studied the interaction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w:t>
      </w:r>
      <w:del w:id="74" w:author="Mary O'Connor" w:date="2017-12-14T12:45:00Z">
        <w:r w:rsidDel="00C86965">
          <w:rPr>
            <w:rFonts w:ascii="Times New Roman" w:eastAsia="Times New Roman" w:hAnsi="Times New Roman" w:cs="Times New Roman"/>
            <w:sz w:val="24"/>
            <w:szCs w:val="24"/>
          </w:rPr>
          <w:delText xml:space="preserve"> (</w:delText>
        </w:r>
        <w:r w:rsidDel="00C86965">
          <w:rPr>
            <w:rFonts w:ascii="Times New Roman" w:eastAsia="Times New Roman" w:hAnsi="Times New Roman" w:cs="Times New Roman"/>
            <w:color w:val="1155CC"/>
            <w:sz w:val="24"/>
            <w:szCs w:val="24"/>
            <w:u w:val="single"/>
          </w:rPr>
          <w:delText>Figure 2</w:delText>
        </w:r>
        <w:r w:rsidR="006053B8" w:rsidDel="00C86965">
          <w:rPr>
            <w:rFonts w:ascii="Times New Roman" w:eastAsia="Times New Roman" w:hAnsi="Times New Roman" w:cs="Times New Roman"/>
            <w:sz w:val="24"/>
            <w:szCs w:val="24"/>
          </w:rPr>
          <w:delText>)</w:delText>
        </w:r>
      </w:del>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ins w:id="75" w:author="Mary O'Connor" w:date="2017-12-14T12:45:00Z">
        <w:r w:rsidR="00C86965">
          <w:rPr>
            <w:rFonts w:ascii="Times New Roman" w:eastAsia="Times New Roman" w:hAnsi="Times New Roman" w:cs="Times New Roman"/>
            <w:sz w:val="24"/>
            <w:szCs w:val="24"/>
          </w:rPr>
          <w:t xml:space="preserve"> (Figure 1)</w:t>
        </w:r>
      </w:ins>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w:t>
      </w: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prevalent </w:t>
      </w:r>
      <w:ins w:id="76" w:author="Mary O'Connor" w:date="2017-12-14T12:45:00Z">
        <w:r w:rsidR="00C86965">
          <w:rPr>
            <w:rFonts w:ascii="Times New Roman" w:eastAsia="Times New Roman" w:hAnsi="Times New Roman" w:cs="Times New Roman"/>
            <w:sz w:val="24"/>
            <w:szCs w:val="24"/>
          </w:rPr>
          <w:t xml:space="preserve">on </w:t>
        </w:r>
        <w:proofErr w:type="spellStart"/>
        <w:r w:rsidR="00C86965" w:rsidRPr="00C86965">
          <w:rPr>
            <w:rFonts w:ascii="Times New Roman" w:eastAsia="Times New Roman" w:hAnsi="Times New Roman" w:cs="Times New Roman"/>
            <w:i/>
            <w:sz w:val="24"/>
            <w:szCs w:val="24"/>
          </w:rPr>
          <w:t>Zostera</w:t>
        </w:r>
        <w:proofErr w:type="spellEnd"/>
        <w:r w:rsidR="00C86965">
          <w:rPr>
            <w:rFonts w:ascii="Times New Roman" w:eastAsia="Times New Roman" w:hAnsi="Times New Roman" w:cs="Times New Roman"/>
            <w:sz w:val="24"/>
            <w:szCs w:val="24"/>
          </w:rPr>
          <w:t xml:space="preserve"> blades </w:t>
        </w:r>
      </w:ins>
      <w:r w:rsidRPr="00C86965">
        <w:rPr>
          <w:rFonts w:ascii="Times New Roman" w:eastAsia="Times New Roman" w:hAnsi="Times New Roman" w:cs="Times New Roman"/>
          <w:sz w:val="24"/>
          <w:szCs w:val="24"/>
        </w:rPr>
        <w:t>along</w:t>
      </w:r>
      <w:r>
        <w:rPr>
          <w:rFonts w:ascii="Times New Roman" w:eastAsia="Times New Roman" w:hAnsi="Times New Roman" w:cs="Times New Roman"/>
          <w:sz w:val="24"/>
          <w:szCs w:val="24"/>
        </w:rPr>
        <w:t xml:space="preserve"> the edges of the meadow, but not in the meadow interior. </w:t>
      </w:r>
      <w:ins w:id="77" w:author="Mary O'Connor" w:date="2017-12-14T12:46:00Z">
        <w:r w:rsidR="00C86965">
          <w:rPr>
            <w:rFonts w:ascii="Times New Roman" w:eastAsia="Times New Roman" w:hAnsi="Times New Roman" w:cs="Times New Roman"/>
            <w:sz w:val="24"/>
            <w:szCs w:val="24"/>
          </w:rPr>
          <w:t xml:space="preserve">The site is primarily ocean influenced, with salinities of XX and temperatures between 6 and 10 degrees C in summertime (Rhea’s data). </w:t>
        </w:r>
      </w:ins>
      <w:commentRangeStart w:id="78"/>
      <w:commentRangeStart w:id="79"/>
      <w:del w:id="80" w:author="Mary O'Connor" w:date="2017-12-14T12:46:00Z">
        <w:r w:rsidDel="00C86965">
          <w:rPr>
            <w:rFonts w:ascii="Times New Roman" w:eastAsia="Times New Roman" w:hAnsi="Times New Roman" w:cs="Times New Roman"/>
            <w:sz w:val="24"/>
            <w:szCs w:val="24"/>
          </w:rPr>
          <w:delText xml:space="preserve">At the wolf beach study site temperatures range from </w:delText>
        </w:r>
        <w:r w:rsidDel="00C86965">
          <w:rPr>
            <w:rFonts w:ascii="Times New Roman" w:eastAsia="Times New Roman" w:hAnsi="Times New Roman" w:cs="Times New Roman"/>
            <w:sz w:val="24"/>
            <w:szCs w:val="24"/>
            <w:highlight w:val="yellow"/>
          </w:rPr>
          <w:delText>6-10 degrees, light, etc</w:delText>
        </w:r>
        <w:r w:rsidDel="00C86965">
          <w:rPr>
            <w:rFonts w:ascii="Times New Roman" w:eastAsia="Times New Roman" w:hAnsi="Times New Roman" w:cs="Times New Roman"/>
            <w:sz w:val="24"/>
            <w:szCs w:val="24"/>
          </w:rPr>
          <w:delText xml:space="preserve">. </w:delText>
        </w:r>
        <w:commentRangeEnd w:id="78"/>
        <w:r w:rsidDel="00C86965">
          <w:rPr>
            <w:rStyle w:val="CommentReference"/>
          </w:rPr>
          <w:commentReference w:id="78"/>
        </w:r>
      </w:del>
      <w:commentRangeEnd w:id="79"/>
      <w:r w:rsidR="003E7E11">
        <w:rPr>
          <w:rStyle w:val="CommentReference"/>
        </w:rPr>
        <w:commentReference w:id="79"/>
      </w:r>
    </w:p>
    <w:p w14:paraId="5F5ED605" w14:textId="35D76901" w:rsidR="006053B8" w:rsidRDefault="003F441A" w:rsidP="0082527B">
      <w:pPr>
        <w:pStyle w:val="Normal1"/>
        <w:rPr>
          <w:rFonts w:ascii="Times New Roman" w:eastAsia="Times New Roman" w:hAnsi="Times New Roman" w:cs="Times New Roman"/>
          <w:sz w:val="24"/>
          <w:szCs w:val="24"/>
        </w:rPr>
      </w:pPr>
      <w:del w:id="81" w:author="Mary O'Connor" w:date="2017-12-14T12:46:00Z">
        <w:r w:rsidDel="00C86965">
          <w:rPr>
            <w:rFonts w:ascii="Times New Roman" w:eastAsia="Times New Roman" w:hAnsi="Times New Roman" w:cs="Times New Roman"/>
            <w:sz w:val="24"/>
            <w:szCs w:val="24"/>
          </w:rPr>
          <w:delText xml:space="preserve">We </w:delText>
        </w:r>
        <w:r w:rsidR="006053B8" w:rsidDel="00C86965">
          <w:rPr>
            <w:rFonts w:ascii="Times New Roman" w:eastAsia="Times New Roman" w:hAnsi="Times New Roman" w:cs="Times New Roman"/>
            <w:sz w:val="24"/>
            <w:szCs w:val="24"/>
          </w:rPr>
          <w:delText>surveyed</w:delText>
        </w:r>
      </w:del>
      <w:ins w:id="82" w:author="Mary O'Connor" w:date="2017-12-14T12:46:00Z">
        <w:r w:rsidR="00C86965">
          <w:rPr>
            <w:rFonts w:ascii="Times New Roman" w:eastAsia="Times New Roman" w:hAnsi="Times New Roman" w:cs="Times New Roman"/>
            <w:sz w:val="24"/>
            <w:szCs w:val="24"/>
          </w:rPr>
          <w:t>Within</w:t>
        </w:r>
      </w:ins>
      <w:r w:rsidR="006053B8">
        <w:rPr>
          <w:rFonts w:ascii="Times New Roman" w:eastAsia="Times New Roman" w:hAnsi="Times New Roman" w:cs="Times New Roman"/>
          <w:sz w:val="24"/>
          <w:szCs w:val="24"/>
        </w:rPr>
        <w:t xml:space="preserve"> the Choked Pass eelgrass meadow</w:t>
      </w:r>
      <w:ins w:id="83" w:author="Mary O'Connor" w:date="2017-12-14T12:46:00Z">
        <w:r w:rsidR="00C86965">
          <w:rPr>
            <w:rFonts w:ascii="Times New Roman" w:eastAsia="Times New Roman" w:hAnsi="Times New Roman" w:cs="Times New Roman"/>
            <w:sz w:val="24"/>
            <w:szCs w:val="24"/>
          </w:rPr>
          <w:t xml:space="preserve">, </w:t>
        </w:r>
      </w:ins>
      <w:del w:id="84" w:author="Mary O'Connor" w:date="2017-12-14T12:46:00Z">
        <w:r w:rsidR="006053B8" w:rsidDel="00C86965">
          <w:rPr>
            <w:rFonts w:ascii="Times New Roman" w:eastAsia="Times New Roman" w:hAnsi="Times New Roman" w:cs="Times New Roman"/>
            <w:sz w:val="24"/>
            <w:szCs w:val="24"/>
          </w:rPr>
          <w:delText xml:space="preserve"> </w:delText>
        </w:r>
      </w:del>
      <w:ins w:id="85" w:author="Mary O'Connor" w:date="2017-12-14T12:47:00Z">
        <w:r w:rsidR="00C86965">
          <w:rPr>
            <w:rFonts w:ascii="Times New Roman" w:eastAsia="Times New Roman" w:hAnsi="Times New Roman" w:cs="Times New Roman"/>
            <w:sz w:val="24"/>
            <w:szCs w:val="24"/>
          </w:rPr>
          <w:t>we</w:t>
        </w:r>
      </w:ins>
      <w:del w:id="86" w:author="Mary O'Connor" w:date="2017-12-14T12:47:00Z">
        <w:r w:rsidR="006053B8" w:rsidDel="00C86965">
          <w:rPr>
            <w:rFonts w:ascii="Times New Roman" w:eastAsia="Times New Roman" w:hAnsi="Times New Roman" w:cs="Times New Roman"/>
            <w:sz w:val="24"/>
            <w:szCs w:val="24"/>
          </w:rPr>
          <w:delText>to</w:delText>
        </w:r>
      </w:del>
      <w:r w:rsidR="006053B8">
        <w:rPr>
          <w:rFonts w:ascii="Times New Roman" w:eastAsia="Times New Roman" w:hAnsi="Times New Roman" w:cs="Times New Roman"/>
          <w:sz w:val="24"/>
          <w:szCs w:val="24"/>
        </w:rPr>
        <w:t xml:space="preserve"> quantif</w:t>
      </w:r>
      <w:ins w:id="87" w:author="Mary O'Connor" w:date="2017-12-14T12:47:00Z">
        <w:r w:rsidR="00C86965">
          <w:rPr>
            <w:rFonts w:ascii="Times New Roman" w:eastAsia="Times New Roman" w:hAnsi="Times New Roman" w:cs="Times New Roman"/>
            <w:sz w:val="24"/>
            <w:szCs w:val="24"/>
          </w:rPr>
          <w:t>ied</w:t>
        </w:r>
      </w:ins>
      <w:del w:id="88" w:author="Mary O'Connor" w:date="2017-12-14T12:47:00Z">
        <w:r w:rsidR="006053B8" w:rsidDel="00C86965">
          <w:rPr>
            <w:rFonts w:ascii="Times New Roman" w:eastAsia="Times New Roman" w:hAnsi="Times New Roman" w:cs="Times New Roman"/>
            <w:sz w:val="24"/>
            <w:szCs w:val="24"/>
          </w:rPr>
          <w:delText>y</w:delText>
        </w:r>
      </w:del>
      <w:r w:rsidR="006053B8">
        <w:rPr>
          <w:rFonts w:ascii="Times New Roman" w:eastAsia="Times New Roman" w:hAnsi="Times New Roman" w:cs="Times New Roman"/>
          <w:sz w:val="24"/>
          <w:szCs w:val="24"/>
        </w:rPr>
        <w:t xml:space="preserve"> spatial variation in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throughout the primary growing season, May to August (Olson 2017; Fig. 2). All transects were in permanently </w:t>
      </w:r>
      <w:proofErr w:type="spellStart"/>
      <w:r w:rsidR="006053B8">
        <w:rPr>
          <w:rFonts w:ascii="Times New Roman" w:eastAsia="Times New Roman" w:hAnsi="Times New Roman" w:cs="Times New Roman"/>
          <w:sz w:val="24"/>
          <w:szCs w:val="24"/>
        </w:rPr>
        <w:t>subtidal</w:t>
      </w:r>
      <w:proofErr w:type="spellEnd"/>
      <w:r w:rsidR="006053B8">
        <w:rPr>
          <w:rFonts w:ascii="Times New Roman" w:eastAsia="Times New Roman" w:hAnsi="Times New Roman" w:cs="Times New Roman"/>
          <w:sz w:val="24"/>
          <w:szCs w:val="24"/>
        </w:rPr>
        <w:t xml:space="preserve"> </w:t>
      </w:r>
      <w:proofErr w:type="spellStart"/>
      <w:r w:rsidR="006053B8">
        <w:rPr>
          <w:rFonts w:ascii="Times New Roman" w:eastAsia="Times New Roman" w:hAnsi="Times New Roman" w:cs="Times New Roman"/>
          <w:sz w:val="24"/>
          <w:szCs w:val="24"/>
        </w:rPr>
        <w:t>seagrass</w:t>
      </w:r>
      <w:proofErr w:type="spellEnd"/>
      <w:r w:rsidR="006053B8">
        <w:rPr>
          <w:rFonts w:ascii="Times New Roman" w:eastAsia="Times New Roman" w:hAnsi="Times New Roman" w:cs="Times New Roman"/>
          <w:sz w:val="24"/>
          <w:szCs w:val="24"/>
        </w:rPr>
        <w:t>,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w:t>
      </w:r>
      <w:proofErr w:type="spellStart"/>
      <w:r w:rsidR="006053B8">
        <w:rPr>
          <w:rFonts w:ascii="Times New Roman" w:eastAsia="Times New Roman" w:hAnsi="Times New Roman" w:cs="Times New Roman"/>
          <w:sz w:val="24"/>
          <w:szCs w:val="24"/>
        </w:rPr>
        <w:t>Ziplock</w:t>
      </w:r>
      <w:proofErr w:type="spellEnd"/>
      <w:r w:rsidR="006053B8">
        <w:rPr>
          <w:rFonts w:ascii="Times New Roman" w:eastAsia="Times New Roman" w:hAnsi="Times New Roman" w:cs="Times New Roman"/>
          <w:sz w:val="24"/>
          <w:szCs w:val="24"/>
        </w:rPr>
        <w:t xml:space="preserve">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proofErr w:type="spellStart"/>
      <w:r w:rsidR="00986E56" w:rsidRPr="00986E56">
        <w:rPr>
          <w:rFonts w:ascii="Times New Roman" w:eastAsia="Times New Roman" w:hAnsi="Times New Roman" w:cs="Times New Roman"/>
          <w:i/>
          <w:sz w:val="24"/>
          <w:szCs w:val="24"/>
        </w:rPr>
        <w:t>Smithora</w:t>
      </w:r>
      <w:proofErr w:type="spellEnd"/>
      <w:r w:rsidR="00986E56">
        <w:rPr>
          <w:rFonts w:ascii="Times New Roman" w:eastAsia="Times New Roman" w:hAnsi="Times New Roman" w:cs="Times New Roman"/>
          <w:sz w:val="24"/>
          <w:szCs w:val="24"/>
        </w:rPr>
        <w:t xml:space="preserve"> dry weight.</w:t>
      </w:r>
    </w:p>
    <w:p w14:paraId="089ED3B4" w14:textId="71F20F54" w:rsidR="002E0CAC" w:rsidRDefault="00546441" w:rsidP="0082527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del w:id="89" w:author="Mary O'Connor" w:date="2017-12-14T12:47:00Z">
        <w:r w:rsidDel="00C86965">
          <w:rPr>
            <w:rFonts w:ascii="Times New Roman" w:eastAsia="Times New Roman" w:hAnsi="Times New Roman" w:cs="Times New Roman"/>
            <w:sz w:val="24"/>
            <w:szCs w:val="24"/>
          </w:rPr>
          <w:delText xml:space="preserve">separate </w:delText>
        </w:r>
      </w:del>
      <w:ins w:id="90" w:author="Mary O'Connor" w:date="2017-12-14T12:47:00Z">
        <w:r w:rsidR="00C86965">
          <w:rPr>
            <w:rFonts w:ascii="Times New Roman" w:eastAsia="Times New Roman" w:hAnsi="Times New Roman" w:cs="Times New Roman"/>
            <w:sz w:val="24"/>
            <w:szCs w:val="24"/>
          </w:rPr>
          <w:t xml:space="preserve">second </w:t>
        </w:r>
      </w:ins>
      <w:r>
        <w:rPr>
          <w:rFonts w:ascii="Times New Roman" w:eastAsia="Times New Roman" w:hAnsi="Times New Roman" w:cs="Times New Roman"/>
          <w:sz w:val="24"/>
          <w:szCs w:val="24"/>
        </w:rPr>
        <w:t>survey, we quantified</w:t>
      </w:r>
      <w:del w:id="91" w:author="Mary O'Connor" w:date="2017-12-14T12:47:00Z">
        <w:r w:rsidR="003F441A" w:rsidDel="00C86965">
          <w:rPr>
            <w:rFonts w:ascii="Times New Roman" w:eastAsia="Times New Roman" w:hAnsi="Times New Roman" w:cs="Times New Roman"/>
            <w:sz w:val="24"/>
            <w:szCs w:val="24"/>
          </w:rPr>
          <w:delText xml:space="preserve"> ambient</w:delText>
        </w:r>
      </w:del>
      <w:r w:rsidR="003F441A">
        <w:rPr>
          <w:rFonts w:ascii="Times New Roman" w:eastAsia="Times New Roman" w:hAnsi="Times New Roman" w:cs="Times New Roman"/>
          <w:sz w:val="24"/>
          <w:szCs w:val="24"/>
        </w:rPr>
        <w:t xml:space="preserve"> </w:t>
      </w:r>
      <w:proofErr w:type="spellStart"/>
      <w:ins w:id="92" w:author="Mary O'Connor" w:date="2017-12-14T12:47:00Z">
        <w:r w:rsidR="00C86965">
          <w:rPr>
            <w:rFonts w:ascii="Times New Roman" w:eastAsia="Times New Roman" w:hAnsi="Times New Roman" w:cs="Times New Roman"/>
            <w:sz w:val="24"/>
            <w:szCs w:val="24"/>
          </w:rPr>
          <w:t>epifaunal</w:t>
        </w:r>
        <w:proofErr w:type="spellEnd"/>
        <w:r w:rsidR="00C86965">
          <w:rPr>
            <w:rFonts w:ascii="Times New Roman" w:eastAsia="Times New Roman" w:hAnsi="Times New Roman" w:cs="Times New Roman"/>
            <w:sz w:val="24"/>
            <w:szCs w:val="24"/>
          </w:rPr>
          <w:t xml:space="preserve"> </w:t>
        </w:r>
      </w:ins>
      <w:r w:rsidR="003F441A">
        <w:rPr>
          <w:rFonts w:ascii="Times New Roman" w:eastAsia="Times New Roman" w:hAnsi="Times New Roman" w:cs="Times New Roman"/>
          <w:sz w:val="24"/>
          <w:szCs w:val="24"/>
        </w:rPr>
        <w:t>grazer</w:t>
      </w:r>
      <w:ins w:id="93" w:author="Mary O'Connor" w:date="2017-12-14T12:47:00Z">
        <w:r w:rsidR="00C86965">
          <w:rPr>
            <w:rFonts w:ascii="Times New Roman" w:eastAsia="Times New Roman" w:hAnsi="Times New Roman" w:cs="Times New Roman"/>
            <w:sz w:val="24"/>
            <w:szCs w:val="24"/>
          </w:rPr>
          <w:t xml:space="preserve"> </w:t>
        </w:r>
      </w:ins>
      <w:del w:id="94" w:author="Mary O'Connor" w:date="2017-12-14T12:47:00Z">
        <w:r w:rsidR="003F441A" w:rsidDel="00C86965">
          <w:rPr>
            <w:rFonts w:ascii="Times New Roman" w:eastAsia="Times New Roman" w:hAnsi="Times New Roman" w:cs="Times New Roman"/>
            <w:sz w:val="24"/>
            <w:szCs w:val="24"/>
          </w:rPr>
          <w:delText xml:space="preserve"> </w:delText>
        </w:r>
      </w:del>
      <w:r w:rsidR="003F441A">
        <w:rPr>
          <w:rFonts w:ascii="Times New Roman" w:eastAsia="Times New Roman" w:hAnsi="Times New Roman" w:cs="Times New Roman"/>
          <w:sz w:val="24"/>
          <w:szCs w:val="24"/>
        </w:rPr>
        <w:t xml:space="preserve">abundance and </w:t>
      </w:r>
      <w:r>
        <w:rPr>
          <w:rFonts w:ascii="Times New Roman" w:eastAsia="Times New Roman" w:hAnsi="Times New Roman" w:cs="Times New Roman"/>
          <w:sz w:val="24"/>
          <w:szCs w:val="24"/>
        </w:rPr>
        <w:t xml:space="preserve">diversity </w:t>
      </w:r>
      <w:ins w:id="95" w:author="Mary O'Connor" w:date="2017-12-14T12:47:00Z">
        <w:r w:rsidR="00C86965">
          <w:rPr>
            <w:rFonts w:ascii="Times New Roman" w:eastAsia="Times New Roman" w:hAnsi="Times New Roman" w:cs="Times New Roman"/>
            <w:sz w:val="24"/>
            <w:szCs w:val="24"/>
          </w:rPr>
          <w:t xml:space="preserve">on </w:t>
        </w:r>
        <w:r w:rsidR="00C86965" w:rsidRPr="00C86965">
          <w:rPr>
            <w:rFonts w:ascii="Times New Roman" w:eastAsia="Times New Roman" w:hAnsi="Times New Roman" w:cs="Times New Roman"/>
            <w:i/>
            <w:sz w:val="24"/>
            <w:szCs w:val="24"/>
            <w:rPrChange w:id="96" w:author="Mary O'Connor" w:date="2017-12-14T12:48:00Z">
              <w:rPr>
                <w:rFonts w:ascii="Times New Roman" w:eastAsia="Times New Roman" w:hAnsi="Times New Roman" w:cs="Times New Roman"/>
                <w:sz w:val="24"/>
                <w:szCs w:val="24"/>
              </w:rPr>
            </w:rPrChange>
          </w:rPr>
          <w:t>Z</w:t>
        </w:r>
        <w:r w:rsidR="0056493C" w:rsidRPr="0056493C">
          <w:rPr>
            <w:rFonts w:ascii="Times New Roman" w:eastAsia="Times New Roman" w:hAnsi="Times New Roman" w:cs="Times New Roman"/>
            <w:i/>
            <w:sz w:val="24"/>
            <w:szCs w:val="24"/>
          </w:rPr>
          <w:t>. marina</w:t>
        </w:r>
        <w:r w:rsidR="00C86965" w:rsidRPr="0056493C">
          <w:rPr>
            <w:rFonts w:ascii="Times New Roman" w:eastAsia="Times New Roman" w:hAnsi="Times New Roman" w:cs="Times New Roman"/>
            <w:sz w:val="24"/>
            <w:szCs w:val="24"/>
          </w:rPr>
          <w:t xml:space="preserve"> </w:t>
        </w:r>
        <w:r w:rsidR="00C86965">
          <w:rPr>
            <w:rFonts w:ascii="Times New Roman" w:eastAsia="Times New Roman" w:hAnsi="Times New Roman" w:cs="Times New Roman"/>
            <w:sz w:val="24"/>
            <w:szCs w:val="24"/>
          </w:rPr>
          <w:t xml:space="preserve">shoots </w:t>
        </w:r>
      </w:ins>
      <w:r>
        <w:rPr>
          <w:rFonts w:ascii="Times New Roman" w:eastAsia="Times New Roman" w:hAnsi="Times New Roman" w:cs="Times New Roman"/>
          <w:sz w:val="24"/>
          <w:szCs w:val="24"/>
        </w:rPr>
        <w:t>at the meadow edge and interior at two adjacent cites: WF and IA</w:t>
      </w:r>
      <w:r w:rsidR="00986E56">
        <w:rPr>
          <w:rFonts w:ascii="Times New Roman" w:eastAsia="Times New Roman" w:hAnsi="Times New Roman" w:cs="Times New Roman"/>
          <w:sz w:val="24"/>
          <w:szCs w:val="24"/>
        </w:rPr>
        <w:t xml:space="preserve"> (Figure 1)</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 xml:space="preserve">Z. </w:t>
      </w:r>
      <w:proofErr w:type="gramStart"/>
      <w:r w:rsidR="003F441A">
        <w:rPr>
          <w:rFonts w:ascii="Times New Roman" w:eastAsia="Times New Roman" w:hAnsi="Times New Roman" w:cs="Times New Roman"/>
          <w:i/>
          <w:sz w:val="24"/>
          <w:szCs w:val="24"/>
        </w:rPr>
        <w:t>marina</w:t>
      </w:r>
      <w:proofErr w:type="gramEnd"/>
      <w:r w:rsidR="003F441A">
        <w:rPr>
          <w:rFonts w:ascii="Times New Roman" w:eastAsia="Times New Roman" w:hAnsi="Times New Roman" w:cs="Times New Roman"/>
          <w:sz w:val="24"/>
          <w:szCs w:val="24"/>
        </w:rPr>
        <w:t xml:space="preserve"> shoots were collected from 0.25m X 0.25m </w:t>
      </w:r>
      <w:del w:id="97" w:author="Mary O'Connor" w:date="2017-12-14T12:48:00Z">
        <w:r w:rsidR="003F441A" w:rsidDel="0056493C">
          <w:rPr>
            <w:rFonts w:ascii="Times New Roman" w:eastAsia="Times New Roman" w:hAnsi="Times New Roman" w:cs="Times New Roman"/>
            <w:sz w:val="24"/>
            <w:szCs w:val="24"/>
          </w:rPr>
          <w:delText xml:space="preserve">plots </w:delText>
        </w:r>
      </w:del>
      <w:proofErr w:type="spellStart"/>
      <w:ins w:id="98" w:author="Mary O'Connor" w:date="2017-12-14T12:48:00Z">
        <w:r w:rsidR="0056493C">
          <w:rPr>
            <w:rFonts w:ascii="Times New Roman" w:eastAsia="Times New Roman" w:hAnsi="Times New Roman" w:cs="Times New Roman"/>
            <w:sz w:val="24"/>
            <w:szCs w:val="24"/>
          </w:rPr>
          <w:t>quandrats</w:t>
        </w:r>
        <w:proofErr w:type="spellEnd"/>
        <w:r w:rsidR="0056493C">
          <w:rPr>
            <w:rFonts w:ascii="Times New Roman" w:eastAsia="Times New Roman" w:hAnsi="Times New Roman" w:cs="Times New Roman"/>
            <w:sz w:val="24"/>
            <w:szCs w:val="24"/>
          </w:rPr>
          <w:t xml:space="preserve"> </w:t>
        </w:r>
      </w:ins>
      <w:r w:rsidR="003F441A">
        <w:rPr>
          <w:rFonts w:ascii="Times New Roman" w:eastAsia="Times New Roman" w:hAnsi="Times New Roman" w:cs="Times New Roman"/>
          <w:sz w:val="24"/>
          <w:szCs w:val="24"/>
        </w:rPr>
        <w:t>(n = 6) from the interior</w:t>
      </w:r>
      <w:ins w:id="99" w:author="Mary O'Connor" w:date="2017-12-14T12:49:00Z">
        <w:r w:rsidR="0056493C">
          <w:rPr>
            <w:rFonts w:ascii="Times New Roman" w:eastAsia="Times New Roman" w:hAnsi="Times New Roman" w:cs="Times New Roman"/>
            <w:sz w:val="24"/>
            <w:szCs w:val="24"/>
          </w:rPr>
          <w:t xml:space="preserve"> (IA)</w:t>
        </w:r>
      </w:ins>
      <w:r w:rsidR="003F441A">
        <w:rPr>
          <w:rFonts w:ascii="Times New Roman" w:eastAsia="Times New Roman" w:hAnsi="Times New Roman" w:cs="Times New Roman"/>
          <w:sz w:val="24"/>
          <w:szCs w:val="24"/>
        </w:rPr>
        <w:t xml:space="preserve"> and edge </w:t>
      </w:r>
      <w:del w:id="100" w:author="Mary O'Connor" w:date="2017-12-14T12:49:00Z">
        <w:r w:rsidR="003F441A" w:rsidDel="0056493C">
          <w:rPr>
            <w:rFonts w:ascii="Times New Roman" w:eastAsia="Times New Roman" w:hAnsi="Times New Roman" w:cs="Times New Roman"/>
            <w:sz w:val="24"/>
            <w:szCs w:val="24"/>
          </w:rPr>
          <w:delText>at the Wolf Beach</w:delText>
        </w:r>
      </w:del>
      <w:ins w:id="101" w:author="Mary O'Connor" w:date="2017-12-14T12:49:00Z">
        <w:r w:rsidR="0056493C">
          <w:rPr>
            <w:rFonts w:ascii="Times New Roman" w:eastAsia="Times New Roman" w:hAnsi="Times New Roman" w:cs="Times New Roman"/>
            <w:sz w:val="24"/>
            <w:szCs w:val="24"/>
          </w:rPr>
          <w:t>(WF)</w:t>
        </w:r>
      </w:ins>
      <w:r w:rsidR="003F441A">
        <w:rPr>
          <w:rFonts w:ascii="Times New Roman" w:eastAsia="Times New Roman" w:hAnsi="Times New Roman" w:cs="Times New Roman"/>
          <w:sz w:val="24"/>
          <w:szCs w:val="24"/>
        </w:rPr>
        <w:t xml:space="preserve"> </w:t>
      </w:r>
      <w:del w:id="102" w:author="Mary O'Connor" w:date="2017-12-14T12:49:00Z">
        <w:r w:rsidR="003F441A" w:rsidDel="0056493C">
          <w:rPr>
            <w:rFonts w:ascii="Times New Roman" w:eastAsia="Times New Roman" w:hAnsi="Times New Roman" w:cs="Times New Roman"/>
            <w:sz w:val="24"/>
            <w:szCs w:val="24"/>
          </w:rPr>
          <w:delText xml:space="preserve">study site </w:delText>
        </w:r>
      </w:del>
      <w:r w:rsidR="003F441A">
        <w:rPr>
          <w:rFonts w:ascii="Times New Roman" w:eastAsia="Times New Roman" w:hAnsi="Times New Roman" w:cs="Times New Roman"/>
          <w:sz w:val="24"/>
          <w:szCs w:val="24"/>
        </w:rPr>
        <w:t>in early June</w:t>
      </w:r>
      <w:r w:rsidR="00986E56">
        <w:rPr>
          <w:rFonts w:ascii="Times New Roman" w:eastAsia="Times New Roman" w:hAnsi="Times New Roman" w:cs="Times New Roman"/>
          <w:sz w:val="24"/>
          <w:szCs w:val="24"/>
        </w:rPr>
        <w:t>, 2015</w:t>
      </w:r>
      <w:r w:rsidR="003F441A">
        <w:rPr>
          <w:rFonts w:ascii="Times New Roman" w:eastAsia="Times New Roman" w:hAnsi="Times New Roman" w:cs="Times New Roman"/>
          <w:sz w:val="24"/>
          <w:szCs w:val="24"/>
        </w:rPr>
        <w:t xml:space="preserve">. </w:t>
      </w:r>
      <w:del w:id="103" w:author="Mary O'Connor" w:date="2017-12-14T12:49:00Z">
        <w:r w:rsidR="003F441A" w:rsidDel="0056493C">
          <w:rPr>
            <w:rFonts w:ascii="Times New Roman" w:eastAsia="Times New Roman" w:hAnsi="Times New Roman" w:cs="Times New Roman"/>
            <w:sz w:val="24"/>
            <w:szCs w:val="24"/>
          </w:rPr>
          <w:delText>We used a standardized processing</w:delText>
        </w:r>
      </w:del>
      <w:ins w:id="104" w:author="Mary O'Connor" w:date="2017-12-14T12:49:00Z">
        <w:r w:rsidR="0056493C">
          <w:rPr>
            <w:rFonts w:ascii="Times New Roman" w:eastAsia="Times New Roman" w:hAnsi="Times New Roman" w:cs="Times New Roman"/>
            <w:sz w:val="24"/>
            <w:szCs w:val="24"/>
          </w:rPr>
          <w:t>Following standard processing</w:t>
        </w:r>
      </w:ins>
      <w:r w:rsidR="003F441A">
        <w:rPr>
          <w:rFonts w:ascii="Times New Roman" w:eastAsia="Times New Roman" w:hAnsi="Times New Roman" w:cs="Times New Roman"/>
          <w:sz w:val="24"/>
          <w:szCs w:val="24"/>
        </w:rPr>
        <w:t xml:space="preserve"> protocol</w:t>
      </w:r>
      <w:del w:id="105" w:author="Mary O'Connor" w:date="2017-12-14T12:50:00Z">
        <w:r w:rsidR="003F441A" w:rsidDel="0056493C">
          <w:rPr>
            <w:rFonts w:ascii="Times New Roman" w:eastAsia="Times New Roman" w:hAnsi="Times New Roman" w:cs="Times New Roman"/>
            <w:sz w:val="24"/>
            <w:szCs w:val="24"/>
          </w:rPr>
          <w:delText xml:space="preserve"> </w:delText>
        </w:r>
      </w:del>
      <w:ins w:id="106" w:author="Mary O'Connor" w:date="2017-12-14T12:50:00Z">
        <w:r w:rsidR="0056493C">
          <w:rPr>
            <w:rFonts w:ascii="Times New Roman" w:eastAsia="Times New Roman" w:hAnsi="Times New Roman" w:cs="Times New Roman"/>
            <w:sz w:val="24"/>
            <w:szCs w:val="24"/>
          </w:rPr>
          <w:t xml:space="preserve"> (Duffy et a 2015)</w:t>
        </w:r>
      </w:ins>
      <w:del w:id="107" w:author="Mary O'Connor" w:date="2017-12-14T12:50:00Z">
        <w:r w:rsidR="003F441A" w:rsidDel="0056493C">
          <w:rPr>
            <w:rFonts w:ascii="Times New Roman" w:eastAsia="Times New Roman" w:hAnsi="Times New Roman" w:cs="Times New Roman"/>
            <w:sz w:val="24"/>
            <w:szCs w:val="24"/>
          </w:rPr>
          <w:delText>similar to Whippo (2013)</w:delText>
        </w:r>
      </w:del>
      <w:ins w:id="108" w:author="Mary O'Connor" w:date="2017-12-14T12:50:00Z">
        <w:r w:rsidR="0056493C">
          <w:rPr>
            <w:rFonts w:ascii="Times New Roman" w:eastAsia="Times New Roman" w:hAnsi="Times New Roman" w:cs="Times New Roman"/>
            <w:sz w:val="24"/>
            <w:szCs w:val="24"/>
          </w:rPr>
          <w:t>,</w:t>
        </w:r>
      </w:ins>
      <w:del w:id="109" w:author="Mary O'Connor" w:date="2017-12-14T12:50:00Z">
        <w:r w:rsidR="003E7E11" w:rsidDel="0056493C">
          <w:rPr>
            <w:rFonts w:ascii="Times New Roman" w:eastAsia="Times New Roman" w:hAnsi="Times New Roman" w:cs="Times New Roman"/>
            <w:sz w:val="24"/>
            <w:szCs w:val="24"/>
          </w:rPr>
          <w:delText>.</w:delText>
        </w:r>
      </w:del>
      <w:r w:rsidR="003E7E11">
        <w:rPr>
          <w:rFonts w:ascii="Times New Roman" w:eastAsia="Times New Roman" w:hAnsi="Times New Roman" w:cs="Times New Roman"/>
          <w:sz w:val="24"/>
          <w:szCs w:val="24"/>
        </w:rPr>
        <w:t xml:space="preserve"> </w:t>
      </w:r>
      <w:proofErr w:type="gramStart"/>
      <w:ins w:id="110" w:author="Mary O'Connor" w:date="2017-12-14T12:50:00Z">
        <w:r w:rsidR="0056493C">
          <w:rPr>
            <w:rFonts w:ascii="Times New Roman" w:eastAsia="Times New Roman" w:hAnsi="Times New Roman" w:cs="Times New Roman"/>
            <w:sz w:val="24"/>
            <w:szCs w:val="24"/>
          </w:rPr>
          <w:t>a</w:t>
        </w:r>
      </w:ins>
      <w:proofErr w:type="gramEnd"/>
      <w:del w:id="111" w:author="Mary O'Connor" w:date="2017-12-14T12:50:00Z">
        <w:r w:rsidR="003F441A" w:rsidDel="0056493C">
          <w:rPr>
            <w:rFonts w:ascii="Times New Roman" w:eastAsia="Times New Roman" w:hAnsi="Times New Roman" w:cs="Times New Roman"/>
            <w:sz w:val="24"/>
            <w:szCs w:val="24"/>
          </w:rPr>
          <w:delText>A</w:delText>
        </w:r>
      </w:del>
      <w:r w:rsidR="003F441A">
        <w:rPr>
          <w:rFonts w:ascii="Times New Roman" w:eastAsia="Times New Roman" w:hAnsi="Times New Roman" w:cs="Times New Roman"/>
          <w:sz w:val="24"/>
          <w:szCs w:val="24"/>
        </w:rPr>
        <w:t xml:space="preserve">ll invertebrates were removed </w:t>
      </w:r>
      <w:ins w:id="112" w:author="Mary O'Connor" w:date="2017-12-14T12:50:00Z">
        <w:r w:rsidR="0056493C">
          <w:rPr>
            <w:rFonts w:ascii="Times New Roman" w:eastAsia="Times New Roman" w:hAnsi="Times New Roman" w:cs="Times New Roman"/>
            <w:sz w:val="24"/>
            <w:szCs w:val="24"/>
          </w:rPr>
          <w:t xml:space="preserve">from shoots </w:t>
        </w:r>
      </w:ins>
      <w:r w:rsidR="003F441A">
        <w:rPr>
          <w:rFonts w:ascii="Times New Roman" w:eastAsia="Times New Roman" w:hAnsi="Times New Roman" w:cs="Times New Roman"/>
          <w:sz w:val="24"/>
          <w:szCs w:val="24"/>
        </w:rPr>
        <w:t>and preserved with 95% ethanol</w:t>
      </w:r>
      <w:del w:id="113" w:author="Mary O'Connor" w:date="2017-12-14T12:50:00Z">
        <w:r w:rsidR="003F441A" w:rsidDel="0056493C">
          <w:rPr>
            <w:rFonts w:ascii="Times New Roman" w:eastAsia="Times New Roman" w:hAnsi="Times New Roman" w:cs="Times New Roman"/>
            <w:sz w:val="24"/>
            <w:szCs w:val="24"/>
          </w:rPr>
          <w:delText xml:space="preserve"> for diversity analysis</w:delText>
        </w:r>
      </w:del>
      <w:r w:rsidR="003F441A">
        <w:rPr>
          <w:rFonts w:ascii="Times New Roman" w:eastAsia="Times New Roman" w:hAnsi="Times New Roman" w:cs="Times New Roman"/>
          <w:sz w:val="24"/>
          <w:szCs w:val="24"/>
        </w:rPr>
        <w:t>.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ins w:id="114" w:author="Mary O'Connor" w:date="2017-12-14T12:50:00Z">
        <w:r w:rsidR="0056493C">
          <w:rPr>
            <w:rFonts w:ascii="Times New Roman" w:eastAsia="Times New Roman" w:hAnsi="Times New Roman" w:cs="Times New Roman"/>
            <w:sz w:val="24"/>
            <w:szCs w:val="24"/>
          </w:rPr>
          <w:t xml:space="preserve"> visually</w:t>
        </w:r>
      </w:ins>
      <w:r w:rsidR="003F441A">
        <w:rPr>
          <w:rFonts w:ascii="Times New Roman" w:eastAsia="Times New Roman" w:hAnsi="Times New Roman" w:cs="Times New Roman"/>
          <w:sz w:val="24"/>
          <w:szCs w:val="24"/>
        </w:rPr>
        <w:t xml:space="preserve"> classified to the </w:t>
      </w:r>
      <w:del w:id="115" w:author="Mary O'Connor" w:date="2017-12-14T12:51:00Z">
        <w:r w:rsidR="003F441A" w:rsidDel="0056493C">
          <w:rPr>
            <w:rFonts w:ascii="Times New Roman" w:eastAsia="Times New Roman" w:hAnsi="Times New Roman" w:cs="Times New Roman"/>
            <w:sz w:val="24"/>
            <w:szCs w:val="24"/>
          </w:rPr>
          <w:delText xml:space="preserve">closest </w:delText>
        </w:r>
      </w:del>
      <w:ins w:id="116" w:author="Mary O'Connor" w:date="2017-12-14T12:51:00Z">
        <w:r w:rsidR="0056493C">
          <w:rPr>
            <w:rFonts w:ascii="Times New Roman" w:eastAsia="Times New Roman" w:hAnsi="Times New Roman" w:cs="Times New Roman"/>
            <w:sz w:val="24"/>
            <w:szCs w:val="24"/>
          </w:rPr>
          <w:t xml:space="preserve">lowest </w:t>
        </w:r>
      </w:ins>
      <w:r w:rsidR="003F441A">
        <w:rPr>
          <w:rFonts w:ascii="Times New Roman" w:eastAsia="Times New Roman" w:hAnsi="Times New Roman" w:cs="Times New Roman"/>
          <w:sz w:val="24"/>
          <w:szCs w:val="24"/>
        </w:rPr>
        <w:t>possible taxonomic group</w:t>
      </w:r>
      <w:ins w:id="117" w:author="Mary O'Connor" w:date="2017-12-14T12:52:00Z">
        <w:r w:rsidR="0056493C">
          <w:rPr>
            <w:rFonts w:ascii="Times New Roman" w:eastAsia="Times New Roman" w:hAnsi="Times New Roman" w:cs="Times New Roman"/>
            <w:sz w:val="24"/>
            <w:szCs w:val="24"/>
          </w:rPr>
          <w:t xml:space="preserve"> (Appendix 1)</w:t>
        </w:r>
      </w:ins>
      <w:ins w:id="118" w:author="Mary O'Connor" w:date="2017-12-14T12:51:00Z">
        <w:r w:rsidR="0056493C">
          <w:rPr>
            <w:rFonts w:ascii="Times New Roman" w:eastAsia="Times New Roman" w:hAnsi="Times New Roman" w:cs="Times New Roman"/>
            <w:sz w:val="24"/>
            <w:szCs w:val="24"/>
          </w:rPr>
          <w:t>, usually family but sometimes to species,</w:t>
        </w:r>
      </w:ins>
      <w:del w:id="119" w:author="Mary O'Connor" w:date="2017-12-14T12:51:00Z">
        <w:r w:rsidR="003F441A" w:rsidDel="0056493C">
          <w:rPr>
            <w:rFonts w:ascii="Times New Roman" w:eastAsia="Times New Roman" w:hAnsi="Times New Roman" w:cs="Times New Roman"/>
            <w:sz w:val="24"/>
            <w:szCs w:val="24"/>
          </w:rPr>
          <w:delText>ing</w:delText>
        </w:r>
      </w:del>
      <w:r w:rsidR="00986E56">
        <w:rPr>
          <w:rFonts w:ascii="Times New Roman" w:eastAsia="Times New Roman" w:hAnsi="Times New Roman" w:cs="Times New Roman"/>
          <w:sz w:val="24"/>
          <w:szCs w:val="24"/>
        </w:rPr>
        <w:t xml:space="preserve"> using a stereo microscope, and invertebrates known to associate with </w:t>
      </w:r>
      <w:commentRangeStart w:id="120"/>
      <w:proofErr w:type="spellStart"/>
      <w:r w:rsidR="00986E56" w:rsidRPr="00B24467">
        <w:rPr>
          <w:rFonts w:ascii="Times New Roman" w:eastAsia="Times New Roman" w:hAnsi="Times New Roman" w:cs="Times New Roman"/>
          <w:i/>
          <w:sz w:val="24"/>
          <w:szCs w:val="24"/>
        </w:rPr>
        <w:t>Zostera</w:t>
      </w:r>
      <w:commentRangeEnd w:id="120"/>
      <w:proofErr w:type="spellEnd"/>
      <w:r w:rsidR="0056493C">
        <w:rPr>
          <w:rStyle w:val="CommentReference"/>
        </w:rPr>
        <w:commentReference w:id="120"/>
      </w:r>
      <w:r w:rsidR="00986E56">
        <w:rPr>
          <w:rFonts w:ascii="Times New Roman" w:eastAsia="Times New Roman" w:hAnsi="Times New Roman" w:cs="Times New Roman"/>
          <w:sz w:val="24"/>
          <w:szCs w:val="24"/>
        </w:rPr>
        <w:t xml:space="preserve"> and graze epiphytic algae were enumerated</w:t>
      </w:r>
      <w:ins w:id="121" w:author="Mary O'Connor" w:date="2017-12-14T12:51:00Z">
        <w:r w:rsidR="0056493C">
          <w:rPr>
            <w:rFonts w:ascii="Times New Roman" w:eastAsia="Times New Roman" w:hAnsi="Times New Roman" w:cs="Times New Roman"/>
            <w:sz w:val="24"/>
            <w:szCs w:val="24"/>
          </w:rPr>
          <w:t xml:space="preserve"> (</w:t>
        </w:r>
        <w:proofErr w:type="spellStart"/>
        <w:r w:rsidR="0056493C">
          <w:rPr>
            <w:rFonts w:ascii="Times New Roman" w:eastAsia="Times New Roman" w:hAnsi="Times New Roman" w:cs="Times New Roman"/>
            <w:sz w:val="24"/>
            <w:szCs w:val="24"/>
          </w:rPr>
          <w:t>Whippo</w:t>
        </w:r>
        <w:proofErr w:type="spellEnd"/>
        <w:r w:rsidR="0056493C">
          <w:rPr>
            <w:rFonts w:ascii="Times New Roman" w:eastAsia="Times New Roman" w:hAnsi="Times New Roman" w:cs="Times New Roman"/>
            <w:sz w:val="24"/>
            <w:szCs w:val="24"/>
          </w:rPr>
          <w:t xml:space="preserve"> et al in review, Duffy et al 2015)</w:t>
        </w:r>
      </w:ins>
      <w:r w:rsidR="00986E56">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del w:id="122" w:author="Mary O'Connor" w:date="2017-12-14T12:51:00Z">
        <w:r w:rsidR="003E7E11" w:rsidDel="0056493C">
          <w:rPr>
            <w:rFonts w:ascii="Times New Roman" w:eastAsia="Times New Roman" w:hAnsi="Times New Roman" w:cs="Times New Roman"/>
            <w:sz w:val="24"/>
            <w:szCs w:val="24"/>
          </w:rPr>
          <w:delText xml:space="preserve">Easily identified invertebrates were identified to species. </w:delText>
        </w:r>
      </w:del>
      <w:del w:id="123" w:author="Mary O'Connor" w:date="2017-12-14T12:52:00Z">
        <w:r w:rsidR="003E7E11" w:rsidDel="0056493C">
          <w:rPr>
            <w:rFonts w:ascii="Times New Roman" w:eastAsia="Times New Roman" w:hAnsi="Times New Roman" w:cs="Times New Roman"/>
            <w:sz w:val="24"/>
            <w:szCs w:val="24"/>
          </w:rPr>
          <w:delText xml:space="preserve">More cryptic invertebrates were grouped into more coarse assemblages (copepods, gammaridian amphipods) </w:delText>
        </w:r>
        <w:r w:rsidR="003F441A" w:rsidDel="0056493C">
          <w:rPr>
            <w:rFonts w:ascii="Times New Roman" w:eastAsia="Times New Roman" w:hAnsi="Times New Roman" w:cs="Times New Roman"/>
            <w:sz w:val="24"/>
            <w:szCs w:val="24"/>
          </w:rPr>
          <w:delText xml:space="preserve">see Appendix 1 for exact groupings. </w:delText>
        </w:r>
      </w:del>
    </w:p>
    <w:p w14:paraId="502C433B" w14:textId="77777777" w:rsidR="002E0CAC" w:rsidRDefault="002E0CAC">
      <w:pPr>
        <w:pStyle w:val="Normal1"/>
        <w:rPr>
          <w:rFonts w:ascii="Times New Roman" w:eastAsia="Times New Roman" w:hAnsi="Times New Roman" w:cs="Times New Roman"/>
          <w:sz w:val="24"/>
          <w:szCs w:val="24"/>
        </w:rPr>
      </w:pPr>
    </w:p>
    <w:p w14:paraId="4D1C1A08" w14:textId="2F0B687C" w:rsidR="002E0CAC"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commentRangeStart w:id="124"/>
      <w:commentRangeStart w:id="125"/>
      <w:del w:id="126" w:author="Mary O'Connor" w:date="2017-12-14T13:16:00Z">
        <w:r w:rsidR="003F441A" w:rsidDel="004C6B0A">
          <w:rPr>
            <w:rFonts w:ascii="Times New Roman" w:eastAsia="Times New Roman" w:hAnsi="Times New Roman" w:cs="Times New Roman"/>
            <w:sz w:val="24"/>
            <w:szCs w:val="24"/>
          </w:rPr>
          <w:delText xml:space="preserve">Reciprocal Transplant </w:delText>
        </w:r>
        <w:commentRangeEnd w:id="124"/>
        <w:r w:rsidR="00074E5B" w:rsidDel="004C6B0A">
          <w:rPr>
            <w:rStyle w:val="CommentReference"/>
          </w:rPr>
          <w:commentReference w:id="124"/>
        </w:r>
        <w:commentRangeEnd w:id="125"/>
        <w:r w:rsidR="003E7E11" w:rsidDel="004C6B0A">
          <w:rPr>
            <w:rStyle w:val="CommentReference"/>
          </w:rPr>
          <w:commentReference w:id="125"/>
        </w:r>
        <w:r w:rsidR="003F441A" w:rsidDel="004C6B0A">
          <w:rPr>
            <w:rFonts w:ascii="Times New Roman" w:eastAsia="Times New Roman" w:hAnsi="Times New Roman" w:cs="Times New Roman"/>
            <w:sz w:val="24"/>
            <w:szCs w:val="24"/>
          </w:rPr>
          <w:delText>Experiment</w:delText>
        </w:r>
      </w:del>
      <w:ins w:id="127" w:author="Mary O'Connor" w:date="2017-12-14T13:16:00Z">
        <w:r w:rsidR="004C6B0A">
          <w:rPr>
            <w:rFonts w:ascii="Times New Roman" w:eastAsia="Times New Roman" w:hAnsi="Times New Roman" w:cs="Times New Roman"/>
            <w:sz w:val="24"/>
            <w:szCs w:val="24"/>
          </w:rPr>
          <w:t xml:space="preserve">Does location and abiotic environment explain variation in epiphyte and microbial communities living on </w:t>
        </w:r>
      </w:ins>
      <w:proofErr w:type="spellStart"/>
      <w:ins w:id="128" w:author="Mary O'Connor" w:date="2017-12-14T13:17:00Z">
        <w:r w:rsidR="004C6B0A">
          <w:rPr>
            <w:rFonts w:ascii="Times New Roman" w:eastAsia="Times New Roman" w:hAnsi="Times New Roman" w:cs="Times New Roman"/>
            <w:sz w:val="24"/>
            <w:szCs w:val="24"/>
          </w:rPr>
          <w:t>Z</w:t>
        </w:r>
      </w:ins>
      <w:ins w:id="129" w:author="Mary O'Connor" w:date="2017-12-14T13:16:00Z">
        <w:r w:rsidR="004C6B0A">
          <w:rPr>
            <w:rFonts w:ascii="Times New Roman" w:eastAsia="Times New Roman" w:hAnsi="Times New Roman" w:cs="Times New Roman"/>
            <w:sz w:val="24"/>
            <w:szCs w:val="24"/>
          </w:rPr>
          <w:t>ostera</w:t>
        </w:r>
        <w:proofErr w:type="spellEnd"/>
        <w:r w:rsidR="004C6B0A">
          <w:rPr>
            <w:rFonts w:ascii="Times New Roman" w:eastAsia="Times New Roman" w:hAnsi="Times New Roman" w:cs="Times New Roman"/>
            <w:sz w:val="24"/>
            <w:szCs w:val="24"/>
          </w:rPr>
          <w:t xml:space="preserve">? </w:t>
        </w:r>
        <w:proofErr w:type="gramStart"/>
        <w:r w:rsidR="004C6B0A">
          <w:rPr>
            <w:rFonts w:ascii="Times New Roman" w:eastAsia="Times New Roman" w:hAnsi="Times New Roman" w:cs="Times New Roman"/>
            <w:sz w:val="24"/>
            <w:szCs w:val="24"/>
          </w:rPr>
          <w:t xml:space="preserve">A </w:t>
        </w:r>
      </w:ins>
      <w:ins w:id="130" w:author="Mary O'Connor" w:date="2017-12-14T13:17:00Z">
        <w:r w:rsidR="004C6B0A">
          <w:rPr>
            <w:rFonts w:ascii="Times New Roman" w:eastAsia="Times New Roman" w:hAnsi="Times New Roman" w:cs="Times New Roman"/>
            <w:sz w:val="24"/>
            <w:szCs w:val="24"/>
          </w:rPr>
          <w:t>reciprocal</w:t>
        </w:r>
      </w:ins>
      <w:ins w:id="131" w:author="Mary O'Connor" w:date="2017-12-14T13:16:00Z">
        <w:r w:rsidR="004C6B0A">
          <w:rPr>
            <w:rFonts w:ascii="Times New Roman" w:eastAsia="Times New Roman" w:hAnsi="Times New Roman" w:cs="Times New Roman"/>
            <w:sz w:val="24"/>
            <w:szCs w:val="24"/>
          </w:rPr>
          <w:t xml:space="preserve"> </w:t>
        </w:r>
      </w:ins>
      <w:ins w:id="132" w:author="Mary O'Connor" w:date="2017-12-14T13:17:00Z">
        <w:r w:rsidR="004C6B0A">
          <w:rPr>
            <w:rFonts w:ascii="Times New Roman" w:eastAsia="Times New Roman" w:hAnsi="Times New Roman" w:cs="Times New Roman"/>
            <w:sz w:val="24"/>
            <w:szCs w:val="24"/>
          </w:rPr>
          <w:t>transplant experiment.</w:t>
        </w:r>
      </w:ins>
      <w:proofErr w:type="gramEnd"/>
    </w:p>
    <w:p w14:paraId="4A1F7873" w14:textId="223C2009" w:rsidR="002E0CAC" w:rsidRDefault="003F441A">
      <w:pPr>
        <w:pStyle w:val="Normal1"/>
        <w:rPr>
          <w:rFonts w:ascii="Times New Roman" w:eastAsia="Times New Roman" w:hAnsi="Times New Roman" w:cs="Times New Roman"/>
          <w:sz w:val="24"/>
          <w:szCs w:val="24"/>
        </w:rPr>
      </w:pPr>
      <w:del w:id="133" w:author="Mary O'Connor" w:date="2017-12-14T12:53:00Z">
        <w:r w:rsidDel="0056493C">
          <w:rPr>
            <w:rFonts w:ascii="Times New Roman" w:eastAsia="Times New Roman" w:hAnsi="Times New Roman" w:cs="Times New Roman"/>
            <w:sz w:val="24"/>
            <w:szCs w:val="24"/>
          </w:rPr>
          <w:lastRenderedPageBreak/>
          <w:delText>We conducted a reciprocal transplant experiment t</w:delText>
        </w:r>
      </w:del>
      <w:ins w:id="134" w:author="Mary O'Connor" w:date="2017-12-14T12:53:00Z">
        <w:r w:rsidR="0056493C">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 xml:space="preserve">o test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an eelgrass shoot reflects the shoot’s location (environmental conditions) or the shoot itself (defenses,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age,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ins w:id="135" w:author="Mary O'Connor" w:date="2017-12-14T12:53:00Z">
        <w:r w:rsidR="0056493C">
          <w:rPr>
            <w:rFonts w:ascii="Times New Roman" w:eastAsia="Times New Roman" w:hAnsi="Times New Roman" w:cs="Times New Roman"/>
            <w:sz w:val="24"/>
            <w:szCs w:val="24"/>
          </w:rPr>
          <w:t>, we conducted a reciprocal transplant experiment.</w:t>
        </w:r>
      </w:ins>
      <w:del w:id="136" w:author="Mary O'Connor" w:date="2017-12-14T12:53:00Z">
        <w:r w:rsidDel="0056493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We identified </w:t>
      </w:r>
      <w:commentRangeStart w:id="137"/>
      <w:commentRangeStart w:id="138"/>
      <w:r>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137"/>
      <w:r w:rsidR="00197381">
        <w:rPr>
          <w:rStyle w:val="CommentReference"/>
        </w:rPr>
        <w:commentReference w:id="137"/>
      </w:r>
      <w:commentRangeEnd w:id="138"/>
      <w:r w:rsidR="003E7E11">
        <w:rPr>
          <w:rStyle w:val="CommentReference"/>
        </w:rPr>
        <w:commentReference w:id="138"/>
      </w:r>
      <w:r w:rsidR="0082527B">
        <w:rPr>
          <w:rFonts w:ascii="Times New Roman" w:eastAsia="Times New Roman" w:hAnsi="Times New Roman" w:cs="Times New Roman"/>
          <w:sz w:val="24"/>
          <w:szCs w:val="24"/>
        </w:rPr>
        <w:t>within the Choked Pass meadow typical of the</w:t>
      </w:r>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proofErr w:type="spellStart"/>
      <w:r w:rsidR="0082527B" w:rsidRPr="0082527B">
        <w:rPr>
          <w:rFonts w:ascii="Times New Roman" w:eastAsia="Times New Roman" w:hAnsi="Times New Roman" w:cs="Times New Roman"/>
          <w:i/>
          <w:sz w:val="24"/>
          <w:szCs w:val="24"/>
        </w:rPr>
        <w:t>Smithora</w:t>
      </w:r>
      <w:proofErr w:type="spellEnd"/>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Pr>
          <w:rFonts w:ascii="Times New Roman" w:eastAsia="Times New Roman" w:hAnsi="Times New Roman" w:cs="Times New Roman"/>
          <w:sz w:val="24"/>
          <w:szCs w:val="24"/>
        </w:rPr>
        <w:t xml:space="preserve">low </w:t>
      </w:r>
      <w:proofErr w:type="spellStart"/>
      <w:r w:rsidR="0082527B" w:rsidRPr="0082527B">
        <w:rPr>
          <w:rFonts w:ascii="Times New Roman" w:eastAsia="Times New Roman" w:hAnsi="Times New Roman" w:cs="Times New Roman"/>
          <w:i/>
          <w:sz w:val="24"/>
          <w:szCs w:val="24"/>
        </w:rPr>
        <w:t>S</w:t>
      </w:r>
      <w:r w:rsidRPr="0082527B">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Pr>
          <w:rFonts w:ascii="Times New Roman" w:eastAsia="Times New Roman" w:hAnsi="Times New Roman" w:cs="Times New Roman"/>
          <w:sz w:val="24"/>
          <w:szCs w:val="24"/>
        </w:rPr>
        <w:t xml:space="preserve">. These zones differed in </w:t>
      </w:r>
      <w:proofErr w:type="spellStart"/>
      <w:r w:rsidR="00546441"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shoots, from </w:t>
      </w:r>
      <w:r w:rsidR="002A25FC">
        <w:rPr>
          <w:rFonts w:ascii="Times New Roman" w:eastAsia="Times New Roman" w:hAnsi="Times New Roman" w:cs="Times New Roman"/>
          <w:sz w:val="24"/>
          <w:szCs w:val="24"/>
        </w:rPr>
        <w:t xml:space="preserve">0.37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0.39</w:t>
      </w:r>
      <w:r w:rsidR="002A25FC" w:rsidRPr="002A25FC">
        <w:rPr>
          <w:rFonts w:ascii="Times New Roman" w:eastAsia="Times New Roman" w:hAnsi="Times New Roman" w:cs="Times New Roman"/>
          <w:sz w:val="24"/>
          <w:szCs w:val="24"/>
        </w:rPr>
        <w:t xml:space="preserve"> </w:t>
      </w:r>
      <w:proofErr w:type="spellStart"/>
      <w:r w:rsidR="002A25FC" w:rsidRPr="0056493C">
        <w:rPr>
          <w:rFonts w:ascii="Times New Roman" w:eastAsia="Times New Roman" w:hAnsi="Times New Roman" w:cs="Times New Roman"/>
          <w:i/>
          <w:sz w:val="24"/>
          <w:szCs w:val="24"/>
        </w:rPr>
        <w:t>Smithora</w:t>
      </w:r>
      <w:proofErr w:type="spellEnd"/>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high </w:t>
      </w:r>
      <w:proofErr w:type="spellStart"/>
      <w:r w:rsidR="00546441"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WF</w:t>
      </w:r>
      <w:r>
        <w:rPr>
          <w:rFonts w:ascii="Times New Roman" w:eastAsia="Times New Roman" w:hAnsi="Times New Roman" w:cs="Times New Roman"/>
          <w:sz w:val="24"/>
          <w:szCs w:val="24"/>
        </w:rPr>
        <w:t xml:space="preserve"> to </w:t>
      </w:r>
      <w:r w:rsidR="002A25FC">
        <w:rPr>
          <w:rFonts w:ascii="Times New Roman" w:eastAsia="Times New Roman" w:hAnsi="Times New Roman" w:cs="Times New Roman"/>
          <w:sz w:val="24"/>
          <w:szCs w:val="24"/>
        </w:rPr>
        <w:t xml:space="preserve">0.02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0.06</w:t>
      </w:r>
      <w:r w:rsidR="002A25FC" w:rsidRPr="002A25FC">
        <w:rPr>
          <w:rFonts w:ascii="Times New Roman" w:eastAsia="Times New Roman" w:hAnsi="Times New Roman" w:cs="Times New Roman"/>
          <w:sz w:val="24"/>
          <w:szCs w:val="24"/>
        </w:rPr>
        <w:t xml:space="preserve"> </w:t>
      </w:r>
      <w:proofErr w:type="spellStart"/>
      <w:r w:rsidR="002A25FC" w:rsidRPr="0056493C">
        <w:rPr>
          <w:rFonts w:ascii="Times New Roman" w:eastAsia="Times New Roman" w:hAnsi="Times New Roman" w:cs="Times New Roman"/>
          <w:i/>
          <w:sz w:val="24"/>
          <w:szCs w:val="24"/>
        </w:rPr>
        <w:t>Smithora</w:t>
      </w:r>
      <w:proofErr w:type="spellEnd"/>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low </w:t>
      </w:r>
      <w:proofErr w:type="spellStart"/>
      <w:r w:rsidR="00197381" w:rsidRPr="00197381">
        <w:rPr>
          <w:rFonts w:ascii="Times New Roman" w:eastAsia="Times New Roman" w:hAnsi="Times New Roman" w:cs="Times New Roman"/>
          <w:i/>
          <w:sz w:val="24"/>
          <w:szCs w:val="24"/>
        </w:rPr>
        <w:t>S</w:t>
      </w:r>
      <w:r w:rsidRPr="00197381">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IA</w:t>
      </w:r>
      <w:r>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345CC1EC" w14:textId="0DB5DD6A"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w:t>
      </w:r>
      <w:commentRangeStart w:id="139"/>
      <w:commentRangeStart w:id="140"/>
      <w:r w:rsidR="00546441">
        <w:rPr>
          <w:rFonts w:ascii="Times New Roman" w:eastAsia="Times New Roman" w:hAnsi="Times New Roman" w:cs="Times New Roman"/>
          <w:sz w:val="24"/>
          <w:szCs w:val="24"/>
        </w:rPr>
        <w:t>n = 6</w:t>
      </w:r>
      <w:commentRangeEnd w:id="139"/>
      <w:r w:rsidR="009515D3">
        <w:rPr>
          <w:rStyle w:val="CommentReference"/>
        </w:rPr>
        <w:commentReference w:id="139"/>
      </w:r>
      <w:commentRangeEnd w:id="140"/>
      <w:r w:rsidR="003E7E11">
        <w:rPr>
          <w:rStyle w:val="CommentReference"/>
        </w:rPr>
        <w:commentReference w:id="140"/>
      </w:r>
      <w:r w:rsidR="00546441">
        <w:rPr>
          <w:rFonts w:ascii="Times New Roman" w:eastAsia="Times New Roman" w:hAnsi="Times New Roman" w:cs="Times New Roman"/>
          <w:sz w:val="24"/>
          <w:szCs w:val="24"/>
        </w:rPr>
        <w:t>):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clipped in the field at the sediment surface, leaving the rhizomes. Shoots were placed in a </w:t>
      </w:r>
      <w:proofErr w:type="spellStart"/>
      <w:r>
        <w:rPr>
          <w:rFonts w:ascii="Times New Roman" w:eastAsia="Times New Roman" w:hAnsi="Times New Roman" w:cs="Times New Roman"/>
          <w:sz w:val="24"/>
          <w:szCs w:val="24"/>
        </w:rPr>
        <w:t>ziploc</w:t>
      </w:r>
      <w:proofErr w:type="spellEnd"/>
      <w:r>
        <w:rPr>
          <w:rFonts w:ascii="Times New Roman" w:eastAsia="Times New Roman" w:hAnsi="Times New Roman" w:cs="Times New Roman"/>
          <w:sz w:val="24"/>
          <w:szCs w:val="24"/>
        </w:rPr>
        <w:t xml:space="preserve"> bag in the field underwater, and transported to the lab immediately. In the lab, shoots were photographed for morphometric analysis and swabbed for </w:t>
      </w:r>
      <w:del w:id="141" w:author="Mary O'Connor" w:date="2017-12-14T12:55:00Z">
        <w:r w:rsidDel="0056493C">
          <w:rPr>
            <w:rFonts w:ascii="Times New Roman" w:eastAsia="Times New Roman" w:hAnsi="Times New Roman" w:cs="Times New Roman"/>
            <w:sz w:val="24"/>
            <w:szCs w:val="24"/>
          </w:rPr>
          <w:delText xml:space="preserve">initial </w:delText>
        </w:r>
      </w:del>
      <w:r>
        <w:rPr>
          <w:rFonts w:ascii="Times New Roman" w:eastAsia="Times New Roman" w:hAnsi="Times New Roman" w:cs="Times New Roman"/>
          <w:sz w:val="24"/>
          <w:szCs w:val="24"/>
        </w:rPr>
        <w:t xml:space="preserve">bacterial community analysis. When not being processed they remained submerged in seawater. </w:t>
      </w:r>
      <w:del w:id="142" w:author="Mary O'Connor" w:date="2017-12-14T12:56:00Z">
        <w:r w:rsidDel="0056493C">
          <w:rPr>
            <w:rFonts w:ascii="Times New Roman" w:eastAsia="Times New Roman" w:hAnsi="Times New Roman" w:cs="Times New Roman"/>
            <w:sz w:val="24"/>
            <w:szCs w:val="24"/>
          </w:rPr>
          <w:delText>They were given an</w:delText>
        </w:r>
      </w:del>
      <w:ins w:id="143" w:author="Mary O'Connor" w:date="2017-12-14T12:56:00Z">
        <w:r w:rsidR="0056493C">
          <w:rPr>
            <w:rFonts w:ascii="Times New Roman" w:eastAsia="Times New Roman" w:hAnsi="Times New Roman" w:cs="Times New Roman"/>
            <w:sz w:val="24"/>
            <w:szCs w:val="24"/>
          </w:rPr>
          <w:t xml:space="preserve">Each shoot was identified and </w:t>
        </w:r>
        <w:proofErr w:type="spellStart"/>
        <w:r w:rsidR="0056493C">
          <w:rPr>
            <w:rFonts w:ascii="Times New Roman" w:eastAsia="Times New Roman" w:hAnsi="Times New Roman" w:cs="Times New Roman"/>
            <w:sz w:val="24"/>
            <w:szCs w:val="24"/>
          </w:rPr>
          <w:t>labelled</w:t>
        </w:r>
      </w:ins>
      <w:proofErr w:type="spellEnd"/>
      <w:r>
        <w:rPr>
          <w:rFonts w:ascii="Times New Roman" w:eastAsia="Times New Roman" w:hAnsi="Times New Roman" w:cs="Times New Roman"/>
          <w:sz w:val="24"/>
          <w:szCs w:val="24"/>
        </w:rPr>
        <w:t xml:space="preserve"> </w:t>
      </w:r>
      <w:del w:id="144" w:author="Mary O'Connor" w:date="2017-12-14T12:56:00Z">
        <w:r w:rsidDel="0056493C">
          <w:rPr>
            <w:rFonts w:ascii="Times New Roman" w:eastAsia="Times New Roman" w:hAnsi="Times New Roman" w:cs="Times New Roman"/>
            <w:sz w:val="24"/>
            <w:szCs w:val="24"/>
          </w:rPr>
          <w:delText>ID using</w:delText>
        </w:r>
      </w:del>
      <w:ins w:id="145" w:author="Mary O'Connor" w:date="2017-12-14T12:56:00Z">
        <w:r w:rsidR="0056493C">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 xml:space="preserve"> flagging tape so that </w:t>
      </w:r>
      <w:del w:id="146" w:author="Mary O'Connor" w:date="2017-12-14T12:56:00Z">
        <w:r w:rsidDel="0056493C">
          <w:rPr>
            <w:rFonts w:ascii="Times New Roman" w:eastAsia="Times New Roman" w:hAnsi="Times New Roman" w:cs="Times New Roman"/>
            <w:sz w:val="24"/>
            <w:szCs w:val="24"/>
          </w:rPr>
          <w:delText>each shoot</w:delText>
        </w:r>
      </w:del>
      <w:ins w:id="147" w:author="Mary O'Connor" w:date="2017-12-14T12:56:00Z">
        <w:r w:rsidR="0056493C">
          <w:rPr>
            <w:rFonts w:ascii="Times New Roman" w:eastAsia="Times New Roman" w:hAnsi="Times New Roman" w:cs="Times New Roman"/>
            <w:sz w:val="24"/>
            <w:szCs w:val="24"/>
          </w:rPr>
          <w:t>it</w:t>
        </w:r>
      </w:ins>
      <w:r>
        <w:rPr>
          <w:rFonts w:ascii="Times New Roman" w:eastAsia="Times New Roman" w:hAnsi="Times New Roman" w:cs="Times New Roman"/>
          <w:sz w:val="24"/>
          <w:szCs w:val="24"/>
        </w:rPr>
        <w:t xml:space="preserve"> could be re-sampled at the end of the experiment. Shoots were replaced in the field on July 10th by attaching them by the sheath with </w:t>
      </w:r>
      <w:proofErr w:type="spellStart"/>
      <w:r>
        <w:rPr>
          <w:rFonts w:ascii="Times New Roman" w:eastAsia="Times New Roman" w:hAnsi="Times New Roman" w:cs="Times New Roman"/>
          <w:sz w:val="24"/>
          <w:szCs w:val="24"/>
        </w:rPr>
        <w:t>zipties</w:t>
      </w:r>
      <w:proofErr w:type="spellEnd"/>
      <w:r>
        <w:rPr>
          <w:rFonts w:ascii="Times New Roman" w:eastAsia="Times New Roman" w:hAnsi="Times New Roman" w:cs="Times New Roman"/>
          <w:sz w:val="24"/>
          <w:szCs w:val="24"/>
        </w:rPr>
        <w:t xml:space="preserve"> to PVC submersible platforms. In the field, platforms were secured to the sediment surface to keep shoots on the sandy substrate and floating upright. On August 10th, all 24 treatment and control shoots were collected and processed and photographed in the lab. We also collected 2 ambient shoots next to each transplant platforms to compare transplanted shoots to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We removed invertebrate grazers were removed from the shoots upon collection.</w:t>
      </w:r>
    </w:p>
    <w:p w14:paraId="65885505" w14:textId="77777777" w:rsidR="002E0CAC" w:rsidRDefault="002E0CAC">
      <w:pPr>
        <w:pStyle w:val="Normal1"/>
        <w:rPr>
          <w:rFonts w:ascii="Times New Roman" w:eastAsia="Times New Roman" w:hAnsi="Times New Roman" w:cs="Times New Roman"/>
          <w:sz w:val="24"/>
          <w:szCs w:val="24"/>
        </w:rPr>
      </w:pPr>
    </w:p>
    <w:p w14:paraId="3A329C4D" w14:textId="70C596D1"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ins w:id="148" w:author="Mary O'Connor" w:date="2017-12-14T13:18:00Z">
        <w:r w:rsidR="004C6B0A">
          <w:rPr>
            <w:rFonts w:ascii="Times New Roman" w:eastAsia="Times New Roman" w:hAnsi="Times New Roman" w:cs="Times New Roman"/>
            <w:sz w:val="24"/>
            <w:szCs w:val="24"/>
          </w:rPr>
          <w:t>Sampling s</w:t>
        </w:r>
      </w:ins>
      <w:del w:id="149" w:author="Mary O'Connor" w:date="2017-12-14T13:18:00Z">
        <w:r w:rsidDel="004C6B0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hoot characteristics: </w:t>
      </w:r>
      <w:proofErr w:type="spellStart"/>
      <w:r>
        <w:rPr>
          <w:rFonts w:ascii="Times New Roman" w:eastAsia="Times New Roman" w:hAnsi="Times New Roman" w:cs="Times New Roman"/>
          <w:sz w:val="24"/>
          <w:szCs w:val="24"/>
        </w:rPr>
        <w:t>morphometrics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ab/>
      </w:r>
    </w:p>
    <w:p w14:paraId="42A2F6A3" w14:textId="3E2BC9A2" w:rsidR="002E0CAC" w:rsidRDefault="003F441A">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w:t>
      </w:r>
      <w:ins w:id="150" w:author="Mary O'Connor" w:date="2017-12-14T12:57:00Z">
        <w:r w:rsidR="0056493C">
          <w:rPr>
            <w:rFonts w:ascii="Times New Roman" w:eastAsia="Times New Roman" w:hAnsi="Times New Roman" w:cs="Times New Roman"/>
            <w:sz w:val="24"/>
            <w:szCs w:val="24"/>
          </w:rPr>
          <w:t xml:space="preserve">transplant </w:t>
        </w:r>
      </w:ins>
      <w:r>
        <w:rPr>
          <w:rFonts w:ascii="Times New Roman" w:eastAsia="Times New Roman" w:hAnsi="Times New Roman" w:cs="Times New Roman"/>
          <w:sz w:val="24"/>
          <w:szCs w:val="24"/>
        </w:rPr>
        <w:t xml:space="preserve">experiment </w:t>
      </w:r>
      <w:r w:rsidR="00546441">
        <w:rPr>
          <w:rFonts w:ascii="Times New Roman" w:eastAsia="Times New Roman" w:hAnsi="Times New Roman" w:cs="Times New Roman"/>
          <w:sz w:val="24"/>
          <w:szCs w:val="24"/>
        </w:rPr>
        <w:t>(N = 12</w:t>
      </w:r>
      <w:ins w:id="151" w:author="Mary O'Connor" w:date="2017-12-14T12:57:00Z">
        <w:r w:rsidR="0056493C">
          <w:rPr>
            <w:rFonts w:ascii="Times New Roman" w:eastAsia="Times New Roman" w:hAnsi="Times New Roman" w:cs="Times New Roman"/>
            <w:sz w:val="24"/>
            <w:szCs w:val="24"/>
          </w:rPr>
          <w:t xml:space="preserve"> treatment shoots + 2*</w:t>
        </w:r>
        <w:commentRangeStart w:id="152"/>
        <w:r w:rsidR="0056493C">
          <w:rPr>
            <w:rFonts w:ascii="Times New Roman" w:eastAsia="Times New Roman" w:hAnsi="Times New Roman" w:cs="Times New Roman"/>
            <w:sz w:val="24"/>
            <w:szCs w:val="24"/>
          </w:rPr>
          <w:t>X</w:t>
        </w:r>
        <w:commentRangeEnd w:id="152"/>
        <w:r w:rsidR="0056493C">
          <w:rPr>
            <w:rStyle w:val="CommentReference"/>
          </w:rPr>
          <w:commentReference w:id="152"/>
        </w:r>
        <w:r w:rsidR="0056493C">
          <w:rPr>
            <w:rFonts w:ascii="Times New Roman" w:eastAsia="Times New Roman" w:hAnsi="Times New Roman" w:cs="Times New Roman"/>
            <w:sz w:val="24"/>
            <w:szCs w:val="24"/>
          </w:rPr>
          <w:t xml:space="preserve"> ambient control shoots</w:t>
        </w:r>
      </w:ins>
      <w:r w:rsidR="005464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xml:space="preserve">, we measured the following shoot characteristics: </w:t>
      </w:r>
      <w:ins w:id="154" w:author="Mary O'Connor" w:date="2017-12-14T12:57:00Z">
        <w:r w:rsidR="0056493C">
          <w:rPr>
            <w:rFonts w:ascii="Times New Roman" w:eastAsia="Times New Roman" w:hAnsi="Times New Roman" w:cs="Times New Roman"/>
            <w:sz w:val="24"/>
            <w:szCs w:val="24"/>
          </w:rPr>
          <w:t xml:space="preserve">leaf </w:t>
        </w:r>
      </w:ins>
      <w:r>
        <w:rPr>
          <w:rFonts w:ascii="Times New Roman" w:eastAsia="Times New Roman" w:hAnsi="Times New Roman" w:cs="Times New Roman"/>
          <w:sz w:val="24"/>
          <w:szCs w:val="24"/>
        </w:rPr>
        <w:t xml:space="preserve">length, </w:t>
      </w:r>
      <w:ins w:id="155" w:author="Mary O'Connor" w:date="2017-12-14T12:57:00Z">
        <w:r w:rsidR="0056493C">
          <w:rPr>
            <w:rFonts w:ascii="Times New Roman" w:eastAsia="Times New Roman" w:hAnsi="Times New Roman" w:cs="Times New Roman"/>
            <w:sz w:val="24"/>
            <w:szCs w:val="24"/>
          </w:rPr>
          <w:t xml:space="preserve">leaf </w:t>
        </w:r>
      </w:ins>
      <w:r>
        <w:rPr>
          <w:rFonts w:ascii="Times New Roman" w:eastAsia="Times New Roman" w:hAnsi="Times New Roman" w:cs="Times New Roman"/>
          <w:sz w:val="24"/>
          <w:szCs w:val="24"/>
        </w:rPr>
        <w:t xml:space="preserve">width, biomass (dry weight, after 48 hours at 60°C),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del w:id="156" w:author="Mary O'Connor" w:date="2017-12-14T12:58:00Z">
        <w:r w:rsidDel="004C6B0A">
          <w:rPr>
            <w:rFonts w:ascii="Times New Roman" w:eastAsia="Times New Roman" w:hAnsi="Times New Roman" w:cs="Times New Roman"/>
            <w:i/>
            <w:sz w:val="24"/>
            <w:szCs w:val="24"/>
          </w:rPr>
          <w:delText>Z. marina</w:delText>
        </w:r>
        <w:r w:rsidDel="004C6B0A">
          <w:rPr>
            <w:rFonts w:ascii="Times New Roman" w:eastAsia="Times New Roman" w:hAnsi="Times New Roman" w:cs="Times New Roman"/>
            <w:sz w:val="24"/>
            <w:szCs w:val="24"/>
          </w:rPr>
          <w:delText xml:space="preserve"> shoots </w:delText>
        </w:r>
      </w:del>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proofErr w:type="spellStart"/>
      <w:r w:rsidR="00546441">
        <w:rPr>
          <w:rFonts w:ascii="Times New Roman" w:eastAsia="Times New Roman" w:hAnsi="Times New Roman" w:cs="Times New Roman"/>
          <w:i/>
          <w:sz w:val="24"/>
          <w:szCs w:val="24"/>
        </w:rPr>
        <w:t>Smithora</w:t>
      </w:r>
      <w:proofErr w:type="spellEnd"/>
      <w:r w:rsidR="00546441">
        <w:rPr>
          <w:rFonts w:ascii="Times New Roman" w:eastAsia="Times New Roman" w:hAnsi="Times New Roman" w:cs="Times New Roman"/>
          <w:sz w:val="24"/>
          <w:szCs w:val="24"/>
        </w:rPr>
        <w:t xml:space="preserve">, </w:t>
      </w:r>
      <w:del w:id="157" w:author="Mary O'Connor" w:date="2017-12-14T12:58:00Z">
        <w:r w:rsidR="00546441" w:rsidRPr="004C6B0A" w:rsidDel="004C6B0A">
          <w:rPr>
            <w:rFonts w:ascii="Times New Roman" w:eastAsia="Times New Roman" w:hAnsi="Times New Roman" w:cs="Times New Roman"/>
            <w:i/>
            <w:sz w:val="24"/>
            <w:szCs w:val="24"/>
            <w:rPrChange w:id="158" w:author="Mary O'Connor" w:date="2017-12-14T12:58:00Z">
              <w:rPr>
                <w:rFonts w:ascii="Times New Roman" w:eastAsia="Times New Roman" w:hAnsi="Times New Roman" w:cs="Times New Roman"/>
                <w:sz w:val="24"/>
                <w:szCs w:val="24"/>
              </w:rPr>
            </w:rPrChange>
          </w:rPr>
          <w:delText>porphyra</w:delText>
        </w:r>
      </w:del>
      <w:proofErr w:type="spellStart"/>
      <w:ins w:id="159" w:author="Mary O'Connor" w:date="2017-12-14T12:58:00Z">
        <w:r w:rsidR="004C6B0A" w:rsidRPr="004C6B0A">
          <w:rPr>
            <w:rFonts w:ascii="Times New Roman" w:eastAsia="Times New Roman" w:hAnsi="Times New Roman" w:cs="Times New Roman"/>
            <w:i/>
            <w:sz w:val="24"/>
            <w:szCs w:val="24"/>
            <w:rPrChange w:id="160" w:author="Mary O'Connor" w:date="2017-12-14T12:58:00Z">
              <w:rPr>
                <w:rFonts w:ascii="Times New Roman" w:eastAsia="Times New Roman" w:hAnsi="Times New Roman" w:cs="Times New Roman"/>
                <w:sz w:val="24"/>
                <w:szCs w:val="24"/>
              </w:rPr>
            </w:rPrChange>
          </w:rPr>
          <w:t>Porphyra</w:t>
        </w:r>
      </w:ins>
      <w:proofErr w:type="spellEnd"/>
      <w:r w:rsidR="00546441">
        <w:rPr>
          <w:rFonts w:ascii="Times New Roman" w:eastAsia="Times New Roman" w:hAnsi="Times New Roman" w:cs="Times New Roman"/>
          <w:sz w:val="24"/>
          <w:szCs w:val="24"/>
        </w:rPr>
        <w:t xml:space="preserve">, and </w:t>
      </w:r>
      <w:proofErr w:type="spellStart"/>
      <w:r w:rsidR="00546441">
        <w:rPr>
          <w:rFonts w:ascii="Times New Roman" w:eastAsia="Times New Roman" w:hAnsi="Times New Roman" w:cs="Times New Roman"/>
          <w:sz w:val="24"/>
          <w:szCs w:val="24"/>
        </w:rPr>
        <w:t>periphyton</w:t>
      </w:r>
      <w:proofErr w:type="spellEnd"/>
      <w:r w:rsidR="005464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del w:id="161" w:author="Mary O'Connor" w:date="2017-12-14T12:58:00Z">
        <w:r w:rsidDel="004C6B0A">
          <w:rPr>
            <w:rFonts w:ascii="Times New Roman" w:eastAsia="Times New Roman" w:hAnsi="Times New Roman" w:cs="Times New Roman"/>
            <w:sz w:val="24"/>
            <w:szCs w:val="24"/>
          </w:rPr>
          <w:delText xml:space="preserve">Dried biomass of </w:delText>
        </w:r>
      </w:del>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shoots and</w:t>
      </w:r>
      <w:del w:id="162" w:author="Mary O'Connor" w:date="2017-12-14T12:58:00Z">
        <w:r w:rsidDel="004C6B0A">
          <w:rPr>
            <w:rFonts w:ascii="Times New Roman" w:eastAsia="Times New Roman" w:hAnsi="Times New Roman" w:cs="Times New Roman"/>
            <w:sz w:val="24"/>
            <w:szCs w:val="24"/>
          </w:rPr>
          <w:delText xml:space="preserve"> their</w:delText>
        </w:r>
      </w:del>
      <w:r>
        <w:rPr>
          <w:rFonts w:ascii="Times New Roman" w:eastAsia="Times New Roman" w:hAnsi="Times New Roman" w:cs="Times New Roman"/>
          <w:sz w:val="24"/>
          <w:szCs w:val="24"/>
        </w:rPr>
        <w:t xml:space="preserve"> associated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epiphytes </w:t>
      </w:r>
      <w:del w:id="163" w:author="Mary O'Connor" w:date="2017-12-14T12:58:00Z">
        <w:r w:rsidDel="004C6B0A">
          <w:rPr>
            <w:rFonts w:ascii="Times New Roman" w:eastAsia="Times New Roman" w:hAnsi="Times New Roman" w:cs="Times New Roman"/>
            <w:sz w:val="24"/>
            <w:szCs w:val="24"/>
          </w:rPr>
          <w:delText>was obtained by drying samples at</w:delText>
        </w:r>
      </w:del>
      <w:ins w:id="164" w:author="Mary O'Connor" w:date="2017-12-14T12:58:00Z">
        <w:r w:rsidR="004C6B0A">
          <w:rPr>
            <w:rFonts w:ascii="Times New Roman" w:eastAsia="Times New Roman" w:hAnsi="Times New Roman" w:cs="Times New Roman"/>
            <w:sz w:val="24"/>
            <w:szCs w:val="24"/>
          </w:rPr>
          <w:t>were then dried at</w:t>
        </w:r>
      </w:ins>
      <w:r>
        <w:rPr>
          <w:rFonts w:ascii="Times New Roman" w:eastAsia="Times New Roman" w:hAnsi="Times New Roman" w:cs="Times New Roman"/>
          <w:sz w:val="24"/>
          <w:szCs w:val="24"/>
        </w:rPr>
        <w:t xml:space="preserve"> 60°C for 48hrs</w:t>
      </w:r>
      <w:ins w:id="165" w:author="Mary O'Connor" w:date="2017-12-14T12:58:00Z">
        <w:r w:rsidR="004C6B0A">
          <w:rPr>
            <w:rFonts w:ascii="Times New Roman" w:eastAsia="Times New Roman" w:hAnsi="Times New Roman" w:cs="Times New Roman"/>
            <w:sz w:val="24"/>
            <w:szCs w:val="24"/>
          </w:rPr>
          <w:t xml:space="preserve"> to obtain dry weights</w:t>
        </w:r>
      </w:ins>
      <w:r>
        <w:rPr>
          <w:rFonts w:ascii="Times New Roman" w:eastAsia="Times New Roman" w:hAnsi="Times New Roman" w:cs="Times New Roman"/>
          <w:sz w:val="24"/>
          <w:szCs w:val="24"/>
        </w:rPr>
        <w:t xml:space="preserve">. </w:t>
      </w:r>
    </w:p>
    <w:p w14:paraId="00DC9BB1" w14:textId="50893BDC"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w:t>
      </w:r>
      <w:ins w:id="166" w:author="Mary O'Connor" w:date="2017-12-14T13:00:00Z">
        <w:r w:rsidR="004C6B0A">
          <w:rPr>
            <w:rFonts w:ascii="Times New Roman" w:eastAsia="Times New Roman" w:hAnsi="Times New Roman" w:cs="Times New Roman"/>
            <w:sz w:val="24"/>
            <w:szCs w:val="24"/>
          </w:rPr>
          <w:t>each</w:t>
        </w:r>
      </w:ins>
      <w:del w:id="167" w:author="Mary O'Connor" w:date="2017-12-14T13:00:00Z">
        <w:r w:rsidDel="004C6B0A">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shoot’s external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bacterial samples were taken </w:t>
      </w:r>
      <w:del w:id="168" w:author="Mary O'Connor" w:date="2017-12-14T13:00:00Z">
        <w:r w:rsidDel="004C6B0A">
          <w:rPr>
            <w:rFonts w:ascii="Times New Roman" w:eastAsia="Times New Roman" w:hAnsi="Times New Roman" w:cs="Times New Roman"/>
            <w:sz w:val="24"/>
            <w:szCs w:val="24"/>
          </w:rPr>
          <w:delText xml:space="preserve">from each experimental shoot (both </w:delText>
        </w:r>
      </w:del>
      <w:r>
        <w:rPr>
          <w:rFonts w:ascii="Times New Roman" w:eastAsia="Times New Roman" w:hAnsi="Times New Roman" w:cs="Times New Roman"/>
          <w:sz w:val="24"/>
          <w:szCs w:val="24"/>
        </w:rPr>
        <w:t>before and after the transplant</w:t>
      </w:r>
      <w:del w:id="169" w:author="Mary O'Connor" w:date="2017-12-14T13:00:00Z">
        <w:r w:rsidDel="004C6B0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as well as from ambient shoots collected at the time of transplant retrieval. </w:t>
      </w:r>
      <w:ins w:id="170" w:author="Mary O'Connor" w:date="2017-12-14T13:00:00Z">
        <w:r w:rsidR="004C6B0A">
          <w:rPr>
            <w:rFonts w:ascii="Times New Roman" w:eastAsia="Times New Roman" w:hAnsi="Times New Roman" w:cs="Times New Roman"/>
            <w:sz w:val="24"/>
            <w:szCs w:val="24"/>
          </w:rPr>
          <w:t xml:space="preserve">We sampled </w:t>
        </w:r>
        <w:proofErr w:type="spellStart"/>
        <w:r w:rsidR="004C6B0A">
          <w:rPr>
            <w:rFonts w:ascii="Times New Roman" w:eastAsia="Times New Roman" w:hAnsi="Times New Roman" w:cs="Times New Roman"/>
            <w:sz w:val="24"/>
            <w:szCs w:val="24"/>
          </w:rPr>
          <w:t>microbiota</w:t>
        </w:r>
        <w:proofErr w:type="spellEnd"/>
        <w:r w:rsidR="004C6B0A">
          <w:rPr>
            <w:rFonts w:ascii="Times New Roman" w:eastAsia="Times New Roman" w:hAnsi="Times New Roman" w:cs="Times New Roman"/>
            <w:sz w:val="24"/>
            <w:szCs w:val="24"/>
          </w:rPr>
          <w:t xml:space="preserve"> from a standard location on each shoot - </w:t>
        </w:r>
      </w:ins>
      <w:proofErr w:type="gramStart"/>
      <w:ins w:id="171" w:author="Mary O'Connor" w:date="2017-12-14T13:01:00Z">
        <w:r w:rsidR="004C6B0A">
          <w:rPr>
            <w:rFonts w:ascii="Times New Roman" w:eastAsia="Times New Roman" w:hAnsi="Times New Roman" w:cs="Times New Roman"/>
            <w:sz w:val="24"/>
            <w:szCs w:val="24"/>
          </w:rPr>
          <w:t>a</w:t>
        </w:r>
      </w:ins>
      <w:proofErr w:type="gramEnd"/>
      <w:del w:id="172" w:author="Mary O'Connor" w:date="2017-12-14T13:01:00Z">
        <w:r w:rsidDel="004C6B0A">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n area halfway up the shoot that was free of </w:t>
      </w:r>
      <w:proofErr w:type="spellStart"/>
      <w:r>
        <w:rPr>
          <w:rFonts w:ascii="Times New Roman" w:eastAsia="Times New Roman" w:hAnsi="Times New Roman" w:cs="Times New Roman"/>
          <w:i/>
          <w:sz w:val="24"/>
          <w:szCs w:val="24"/>
        </w:rPr>
        <w:t>Smithora</w:t>
      </w:r>
      <w:proofErr w:type="spellEnd"/>
      <w:del w:id="173" w:author="Mary O'Connor" w:date="2017-12-14T13:01:00Z">
        <w:r w:rsidDel="004C6B0A">
          <w:rPr>
            <w:rFonts w:ascii="Times New Roman" w:eastAsia="Times New Roman" w:hAnsi="Times New Roman" w:cs="Times New Roman"/>
            <w:sz w:val="24"/>
            <w:szCs w:val="24"/>
          </w:rPr>
          <w:delText xml:space="preserve"> was chosen bacterial sampling</w:delText>
        </w:r>
      </w:del>
      <w:r>
        <w:rPr>
          <w:rFonts w:ascii="Times New Roman" w:eastAsia="Times New Roman" w:hAnsi="Times New Roman" w:cs="Times New Roman"/>
          <w:sz w:val="24"/>
          <w:szCs w:val="24"/>
        </w:rPr>
        <w:t xml:space="preserve">. This area was rinsed with filtered sterilized seawater for 10 seconds, and then a Puritan® sterile swab was used to swab the area </w:t>
      </w:r>
      <w:r>
        <w:rPr>
          <w:rFonts w:ascii="Times New Roman" w:eastAsia="Times New Roman" w:hAnsi="Times New Roman" w:cs="Times New Roman"/>
          <w:sz w:val="24"/>
          <w:szCs w:val="24"/>
        </w:rPr>
        <w:lastRenderedPageBreak/>
        <w:t xml:space="preserve">for ten seconds, avoiding any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basal </w:t>
      </w:r>
      <w:proofErr w:type="spellStart"/>
      <w:r>
        <w:rPr>
          <w:rFonts w:ascii="Times New Roman" w:eastAsia="Times New Roman" w:hAnsi="Times New Roman" w:cs="Times New Roman"/>
          <w:sz w:val="24"/>
          <w:szCs w:val="24"/>
        </w:rPr>
        <w:t>thallus</w:t>
      </w:r>
      <w:proofErr w:type="spellEnd"/>
      <w:r>
        <w:rPr>
          <w:rFonts w:ascii="Times New Roman" w:eastAsia="Times New Roman" w:hAnsi="Times New Roman" w:cs="Times New Roman"/>
          <w:sz w:val="24"/>
          <w:szCs w:val="24"/>
        </w:rPr>
        <w:t xml:space="preserve"> cushions. Swabs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blades were taken as above for comparison.</w:t>
      </w:r>
      <w:r w:rsidR="0057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swab was stored in an individual sterile </w:t>
      </w:r>
      <w:proofErr w:type="spellStart"/>
      <w:r>
        <w:rPr>
          <w:rFonts w:ascii="Times New Roman" w:eastAsia="Times New Roman" w:hAnsi="Times New Roman" w:cs="Times New Roman"/>
          <w:sz w:val="24"/>
          <w:szCs w:val="24"/>
        </w:rPr>
        <w:t>cryovial</w:t>
      </w:r>
      <w:proofErr w:type="spellEnd"/>
      <w:r>
        <w:rPr>
          <w:rFonts w:ascii="Times New Roman" w:eastAsia="Times New Roman" w:hAnsi="Times New Roman" w:cs="Times New Roman"/>
          <w:sz w:val="24"/>
          <w:szCs w:val="24"/>
        </w:rPr>
        <w:t xml:space="preserve"> (VWR) and placed on ice for transport back to the lab, and were</w:t>
      </w:r>
      <w:proofErr w:type="gramEnd"/>
      <w:r>
        <w:rPr>
          <w:rFonts w:ascii="Times New Roman" w:eastAsia="Times New Roman" w:hAnsi="Times New Roman" w:cs="Times New Roman"/>
          <w:sz w:val="24"/>
          <w:szCs w:val="24"/>
        </w:rPr>
        <w:t xml:space="preserve"> transferred to -80˚C for storage within 8 hours. </w:t>
      </w:r>
    </w:p>
    <w:p w14:paraId="2A4D8BED"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74"/>
      <w:r>
        <w:rPr>
          <w:rFonts w:ascii="Times New Roman" w:eastAsia="Times New Roman" w:hAnsi="Times New Roman" w:cs="Times New Roman"/>
          <w:sz w:val="24"/>
          <w:szCs w:val="24"/>
        </w:rPr>
        <w:t>DNA was e</w:t>
      </w:r>
      <w:commentRangeEnd w:id="174"/>
      <w:r>
        <w:commentReference w:id="174"/>
      </w:r>
      <w:r>
        <w:rPr>
          <w:rFonts w:ascii="Times New Roman" w:eastAsia="Times New Roman" w:hAnsi="Times New Roman" w:cs="Times New Roman"/>
          <w:sz w:val="24"/>
          <w:szCs w:val="24"/>
        </w:rPr>
        <w:t xml:space="preserve">xtracted from swabs and water filters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PowerSoil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htp</w:t>
      </w:r>
      <w:proofErr w:type="spellEnd"/>
      <w:r>
        <w:rPr>
          <w:rFonts w:ascii="Times New Roman" w:eastAsia="Times New Roman" w:hAnsi="Times New Roman" w:cs="Times New Roman"/>
          <w:sz w:val="24"/>
          <w:szCs w:val="24"/>
        </w:rPr>
        <w:t xml:space="preserve"> 96 well DNA extraction kit (Carlsbad, CA) following the manufacturer’s recommended protocol. The V4 region of 16S </w:t>
      </w:r>
      <w:proofErr w:type="spellStart"/>
      <w:r>
        <w:rPr>
          <w:rFonts w:ascii="Times New Roman" w:eastAsia="Times New Roman" w:hAnsi="Times New Roman" w:cs="Times New Roman"/>
          <w:sz w:val="24"/>
          <w:szCs w:val="24"/>
        </w:rPr>
        <w:t>rRNA</w:t>
      </w:r>
      <w:proofErr w:type="spellEnd"/>
      <w:r>
        <w:rPr>
          <w:rFonts w:ascii="Times New Roman" w:eastAsia="Times New Roman" w:hAnsi="Times New Roman" w:cs="Times New Roman"/>
          <w:sz w:val="24"/>
          <w:szCs w:val="24"/>
        </w:rPr>
        <w:t xml:space="preserve"> in Bacteria and </w:t>
      </w:r>
      <w:proofErr w:type="spellStart"/>
      <w:r>
        <w:rPr>
          <w:rFonts w:ascii="Times New Roman" w:eastAsia="Times New Roman" w:hAnsi="Times New Roman" w:cs="Times New Roman"/>
          <w:sz w:val="24"/>
          <w:szCs w:val="24"/>
        </w:rPr>
        <w:t>Archaea</w:t>
      </w:r>
      <w:proofErr w:type="spellEnd"/>
      <w:r>
        <w:rPr>
          <w:rFonts w:ascii="Times New Roman" w:eastAsia="Times New Roman" w:hAnsi="Times New Roman" w:cs="Times New Roman"/>
          <w:sz w:val="24"/>
          <w:szCs w:val="24"/>
        </w:rPr>
        <w:t xml:space="preserve"> was targeted for amplification using redesigned versions of the primers 515f/806r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2012): 515f: 5’–GTGYCAGCMGCCGCGGTAA–3’, 806r: 5’–GGACTACNVGGGTWTCTAAT–3’.  Forward primers were tagged with a 12bp </w:t>
      </w:r>
      <w:proofErr w:type="spellStart"/>
      <w:r>
        <w:rPr>
          <w:rFonts w:ascii="Times New Roman" w:eastAsia="Times New Roman" w:hAnsi="Times New Roman" w:cs="Times New Roman"/>
          <w:sz w:val="24"/>
          <w:szCs w:val="24"/>
        </w:rPr>
        <w:t>Golay</w:t>
      </w:r>
      <w:proofErr w:type="spellEnd"/>
      <w:r>
        <w:rPr>
          <w:rFonts w:ascii="Times New Roman" w:eastAsia="Times New Roman" w:hAnsi="Times New Roman" w:cs="Times New Roman"/>
          <w:sz w:val="24"/>
          <w:szCs w:val="24"/>
        </w:rPr>
        <w:t xml:space="preserve">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UltaClean</w:t>
      </w:r>
      <w:proofErr w:type="spellEnd"/>
      <w:r>
        <w:rPr>
          <w:rFonts w:ascii="Times New Roman" w:eastAsia="Times New Roman" w:hAnsi="Times New Roman" w:cs="Times New Roman"/>
          <w:sz w:val="24"/>
          <w:szCs w:val="24"/>
        </w:rPr>
        <w:t xml:space="preserve">® PCR </w:t>
      </w:r>
      <w:proofErr w:type="spellStart"/>
      <w:r>
        <w:rPr>
          <w:rFonts w:ascii="Times New Roman" w:eastAsia="Times New Roman" w:hAnsi="Times New Roman" w:cs="Times New Roman"/>
          <w:sz w:val="24"/>
          <w:szCs w:val="24"/>
        </w:rPr>
        <w:t>clean-up</w:t>
      </w:r>
      <w:proofErr w:type="spellEnd"/>
      <w:r>
        <w:rPr>
          <w:rFonts w:ascii="Times New Roman" w:eastAsia="Times New Roman" w:hAnsi="Times New Roman" w:cs="Times New Roman"/>
          <w:sz w:val="24"/>
          <w:szCs w:val="24"/>
        </w:rPr>
        <w:t xml:space="preserve"> kit.  Pooled library quantitation and paired-end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MiSeq</w:t>
      </w:r>
      <w:proofErr w:type="spellEnd"/>
      <w:r>
        <w:rPr>
          <w:rFonts w:ascii="Times New Roman" w:eastAsia="Times New Roman" w:hAnsi="Times New Roman" w:cs="Times New Roman"/>
          <w:sz w:val="24"/>
          <w:szCs w:val="24"/>
        </w:rPr>
        <w:t xml:space="preserve"> sequencing (2 x 300bp) was carried out at the Integrated </w:t>
      </w:r>
      <w:proofErr w:type="spellStart"/>
      <w:r>
        <w:rPr>
          <w:rFonts w:ascii="Times New Roman" w:eastAsia="Times New Roman" w:hAnsi="Times New Roman" w:cs="Times New Roman"/>
          <w:sz w:val="24"/>
          <w:szCs w:val="24"/>
        </w:rPr>
        <w:t>Microbiome</w:t>
      </w:r>
      <w:proofErr w:type="spellEnd"/>
      <w:r>
        <w:rPr>
          <w:rFonts w:ascii="Times New Roman" w:eastAsia="Times New Roman" w:hAnsi="Times New Roman" w:cs="Times New Roman"/>
          <w:sz w:val="24"/>
          <w:szCs w:val="24"/>
        </w:rPr>
        <w:t xml:space="preserve"> Resource facility in the Centre for Genomics and Evolutionary Bioinformatics at Dalhousie University (Halifax, Canada).</w:t>
      </w:r>
    </w:p>
    <w:p w14:paraId="7BFDC688"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Raw sequencing reads were </w:t>
      </w:r>
      <w:proofErr w:type="spellStart"/>
      <w:r>
        <w:rPr>
          <w:rFonts w:ascii="Times New Roman" w:eastAsia="Times New Roman" w:hAnsi="Times New Roman" w:cs="Times New Roman"/>
          <w:sz w:val="24"/>
          <w:szCs w:val="24"/>
        </w:rPr>
        <w:t>demultiplexed</w:t>
      </w:r>
      <w:proofErr w:type="spellEnd"/>
      <w:r>
        <w:rPr>
          <w:rFonts w:ascii="Times New Roman" w:eastAsia="Times New Roman" w:hAnsi="Times New Roman" w:cs="Times New Roman"/>
          <w:sz w:val="24"/>
          <w:szCs w:val="24"/>
        </w:rPr>
        <w:t xml:space="preserve"> using split libraries within the Quantitative Insights into Microbial Ecology (QIIME v.1.9) analysis pipeline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2010b), and then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trimmed to 250 base pairs using </w:t>
      </w:r>
      <w:proofErr w:type="spellStart"/>
      <w:r>
        <w:rPr>
          <w:rFonts w:ascii="Times New Roman" w:eastAsia="Times New Roman" w:hAnsi="Times New Roman" w:cs="Times New Roman"/>
          <w:sz w:val="24"/>
          <w:szCs w:val="24"/>
        </w:rPr>
        <w:t>FastX</w:t>
      </w:r>
      <w:proofErr w:type="spellEnd"/>
      <w:r>
        <w:rPr>
          <w:rFonts w:ascii="Times New Roman" w:eastAsia="Times New Roman" w:hAnsi="Times New Roman" w:cs="Times New Roman"/>
          <w:sz w:val="24"/>
          <w:szCs w:val="24"/>
        </w:rPr>
        <w:t xml:space="preserve"> Toolkit (</w:t>
      </w:r>
      <w:hyperlink r:id="rId10">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xml:space="preserve">). Reads were then clustered into “species” </w:t>
      </w:r>
      <w:proofErr w:type="gramStart"/>
      <w:r>
        <w:rPr>
          <w:rFonts w:ascii="Times New Roman" w:eastAsia="Times New Roman" w:hAnsi="Times New Roman" w:cs="Times New Roman"/>
          <w:sz w:val="24"/>
          <w:szCs w:val="24"/>
        </w:rPr>
        <w:t>level  operational</w:t>
      </w:r>
      <w:proofErr w:type="gramEnd"/>
      <w:r>
        <w:rPr>
          <w:rFonts w:ascii="Times New Roman" w:eastAsia="Times New Roman" w:hAnsi="Times New Roman" w:cs="Times New Roman"/>
          <w:sz w:val="24"/>
          <w:szCs w:val="24"/>
        </w:rPr>
        <w:t xml:space="preserve"> taxonomic units (OTUs) using Minimum Entropy Decomposition (MEDs; </w:t>
      </w:r>
      <w:proofErr w:type="spellStart"/>
      <w:r>
        <w:rPr>
          <w:rFonts w:ascii="Times New Roman" w:eastAsia="Times New Roman" w:hAnsi="Times New Roman" w:cs="Times New Roman"/>
          <w:sz w:val="24"/>
          <w:szCs w:val="24"/>
        </w:rPr>
        <w:t>Eren</w:t>
      </w:r>
      <w:proofErr w:type="spellEnd"/>
      <w:r>
        <w:rPr>
          <w:rFonts w:ascii="Times New Roman" w:eastAsia="Times New Roman" w:hAnsi="Times New Roman" w:cs="Times New Roman"/>
          <w:sz w:val="24"/>
          <w:szCs w:val="24"/>
        </w:rPr>
        <w:t xml:space="preserve">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w:t>
      </w:r>
      <w:proofErr w:type="spellStart"/>
      <w:r>
        <w:rPr>
          <w:rFonts w:ascii="Times New Roman" w:eastAsia="Times New Roman" w:hAnsi="Times New Roman" w:cs="Times New Roman"/>
          <w:sz w:val="24"/>
          <w:szCs w:val="24"/>
        </w:rPr>
        <w:t>uclust</w:t>
      </w:r>
      <w:proofErr w:type="spellEnd"/>
      <w:r>
        <w:rPr>
          <w:rFonts w:ascii="Times New Roman" w:eastAsia="Times New Roman" w:hAnsi="Times New Roman" w:cs="Times New Roman"/>
          <w:sz w:val="24"/>
          <w:szCs w:val="24"/>
        </w:rPr>
        <w:t xml:space="preserve"> (Edgar 2010) as implemented in the Assign Taxonomy function of QIIME v.1.9 retrained on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(gg_13_8) database (</w:t>
      </w:r>
      <w:proofErr w:type="spellStart"/>
      <w:r>
        <w:rPr>
          <w:rFonts w:ascii="Times New Roman" w:eastAsia="Times New Roman" w:hAnsi="Times New Roman" w:cs="Times New Roman"/>
          <w:sz w:val="24"/>
          <w:szCs w:val="24"/>
        </w:rPr>
        <w:t>DeSantis</w:t>
      </w:r>
      <w:proofErr w:type="spellEnd"/>
      <w:r>
        <w:rPr>
          <w:rFonts w:ascii="Times New Roman" w:eastAsia="Times New Roman" w:hAnsi="Times New Roman" w:cs="Times New Roman"/>
          <w:sz w:val="24"/>
          <w:szCs w:val="24"/>
        </w:rPr>
        <w:t xml:space="preserve"> et al. 2006). OTUs annotated to either chloroplast or mitochondrial sequences were removed as putative host contamination. Additional OTUs were removed if they occurred in only a single sample. Representative sequences for the remaining OTUs (n = 1984) were aligned with </w:t>
      </w:r>
      <w:proofErr w:type="spellStart"/>
      <w:r>
        <w:rPr>
          <w:rFonts w:ascii="Times New Roman" w:eastAsia="Times New Roman" w:hAnsi="Times New Roman" w:cs="Times New Roman"/>
          <w:sz w:val="24"/>
          <w:szCs w:val="24"/>
        </w:rPr>
        <w:t>PyNAST</w:t>
      </w:r>
      <w:proofErr w:type="spellEnd"/>
      <w:r>
        <w:rPr>
          <w:rFonts w:ascii="Times New Roman" w:eastAsia="Times New Roman" w:hAnsi="Times New Roman" w:cs="Times New Roman"/>
          <w:sz w:val="24"/>
          <w:szCs w:val="24"/>
        </w:rPr>
        <w:t xml:space="preserve"> v.1.2.2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2010a) using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13_8 alignment as a template, and a tree was constructed using </w:t>
      </w:r>
      <w:proofErr w:type="spellStart"/>
      <w:r>
        <w:rPr>
          <w:rFonts w:ascii="Times New Roman" w:eastAsia="Times New Roman" w:hAnsi="Times New Roman" w:cs="Times New Roman"/>
          <w:sz w:val="24"/>
          <w:szCs w:val="24"/>
        </w:rPr>
        <w:t>FastTree</w:t>
      </w:r>
      <w:proofErr w:type="spellEnd"/>
      <w:r>
        <w:rPr>
          <w:rFonts w:ascii="Times New Roman" w:eastAsia="Times New Roman" w:hAnsi="Times New Roman" w:cs="Times New Roman"/>
          <w:sz w:val="24"/>
          <w:szCs w:val="24"/>
        </w:rPr>
        <w:t xml:space="preserve"> (Price et al. 2010) as implemented in QIIME v.1.9. Samples with fewer than 1000 reads were removed from the analysis. Sequence data and </w:t>
      </w:r>
      <w:proofErr w:type="spellStart"/>
      <w:r>
        <w:rPr>
          <w:rFonts w:ascii="Times New Roman" w:eastAsia="Times New Roman" w:hAnsi="Times New Roman" w:cs="Times New Roman"/>
          <w:sz w:val="24"/>
          <w:szCs w:val="24"/>
        </w:rPr>
        <w:t>MiMARKs</w:t>
      </w:r>
      <w:proofErr w:type="spellEnd"/>
      <w:r>
        <w:rPr>
          <w:rFonts w:ascii="Times New Roman" w:eastAsia="Times New Roman" w:hAnsi="Times New Roman" w:cs="Times New Roman"/>
          <w:sz w:val="24"/>
          <w:szCs w:val="24"/>
        </w:rPr>
        <w:t xml:space="preserve"> compliant metadata are deposited at the European Bioinformatics Institute, accession number (XXXXXXXX).  </w:t>
      </w:r>
    </w:p>
    <w:p w14:paraId="58CFC443" w14:textId="77777777" w:rsidR="002E0CAC" w:rsidRDefault="002E0CAC">
      <w:pPr>
        <w:pStyle w:val="Normal1"/>
        <w:rPr>
          <w:rFonts w:ascii="Times New Roman" w:eastAsia="Times New Roman" w:hAnsi="Times New Roman" w:cs="Times New Roman"/>
          <w:sz w:val="24"/>
          <w:szCs w:val="24"/>
        </w:rPr>
      </w:pPr>
    </w:p>
    <w:p w14:paraId="35A92DAF" w14:textId="2A5094C0" w:rsidR="002E0CAC" w:rsidRDefault="006053B8">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3E67FAE8" w:rsidR="002E0CAC" w:rsidRDefault="003F441A">
      <w:pPr>
        <w:pStyle w:val="Normal1"/>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commentRangeStart w:id="175"/>
      <w:del w:id="176" w:author="Mary O'Connor" w:date="2017-12-14T13:02:00Z">
        <w:r w:rsidDel="004C6B0A">
          <w:rPr>
            <w:rFonts w:ascii="Times New Roman" w:eastAsia="Times New Roman" w:hAnsi="Times New Roman" w:cs="Times New Roman"/>
            <w:sz w:val="24"/>
            <w:szCs w:val="24"/>
          </w:rPr>
          <w:delText xml:space="preserve">To </w:delText>
        </w:r>
        <w:r w:rsidR="0082527B" w:rsidDel="004C6B0A">
          <w:rPr>
            <w:rFonts w:ascii="Times New Roman" w:eastAsia="Times New Roman" w:hAnsi="Times New Roman" w:cs="Times New Roman"/>
            <w:sz w:val="24"/>
            <w:szCs w:val="24"/>
          </w:rPr>
          <w:delText>quantify variation in</w:delText>
        </w:r>
        <w:r w:rsidDel="004C6B0A">
          <w:rPr>
            <w:rFonts w:ascii="Times New Roman" w:eastAsia="Times New Roman" w:hAnsi="Times New Roman" w:cs="Times New Roman"/>
            <w:sz w:val="24"/>
            <w:szCs w:val="24"/>
          </w:rPr>
          <w:delText xml:space="preserve"> </w:delText>
        </w:r>
        <w:r w:rsidDel="004C6B0A">
          <w:rPr>
            <w:rFonts w:ascii="Times New Roman" w:eastAsia="Times New Roman" w:hAnsi="Times New Roman" w:cs="Times New Roman"/>
            <w:i/>
            <w:sz w:val="24"/>
            <w:szCs w:val="24"/>
          </w:rPr>
          <w:delText>Smithora</w:delText>
        </w:r>
        <w:r w:rsidDel="004C6B0A">
          <w:rPr>
            <w:rFonts w:ascii="Times New Roman" w:eastAsia="Times New Roman" w:hAnsi="Times New Roman" w:cs="Times New Roman"/>
            <w:sz w:val="24"/>
            <w:szCs w:val="24"/>
          </w:rPr>
          <w:delText xml:space="preserve"> </w:delText>
        </w:r>
        <w:r w:rsidR="0082527B" w:rsidDel="004C6B0A">
          <w:rPr>
            <w:rFonts w:ascii="Times New Roman" w:eastAsia="Times New Roman" w:hAnsi="Times New Roman" w:cs="Times New Roman"/>
            <w:sz w:val="24"/>
            <w:szCs w:val="24"/>
          </w:rPr>
          <w:delText>among edge and interior</w:delText>
        </w:r>
        <w:r w:rsidDel="004C6B0A">
          <w:rPr>
            <w:rFonts w:ascii="Times New Roman" w:eastAsia="Times New Roman" w:hAnsi="Times New Roman" w:cs="Times New Roman"/>
            <w:sz w:val="24"/>
            <w:szCs w:val="24"/>
          </w:rPr>
          <w:delText xml:space="preserve"> sites in Choked Pass</w:delText>
        </w:r>
        <w:r w:rsidR="0082527B" w:rsidDel="004C6B0A">
          <w:rPr>
            <w:rFonts w:ascii="Times New Roman" w:eastAsia="Times New Roman" w:hAnsi="Times New Roman" w:cs="Times New Roman"/>
            <w:sz w:val="24"/>
            <w:szCs w:val="24"/>
          </w:rPr>
          <w:delText>,</w:delText>
        </w:r>
        <w:r w:rsidDel="004C6B0A">
          <w:rPr>
            <w:rFonts w:ascii="Times New Roman" w:eastAsia="Times New Roman" w:hAnsi="Times New Roman" w:cs="Times New Roman"/>
            <w:sz w:val="24"/>
            <w:szCs w:val="24"/>
          </w:rPr>
          <w:delText xml:space="preserve"> multiple generalized linear models were fit using a</w:delText>
        </w:r>
        <w:r w:rsidR="0082527B" w:rsidDel="004C6B0A">
          <w:rPr>
            <w:rFonts w:ascii="Times New Roman" w:eastAsia="Times New Roman" w:hAnsi="Times New Roman" w:cs="Times New Roman"/>
            <w:sz w:val="24"/>
            <w:szCs w:val="24"/>
          </w:rPr>
          <w:delText>n inverse Gaussian distribution, with</w:delText>
        </w:r>
        <w:r w:rsidDel="004C6B0A">
          <w:rPr>
            <w:rFonts w:ascii="Times New Roman" w:eastAsia="Times New Roman" w:hAnsi="Times New Roman" w:cs="Times New Roman"/>
            <w:sz w:val="24"/>
            <w:szCs w:val="24"/>
          </w:rPr>
          <w:delText xml:space="preserve"> LAI </w:delText>
        </w:r>
        <w:r w:rsidR="0082527B" w:rsidDel="004C6B0A">
          <w:rPr>
            <w:rFonts w:ascii="Times New Roman" w:eastAsia="Times New Roman" w:hAnsi="Times New Roman" w:cs="Times New Roman"/>
            <w:sz w:val="24"/>
            <w:szCs w:val="24"/>
          </w:rPr>
          <w:delText>and</w:delText>
        </w:r>
        <w:r w:rsidDel="004C6B0A">
          <w:rPr>
            <w:rFonts w:ascii="Times New Roman" w:eastAsia="Times New Roman" w:hAnsi="Times New Roman" w:cs="Times New Roman"/>
            <w:sz w:val="24"/>
            <w:szCs w:val="24"/>
          </w:rPr>
          <w:delText xml:space="preserve"> site as explanatory variable</w:delText>
        </w:r>
        <w:r w:rsidR="0082527B" w:rsidDel="004C6B0A">
          <w:rPr>
            <w:rFonts w:ascii="Times New Roman" w:eastAsia="Times New Roman" w:hAnsi="Times New Roman" w:cs="Times New Roman"/>
            <w:sz w:val="24"/>
            <w:szCs w:val="24"/>
          </w:rPr>
          <w:delText>s</w:delText>
        </w:r>
        <w:r w:rsidDel="004C6B0A">
          <w:rPr>
            <w:rFonts w:ascii="Times New Roman" w:eastAsia="Times New Roman" w:hAnsi="Times New Roman" w:cs="Times New Roman"/>
            <w:sz w:val="24"/>
            <w:szCs w:val="24"/>
          </w:rPr>
          <w:delText xml:space="preserve"> for </w:delText>
        </w:r>
        <w:r w:rsidDel="004C6B0A">
          <w:rPr>
            <w:rFonts w:ascii="Times New Roman" w:eastAsia="Times New Roman" w:hAnsi="Times New Roman" w:cs="Times New Roman"/>
            <w:i/>
            <w:sz w:val="24"/>
            <w:szCs w:val="24"/>
          </w:rPr>
          <w:delText>Smithora</w:delText>
        </w:r>
        <w:r w:rsidDel="004C6B0A">
          <w:rPr>
            <w:rFonts w:ascii="Times New Roman" w:eastAsia="Times New Roman" w:hAnsi="Times New Roman" w:cs="Times New Roman"/>
            <w:sz w:val="24"/>
            <w:szCs w:val="24"/>
          </w:rPr>
          <w:delText xml:space="preserve"> biomass. Models were compared using </w:delText>
        </w:r>
        <w:r w:rsidR="00A11244" w:rsidDel="004C6B0A">
          <w:rPr>
            <w:rFonts w:ascii="Times New Roman" w:eastAsia="Times New Roman" w:hAnsi="Times New Roman" w:cs="Times New Roman"/>
            <w:sz w:val="24"/>
            <w:szCs w:val="24"/>
          </w:rPr>
          <w:delText xml:space="preserve">Akaike Information Criterion </w:delText>
        </w:r>
        <w:r w:rsidDel="004C6B0A">
          <w:rPr>
            <w:rFonts w:ascii="Times New Roman" w:eastAsia="Times New Roman" w:hAnsi="Times New Roman" w:cs="Times New Roman"/>
            <w:sz w:val="24"/>
            <w:szCs w:val="24"/>
          </w:rPr>
          <w:delText>(</w:delText>
        </w:r>
        <w:r w:rsidR="00A11244" w:rsidDel="004C6B0A">
          <w:rPr>
            <w:rFonts w:ascii="Times New Roman" w:eastAsia="Times New Roman" w:hAnsi="Times New Roman" w:cs="Times New Roman"/>
            <w:sz w:val="24"/>
            <w:szCs w:val="24"/>
          </w:rPr>
          <w:delText>AIC</w:delText>
        </w:r>
        <w:r w:rsidDel="004C6B0A">
          <w:rPr>
            <w:rFonts w:ascii="Times New Roman" w:eastAsia="Times New Roman" w:hAnsi="Times New Roman" w:cs="Times New Roman"/>
            <w:sz w:val="24"/>
            <w:szCs w:val="24"/>
          </w:rPr>
          <w:delText xml:space="preserve">). </w:delText>
        </w:r>
        <w:commentRangeEnd w:id="175"/>
        <w:r w:rsidR="003E7E11" w:rsidDel="004C6B0A">
          <w:rPr>
            <w:rStyle w:val="CommentReference"/>
          </w:rPr>
          <w:commentReference w:id="175"/>
        </w:r>
      </w:del>
      <w:r>
        <w:rPr>
          <w:rFonts w:ascii="Times New Roman" w:eastAsia="Times New Roman" w:hAnsi="Times New Roman" w:cs="Times New Roman"/>
          <w:sz w:val="24"/>
          <w:szCs w:val="24"/>
        </w:rPr>
        <w:t xml:space="preserve">To compare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density and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vs. interior, one-way ANOVA</w:t>
      </w:r>
      <w:del w:id="177" w:author="Mary O'Connor" w:date="2017-12-14T13:03:00Z">
        <w:r w:rsidDel="004C6B0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w:t>
      </w:r>
      <w:ins w:id="178" w:author="Mary O'Connor" w:date="2017-12-14T13:03:00Z">
        <w:r w:rsidR="004C6B0A">
          <w:rPr>
            <w:rFonts w:ascii="Times New Roman" w:eastAsia="Times New Roman" w:hAnsi="Times New Roman" w:cs="Times New Roman"/>
            <w:sz w:val="24"/>
            <w:szCs w:val="24"/>
          </w:rPr>
          <w:t>as</w:t>
        </w:r>
      </w:ins>
      <w:del w:id="179" w:author="Mary O'Connor" w:date="2017-12-14T13:03:00Z">
        <w:r w:rsidDel="004C6B0A">
          <w:rPr>
            <w:rFonts w:ascii="Times New Roman" w:eastAsia="Times New Roman" w:hAnsi="Times New Roman" w:cs="Times New Roman"/>
            <w:sz w:val="24"/>
            <w:szCs w:val="24"/>
          </w:rPr>
          <w:delText>ere</w:delText>
        </w:r>
      </w:del>
      <w:r>
        <w:rPr>
          <w:rFonts w:ascii="Times New Roman" w:eastAsia="Times New Roman" w:hAnsi="Times New Roman" w:cs="Times New Roman"/>
          <w:sz w:val="24"/>
          <w:szCs w:val="24"/>
        </w:rPr>
        <w:t xml:space="preserve"> used with R. 325 statistical software. </w:t>
      </w:r>
      <w:del w:id="180" w:author="Mary O'Connor" w:date="2017-12-14T13:02:00Z">
        <w:r w:rsidDel="004C6B0A">
          <w:rPr>
            <w:rFonts w:ascii="Times New Roman" w:eastAsia="Times New Roman" w:hAnsi="Times New Roman" w:cs="Times New Roman"/>
            <w:sz w:val="24"/>
            <w:szCs w:val="24"/>
          </w:rPr>
          <w:delText xml:space="preserve">Both </w:delText>
        </w:r>
      </w:del>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shoot density fit a normal distribution and so a linear model was used to fit the data.</w:t>
      </w:r>
    </w:p>
    <w:p w14:paraId="5FB5359C" w14:textId="3C72B18D"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181" w:author="Mary O'Connor" w:date="2017-12-14T13:02:00Z">
        <w:r w:rsidR="004C6B0A">
          <w:rPr>
            <w:rFonts w:ascii="Times New Roman" w:eastAsia="Times New Roman" w:hAnsi="Times New Roman" w:cs="Times New Roman"/>
            <w:sz w:val="24"/>
            <w:szCs w:val="24"/>
          </w:rPr>
          <w:t>To compare bacterial community composition among treatments, w</w:t>
        </w:r>
      </w:ins>
      <w:del w:id="182" w:author="Mary O'Connor" w:date="2017-12-14T13:02:00Z">
        <w:r w:rsidDel="004C6B0A">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e constructed a dissimilarity matrix on rarefied data (5000 sequences/sample) using the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metric, which takes phylogenetic distance</w:t>
      </w:r>
      <w:ins w:id="183" w:author="Mary O'Connor" w:date="2017-12-13T13:58:00Z">
        <w:r w:rsidR="002B35BE">
          <w:rPr>
            <w:rFonts w:ascii="Times New Roman" w:eastAsia="Times New Roman" w:hAnsi="Times New Roman" w:cs="Times New Roman"/>
            <w:sz w:val="24"/>
            <w:szCs w:val="24"/>
          </w:rPr>
          <w:t>, but not relative abundance,</w:t>
        </w:r>
      </w:ins>
      <w:r>
        <w:rPr>
          <w:rFonts w:ascii="Times New Roman" w:eastAsia="Times New Roman" w:hAnsi="Times New Roman" w:cs="Times New Roman"/>
          <w:sz w:val="24"/>
          <w:szCs w:val="24"/>
        </w:rPr>
        <w:t xml:space="preserve"> into account (</w:t>
      </w:r>
      <w:proofErr w:type="spellStart"/>
      <w:r>
        <w:rPr>
          <w:rFonts w:ascii="Times New Roman" w:eastAsia="Times New Roman" w:hAnsi="Times New Roman" w:cs="Times New Roman"/>
          <w:sz w:val="24"/>
          <w:szCs w:val="24"/>
        </w:rPr>
        <w:t>Lozupone</w:t>
      </w:r>
      <w:proofErr w:type="spellEnd"/>
      <w:r>
        <w:rPr>
          <w:rFonts w:ascii="Times New Roman" w:eastAsia="Times New Roman" w:hAnsi="Times New Roman" w:cs="Times New Roman"/>
          <w:sz w:val="24"/>
          <w:szCs w:val="24"/>
        </w:rPr>
        <w:t xml:space="preserve"> &amp; Knight 2005), to compare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composition among sites and before and after transplanting of shoots. The matrix was constructed in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McMurdie</w:t>
      </w:r>
      <w:proofErr w:type="spellEnd"/>
      <w:r>
        <w:rPr>
          <w:rFonts w:ascii="Times New Roman" w:eastAsia="Times New Roman" w:hAnsi="Times New Roman" w:cs="Times New Roman"/>
          <w:sz w:val="24"/>
          <w:szCs w:val="24"/>
        </w:rPr>
        <w:t xml:space="preserve"> and Holmes 2013) within R. Beta-diversity patterns were visualized with non-metric Multi Dimensional Scaling (NMDS) plots created in </w:t>
      </w:r>
      <w:commentRangeStart w:id="184"/>
      <w:proofErr w:type="spellStart"/>
      <w:r>
        <w:rPr>
          <w:rFonts w:ascii="Times New Roman" w:eastAsia="Times New Roman" w:hAnsi="Times New Roman" w:cs="Times New Roman"/>
          <w:sz w:val="24"/>
          <w:szCs w:val="24"/>
        </w:rPr>
        <w:t>Phyloseq</w:t>
      </w:r>
      <w:commentRangeEnd w:id="184"/>
      <w:proofErr w:type="spellEnd"/>
      <w:r>
        <w:commentReference w:id="184"/>
      </w:r>
      <w:r>
        <w:rPr>
          <w:rFonts w:ascii="Times New Roman" w:eastAsia="Times New Roman" w:hAnsi="Times New Roman" w:cs="Times New Roman"/>
          <w:sz w:val="24"/>
          <w:szCs w:val="24"/>
        </w:rPr>
        <w:t>. A two-way PERMANOVA (</w:t>
      </w:r>
      <w:proofErr w:type="spellStart"/>
      <w:r>
        <w:rPr>
          <w:rFonts w:ascii="Times New Roman" w:eastAsia="Times New Roman" w:hAnsi="Times New Roman" w:cs="Times New Roman"/>
          <w:sz w:val="24"/>
          <w:szCs w:val="24"/>
        </w:rPr>
        <w:t>Permutational</w:t>
      </w:r>
      <w:proofErr w:type="spellEnd"/>
      <w:r>
        <w:rPr>
          <w:rFonts w:ascii="Times New Roman" w:eastAsia="Times New Roman" w:hAnsi="Times New Roman" w:cs="Times New Roman"/>
          <w:sz w:val="24"/>
          <w:szCs w:val="24"/>
        </w:rPr>
        <w:t xml:space="preserve"> Analysis of Variance) was used to compare the effect of </w:t>
      </w:r>
      <w:proofErr w:type="spellStart"/>
      <w:r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transplant, and their interaction on bacterial community. We did not include bacterial families with relative abundances lower than 0.02.</w:t>
      </w:r>
    </w:p>
    <w:p w14:paraId="45D68EB1" w14:textId="35110BA2" w:rsidR="002E0CAC" w:rsidRDefault="004C6B0A">
      <w:pPr>
        <w:pStyle w:val="Normal1"/>
        <w:rPr>
          <w:rFonts w:ascii="Times New Roman" w:eastAsia="Times New Roman" w:hAnsi="Times New Roman" w:cs="Times New Roman"/>
          <w:sz w:val="24"/>
          <w:szCs w:val="24"/>
        </w:rPr>
      </w:pPr>
      <w:ins w:id="185" w:author="Mary O'Connor" w:date="2017-12-14T13:03:00Z">
        <w:r>
          <w:rPr>
            <w:rFonts w:ascii="Times New Roman" w:eastAsia="Times New Roman" w:hAnsi="Times New Roman" w:cs="Times New Roman"/>
            <w:sz w:val="24"/>
            <w:szCs w:val="24"/>
          </w:rPr>
          <w:tab/>
        </w:r>
      </w:ins>
      <w:r w:rsidR="003F441A">
        <w:rPr>
          <w:rFonts w:ascii="Times New Roman" w:eastAsia="Times New Roman" w:hAnsi="Times New Roman" w:cs="Times New Roman"/>
          <w:sz w:val="24"/>
          <w:szCs w:val="24"/>
        </w:rPr>
        <w:t xml:space="preserve">We compared </w:t>
      </w:r>
      <w:proofErr w:type="spellStart"/>
      <w:r w:rsidR="003F441A">
        <w:rPr>
          <w:rFonts w:ascii="Times New Roman" w:eastAsia="Times New Roman" w:hAnsi="Times New Roman" w:cs="Times New Roman"/>
          <w:sz w:val="24"/>
          <w:szCs w:val="24"/>
        </w:rPr>
        <w:t>epifaunal</w:t>
      </w:r>
      <w:proofErr w:type="spellEnd"/>
      <w:r w:rsidR="003F441A">
        <w:rPr>
          <w:rFonts w:ascii="Times New Roman" w:eastAsia="Times New Roman" w:hAnsi="Times New Roman" w:cs="Times New Roman"/>
          <w:sz w:val="24"/>
          <w:szCs w:val="24"/>
        </w:rPr>
        <w:t xml:space="preserve"> </w:t>
      </w:r>
      <w:r w:rsidR="005601E1">
        <w:rPr>
          <w:rFonts w:ascii="Times New Roman" w:eastAsia="Times New Roman" w:hAnsi="Times New Roman" w:cs="Times New Roman"/>
          <w:sz w:val="24"/>
          <w:szCs w:val="24"/>
        </w:rPr>
        <w:t xml:space="preserve">invertebrate </w:t>
      </w:r>
      <w:r w:rsidR="003F441A">
        <w:rPr>
          <w:rFonts w:ascii="Times New Roman" w:eastAsia="Times New Roman" w:hAnsi="Times New Roman" w:cs="Times New Roman"/>
          <w:sz w:val="24"/>
          <w:szCs w:val="24"/>
        </w:rPr>
        <w:t xml:space="preserve">abundance between edge and interior plots </w:t>
      </w:r>
      <w:r w:rsidR="00C47A9E">
        <w:rPr>
          <w:rFonts w:ascii="Times New Roman" w:eastAsia="Times New Roman" w:hAnsi="Times New Roman" w:cs="Times New Roman"/>
          <w:sz w:val="24"/>
          <w:szCs w:val="24"/>
        </w:rPr>
        <w:t>with ANOVA</w:t>
      </w:r>
      <w:del w:id="186" w:author="Mary O'Connor" w:date="2017-12-14T13:03:00Z">
        <w:r w:rsidR="00C47A9E" w:rsidDel="004C6B0A">
          <w:rPr>
            <w:rFonts w:ascii="Times New Roman" w:eastAsia="Times New Roman" w:hAnsi="Times New Roman" w:cs="Times New Roman"/>
            <w:sz w:val="24"/>
            <w:szCs w:val="24"/>
          </w:rPr>
          <w:delText>’s</w:delText>
        </w:r>
      </w:del>
      <w:r w:rsidR="00C47A9E">
        <w:rPr>
          <w:rFonts w:ascii="Times New Roman" w:eastAsia="Times New Roman" w:hAnsi="Times New Roman" w:cs="Times New Roman"/>
          <w:sz w:val="24"/>
          <w:szCs w:val="24"/>
        </w:rPr>
        <w:t xml:space="preserve"> fit using a gamma generalized linear model</w:t>
      </w:r>
      <w:r w:rsidR="003F441A">
        <w:rPr>
          <w:rFonts w:ascii="Times New Roman" w:eastAsia="Times New Roman" w:hAnsi="Times New Roman" w:cs="Times New Roman"/>
          <w:sz w:val="24"/>
          <w:szCs w:val="24"/>
        </w:rPr>
        <w:t>. We used NMDS plots to visualize invertebrate community dissimilarity</w:t>
      </w:r>
      <w:ins w:id="187" w:author="Mary O'Connor" w:date="2017-12-14T13:03:00Z">
        <w:r>
          <w:rPr>
            <w:rFonts w:ascii="Times New Roman" w:eastAsia="Times New Roman" w:hAnsi="Times New Roman" w:cs="Times New Roman"/>
            <w:sz w:val="24"/>
            <w:szCs w:val="24"/>
          </w:rPr>
          <w:t xml:space="preserve"> based on</w:t>
        </w:r>
      </w:ins>
      <w:del w:id="188" w:author="Mary O'Connor" w:date="2017-12-14T13:03:00Z">
        <w:r w:rsidR="003F441A" w:rsidDel="004C6B0A">
          <w:rPr>
            <w:rFonts w:ascii="Times New Roman" w:eastAsia="Times New Roman" w:hAnsi="Times New Roman" w:cs="Times New Roman"/>
            <w:sz w:val="24"/>
            <w:szCs w:val="24"/>
          </w:rPr>
          <w:delText xml:space="preserve"> using</w:delText>
        </w:r>
      </w:del>
      <w:r w:rsidR="003F441A">
        <w:rPr>
          <w:rFonts w:ascii="Times New Roman" w:eastAsia="Times New Roman" w:hAnsi="Times New Roman" w:cs="Times New Roman"/>
          <w:sz w:val="24"/>
          <w:szCs w:val="24"/>
        </w:rPr>
        <w:t xml:space="preserve"> a bray-</w:t>
      </w:r>
      <w:proofErr w:type="spellStart"/>
      <w:r w:rsidR="003F441A">
        <w:rPr>
          <w:rFonts w:ascii="Times New Roman" w:eastAsia="Times New Roman" w:hAnsi="Times New Roman" w:cs="Times New Roman"/>
          <w:sz w:val="24"/>
          <w:szCs w:val="24"/>
        </w:rPr>
        <w:t>curtis</w:t>
      </w:r>
      <w:proofErr w:type="spellEnd"/>
      <w:r w:rsidR="003F441A">
        <w:rPr>
          <w:rFonts w:ascii="Times New Roman" w:eastAsia="Times New Roman" w:hAnsi="Times New Roman" w:cs="Times New Roman"/>
          <w:sz w:val="24"/>
          <w:szCs w:val="24"/>
        </w:rPr>
        <w:t xml:space="preserve"> dis</w:t>
      </w:r>
      <w:r w:rsidR="00C47A9E">
        <w:rPr>
          <w:rFonts w:ascii="Times New Roman" w:eastAsia="Times New Roman" w:hAnsi="Times New Roman" w:cs="Times New Roman"/>
          <w:sz w:val="24"/>
          <w:szCs w:val="24"/>
        </w:rPr>
        <w:t xml:space="preserve">similarity </w:t>
      </w:r>
      <w:r w:rsidR="003F441A">
        <w:rPr>
          <w:rFonts w:ascii="Times New Roman" w:eastAsia="Times New Roman" w:hAnsi="Times New Roman" w:cs="Times New Roman"/>
          <w:sz w:val="24"/>
          <w:szCs w:val="24"/>
        </w:rPr>
        <w:t>metric. Invertebrate community data was analyzed in the Vegan 2.3-4 package in R (</w:t>
      </w:r>
      <w:proofErr w:type="spellStart"/>
      <w:r w:rsidR="003F441A">
        <w:rPr>
          <w:rFonts w:ascii="Times New Roman" w:eastAsia="Times New Roman" w:hAnsi="Times New Roman" w:cs="Times New Roman"/>
          <w:sz w:val="24"/>
          <w:szCs w:val="24"/>
        </w:rPr>
        <w:t>Okansen</w:t>
      </w:r>
      <w:proofErr w:type="spellEnd"/>
      <w:r w:rsidR="003F441A">
        <w:rPr>
          <w:rFonts w:ascii="Times New Roman" w:eastAsia="Times New Roman" w:hAnsi="Times New Roman" w:cs="Times New Roman"/>
          <w:sz w:val="24"/>
          <w:szCs w:val="24"/>
        </w:rPr>
        <w:t xml:space="preserve"> et al. 2016). A PERMANOVA was used to test the effect of </w:t>
      </w:r>
      <w:proofErr w:type="spellStart"/>
      <w:r w:rsidR="00C47A9E">
        <w:rPr>
          <w:rFonts w:ascii="Times New Roman" w:eastAsia="Times New Roman" w:hAnsi="Times New Roman" w:cs="Times New Roman"/>
          <w:sz w:val="24"/>
          <w:szCs w:val="24"/>
        </w:rPr>
        <w:t>Smithora</w:t>
      </w:r>
      <w:proofErr w:type="spellEnd"/>
      <w:r w:rsidR="00C47A9E">
        <w:rPr>
          <w:rFonts w:ascii="Times New Roman" w:eastAsia="Times New Roman" w:hAnsi="Times New Roman" w:cs="Times New Roman"/>
          <w:sz w:val="24"/>
          <w:szCs w:val="24"/>
        </w:rPr>
        <w:t>, Location</w:t>
      </w:r>
      <w:r w:rsidR="003F441A">
        <w:rPr>
          <w:rFonts w:ascii="Times New Roman" w:eastAsia="Times New Roman" w:hAnsi="Times New Roman" w:cs="Times New Roman"/>
          <w:sz w:val="24"/>
          <w:szCs w:val="24"/>
        </w:rPr>
        <w:t xml:space="preserve"> (edge vs. interior)</w:t>
      </w:r>
      <w:r w:rsidR="00C47A9E">
        <w:rPr>
          <w:rFonts w:ascii="Times New Roman" w:eastAsia="Times New Roman" w:hAnsi="Times New Roman" w:cs="Times New Roman"/>
          <w:sz w:val="24"/>
          <w:szCs w:val="24"/>
        </w:rPr>
        <w:t xml:space="preserve">, and month (June </w:t>
      </w:r>
      <w:proofErr w:type="spellStart"/>
      <w:r w:rsidR="00C47A9E">
        <w:rPr>
          <w:rFonts w:ascii="Times New Roman" w:eastAsia="Times New Roman" w:hAnsi="Times New Roman" w:cs="Times New Roman"/>
          <w:sz w:val="24"/>
          <w:szCs w:val="24"/>
        </w:rPr>
        <w:t>vs</w:t>
      </w:r>
      <w:proofErr w:type="spellEnd"/>
      <w:r w:rsidR="00C47A9E">
        <w:rPr>
          <w:rFonts w:ascii="Times New Roman" w:eastAsia="Times New Roman" w:hAnsi="Times New Roman" w:cs="Times New Roman"/>
          <w:sz w:val="24"/>
          <w:szCs w:val="24"/>
        </w:rPr>
        <w:t xml:space="preserve"> July)</w:t>
      </w:r>
      <w:r w:rsidR="003F441A">
        <w:rPr>
          <w:rFonts w:ascii="Times New Roman" w:eastAsia="Times New Roman" w:hAnsi="Times New Roman" w:cs="Times New Roman"/>
          <w:sz w:val="24"/>
          <w:szCs w:val="24"/>
        </w:rPr>
        <w:t xml:space="preserve"> on invertebrate communities. A one-way ANOVA compared amphipod abundance at the edge vs. interior locations. All R analyses used R 3.2.4.</w:t>
      </w:r>
    </w:p>
    <w:p w14:paraId="532D0127" w14:textId="77777777" w:rsidR="002E0CAC" w:rsidRDefault="002E0CAC">
      <w:pPr>
        <w:pStyle w:val="Normal1"/>
        <w:rPr>
          <w:rFonts w:ascii="Times New Roman" w:eastAsia="Times New Roman" w:hAnsi="Times New Roman" w:cs="Times New Roman"/>
          <w:sz w:val="24"/>
          <w:szCs w:val="24"/>
        </w:rPr>
      </w:pPr>
    </w:p>
    <w:p w14:paraId="009221BE" w14:textId="77777777" w:rsidR="002E0CAC" w:rsidRDefault="003F441A">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1EB98F77" w:rsidR="002E0CAC" w:rsidRPr="00074E5B"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ins w:id="189" w:author="Mary O'Connor" w:date="2017-12-14T13:18:00Z">
        <w:r w:rsidR="004C6B0A">
          <w:rPr>
            <w:rFonts w:ascii="Times New Roman" w:eastAsia="Times New Roman" w:hAnsi="Times New Roman" w:cs="Times New Roman"/>
            <w:sz w:val="24"/>
            <w:szCs w:val="24"/>
          </w:rPr>
          <w:t xml:space="preserve">How do </w:t>
        </w:r>
        <w:proofErr w:type="spellStart"/>
        <w:r w:rsidR="004C6B0A">
          <w:rPr>
            <w:rFonts w:ascii="Times New Roman" w:eastAsia="Times New Roman" w:hAnsi="Times New Roman" w:cs="Times New Roman"/>
            <w:i/>
            <w:sz w:val="24"/>
            <w:szCs w:val="24"/>
          </w:rPr>
          <w:t>Zostera</w:t>
        </w:r>
        <w:proofErr w:type="spellEnd"/>
        <w:r w:rsidR="004C6B0A">
          <w:rPr>
            <w:rFonts w:ascii="Times New Roman" w:eastAsia="Times New Roman" w:hAnsi="Times New Roman" w:cs="Times New Roman"/>
            <w:i/>
            <w:sz w:val="24"/>
            <w:szCs w:val="24"/>
          </w:rPr>
          <w:t xml:space="preserve">, </w:t>
        </w:r>
        <w:proofErr w:type="spellStart"/>
        <w:r w:rsidR="004C6B0A" w:rsidRP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and associated </w:t>
        </w:r>
        <w:proofErr w:type="spellStart"/>
        <w:r w:rsidR="004C6B0A">
          <w:rPr>
            <w:rFonts w:ascii="Times New Roman" w:eastAsia="Times New Roman" w:hAnsi="Times New Roman" w:cs="Times New Roman"/>
            <w:sz w:val="24"/>
            <w:szCs w:val="24"/>
          </w:rPr>
          <w:t>epifuanal</w:t>
        </w:r>
        <w:proofErr w:type="spellEnd"/>
        <w:r w:rsidR="004C6B0A">
          <w:rPr>
            <w:rFonts w:ascii="Times New Roman" w:eastAsia="Times New Roman" w:hAnsi="Times New Roman" w:cs="Times New Roman"/>
            <w:sz w:val="24"/>
            <w:szCs w:val="24"/>
          </w:rPr>
          <w:t xml:space="preserve"> and microbial species assemblages vary between meadow edge and interior?</w:t>
        </w:r>
      </w:ins>
      <w:del w:id="190" w:author="Mary O'Connor" w:date="2017-12-14T13:18:00Z">
        <w:r w:rsidR="00074E5B" w:rsidDel="004C6B0A">
          <w:rPr>
            <w:rFonts w:ascii="Times New Roman" w:eastAsia="Times New Roman" w:hAnsi="Times New Roman" w:cs="Times New Roman"/>
            <w:sz w:val="24"/>
            <w:szCs w:val="24"/>
          </w:rPr>
          <w:delText xml:space="preserve">Spatial variation in </w:delText>
        </w:r>
        <w:r w:rsidDel="004C6B0A">
          <w:rPr>
            <w:rFonts w:ascii="Times New Roman" w:eastAsia="Times New Roman" w:hAnsi="Times New Roman" w:cs="Times New Roman"/>
            <w:i/>
            <w:sz w:val="24"/>
            <w:szCs w:val="24"/>
          </w:rPr>
          <w:delText xml:space="preserve">Smithora </w:delText>
        </w:r>
        <w:r w:rsidDel="004C6B0A">
          <w:rPr>
            <w:rFonts w:ascii="Times New Roman" w:eastAsia="Times New Roman" w:hAnsi="Times New Roman" w:cs="Times New Roman"/>
            <w:sz w:val="24"/>
            <w:szCs w:val="24"/>
          </w:rPr>
          <w:delText xml:space="preserve">and </w:delText>
        </w:r>
        <w:r w:rsidDel="004C6B0A">
          <w:rPr>
            <w:rFonts w:ascii="Times New Roman" w:eastAsia="Times New Roman" w:hAnsi="Times New Roman" w:cs="Times New Roman"/>
            <w:i/>
            <w:sz w:val="24"/>
            <w:szCs w:val="24"/>
          </w:rPr>
          <w:delText>Zostera</w:delText>
        </w:r>
        <w:r w:rsidR="00074E5B" w:rsidDel="004C6B0A">
          <w:rPr>
            <w:rFonts w:ascii="Times New Roman" w:eastAsia="Times New Roman" w:hAnsi="Times New Roman" w:cs="Times New Roman"/>
            <w:sz w:val="24"/>
            <w:szCs w:val="24"/>
          </w:rPr>
          <w:delText xml:space="preserve"> and associated organisms</w:delText>
        </w:r>
      </w:del>
    </w:p>
    <w:p w14:paraId="3CD5BA6E" w14:textId="77777777" w:rsidR="001B1CBB" w:rsidRDefault="00CC1F4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Across eight sites at the landward side of the Choked Pass eelgrass meadow</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 and abundance on eelgrass shoots varied strongly from</w:t>
      </w:r>
      <w:r w:rsidR="00074E5B">
        <w:rPr>
          <w:rFonts w:ascii="Times New Roman" w:eastAsia="Times New Roman" w:hAnsi="Times New Roman" w:cs="Times New Roman"/>
          <w:sz w:val="24"/>
          <w:szCs w:val="24"/>
        </w:rPr>
        <w:t xml:space="preserve"> site to site </w:t>
      </w:r>
      <w:r w:rsidR="00D51F06">
        <w:rPr>
          <w:rFonts w:ascii="Times New Roman" w:eastAsia="Times New Roman" w:hAnsi="Times New Roman" w:cs="Times New Roman"/>
          <w:sz w:val="24"/>
          <w:szCs w:val="24"/>
        </w:rPr>
        <w:t xml:space="preserve">(two-way ANOVA: site type (interior </w:t>
      </w:r>
      <w:proofErr w:type="spellStart"/>
      <w:r w:rsidR="00D51F06">
        <w:rPr>
          <w:rFonts w:ascii="Times New Roman" w:eastAsia="Times New Roman" w:hAnsi="Times New Roman" w:cs="Times New Roman"/>
          <w:sz w:val="24"/>
          <w:szCs w:val="24"/>
        </w:rPr>
        <w:t>vs</w:t>
      </w:r>
      <w:proofErr w:type="spellEnd"/>
      <w:r w:rsidR="00D51F06">
        <w:rPr>
          <w:rFonts w:ascii="Times New Roman" w:eastAsia="Times New Roman" w:hAnsi="Times New Roman" w:cs="Times New Roman"/>
          <w:sz w:val="24"/>
          <w:szCs w:val="24"/>
        </w:rPr>
        <w:t xml:space="preserve"> edge): F = 63.46, </w:t>
      </w:r>
      <w:proofErr w:type="spellStart"/>
      <w:r w:rsidR="00D51F06">
        <w:rPr>
          <w:rFonts w:ascii="Times New Roman" w:eastAsia="Times New Roman" w:hAnsi="Times New Roman" w:cs="Times New Roman"/>
          <w:sz w:val="24"/>
          <w:szCs w:val="24"/>
        </w:rPr>
        <w:t>df</w:t>
      </w:r>
      <w:proofErr w:type="spellEnd"/>
      <w:r w:rsidR="00D51F06">
        <w:rPr>
          <w:rFonts w:ascii="Times New Roman" w:eastAsia="Times New Roman" w:hAnsi="Times New Roman" w:cs="Times New Roman"/>
          <w:sz w:val="24"/>
          <w:szCs w:val="24"/>
        </w:rPr>
        <w:t xml:space="preserve"> = 1, p = &lt; 0.001; Site:</w:t>
      </w:r>
      <w:r w:rsidR="00D51F06" w:rsidRPr="009515D3">
        <w:rPr>
          <w:rFonts w:ascii="Times New Roman" w:eastAsia="Times New Roman" w:hAnsi="Times New Roman" w:cs="Times New Roman"/>
          <w:sz w:val="24"/>
          <w:szCs w:val="24"/>
        </w:rPr>
        <w:t xml:space="preserve"> </w:t>
      </w:r>
      <w:r w:rsidR="00D51F06">
        <w:rPr>
          <w:rFonts w:ascii="Times New Roman" w:eastAsia="Times New Roman" w:hAnsi="Times New Roman" w:cs="Times New Roman"/>
          <w:sz w:val="24"/>
          <w:szCs w:val="24"/>
        </w:rPr>
        <w:t xml:space="preserve">F = 8.06, </w:t>
      </w:r>
      <w:proofErr w:type="spellStart"/>
      <w:r w:rsidR="00D51F06">
        <w:rPr>
          <w:rFonts w:ascii="Times New Roman" w:eastAsia="Times New Roman" w:hAnsi="Times New Roman" w:cs="Times New Roman"/>
          <w:sz w:val="24"/>
          <w:szCs w:val="24"/>
        </w:rPr>
        <w:t>df</w:t>
      </w:r>
      <w:proofErr w:type="spellEnd"/>
      <w:r w:rsidR="00D51F06">
        <w:rPr>
          <w:rFonts w:ascii="Times New Roman" w:eastAsia="Times New Roman" w:hAnsi="Times New Roman" w:cs="Times New Roman"/>
          <w:sz w:val="24"/>
          <w:szCs w:val="24"/>
        </w:rPr>
        <w:t xml:space="preserve"> = 6, p = &lt; 0.001, residuals: </w:t>
      </w:r>
      <w:proofErr w:type="spellStart"/>
      <w:r w:rsidR="00D51F06">
        <w:rPr>
          <w:rFonts w:ascii="Times New Roman" w:eastAsia="Times New Roman" w:hAnsi="Times New Roman" w:cs="Times New Roman"/>
          <w:sz w:val="24"/>
          <w:szCs w:val="24"/>
        </w:rPr>
        <w:t>df</w:t>
      </w:r>
      <w:proofErr w:type="spellEnd"/>
      <w:r w:rsidR="00D51F06">
        <w:rPr>
          <w:rFonts w:ascii="Times New Roman" w:eastAsia="Times New Roman" w:hAnsi="Times New Roman" w:cs="Times New Roman"/>
          <w:sz w:val="24"/>
          <w:szCs w:val="24"/>
        </w:rPr>
        <w:t xml:space="preserve"> = 108</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A11244">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difference in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between meadow edge and interior</w:t>
      </w:r>
      <w:r w:rsidR="00557A0B">
        <w:rPr>
          <w:rFonts w:ascii="Times New Roman" w:eastAsia="Times New Roman" w:hAnsi="Times New Roman" w:cs="Times New Roman"/>
          <w:sz w:val="24"/>
          <w:szCs w:val="24"/>
        </w:rPr>
        <w:t xml:space="preserve"> sites (Figure 1C)</w:t>
      </w:r>
      <w:r w:rsidR="003F441A">
        <w:rPr>
          <w:rFonts w:ascii="Times New Roman" w:eastAsia="Times New Roman" w:hAnsi="Times New Roman" w:cs="Times New Roman"/>
          <w:sz w:val="24"/>
          <w:szCs w:val="24"/>
        </w:rPr>
        <w:t xml:space="preserve">. </w:t>
      </w:r>
    </w:p>
    <w:p w14:paraId="4FA02744" w14:textId="7D996C93" w:rsidR="001B1CBB" w:rsidRDefault="0053471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plot-scale sampling</w:t>
      </w:r>
      <w:ins w:id="191" w:author="Mary O'Connor" w:date="2017-12-14T13:04:00Z">
        <w:r w:rsidR="004C6B0A">
          <w:rPr>
            <w:rFonts w:ascii="Times New Roman" w:eastAsia="Times New Roman" w:hAnsi="Times New Roman" w:cs="Times New Roman"/>
            <w:sz w:val="24"/>
            <w:szCs w:val="24"/>
          </w:rPr>
          <w:t xml:space="preserve"> at</w:t>
        </w:r>
      </w:ins>
      <w:r w:rsidR="00557A0B">
        <w:rPr>
          <w:rFonts w:ascii="Times New Roman" w:eastAsia="Times New Roman" w:hAnsi="Times New Roman" w:cs="Times New Roman"/>
          <w:sz w:val="24"/>
          <w:szCs w:val="24"/>
        </w:rPr>
        <w:t xml:space="preserve"> the Wolf Beach site, where the experiment was conducted, revealed similar patterns </w:t>
      </w:r>
      <w:del w:id="192" w:author="Mary O'Connor" w:date="2017-12-14T13:06:00Z">
        <w:r w:rsidR="00557A0B" w:rsidDel="004C6B0A">
          <w:rPr>
            <w:rFonts w:ascii="Times New Roman" w:eastAsia="Times New Roman" w:hAnsi="Times New Roman" w:cs="Times New Roman"/>
            <w:sz w:val="24"/>
            <w:szCs w:val="24"/>
          </w:rPr>
          <w:delText xml:space="preserve">in </w:delText>
        </w:r>
      </w:del>
      <w:ins w:id="193" w:author="Mary O'Connor" w:date="2017-12-14T13:06:00Z">
        <w:r w:rsidR="004C6B0A">
          <w:rPr>
            <w:rFonts w:ascii="Times New Roman" w:eastAsia="Times New Roman" w:hAnsi="Times New Roman" w:cs="Times New Roman"/>
            <w:sz w:val="24"/>
            <w:szCs w:val="24"/>
          </w:rPr>
          <w:t xml:space="preserve">of high </w:t>
        </w:r>
      </w:ins>
      <w:proofErr w:type="spellStart"/>
      <w:r w:rsidR="00557A0B" w:rsidRPr="00557A0B">
        <w:rPr>
          <w:rFonts w:ascii="Times New Roman" w:eastAsia="Times New Roman" w:hAnsi="Times New Roman" w:cs="Times New Roman"/>
          <w:i/>
          <w:sz w:val="24"/>
          <w:szCs w:val="24"/>
        </w:rPr>
        <w:t>Smithora</w:t>
      </w:r>
      <w:proofErr w:type="spellEnd"/>
      <w:r w:rsidR="00557A0B">
        <w:rPr>
          <w:rFonts w:ascii="Times New Roman" w:eastAsia="Times New Roman" w:hAnsi="Times New Roman" w:cs="Times New Roman"/>
          <w:sz w:val="24"/>
          <w:szCs w:val="24"/>
        </w:rPr>
        <w:t xml:space="preserve"> abundance</w:t>
      </w:r>
      <w:r w:rsidR="001B1CBB" w:rsidRPr="001B1CBB">
        <w:rPr>
          <w:rFonts w:ascii="Times New Roman" w:eastAsia="Times New Roman" w:hAnsi="Times New Roman" w:cs="Times New Roman"/>
          <w:sz w:val="24"/>
          <w:szCs w:val="24"/>
        </w:rPr>
        <w:t xml:space="preserve"> </w:t>
      </w:r>
      <w:del w:id="194" w:author="Mary O'Connor" w:date="2017-12-14T13:06:00Z">
        <w:r w:rsidR="001B1CBB" w:rsidDel="004C6B0A">
          <w:rPr>
            <w:rFonts w:ascii="Times New Roman" w:eastAsia="Times New Roman" w:hAnsi="Times New Roman" w:cs="Times New Roman"/>
            <w:sz w:val="24"/>
            <w:szCs w:val="24"/>
          </w:rPr>
          <w:delText xml:space="preserve">in </w:delText>
        </w:r>
      </w:del>
      <w:ins w:id="195" w:author="Mary O'Connor" w:date="2017-12-14T13:06:00Z">
        <w:r w:rsidR="004C6B0A">
          <w:rPr>
            <w:rFonts w:ascii="Times New Roman" w:eastAsia="Times New Roman" w:hAnsi="Times New Roman" w:cs="Times New Roman"/>
            <w:sz w:val="24"/>
            <w:szCs w:val="24"/>
          </w:rPr>
          <w:t xml:space="preserve">at the meadow edge and less in the interior in </w:t>
        </w:r>
      </w:ins>
      <w:r w:rsidR="001B1CBB">
        <w:rPr>
          <w:rFonts w:ascii="Times New Roman" w:eastAsia="Times New Roman" w:hAnsi="Times New Roman" w:cs="Times New Roman"/>
          <w:sz w:val="24"/>
          <w:szCs w:val="24"/>
        </w:rPr>
        <w:t>June</w:t>
      </w:r>
      <w:r w:rsidR="00113725">
        <w:rPr>
          <w:rFonts w:ascii="Times New Roman" w:eastAsia="Times New Roman" w:hAnsi="Times New Roman" w:cs="Times New Roman"/>
          <w:sz w:val="24"/>
          <w:szCs w:val="24"/>
        </w:rPr>
        <w:t xml:space="preserve"> </w:t>
      </w:r>
      <w:r w:rsidR="001B1CBB">
        <w:rPr>
          <w:rFonts w:ascii="Times New Roman" w:eastAsia="Times New Roman" w:hAnsi="Times New Roman" w:cs="Times New Roman"/>
          <w:sz w:val="24"/>
          <w:szCs w:val="24"/>
        </w:rPr>
        <w:t xml:space="preserve">2017 (Figure 2). Shoot density was higher at the edge </w:t>
      </w:r>
      <w:proofErr w:type="spellStart"/>
      <w:r w:rsidR="001B1CBB">
        <w:rPr>
          <w:rFonts w:ascii="Times New Roman" w:eastAsia="Times New Roman" w:hAnsi="Times New Roman" w:cs="Times New Roman"/>
          <w:sz w:val="24"/>
          <w:szCs w:val="24"/>
        </w:rPr>
        <w:t>vs</w:t>
      </w:r>
      <w:proofErr w:type="spellEnd"/>
      <w:r w:rsidR="001B1CBB">
        <w:rPr>
          <w:rFonts w:ascii="Times New Roman" w:eastAsia="Times New Roman" w:hAnsi="Times New Roman" w:cs="Times New Roman"/>
          <w:sz w:val="24"/>
          <w:szCs w:val="24"/>
        </w:rPr>
        <w:t xml:space="preserve"> the interior</w:t>
      </w:r>
      <w:ins w:id="196" w:author="Mary O'Connor" w:date="2017-12-14T13:06:00Z">
        <w:r w:rsidR="004C6B0A">
          <w:rPr>
            <w:rFonts w:ascii="Times New Roman" w:eastAsia="Times New Roman" w:hAnsi="Times New Roman" w:cs="Times New Roman"/>
            <w:sz w:val="24"/>
            <w:szCs w:val="24"/>
          </w:rPr>
          <w:t xml:space="preserve"> </w:t>
        </w:r>
      </w:ins>
      <w:r w:rsidR="001B1C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one-way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t>
      </w:r>
      <w:r w:rsidR="00893F45">
        <w:rPr>
          <w:rFonts w:ascii="Times New Roman" w:eastAsia="Times New Roman" w:hAnsi="Times New Roman" w:cs="Times New Roman"/>
          <w:sz w:val="24"/>
          <w:szCs w:val="24"/>
        </w:rPr>
        <w:t xml:space="preserve">F = 15.29, </w:t>
      </w:r>
      <w:proofErr w:type="spellStart"/>
      <w:r w:rsidR="00893F45">
        <w:rPr>
          <w:rFonts w:ascii="Times New Roman" w:eastAsia="Times New Roman" w:hAnsi="Times New Roman" w:cs="Times New Roman"/>
          <w:sz w:val="24"/>
          <w:szCs w:val="24"/>
        </w:rPr>
        <w:t>df</w:t>
      </w:r>
      <w:proofErr w:type="spellEnd"/>
      <w:r w:rsidR="00893F45">
        <w:rPr>
          <w:rFonts w:ascii="Times New Roman" w:eastAsia="Times New Roman" w:hAnsi="Times New Roman" w:cs="Times New Roman"/>
          <w:sz w:val="24"/>
          <w:szCs w:val="24"/>
        </w:rPr>
        <w:t xml:space="preserve"> = 1, 10, p = </w:t>
      </w:r>
      <w:r w:rsidR="006B22A4">
        <w:rPr>
          <w:rFonts w:ascii="Times New Roman" w:eastAsia="Times New Roman" w:hAnsi="Times New Roman" w:cs="Times New Roman"/>
          <w:sz w:val="24"/>
          <w:szCs w:val="24"/>
        </w:rPr>
        <w:t>0.003</w:t>
      </w:r>
      <w:r w:rsidR="001B1CBB">
        <w:rPr>
          <w:rFonts w:ascii="Times New Roman" w:eastAsia="Times New Roman" w:hAnsi="Times New Roman" w:cs="Times New Roman"/>
          <w:sz w:val="24"/>
          <w:szCs w:val="24"/>
        </w:rPr>
        <w:t xml:space="preserve">; Appendix A), and so was </w:t>
      </w:r>
      <w:proofErr w:type="spellStart"/>
      <w:r w:rsidR="001B1CBB">
        <w:rPr>
          <w:rFonts w:ascii="Times New Roman" w:eastAsia="Times New Roman" w:hAnsi="Times New Roman" w:cs="Times New Roman"/>
          <w:i/>
          <w:sz w:val="24"/>
          <w:szCs w:val="24"/>
        </w:rPr>
        <w:t>Smithora</w:t>
      </w:r>
      <w:proofErr w:type="spellEnd"/>
      <w:r w:rsidR="001B1CBB">
        <w:rPr>
          <w:rFonts w:ascii="Times New Roman" w:eastAsia="Times New Roman" w:hAnsi="Times New Roman" w:cs="Times New Roman"/>
          <w:sz w:val="24"/>
          <w:szCs w:val="24"/>
        </w:rPr>
        <w:t xml:space="preserve"> load (</w:t>
      </w:r>
      <w:r w:rsidR="00893F45">
        <w:rPr>
          <w:rFonts w:ascii="Times New Roman" w:eastAsia="Times New Roman" w:hAnsi="Times New Roman" w:cs="Times New Roman"/>
          <w:sz w:val="24"/>
          <w:szCs w:val="24"/>
        </w:rPr>
        <w:t xml:space="preserve">one-way </w:t>
      </w:r>
      <w:proofErr w:type="spellStart"/>
      <w:r w:rsidR="00893F45">
        <w:rPr>
          <w:rFonts w:ascii="Times New Roman" w:eastAsia="Times New Roman" w:hAnsi="Times New Roman" w:cs="Times New Roman"/>
          <w:sz w:val="24"/>
          <w:szCs w:val="24"/>
        </w:rPr>
        <w:t>anova</w:t>
      </w:r>
      <w:proofErr w:type="spellEnd"/>
      <w:r w:rsidR="00893F45">
        <w:rPr>
          <w:rFonts w:ascii="Times New Roman" w:eastAsia="Times New Roman" w:hAnsi="Times New Roman" w:cs="Times New Roman"/>
          <w:sz w:val="24"/>
          <w:szCs w:val="24"/>
        </w:rPr>
        <w:t xml:space="preserve">: F = 6.57, </w:t>
      </w:r>
      <w:proofErr w:type="spellStart"/>
      <w:r w:rsidR="00893F45">
        <w:rPr>
          <w:rFonts w:ascii="Times New Roman" w:eastAsia="Times New Roman" w:hAnsi="Times New Roman" w:cs="Times New Roman"/>
          <w:sz w:val="24"/>
          <w:szCs w:val="24"/>
        </w:rPr>
        <w:t>df</w:t>
      </w:r>
      <w:proofErr w:type="spellEnd"/>
      <w:r w:rsidR="00893F45">
        <w:rPr>
          <w:rFonts w:ascii="Times New Roman" w:eastAsia="Times New Roman" w:hAnsi="Times New Roman" w:cs="Times New Roman"/>
          <w:sz w:val="24"/>
          <w:szCs w:val="24"/>
        </w:rPr>
        <w:t xml:space="preserve"> = 1, 10, p = 0.028</w:t>
      </w:r>
      <w:r w:rsidR="001B1CBB">
        <w:rPr>
          <w:rFonts w:ascii="Times New Roman" w:eastAsia="Times New Roman" w:hAnsi="Times New Roman" w:cs="Times New Roman"/>
          <w:sz w:val="24"/>
          <w:szCs w:val="24"/>
        </w:rPr>
        <w:t xml:space="preserve">). </w:t>
      </w:r>
    </w:p>
    <w:p w14:paraId="3CC73199" w14:textId="01381BE8" w:rsidR="00B663DD" w:rsidRDefault="004C6B0A">
      <w:pPr>
        <w:pStyle w:val="Normal1"/>
        <w:rPr>
          <w:rFonts w:ascii="Times New Roman" w:eastAsia="Times New Roman" w:hAnsi="Times New Roman" w:cs="Times New Roman"/>
          <w:sz w:val="24"/>
          <w:szCs w:val="24"/>
        </w:rPr>
      </w:pPr>
      <w:proofErr w:type="spellStart"/>
      <w:ins w:id="197" w:author="Mary O'Connor" w:date="2017-12-14T13:10:00Z">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g</w:t>
        </w:r>
      </w:ins>
      <w:del w:id="198" w:author="Mary O'Connor" w:date="2017-12-14T13:10:00Z">
        <w:r w:rsidR="00B663DD" w:rsidDel="004C6B0A">
          <w:rPr>
            <w:rFonts w:ascii="Times New Roman" w:eastAsia="Times New Roman" w:hAnsi="Times New Roman" w:cs="Times New Roman"/>
            <w:sz w:val="24"/>
            <w:szCs w:val="24"/>
          </w:rPr>
          <w:delText>G</w:delText>
        </w:r>
      </w:del>
      <w:r w:rsidR="00B663DD">
        <w:rPr>
          <w:rFonts w:ascii="Times New Roman" w:eastAsia="Times New Roman" w:hAnsi="Times New Roman" w:cs="Times New Roman"/>
          <w:sz w:val="24"/>
          <w:szCs w:val="24"/>
        </w:rPr>
        <w:t>razer abundance</w:t>
      </w:r>
      <w:del w:id="199" w:author="Mary O'Connor" w:date="2017-12-14T13:10:00Z">
        <w:r w:rsidR="00B663DD" w:rsidDel="004C6B0A">
          <w:rPr>
            <w:rFonts w:ascii="Times New Roman" w:eastAsia="Times New Roman" w:hAnsi="Times New Roman" w:cs="Times New Roman"/>
            <w:sz w:val="24"/>
            <w:szCs w:val="24"/>
          </w:rPr>
          <w:delText>s</w:delText>
        </w:r>
      </w:del>
      <w:r w:rsidR="00B663DD">
        <w:rPr>
          <w:rFonts w:ascii="Times New Roman" w:eastAsia="Times New Roman" w:hAnsi="Times New Roman" w:cs="Times New Roman"/>
          <w:sz w:val="24"/>
          <w:szCs w:val="24"/>
        </w:rPr>
        <w:t xml:space="preserve"> </w:t>
      </w:r>
      <w:del w:id="200" w:author="Mary O'Connor" w:date="2017-12-14T13:10:00Z">
        <w:r w:rsidR="00B663DD" w:rsidDel="004C6B0A">
          <w:rPr>
            <w:rFonts w:ascii="Times New Roman" w:eastAsia="Times New Roman" w:hAnsi="Times New Roman" w:cs="Times New Roman"/>
            <w:sz w:val="24"/>
            <w:szCs w:val="24"/>
          </w:rPr>
          <w:delText xml:space="preserve">only </w:delText>
        </w:r>
      </w:del>
      <w:r w:rsidR="00B663DD">
        <w:rPr>
          <w:rFonts w:ascii="Times New Roman" w:eastAsia="Times New Roman" w:hAnsi="Times New Roman" w:cs="Times New Roman"/>
          <w:sz w:val="24"/>
          <w:szCs w:val="24"/>
        </w:rPr>
        <w:t xml:space="preserve">varied significantly </w:t>
      </w:r>
      <w:del w:id="201" w:author="Mary O'Connor" w:date="2017-12-14T13:10:00Z">
        <w:r w:rsidR="00B663DD" w:rsidDel="004C6B0A">
          <w:rPr>
            <w:rFonts w:ascii="Times New Roman" w:eastAsia="Times New Roman" w:hAnsi="Times New Roman" w:cs="Times New Roman"/>
            <w:sz w:val="24"/>
            <w:szCs w:val="24"/>
          </w:rPr>
          <w:delText>due to month</w:delText>
        </w:r>
      </w:del>
      <w:ins w:id="202" w:author="Mary O'Connor" w:date="2017-12-14T13:10:00Z">
        <w:r>
          <w:rPr>
            <w:rFonts w:ascii="Times New Roman" w:eastAsia="Times New Roman" w:hAnsi="Times New Roman" w:cs="Times New Roman"/>
            <w:sz w:val="24"/>
            <w:szCs w:val="24"/>
          </w:rPr>
          <w:t>over time</w:t>
        </w:r>
      </w:ins>
      <w:r w:rsidR="00B663DD">
        <w:rPr>
          <w:rFonts w:ascii="Times New Roman" w:eastAsia="Times New Roman" w:hAnsi="Times New Roman" w:cs="Times New Roman"/>
          <w:sz w:val="24"/>
          <w:szCs w:val="24"/>
        </w:rPr>
        <w:t xml:space="preserve"> and</w:t>
      </w:r>
      <w:ins w:id="203" w:author="Mary O'Connor" w:date="2017-12-14T13:10:00Z">
        <w:r>
          <w:rPr>
            <w:rFonts w:ascii="Times New Roman" w:eastAsia="Times New Roman" w:hAnsi="Times New Roman" w:cs="Times New Roman"/>
            <w:sz w:val="24"/>
            <w:szCs w:val="24"/>
          </w:rPr>
          <w:t xml:space="preserve"> with</w:t>
        </w:r>
      </w:ins>
      <w:r w:rsidR="00B663DD">
        <w:rPr>
          <w:rFonts w:ascii="Times New Roman" w:eastAsia="Times New Roman" w:hAnsi="Times New Roman" w:cs="Times New Roman"/>
          <w:sz w:val="24"/>
          <w:szCs w:val="24"/>
        </w:rPr>
        <w:t xml:space="preserve"> shoot density across quadrats</w:t>
      </w:r>
      <w:ins w:id="204" w:author="Mary O'Connor" w:date="2017-12-14T13:10:00Z">
        <w:r>
          <w:rPr>
            <w:rFonts w:ascii="Times New Roman" w:eastAsia="Times New Roman" w:hAnsi="Times New Roman" w:cs="Times New Roman"/>
            <w:sz w:val="24"/>
            <w:szCs w:val="24"/>
          </w:rPr>
          <w:t xml:space="preserve"> (Figure 2C)</w:t>
        </w:r>
      </w:ins>
      <w:r w:rsidR="00B663DD">
        <w:rPr>
          <w:rFonts w:ascii="Times New Roman" w:eastAsia="Times New Roman" w:hAnsi="Times New Roman" w:cs="Times New Roman"/>
          <w:sz w:val="24"/>
          <w:szCs w:val="24"/>
        </w:rPr>
        <w:t xml:space="preserve">. </w:t>
      </w:r>
      <w:del w:id="205" w:author="Mary O'Connor" w:date="2017-12-14T13:10:00Z">
        <w:r w:rsidR="00B663DD" w:rsidDel="004C6B0A">
          <w:rPr>
            <w:rFonts w:ascii="Times New Roman" w:eastAsia="Times New Roman" w:hAnsi="Times New Roman" w:cs="Times New Roman"/>
            <w:sz w:val="24"/>
            <w:szCs w:val="24"/>
          </w:rPr>
          <w:delText>With a significant increase in g</w:delText>
        </w:r>
      </w:del>
      <w:ins w:id="206" w:author="Mary O'Connor" w:date="2017-12-14T13:10:00Z">
        <w:r>
          <w:rPr>
            <w:rFonts w:ascii="Times New Roman" w:eastAsia="Times New Roman" w:hAnsi="Times New Roman" w:cs="Times New Roman"/>
            <w:sz w:val="24"/>
            <w:szCs w:val="24"/>
          </w:rPr>
          <w:t>G</w:t>
        </w:r>
      </w:ins>
      <w:r w:rsidR="00B663DD">
        <w:rPr>
          <w:rFonts w:ascii="Times New Roman" w:eastAsia="Times New Roman" w:hAnsi="Times New Roman" w:cs="Times New Roman"/>
          <w:sz w:val="24"/>
          <w:szCs w:val="24"/>
        </w:rPr>
        <w:t>razer</w:t>
      </w:r>
      <w:ins w:id="207" w:author="Mary O'Connor" w:date="2017-12-14T13:10:00Z">
        <w:r>
          <w:rPr>
            <w:rFonts w:ascii="Times New Roman" w:eastAsia="Times New Roman" w:hAnsi="Times New Roman" w:cs="Times New Roman"/>
            <w:sz w:val="24"/>
            <w:szCs w:val="24"/>
          </w:rPr>
          <w:t xml:space="preserve"> density on epiphytes increased significantly</w:t>
        </w:r>
      </w:ins>
      <w:ins w:id="208" w:author="Mary O'Connor" w:date="2017-12-14T13:11:00Z">
        <w:r>
          <w:rPr>
            <w:rFonts w:ascii="Times New Roman" w:eastAsia="Times New Roman" w:hAnsi="Times New Roman" w:cs="Times New Roman"/>
            <w:sz w:val="24"/>
            <w:szCs w:val="24"/>
          </w:rPr>
          <w:t xml:space="preserve"> over the course of the experiment,</w:t>
        </w:r>
      </w:ins>
      <w:del w:id="209" w:author="Mary O'Connor" w:date="2017-12-14T13:10:00Z">
        <w:r w:rsidR="00B663DD" w:rsidDel="004C6B0A">
          <w:rPr>
            <w:rFonts w:ascii="Times New Roman" w:eastAsia="Times New Roman" w:hAnsi="Times New Roman" w:cs="Times New Roman"/>
            <w:sz w:val="24"/>
            <w:szCs w:val="24"/>
          </w:rPr>
          <w:delText>s</w:delText>
        </w:r>
      </w:del>
      <w:r w:rsidR="00B663DD">
        <w:rPr>
          <w:rFonts w:ascii="Times New Roman" w:eastAsia="Times New Roman" w:hAnsi="Times New Roman" w:cs="Times New Roman"/>
          <w:sz w:val="24"/>
          <w:szCs w:val="24"/>
        </w:rPr>
        <w:t xml:space="preserve"> between June and July (t=2.754,</w:t>
      </w:r>
      <w:ins w:id="210" w:author="Mary O'Connor" w:date="2017-12-14T13:11:00Z">
        <w:r>
          <w:rPr>
            <w:rFonts w:ascii="Times New Roman" w:eastAsia="Times New Roman" w:hAnsi="Times New Roman" w:cs="Times New Roman"/>
            <w:sz w:val="24"/>
            <w:szCs w:val="24"/>
          </w:rPr>
          <w:t xml:space="preserve"> </w:t>
        </w:r>
      </w:ins>
      <w:r w:rsidR="00B663DD">
        <w:rPr>
          <w:rFonts w:ascii="Times New Roman" w:eastAsia="Times New Roman" w:hAnsi="Times New Roman" w:cs="Times New Roman"/>
          <w:sz w:val="24"/>
          <w:szCs w:val="24"/>
        </w:rPr>
        <w:t>p=0.0079)</w:t>
      </w:r>
      <w:ins w:id="211" w:author="Mary O'Connor" w:date="2017-12-14T13:11:00Z">
        <w:r>
          <w:rPr>
            <w:rFonts w:ascii="Times New Roman" w:eastAsia="Times New Roman" w:hAnsi="Times New Roman" w:cs="Times New Roman"/>
            <w:sz w:val="24"/>
            <w:szCs w:val="24"/>
          </w:rPr>
          <w:t>,</w:t>
        </w:r>
      </w:ins>
      <w:r w:rsidR="00B663DD">
        <w:rPr>
          <w:rFonts w:ascii="Times New Roman" w:eastAsia="Times New Roman" w:hAnsi="Times New Roman" w:cs="Times New Roman"/>
          <w:sz w:val="24"/>
          <w:szCs w:val="24"/>
        </w:rPr>
        <w:t xml:space="preserve"> and </w:t>
      </w:r>
      <w:del w:id="212" w:author="Mary O'Connor" w:date="2017-12-14T13:11:00Z">
        <w:r w:rsidR="00B663DD" w:rsidDel="004C6B0A">
          <w:rPr>
            <w:rFonts w:ascii="Times New Roman" w:eastAsia="Times New Roman" w:hAnsi="Times New Roman" w:cs="Times New Roman"/>
            <w:sz w:val="24"/>
            <w:szCs w:val="24"/>
          </w:rPr>
          <w:delText xml:space="preserve">a predictable increase in abundances </w:delText>
        </w:r>
      </w:del>
      <w:r w:rsidR="00B663DD">
        <w:rPr>
          <w:rFonts w:ascii="Times New Roman" w:eastAsia="Times New Roman" w:hAnsi="Times New Roman" w:cs="Times New Roman"/>
          <w:sz w:val="24"/>
          <w:szCs w:val="24"/>
        </w:rPr>
        <w:t>with shoot density</w:t>
      </w:r>
      <w:ins w:id="213" w:author="Mary O'Connor" w:date="2017-12-13T13:58:00Z">
        <w:r w:rsidR="002B35BE">
          <w:rPr>
            <w:rFonts w:ascii="Times New Roman" w:eastAsia="Times New Roman" w:hAnsi="Times New Roman" w:cs="Times New Roman"/>
            <w:sz w:val="24"/>
            <w:szCs w:val="24"/>
          </w:rPr>
          <w:t xml:space="preserve"> </w:t>
        </w:r>
      </w:ins>
      <w:r w:rsidR="00B663DD">
        <w:rPr>
          <w:rFonts w:ascii="Times New Roman" w:eastAsia="Times New Roman" w:hAnsi="Times New Roman" w:cs="Times New Roman"/>
          <w:sz w:val="24"/>
          <w:szCs w:val="24"/>
        </w:rPr>
        <w:t xml:space="preserve">(t=2.522, </w:t>
      </w:r>
      <w:r w:rsidR="00B663DD">
        <w:rPr>
          <w:rFonts w:ascii="Times New Roman" w:eastAsia="Times New Roman" w:hAnsi="Times New Roman" w:cs="Times New Roman"/>
          <w:sz w:val="24"/>
          <w:szCs w:val="24"/>
        </w:rPr>
        <w:lastRenderedPageBreak/>
        <w:t xml:space="preserve">p=0.0268). </w:t>
      </w:r>
      <w:proofErr w:type="spellStart"/>
      <w:ins w:id="214" w:author="Mary O'Connor" w:date="2017-12-14T13:12:00Z">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invertebrate community composition also varied over time </w:t>
        </w:r>
      </w:ins>
      <w:ins w:id="215" w:author="Mary O'Connor" w:date="2017-12-14T13:13:00Z">
        <w:r>
          <w:rPr>
            <w:rFonts w:ascii="Times New Roman" w:eastAsia="Times New Roman" w:hAnsi="Times New Roman" w:cs="Times New Roman"/>
            <w:sz w:val="24"/>
            <w:szCs w:val="24"/>
          </w:rPr>
          <w:t xml:space="preserve">(PERMANOVA F=4.3221,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=1, p=0.065) </w:t>
        </w:r>
      </w:ins>
      <w:ins w:id="216" w:author="Mary O'Connor" w:date="2017-12-14T13:12:00Z">
        <w:r>
          <w:rPr>
            <w:rFonts w:ascii="Times New Roman" w:eastAsia="Times New Roman" w:hAnsi="Times New Roman" w:cs="Times New Roman"/>
            <w:sz w:val="24"/>
            <w:szCs w:val="24"/>
          </w:rPr>
          <w:t xml:space="preserve">and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w:t>
        </w:r>
      </w:ins>
      <w:ins w:id="217" w:author="Mary O'Connor" w:date="2017-12-14T13:13:00Z">
        <w:r>
          <w:rPr>
            <w:rFonts w:ascii="Times New Roman" w:eastAsia="Times New Roman" w:hAnsi="Times New Roman" w:cs="Times New Roman"/>
            <w:sz w:val="24"/>
            <w:szCs w:val="24"/>
          </w:rPr>
          <w:t xml:space="preserve">(PERMANOVA F = 4.7201,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1, p=0.048). </w:t>
        </w:r>
      </w:ins>
      <w:del w:id="218" w:author="Mary O'Connor" w:date="2017-12-14T13:13:00Z">
        <w:r w:rsidR="002040AE" w:rsidDel="004C6B0A">
          <w:rPr>
            <w:rFonts w:ascii="Times New Roman" w:eastAsia="Times New Roman" w:hAnsi="Times New Roman" w:cs="Times New Roman"/>
            <w:sz w:val="24"/>
            <w:szCs w:val="24"/>
          </w:rPr>
          <w:delText xml:space="preserve">A PERMANOVA tested the effect of </w:delText>
        </w:r>
        <w:r w:rsidR="00113725" w:rsidRPr="00113725" w:rsidDel="004C6B0A">
          <w:rPr>
            <w:rFonts w:ascii="Times New Roman" w:eastAsia="Times New Roman" w:hAnsi="Times New Roman" w:cs="Times New Roman"/>
            <w:i/>
            <w:sz w:val="24"/>
            <w:szCs w:val="24"/>
          </w:rPr>
          <w:delText>S</w:delText>
        </w:r>
        <w:r w:rsidR="002040AE" w:rsidRPr="00113725" w:rsidDel="004C6B0A">
          <w:rPr>
            <w:rFonts w:ascii="Times New Roman" w:eastAsia="Times New Roman" w:hAnsi="Times New Roman" w:cs="Times New Roman"/>
            <w:i/>
            <w:sz w:val="24"/>
            <w:szCs w:val="24"/>
          </w:rPr>
          <w:delText>mithora</w:delText>
        </w:r>
        <w:r w:rsidR="002040AE" w:rsidDel="004C6B0A">
          <w:rPr>
            <w:rFonts w:ascii="Times New Roman" w:eastAsia="Times New Roman" w:hAnsi="Times New Roman" w:cs="Times New Roman"/>
            <w:sz w:val="24"/>
            <w:szCs w:val="24"/>
          </w:rPr>
          <w:delText xml:space="preserve"> abundance and month (June vs. July) sampled on grazer communities. Both </w:delText>
        </w:r>
        <w:r w:rsidR="002040AE" w:rsidRPr="002040AE" w:rsidDel="004C6B0A">
          <w:rPr>
            <w:rFonts w:ascii="Times New Roman" w:eastAsia="Times New Roman" w:hAnsi="Times New Roman" w:cs="Times New Roman"/>
            <w:i/>
            <w:sz w:val="24"/>
            <w:szCs w:val="24"/>
          </w:rPr>
          <w:delText>Smithora</w:delText>
        </w:r>
        <w:r w:rsidR="002040AE" w:rsidDel="004C6B0A">
          <w:rPr>
            <w:rFonts w:ascii="Times New Roman" w:eastAsia="Times New Roman" w:hAnsi="Times New Roman" w:cs="Times New Roman"/>
            <w:sz w:val="24"/>
            <w:szCs w:val="24"/>
          </w:rPr>
          <w:delText xml:space="preserve"> abundance (F = 4.7201, df = 1, p=0.048) and month (F=4.3221, df=1, p=0.065) have a significant effect on </w:delText>
        </w:r>
      </w:del>
      <w:del w:id="219" w:author="Mary O'Connor" w:date="2017-12-14T13:12:00Z">
        <w:r w:rsidR="002040AE" w:rsidDel="004C6B0A">
          <w:rPr>
            <w:rFonts w:ascii="Times New Roman" w:eastAsia="Times New Roman" w:hAnsi="Times New Roman" w:cs="Times New Roman"/>
            <w:sz w:val="24"/>
            <w:szCs w:val="24"/>
          </w:rPr>
          <w:delText>epifaunal</w:delText>
        </w:r>
        <w:r w:rsidR="00B663DD" w:rsidDel="004C6B0A">
          <w:rPr>
            <w:rFonts w:ascii="Times New Roman" w:eastAsia="Times New Roman" w:hAnsi="Times New Roman" w:cs="Times New Roman"/>
            <w:sz w:val="24"/>
            <w:szCs w:val="24"/>
          </w:rPr>
          <w:delText xml:space="preserve"> invertebrate </w:delText>
        </w:r>
        <w:r w:rsidR="002040AE" w:rsidDel="004C6B0A">
          <w:rPr>
            <w:rFonts w:ascii="Times New Roman" w:eastAsia="Times New Roman" w:hAnsi="Times New Roman" w:cs="Times New Roman"/>
            <w:sz w:val="24"/>
            <w:szCs w:val="24"/>
          </w:rPr>
          <w:delText>communit</w:delText>
        </w:r>
        <w:r w:rsidR="00B663DD" w:rsidDel="004C6B0A">
          <w:rPr>
            <w:rFonts w:ascii="Times New Roman" w:eastAsia="Times New Roman" w:hAnsi="Times New Roman" w:cs="Times New Roman"/>
            <w:sz w:val="24"/>
            <w:szCs w:val="24"/>
          </w:rPr>
          <w:delText>y structure</w:delText>
        </w:r>
      </w:del>
    </w:p>
    <w:p w14:paraId="062F5201" w14:textId="5BB01D71" w:rsidR="002E0CAC" w:rsidRDefault="007F1D36">
      <w:pPr>
        <w:pStyle w:val="Normal1"/>
        <w:rPr>
          <w:rFonts w:ascii="Times New Roman" w:eastAsia="Times New Roman" w:hAnsi="Times New Roman" w:cs="Times New Roman"/>
          <w:sz w:val="24"/>
          <w:szCs w:val="24"/>
        </w:rPr>
      </w:pPr>
      <w:proofErr w:type="gramStart"/>
      <w:r w:rsidRPr="007F1D36">
        <w:rPr>
          <w:rFonts w:ascii="Times New Roman" w:eastAsia="Times New Roman" w:hAnsi="Times New Roman" w:cs="Times New Roman"/>
          <w:i/>
          <w:sz w:val="24"/>
          <w:szCs w:val="24"/>
        </w:rPr>
        <w:t>Initial microbial assemblages.</w:t>
      </w:r>
      <w:proofErr w:type="gramEnd"/>
      <w:r>
        <w:rPr>
          <w:rFonts w:ascii="Times New Roman" w:eastAsia="Times New Roman" w:hAnsi="Times New Roman" w:cs="Times New Roman"/>
          <w:sz w:val="24"/>
          <w:szCs w:val="24"/>
        </w:rPr>
        <w:t xml:space="preserve"> </w:t>
      </w:r>
      <w:del w:id="220" w:author="Mary O'Connor" w:date="2017-12-14T13:14:00Z">
        <w:r w:rsidR="0012268D" w:rsidDel="004C6B0A">
          <w:rPr>
            <w:rFonts w:ascii="Times New Roman" w:eastAsia="Times New Roman" w:hAnsi="Times New Roman" w:cs="Times New Roman"/>
            <w:sz w:val="24"/>
            <w:szCs w:val="24"/>
          </w:rPr>
          <w:delText>Before and after the transplant was conducted it is clear that b</w:delText>
        </w:r>
      </w:del>
      <w:ins w:id="221" w:author="Mary O'Connor" w:date="2017-12-14T13:14:00Z">
        <w:r w:rsidR="004C6B0A">
          <w:rPr>
            <w:rFonts w:ascii="Times New Roman" w:eastAsia="Times New Roman" w:hAnsi="Times New Roman" w:cs="Times New Roman"/>
            <w:sz w:val="24"/>
            <w:szCs w:val="24"/>
          </w:rPr>
          <w:t>B</w:t>
        </w:r>
      </w:ins>
      <w:r w:rsidR="007F3481" w:rsidRPr="007F3481">
        <w:rPr>
          <w:rFonts w:ascii="Times New Roman" w:eastAsia="Times New Roman" w:hAnsi="Times New Roman" w:cs="Times New Roman"/>
          <w:sz w:val="24"/>
          <w:szCs w:val="24"/>
        </w:rPr>
        <w:t xml:space="preserve">lades with </w:t>
      </w:r>
      <w:proofErr w:type="spellStart"/>
      <w:r w:rsidR="007F3481" w:rsidRPr="0012268D">
        <w:rPr>
          <w:rFonts w:ascii="Times New Roman" w:eastAsia="Times New Roman" w:hAnsi="Times New Roman" w:cs="Times New Roman"/>
          <w:i/>
          <w:sz w:val="24"/>
          <w:szCs w:val="24"/>
        </w:rPr>
        <w:t>Smithora</w:t>
      </w:r>
      <w:proofErr w:type="spellEnd"/>
      <w:r w:rsidR="007F3481" w:rsidRPr="007F3481">
        <w:rPr>
          <w:rFonts w:ascii="Times New Roman" w:eastAsia="Times New Roman" w:hAnsi="Times New Roman" w:cs="Times New Roman"/>
          <w:sz w:val="24"/>
          <w:szCs w:val="24"/>
        </w:rPr>
        <w:t xml:space="preserve"> harbor significantly different communities that blades without (p=0.027, pseudo-F=2.03,df=1)</w:t>
      </w:r>
      <w:r w:rsidR="0012268D">
        <w:rPr>
          <w:rFonts w:ascii="Times New Roman" w:eastAsia="Times New Roman" w:hAnsi="Times New Roman" w:cs="Times New Roman"/>
          <w:sz w:val="24"/>
          <w:szCs w:val="24"/>
        </w:rPr>
        <w:t>. (</w:t>
      </w:r>
      <w:commentRangeStart w:id="222"/>
      <w:r w:rsidR="0012268D">
        <w:rPr>
          <w:rFonts w:ascii="Times New Roman" w:eastAsia="Times New Roman" w:hAnsi="Times New Roman" w:cs="Times New Roman"/>
          <w:sz w:val="24"/>
          <w:szCs w:val="24"/>
        </w:rPr>
        <w:t>Figures ##)</w:t>
      </w:r>
      <w:commentRangeEnd w:id="222"/>
      <w:r w:rsidR="004C6B0A">
        <w:rPr>
          <w:rStyle w:val="CommentReference"/>
        </w:rPr>
        <w:commentReference w:id="222"/>
      </w:r>
    </w:p>
    <w:p w14:paraId="05281467" w14:textId="77777777" w:rsidR="00212675" w:rsidRDefault="00212675">
      <w:pPr>
        <w:pStyle w:val="Normal1"/>
        <w:rPr>
          <w:rFonts w:ascii="Times New Roman" w:eastAsia="Times New Roman" w:hAnsi="Times New Roman" w:cs="Times New Roman"/>
          <w:sz w:val="24"/>
          <w:szCs w:val="24"/>
        </w:rPr>
      </w:pPr>
    </w:p>
    <w:p w14:paraId="60699706" w14:textId="42A46D80"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ins w:id="223" w:author="Mary O'Connor" w:date="2017-12-14T13:18:00Z">
        <w:r w:rsidR="004C6B0A">
          <w:rPr>
            <w:rFonts w:ascii="Times New Roman" w:eastAsia="Times New Roman" w:hAnsi="Times New Roman" w:cs="Times New Roman"/>
            <w:sz w:val="24"/>
            <w:szCs w:val="24"/>
          </w:rPr>
          <w:t xml:space="preserve">Does location and abiotic environment explain variation in epiphyte and microbial communities living on </w:t>
        </w:r>
        <w:proofErr w:type="spellStart"/>
        <w:r w:rsidR="004C6B0A">
          <w:rPr>
            <w:rFonts w:ascii="Times New Roman" w:eastAsia="Times New Roman" w:hAnsi="Times New Roman" w:cs="Times New Roman"/>
            <w:sz w:val="24"/>
            <w:szCs w:val="24"/>
          </w:rPr>
          <w:t>Zostera</w:t>
        </w:r>
        <w:proofErr w:type="spellEnd"/>
        <w:r w:rsidR="004C6B0A">
          <w:rPr>
            <w:rFonts w:ascii="Times New Roman" w:eastAsia="Times New Roman" w:hAnsi="Times New Roman" w:cs="Times New Roman"/>
            <w:sz w:val="24"/>
            <w:szCs w:val="24"/>
          </w:rPr>
          <w:t xml:space="preserve">? </w:t>
        </w:r>
      </w:ins>
      <w:del w:id="224" w:author="Mary O'Connor" w:date="2017-12-14T13:18:00Z">
        <w:r w:rsidDel="004C6B0A">
          <w:rPr>
            <w:rFonts w:ascii="Times New Roman" w:eastAsia="Times New Roman" w:hAnsi="Times New Roman" w:cs="Times New Roman"/>
            <w:sz w:val="24"/>
            <w:szCs w:val="24"/>
          </w:rPr>
          <w:delText>Reciprocal transplant</w:delText>
        </w:r>
      </w:del>
    </w:p>
    <w:p w14:paraId="4DD3B6E4" w14:textId="0F0C2E64" w:rsidR="002E0CAC" w:rsidRDefault="00CE193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w:t>
      </w:r>
      <w:ins w:id="225" w:author="Mary O'Connor" w:date="2017-12-14T13:18:00Z">
        <w:r w:rsidR="00300ECF">
          <w:rPr>
            <w:rFonts w:ascii="Times New Roman" w:eastAsia="Times New Roman" w:hAnsi="Times New Roman" w:cs="Times New Roman"/>
            <w:sz w:val="24"/>
            <w:szCs w:val="24"/>
          </w:rPr>
          <w:t xml:space="preserve"> reciprocal transplant</w:t>
        </w:r>
      </w:ins>
      <w:r>
        <w:rPr>
          <w:rFonts w:ascii="Times New Roman" w:eastAsia="Times New Roman" w:hAnsi="Times New Roman" w:cs="Times New Roman"/>
          <w:sz w:val="24"/>
          <w:szCs w:val="24"/>
        </w:rPr>
        <w:t xml:space="preserve"> experiment, shoots at the </w:t>
      </w:r>
      <w:ins w:id="226" w:author="Mary O'Connor" w:date="2017-12-14T13:19:00Z">
        <w:r w:rsidR="00300ECF">
          <w:rPr>
            <w:rFonts w:ascii="Times New Roman" w:eastAsia="Times New Roman" w:hAnsi="Times New Roman" w:cs="Times New Roman"/>
            <w:sz w:val="24"/>
            <w:szCs w:val="24"/>
          </w:rPr>
          <w:t xml:space="preserve">meadow </w:t>
        </w:r>
      </w:ins>
      <w:r>
        <w:rPr>
          <w:rFonts w:ascii="Times New Roman" w:eastAsia="Times New Roman" w:hAnsi="Times New Roman" w:cs="Times New Roman"/>
          <w:sz w:val="24"/>
          <w:szCs w:val="24"/>
        </w:rPr>
        <w:t xml:space="preserve">edge </w:t>
      </w:r>
      <w:del w:id="227" w:author="Mary O'Connor" w:date="2017-12-14T13:19:00Z">
        <w:r w:rsidDel="00300ECF">
          <w:rPr>
            <w:rFonts w:ascii="Times New Roman" w:eastAsia="Times New Roman" w:hAnsi="Times New Roman" w:cs="Times New Roman"/>
            <w:sz w:val="24"/>
            <w:szCs w:val="24"/>
          </w:rPr>
          <w:delText xml:space="preserve">of the meadow </w:delText>
        </w:r>
      </w:del>
      <w:r>
        <w:rPr>
          <w:rFonts w:ascii="Times New Roman" w:eastAsia="Times New Roman" w:hAnsi="Times New Roman" w:cs="Times New Roman"/>
          <w:sz w:val="24"/>
          <w:szCs w:val="24"/>
        </w:rPr>
        <w:t xml:space="preserve">had high </w:t>
      </w:r>
      <w:proofErr w:type="spellStart"/>
      <w:r w:rsidRPr="00CE193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regardless of </w:t>
      </w:r>
      <w:del w:id="228" w:author="Mary O'Connor" w:date="2017-12-14T13:19:00Z">
        <w:r w:rsidDel="00300ECF">
          <w:rPr>
            <w:rFonts w:ascii="Times New Roman" w:eastAsia="Times New Roman" w:hAnsi="Times New Roman" w:cs="Times New Roman"/>
            <w:sz w:val="24"/>
            <w:szCs w:val="24"/>
          </w:rPr>
          <w:delText xml:space="preserve">their </w:delText>
        </w:r>
      </w:del>
      <w:r>
        <w:rPr>
          <w:rFonts w:ascii="Times New Roman" w:eastAsia="Times New Roman" w:hAnsi="Times New Roman" w:cs="Times New Roman"/>
          <w:sz w:val="24"/>
          <w:szCs w:val="24"/>
        </w:rPr>
        <w:t xml:space="preserve">source location (Figure 3; two-way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with interaction term: </w:t>
      </w:r>
      <w:r w:rsidR="002F6B44">
        <w:rPr>
          <w:rFonts w:ascii="Times New Roman" w:eastAsia="Times New Roman" w:hAnsi="Times New Roman" w:cs="Times New Roman"/>
          <w:sz w:val="24"/>
          <w:szCs w:val="24"/>
        </w:rPr>
        <w:t xml:space="preserve">Source (interior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edge): F = 32.04, </w:t>
      </w:r>
      <w:proofErr w:type="spellStart"/>
      <w:proofErr w:type="gramStart"/>
      <w:r w:rsidR="002F6B44">
        <w:rPr>
          <w:rFonts w:ascii="Times New Roman" w:eastAsia="Times New Roman" w:hAnsi="Times New Roman" w:cs="Times New Roman"/>
          <w:sz w:val="24"/>
          <w:szCs w:val="24"/>
        </w:rPr>
        <w:t>df</w:t>
      </w:r>
      <w:proofErr w:type="spellEnd"/>
      <w:proofErr w:type="gramEnd"/>
      <w:r w:rsidR="002F6B44">
        <w:rPr>
          <w:rFonts w:ascii="Times New Roman" w:eastAsia="Times New Roman" w:hAnsi="Times New Roman" w:cs="Times New Roman"/>
          <w:sz w:val="24"/>
          <w:szCs w:val="24"/>
        </w:rPr>
        <w:t xml:space="preserve"> = 1, p = &lt; 0.001; Treatment (control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unman</w:t>
      </w:r>
      <w:r w:rsidR="000E1C22">
        <w:rPr>
          <w:rFonts w:ascii="Times New Roman" w:eastAsia="Times New Roman" w:hAnsi="Times New Roman" w:cs="Times New Roman"/>
          <w:sz w:val="24"/>
          <w:szCs w:val="24"/>
        </w:rPr>
        <w:t>i</w:t>
      </w:r>
      <w:r w:rsidR="002F6B44">
        <w:rPr>
          <w:rFonts w:ascii="Times New Roman" w:eastAsia="Times New Roman" w:hAnsi="Times New Roman" w:cs="Times New Roman"/>
          <w:sz w:val="24"/>
          <w:szCs w:val="24"/>
        </w:rPr>
        <w:t>pulated</w:t>
      </w:r>
      <w:proofErr w:type="spellEnd"/>
      <w:r w:rsidR="002F6B44">
        <w:rPr>
          <w:rFonts w:ascii="Times New Roman" w:eastAsia="Times New Roman" w:hAnsi="Times New Roman" w:cs="Times New Roman"/>
          <w:sz w:val="24"/>
          <w:szCs w:val="24"/>
        </w:rPr>
        <w:t>:</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df</w:t>
      </w:r>
      <w:proofErr w:type="spellEnd"/>
      <w:r w:rsidR="002F6B44">
        <w:rPr>
          <w:rFonts w:ascii="Times New Roman" w:eastAsia="Times New Roman" w:hAnsi="Times New Roman" w:cs="Times New Roman"/>
          <w:sz w:val="24"/>
          <w:szCs w:val="24"/>
        </w:rPr>
        <w:t xml:space="preserve">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 xml:space="preserve">Source X Treatment: F = 4.67,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 p = 0.05; residuals: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11</w:t>
      </w:r>
      <w:r>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Shoots </w:t>
      </w:r>
      <w:del w:id="229" w:author="Mary O'Connor" w:date="2017-12-14T13:22:00Z">
        <w:r w:rsidR="003F441A" w:rsidDel="00300ECF">
          <w:rPr>
            <w:rFonts w:ascii="Times New Roman" w:eastAsia="Times New Roman" w:hAnsi="Times New Roman" w:cs="Times New Roman"/>
            <w:sz w:val="24"/>
            <w:szCs w:val="24"/>
          </w:rPr>
          <w:delText xml:space="preserve">that were </w:delText>
        </w:r>
      </w:del>
      <w:r>
        <w:rPr>
          <w:rFonts w:ascii="Times New Roman" w:eastAsia="Times New Roman" w:hAnsi="Times New Roman" w:cs="Times New Roman"/>
          <w:sz w:val="24"/>
          <w:szCs w:val="24"/>
        </w:rPr>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interior shoots that stayed in the interior were not colonized</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did not differ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w:t>
      </w:r>
      <w:proofErr w:type="spellStart"/>
      <w:r w:rsidR="009515D3">
        <w:rPr>
          <w:rFonts w:ascii="Times New Roman" w:eastAsia="Times New Roman" w:hAnsi="Times New Roman" w:cs="Times New Roman"/>
          <w:sz w:val="24"/>
          <w:szCs w:val="24"/>
        </w:rPr>
        <w:t>anova</w:t>
      </w:r>
      <w:proofErr w:type="spellEnd"/>
      <w:r w:rsidR="009515D3">
        <w:rPr>
          <w:rFonts w:ascii="Times New Roman" w:eastAsia="Times New Roman" w:hAnsi="Times New Roman" w:cs="Times New Roman"/>
          <w:sz w:val="24"/>
          <w:szCs w:val="24"/>
        </w:rPr>
        <w:t xml:space="preserve">: Source (interior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edge): F = 26.34, </w:t>
      </w:r>
      <w:proofErr w:type="spellStart"/>
      <w:proofErr w:type="gramStart"/>
      <w:r w:rsidR="009515D3">
        <w:rPr>
          <w:rFonts w:ascii="Times New Roman" w:eastAsia="Times New Roman" w:hAnsi="Times New Roman" w:cs="Times New Roman"/>
          <w:sz w:val="24"/>
          <w:szCs w:val="24"/>
        </w:rPr>
        <w:t>df</w:t>
      </w:r>
      <w:proofErr w:type="spellEnd"/>
      <w:proofErr w:type="gramEnd"/>
      <w:r w:rsidR="009515D3">
        <w:rPr>
          <w:rFonts w:ascii="Times New Roman" w:eastAsia="Times New Roman" w:hAnsi="Times New Roman" w:cs="Times New Roman"/>
          <w:sz w:val="24"/>
          <w:szCs w:val="24"/>
        </w:rPr>
        <w:t xml:space="preserve"> = 1, p = &lt; 0.001; Treatment (control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w:t>
      </w:r>
      <w:proofErr w:type="spellStart"/>
      <w:r w:rsidR="009515D3">
        <w:rPr>
          <w:rFonts w:ascii="Times New Roman" w:eastAsia="Times New Roman" w:hAnsi="Times New Roman" w:cs="Times New Roman"/>
          <w:sz w:val="24"/>
          <w:szCs w:val="24"/>
        </w:rPr>
        <w:t>unmanpulated</w:t>
      </w:r>
      <w:proofErr w:type="spellEnd"/>
      <w:r w:rsidR="009515D3">
        <w:rPr>
          <w:rFonts w:ascii="Times New Roman" w:eastAsia="Times New Roman" w:hAnsi="Times New Roman" w:cs="Times New Roman"/>
          <w:sz w:val="24"/>
          <w:szCs w:val="24"/>
        </w:rPr>
        <w:t>:</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 xml:space="preserve">F = 1.59,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 p = 0.27, residuals: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10)</w:t>
      </w:r>
      <w:r w:rsidR="003F441A">
        <w:rPr>
          <w:rFonts w:ascii="Times New Roman" w:eastAsia="Times New Roman" w:hAnsi="Times New Roman" w:cs="Times New Roman"/>
          <w:sz w:val="24"/>
          <w:szCs w:val="24"/>
        </w:rPr>
        <w:t xml:space="preserve">. </w:t>
      </w:r>
    </w:p>
    <w:p w14:paraId="4A4DD60C" w14:textId="005127BF" w:rsidR="002E0CAC" w:rsidDel="00AC0647" w:rsidRDefault="00416779">
      <w:pPr>
        <w:pStyle w:val="Normal1"/>
        <w:rPr>
          <w:del w:id="230" w:author="Mary O'Connor" w:date="2017-12-14T13:30:00Z"/>
          <w:rFonts w:ascii="Times New Roman" w:eastAsia="Times New Roman" w:hAnsi="Times New Roman" w:cs="Times New Roman"/>
          <w:sz w:val="24"/>
          <w:szCs w:val="24"/>
        </w:rPr>
      </w:pPr>
      <w:r>
        <w:rPr>
          <w:rFonts w:ascii="Times New Roman" w:eastAsia="Times New Roman" w:hAnsi="Times New Roman" w:cs="Times New Roman"/>
          <w:i/>
          <w:sz w:val="24"/>
          <w:szCs w:val="24"/>
        </w:rPr>
        <w:t>Bacterial results on transplanted shoots</w:t>
      </w:r>
      <w:r w:rsidR="007F1D36">
        <w:rPr>
          <w:rFonts w:ascii="Times New Roman" w:eastAsia="Times New Roman" w:hAnsi="Times New Roman" w:cs="Times New Roman"/>
          <w:i/>
          <w:sz w:val="24"/>
          <w:szCs w:val="24"/>
        </w:rPr>
        <w:t xml:space="preserve">. </w:t>
      </w:r>
      <w:del w:id="231" w:author="Mary O'Connor" w:date="2017-12-14T13:30:00Z">
        <w:r w:rsidR="003F441A" w:rsidDel="00AC0647">
          <w:rPr>
            <w:rFonts w:ascii="Times New Roman" w:eastAsia="Times New Roman" w:hAnsi="Times New Roman" w:cs="Times New Roman"/>
            <w:sz w:val="24"/>
            <w:szCs w:val="24"/>
          </w:rPr>
          <w:delText xml:space="preserve">A two-way PERMANOVA showed that </w:delText>
        </w:r>
      </w:del>
      <w:ins w:id="232" w:author="Mary O'Connor" w:date="2017-12-14T13:30:00Z">
        <w:r w:rsidR="00AC0647">
          <w:rPr>
            <w:rFonts w:ascii="Times New Roman" w:eastAsia="Times New Roman" w:hAnsi="Times New Roman" w:cs="Times New Roman"/>
            <w:sz w:val="24"/>
            <w:szCs w:val="24"/>
          </w:rPr>
          <w:t>T</w:t>
        </w:r>
      </w:ins>
      <w:del w:id="233" w:author="Mary O'Connor" w:date="2017-12-14T13:30:00Z">
        <w:r w:rsidR="003F441A" w:rsidDel="00AC0647">
          <w:rPr>
            <w:rFonts w:ascii="Times New Roman" w:eastAsia="Times New Roman" w:hAnsi="Times New Roman" w:cs="Times New Roman"/>
            <w:sz w:val="24"/>
            <w:szCs w:val="24"/>
          </w:rPr>
          <w:delText>t</w:delText>
        </w:r>
      </w:del>
      <w:r w:rsidR="003F441A">
        <w:rPr>
          <w:rFonts w:ascii="Times New Roman" w:eastAsia="Times New Roman" w:hAnsi="Times New Roman" w:cs="Times New Roman"/>
          <w:sz w:val="24"/>
          <w:szCs w:val="24"/>
        </w:rPr>
        <w:t xml:space="preserve">here was a significant effect of transplant and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 on shoot level bacterial community. </w:t>
      </w:r>
    </w:p>
    <w:p w14:paraId="5A833498" w14:textId="19B9F42A" w:rsidR="0012268D" w:rsidRPr="0012268D" w:rsidRDefault="0012268D" w:rsidP="0012268D">
      <w:pPr>
        <w:pStyle w:val="Normal1"/>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Following the transplant </w:t>
      </w:r>
      <w:del w:id="234" w:author="Mary O'Connor" w:date="2017-12-14T13:23:00Z">
        <w:r w:rsidRPr="00300ECF" w:rsidDel="00300ECF">
          <w:rPr>
            <w:rFonts w:ascii="Times New Roman" w:eastAsia="Times New Roman" w:hAnsi="Times New Roman" w:cs="Times New Roman"/>
            <w:i/>
            <w:sz w:val="24"/>
            <w:szCs w:val="24"/>
            <w:lang w:val="en-CA"/>
            <w:rPrChange w:id="235" w:author="Mary O'Connor" w:date="2017-12-14T13:23:00Z">
              <w:rPr>
                <w:rFonts w:ascii="Times New Roman" w:eastAsia="Times New Roman" w:hAnsi="Times New Roman" w:cs="Times New Roman"/>
                <w:sz w:val="24"/>
                <w:szCs w:val="24"/>
                <w:lang w:val="en-CA"/>
              </w:rPr>
            </w:rPrChange>
          </w:rPr>
          <w:delText xml:space="preserve">smithora </w:delText>
        </w:r>
      </w:del>
      <w:proofErr w:type="spellStart"/>
      <w:ins w:id="236" w:author="Mary O'Connor" w:date="2017-12-14T13:23:00Z">
        <w:r w:rsidR="00300ECF" w:rsidRPr="00300ECF">
          <w:rPr>
            <w:rFonts w:ascii="Times New Roman" w:eastAsia="Times New Roman" w:hAnsi="Times New Roman" w:cs="Times New Roman"/>
            <w:i/>
            <w:sz w:val="24"/>
            <w:szCs w:val="24"/>
            <w:lang w:val="en-CA"/>
            <w:rPrChange w:id="237" w:author="Mary O'Connor" w:date="2017-12-14T13:23:00Z">
              <w:rPr>
                <w:rFonts w:ascii="Times New Roman" w:eastAsia="Times New Roman" w:hAnsi="Times New Roman" w:cs="Times New Roman"/>
                <w:sz w:val="24"/>
                <w:szCs w:val="24"/>
                <w:lang w:val="en-CA"/>
              </w:rPr>
            </w:rPrChange>
          </w:rPr>
          <w:t>Smithora</w:t>
        </w:r>
        <w:proofErr w:type="spellEnd"/>
        <w:r w:rsidR="00300ECF">
          <w:rPr>
            <w:rFonts w:ascii="Times New Roman" w:eastAsia="Times New Roman" w:hAnsi="Times New Roman" w:cs="Times New Roman"/>
            <w:sz w:val="24"/>
            <w:szCs w:val="24"/>
            <w:lang w:val="en-CA"/>
          </w:rPr>
          <w:t xml:space="preserve"> </w:t>
        </w:r>
      </w:ins>
      <w:r>
        <w:rPr>
          <w:rFonts w:ascii="Times New Roman" w:eastAsia="Times New Roman" w:hAnsi="Times New Roman" w:cs="Times New Roman"/>
          <w:sz w:val="24"/>
          <w:szCs w:val="24"/>
          <w:lang w:val="en-CA"/>
        </w:rPr>
        <w:t>presence continued to be correlated with different bacterial communities</w:t>
      </w:r>
      <w:r w:rsidRPr="0012268D">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w:t>
      </w:r>
      <w:r w:rsidRPr="0012268D">
        <w:rPr>
          <w:rFonts w:ascii="Times New Roman" w:eastAsia="Times New Roman" w:hAnsi="Times New Roman" w:cs="Times New Roman"/>
          <w:sz w:val="24"/>
          <w:szCs w:val="24"/>
          <w:lang w:val="en-CA"/>
        </w:rPr>
        <w:t xml:space="preserve">p=0.027, pseudo-F=2.03,df=1), but dispersion was not different (PERMDISP p=0.441). There </w:t>
      </w:r>
      <w:commentRangeStart w:id="238"/>
      <w:del w:id="239" w:author="Mary O'Connor" w:date="2017-12-14T13:31:00Z">
        <w:r w:rsidRPr="0012268D" w:rsidDel="00AC0647">
          <w:rPr>
            <w:rFonts w:ascii="Times New Roman" w:eastAsia="Times New Roman" w:hAnsi="Times New Roman" w:cs="Times New Roman"/>
            <w:sz w:val="24"/>
            <w:szCs w:val="24"/>
            <w:lang w:val="en-CA"/>
          </w:rPr>
          <w:delText xml:space="preserve">is </w:delText>
        </w:r>
      </w:del>
      <w:ins w:id="240" w:author="Mary O'Connor" w:date="2017-12-14T13:31:00Z">
        <w:r w:rsidR="00AC0647">
          <w:rPr>
            <w:rFonts w:ascii="Times New Roman" w:eastAsia="Times New Roman" w:hAnsi="Times New Roman" w:cs="Times New Roman"/>
            <w:sz w:val="24"/>
            <w:szCs w:val="24"/>
            <w:lang w:val="en-CA"/>
          </w:rPr>
          <w:t>wa</w:t>
        </w:r>
        <w:r w:rsidR="00AC0647" w:rsidRPr="0012268D">
          <w:rPr>
            <w:rFonts w:ascii="Times New Roman" w:eastAsia="Times New Roman" w:hAnsi="Times New Roman" w:cs="Times New Roman"/>
            <w:sz w:val="24"/>
            <w:szCs w:val="24"/>
            <w:lang w:val="en-CA"/>
          </w:rPr>
          <w:t xml:space="preserve">s </w:t>
        </w:r>
      </w:ins>
      <w:r w:rsidRPr="0012268D">
        <w:rPr>
          <w:rFonts w:ascii="Times New Roman" w:eastAsia="Times New Roman" w:hAnsi="Times New Roman" w:cs="Times New Roman"/>
          <w:sz w:val="24"/>
          <w:szCs w:val="24"/>
          <w:lang w:val="en-CA"/>
        </w:rPr>
        <w:t>no significant difference in blade communities</w:t>
      </w:r>
      <w:commentRangeEnd w:id="238"/>
      <w:r w:rsidR="00AC0647">
        <w:rPr>
          <w:rStyle w:val="CommentReference"/>
        </w:rPr>
        <w:commentReference w:id="238"/>
      </w:r>
      <w:r w:rsidRPr="0012268D">
        <w:rPr>
          <w:rFonts w:ascii="Times New Roman" w:eastAsia="Times New Roman" w:hAnsi="Times New Roman" w:cs="Times New Roman"/>
          <w:sz w:val="24"/>
          <w:szCs w:val="24"/>
          <w:lang w:val="en-CA"/>
        </w:rPr>
        <w:t xml:space="preserve"> by origin of blades (PERMANOVA for start location p=0.583,pseudo-F=0.800,df=1) or by destination (PERMANOVA for destination</w:t>
      </w:r>
      <w:del w:id="241" w:author="Mary O'Connor" w:date="2017-12-14T13:23:00Z">
        <w:r w:rsidRPr="0012268D" w:rsidDel="00300ECF">
          <w:rPr>
            <w:rFonts w:ascii="Times New Roman" w:eastAsia="Times New Roman" w:hAnsi="Times New Roman" w:cs="Times New Roman"/>
            <w:sz w:val="24"/>
            <w:szCs w:val="24"/>
            <w:lang w:val="en-CA"/>
          </w:rPr>
          <w:delText xml:space="preserve"> </w:delText>
        </w:r>
      </w:del>
      <w:r w:rsidRPr="0012268D">
        <w:rPr>
          <w:rFonts w:ascii="Times New Roman" w:eastAsia="Times New Roman" w:hAnsi="Times New Roman" w:cs="Times New Roman"/>
          <w:sz w:val="24"/>
          <w:szCs w:val="24"/>
          <w:lang w:val="en-CA"/>
        </w:rPr>
        <w:t xml:space="preserve"> p=0.573,pseudo-F=0.94, </w:t>
      </w:r>
      <w:proofErr w:type="spellStart"/>
      <w:r w:rsidRPr="0012268D">
        <w:rPr>
          <w:rFonts w:ascii="Times New Roman" w:eastAsia="Times New Roman" w:hAnsi="Times New Roman" w:cs="Times New Roman"/>
          <w:sz w:val="24"/>
          <w:szCs w:val="24"/>
          <w:lang w:val="en-CA"/>
        </w:rPr>
        <w:t>df</w:t>
      </w:r>
      <w:proofErr w:type="spellEnd"/>
      <w:r w:rsidRPr="0012268D">
        <w:rPr>
          <w:rFonts w:ascii="Times New Roman" w:eastAsia="Times New Roman" w:hAnsi="Times New Roman" w:cs="Times New Roman"/>
          <w:sz w:val="24"/>
          <w:szCs w:val="24"/>
          <w:lang w:val="en-CA"/>
        </w:rPr>
        <w:t xml:space="preserve">=1). All August comparisons </w:t>
      </w:r>
      <w:commentRangeStart w:id="242"/>
      <w:r w:rsidRPr="0012268D">
        <w:rPr>
          <w:rFonts w:ascii="Times New Roman" w:eastAsia="Times New Roman" w:hAnsi="Times New Roman" w:cs="Times New Roman"/>
          <w:sz w:val="24"/>
          <w:szCs w:val="24"/>
          <w:lang w:val="en-CA"/>
        </w:rPr>
        <w:t>include ambient samples</w:t>
      </w:r>
      <w:commentRangeEnd w:id="242"/>
      <w:r w:rsidR="00AC0647">
        <w:rPr>
          <w:rStyle w:val="CommentReference"/>
        </w:rPr>
        <w:commentReference w:id="242"/>
      </w:r>
      <w:r w:rsidRPr="0012268D">
        <w:rPr>
          <w:rFonts w:ascii="Times New Roman" w:eastAsia="Times New Roman" w:hAnsi="Times New Roman" w:cs="Times New Roman"/>
          <w:sz w:val="24"/>
          <w:szCs w:val="24"/>
          <w:lang w:val="en-CA"/>
        </w:rPr>
        <w:t xml:space="preserve">. Microbial </w:t>
      </w:r>
      <w:ins w:id="243" w:author="Mary O'Connor" w:date="2017-12-14T13:32:00Z">
        <w:r w:rsidR="00AC0647">
          <w:rPr>
            <w:rFonts w:ascii="Times New Roman" w:eastAsia="Times New Roman" w:hAnsi="Times New Roman" w:cs="Times New Roman"/>
            <w:sz w:val="24"/>
            <w:szCs w:val="24"/>
            <w:lang w:val="en-CA"/>
          </w:rPr>
          <w:t xml:space="preserve">taxonomic </w:t>
        </w:r>
      </w:ins>
      <w:r w:rsidRPr="0012268D">
        <w:rPr>
          <w:rFonts w:ascii="Times New Roman" w:eastAsia="Times New Roman" w:hAnsi="Times New Roman" w:cs="Times New Roman"/>
          <w:sz w:val="24"/>
          <w:szCs w:val="24"/>
          <w:lang w:val="en-CA"/>
        </w:rPr>
        <w:t xml:space="preserve">richness </w:t>
      </w:r>
      <w:del w:id="244" w:author="Mary O'Connor" w:date="2017-12-14T13:32:00Z">
        <w:r w:rsidRPr="0012268D" w:rsidDel="00AC0647">
          <w:rPr>
            <w:rFonts w:ascii="Times New Roman" w:eastAsia="Times New Roman" w:hAnsi="Times New Roman" w:cs="Times New Roman"/>
            <w:sz w:val="24"/>
            <w:szCs w:val="24"/>
            <w:lang w:val="en-CA"/>
          </w:rPr>
          <w:delText>at the August</w:delText>
        </w:r>
      </w:del>
      <w:ins w:id="245" w:author="Mary O'Connor" w:date="2017-12-14T13:32:00Z">
        <w:r w:rsidR="00AC0647">
          <w:rPr>
            <w:rFonts w:ascii="Times New Roman" w:eastAsia="Times New Roman" w:hAnsi="Times New Roman" w:cs="Times New Roman"/>
            <w:sz w:val="24"/>
            <w:szCs w:val="24"/>
            <w:lang w:val="en-CA"/>
          </w:rPr>
          <w:t>at the end of the experiment</w:t>
        </w:r>
      </w:ins>
      <w:r w:rsidRPr="0012268D">
        <w:rPr>
          <w:rFonts w:ascii="Times New Roman" w:eastAsia="Times New Roman" w:hAnsi="Times New Roman" w:cs="Times New Roman"/>
          <w:sz w:val="24"/>
          <w:szCs w:val="24"/>
          <w:lang w:val="en-CA"/>
        </w:rPr>
        <w:t xml:space="preserve"> time point </w:t>
      </w:r>
      <w:commentRangeStart w:id="246"/>
      <w:r w:rsidRPr="0012268D">
        <w:rPr>
          <w:rFonts w:ascii="Times New Roman" w:eastAsia="Times New Roman" w:hAnsi="Times New Roman" w:cs="Times New Roman"/>
          <w:sz w:val="24"/>
          <w:szCs w:val="24"/>
          <w:lang w:val="en-CA"/>
        </w:rPr>
        <w:t xml:space="preserve">was not significantly different </w:t>
      </w:r>
      <w:commentRangeEnd w:id="246"/>
      <w:r w:rsidR="00AC0647">
        <w:rPr>
          <w:rStyle w:val="CommentReference"/>
        </w:rPr>
        <w:commentReference w:id="246"/>
      </w:r>
      <w:r w:rsidRPr="0012268D">
        <w:rPr>
          <w:rFonts w:ascii="Times New Roman" w:eastAsia="Times New Roman" w:hAnsi="Times New Roman" w:cs="Times New Roman"/>
          <w:sz w:val="24"/>
          <w:szCs w:val="24"/>
          <w:lang w:val="en-CA"/>
        </w:rPr>
        <w:t xml:space="preserve">on blades with or without </w:t>
      </w:r>
      <w:proofErr w:type="spellStart"/>
      <w:r w:rsidRPr="00AC0647">
        <w:rPr>
          <w:rFonts w:ascii="Times New Roman" w:eastAsia="Times New Roman" w:hAnsi="Times New Roman" w:cs="Times New Roman"/>
          <w:i/>
          <w:sz w:val="24"/>
          <w:szCs w:val="24"/>
          <w:lang w:val="en-CA"/>
          <w:rPrChange w:id="247" w:author="Mary O'Connor" w:date="2017-12-14T13:32:00Z">
            <w:rPr>
              <w:rFonts w:ascii="Times New Roman" w:eastAsia="Times New Roman" w:hAnsi="Times New Roman" w:cs="Times New Roman"/>
              <w:sz w:val="24"/>
              <w:szCs w:val="24"/>
              <w:lang w:val="en-CA"/>
            </w:rPr>
          </w:rPrChange>
        </w:rPr>
        <w:t>Smithora</w:t>
      </w:r>
      <w:proofErr w:type="spellEnd"/>
      <w:r w:rsidRPr="0012268D">
        <w:rPr>
          <w:rFonts w:ascii="Times New Roman" w:eastAsia="Times New Roman" w:hAnsi="Times New Roman" w:cs="Times New Roman"/>
          <w:sz w:val="24"/>
          <w:szCs w:val="24"/>
          <w:lang w:val="en-CA"/>
        </w:rPr>
        <w:t xml:space="preserve"> (t-test p=</w:t>
      </w:r>
      <w:ins w:id="248" w:author="Mary O'Connor" w:date="2017-12-14T13:32:00Z">
        <w:r w:rsidR="00AC0647">
          <w:rPr>
            <w:rFonts w:ascii="Times New Roman" w:eastAsia="Times New Roman" w:hAnsi="Times New Roman" w:cs="Times New Roman"/>
            <w:sz w:val="24"/>
            <w:szCs w:val="24"/>
            <w:lang w:val="en-CA"/>
          </w:rPr>
          <w:t>0</w:t>
        </w:r>
      </w:ins>
      <w:r w:rsidRPr="0012268D">
        <w:rPr>
          <w:rFonts w:ascii="Times New Roman" w:eastAsia="Times New Roman" w:hAnsi="Times New Roman" w:cs="Times New Roman"/>
          <w:sz w:val="24"/>
          <w:szCs w:val="24"/>
          <w:lang w:val="en-CA"/>
        </w:rPr>
        <w:t xml:space="preserve">.59) or by destination location (t-test p=0.60), or starting location (t-test p = </w:t>
      </w:r>
      <w:ins w:id="249" w:author="Mary O'Connor" w:date="2017-12-14T13:33:00Z">
        <w:r w:rsidR="00AC0647">
          <w:rPr>
            <w:rFonts w:ascii="Times New Roman" w:eastAsia="Times New Roman" w:hAnsi="Times New Roman" w:cs="Times New Roman"/>
            <w:sz w:val="24"/>
            <w:szCs w:val="24"/>
            <w:lang w:val="en-CA"/>
          </w:rPr>
          <w:t>0</w:t>
        </w:r>
      </w:ins>
      <w:r w:rsidRPr="0012268D">
        <w:rPr>
          <w:rFonts w:ascii="Times New Roman" w:eastAsia="Times New Roman" w:hAnsi="Times New Roman" w:cs="Times New Roman"/>
          <w:sz w:val="24"/>
          <w:szCs w:val="24"/>
          <w:lang w:val="en-CA"/>
        </w:rPr>
        <w:t xml:space="preserve">.664). </w:t>
      </w:r>
    </w:p>
    <w:p w14:paraId="2F4CA9F9" w14:textId="76859038" w:rsidR="0012268D" w:rsidRPr="0012268D" w:rsidRDefault="0012268D" w:rsidP="0012268D">
      <w:pPr>
        <w:pStyle w:val="Normal1"/>
        <w:rPr>
          <w:rFonts w:ascii="Times New Roman" w:eastAsia="Times New Roman" w:hAnsi="Times New Roman" w:cs="Times New Roman"/>
          <w:sz w:val="24"/>
          <w:szCs w:val="24"/>
          <w:lang w:val="en-CA"/>
        </w:rPr>
      </w:pPr>
      <w:commentRangeStart w:id="250"/>
      <w:r w:rsidRPr="0012268D">
        <w:rPr>
          <w:rFonts w:ascii="Times New Roman" w:eastAsia="Times New Roman" w:hAnsi="Times New Roman" w:cs="Times New Roman"/>
          <w:sz w:val="24"/>
          <w:szCs w:val="24"/>
          <w:lang w:val="en-CA"/>
        </w:rPr>
        <w:t>Microbial community composition shifted from July to August (</w:t>
      </w:r>
      <w:proofErr w:type="spellStart"/>
      <w:r w:rsidRPr="0012268D">
        <w:rPr>
          <w:rFonts w:ascii="Times New Roman" w:eastAsia="Times New Roman" w:hAnsi="Times New Roman" w:cs="Times New Roman"/>
          <w:sz w:val="24"/>
          <w:szCs w:val="24"/>
          <w:lang w:val="en-CA"/>
        </w:rPr>
        <w:t>NMDS_before_after</w:t>
      </w:r>
      <w:proofErr w:type="spellEnd"/>
      <w:r w:rsidRPr="0012268D">
        <w:rPr>
          <w:rFonts w:ascii="Times New Roman" w:eastAsia="Times New Roman" w:hAnsi="Times New Roman" w:cs="Times New Roman"/>
          <w:sz w:val="24"/>
          <w:szCs w:val="24"/>
          <w:lang w:val="en-CA"/>
        </w:rPr>
        <w:t xml:space="preserve">; PERMANOVA for date p=0.001, pseudo-F=4.818, </w:t>
      </w:r>
      <w:proofErr w:type="spellStart"/>
      <w:r w:rsidRPr="0012268D">
        <w:rPr>
          <w:rFonts w:ascii="Times New Roman" w:eastAsia="Times New Roman" w:hAnsi="Times New Roman" w:cs="Times New Roman"/>
          <w:sz w:val="24"/>
          <w:szCs w:val="24"/>
          <w:lang w:val="en-CA"/>
        </w:rPr>
        <w:t>df</w:t>
      </w:r>
      <w:proofErr w:type="spellEnd"/>
      <w:r w:rsidRPr="0012268D">
        <w:rPr>
          <w:rFonts w:ascii="Times New Roman" w:eastAsia="Times New Roman" w:hAnsi="Times New Roman" w:cs="Times New Roman"/>
          <w:sz w:val="24"/>
          <w:szCs w:val="24"/>
          <w:lang w:val="en-CA"/>
        </w:rPr>
        <w:t>=1). This is unlikely to be a result of the transplant itself because the ambient samples from August group solidly within the August transplant samples.</w:t>
      </w:r>
      <w:commentRangeEnd w:id="250"/>
      <w:r w:rsidR="00AC0647">
        <w:rPr>
          <w:rStyle w:val="CommentReference"/>
        </w:rPr>
        <w:commentReference w:id="250"/>
      </w:r>
    </w:p>
    <w:p w14:paraId="6E673466" w14:textId="77777777" w:rsidR="002E0CAC" w:rsidRDefault="002E0CAC">
      <w:pPr>
        <w:pStyle w:val="Normal1"/>
        <w:rPr>
          <w:rFonts w:ascii="Times New Roman" w:eastAsia="Times New Roman" w:hAnsi="Times New Roman" w:cs="Times New Roman"/>
          <w:sz w:val="24"/>
          <w:szCs w:val="24"/>
        </w:rPr>
      </w:pPr>
    </w:p>
    <w:p w14:paraId="085224CC" w14:textId="77777777" w:rsidR="002E0CAC" w:rsidRDefault="003F441A">
      <w:pPr>
        <w:pStyle w:val="Normal1"/>
        <w:spacing w:after="0" w:line="480" w:lineRule="auto"/>
        <w:rPr>
          <w:rFonts w:ascii="Times New Roman" w:eastAsia="Times New Roman" w:hAnsi="Times New Roman" w:cs="Times New Roman"/>
          <w:b/>
          <w:sz w:val="24"/>
          <w:szCs w:val="24"/>
        </w:rPr>
      </w:pPr>
      <w:commentRangeStart w:id="251"/>
      <w:r>
        <w:rPr>
          <w:rFonts w:ascii="Times New Roman" w:eastAsia="Times New Roman" w:hAnsi="Times New Roman" w:cs="Times New Roman"/>
          <w:b/>
          <w:sz w:val="24"/>
          <w:szCs w:val="24"/>
        </w:rPr>
        <w:t xml:space="preserve">4. Discussion </w:t>
      </w:r>
      <w:commentRangeEnd w:id="251"/>
      <w:r>
        <w:commentReference w:id="251"/>
      </w:r>
    </w:p>
    <w:p w14:paraId="310C19DC" w14:textId="31526472" w:rsidR="002E0CAC" w:rsidRDefault="0011372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252" w:author="Mary O'Connor" w:date="2017-12-14T13:33:00Z">
        <w:r w:rsidR="00AC0647">
          <w:rPr>
            <w:rFonts w:ascii="Times New Roman" w:eastAsia="Times New Roman" w:hAnsi="Times New Roman" w:cs="Times New Roman"/>
            <w:sz w:val="24"/>
            <w:szCs w:val="24"/>
          </w:rPr>
          <w:t>We tested the question / hypothesis that</w:t>
        </w:r>
      </w:ins>
      <w:ins w:id="253" w:author="Mary O'Connor" w:date="2017-12-14T13:34:00Z">
        <w:r w:rsidR="00AC0647">
          <w:rPr>
            <w:rFonts w:ascii="Times New Roman" w:eastAsia="Times New Roman" w:hAnsi="Times New Roman" w:cs="Times New Roman"/>
            <w:sz w:val="24"/>
            <w:szCs w:val="24"/>
          </w:rPr>
          <w:t xml:space="preserve"> </w:t>
        </w:r>
        <w:r w:rsidR="00AC0647">
          <w:rPr>
            <w:rFonts w:ascii="Times New Roman" w:eastAsia="Times New Roman" w:hAnsi="Times New Roman" w:cs="Times New Roman"/>
            <w:i/>
            <w:sz w:val="24"/>
            <w:szCs w:val="24"/>
          </w:rPr>
          <w:t xml:space="preserve">something about hosts and their associated flora and faunal </w:t>
        </w:r>
        <w:proofErr w:type="spellStart"/>
        <w:r w:rsidR="00AC0647">
          <w:rPr>
            <w:rFonts w:ascii="Times New Roman" w:eastAsia="Times New Roman" w:hAnsi="Times New Roman" w:cs="Times New Roman"/>
            <w:i/>
            <w:sz w:val="24"/>
            <w:szCs w:val="24"/>
          </w:rPr>
          <w:t>communtieies</w:t>
        </w:r>
      </w:ins>
      <w:proofErr w:type="spellEnd"/>
      <w:ins w:id="254" w:author="Mary O'Connor" w:date="2017-12-14T13:33:00Z">
        <w:r w:rsidR="00AC0647">
          <w:rPr>
            <w:rFonts w:ascii="Times New Roman" w:eastAsia="Times New Roman" w:hAnsi="Times New Roman" w:cs="Times New Roman"/>
            <w:sz w:val="24"/>
            <w:szCs w:val="24"/>
          </w:rPr>
          <w:t xml:space="preserve">…. We found that </w:t>
        </w:r>
      </w:ins>
      <w:del w:id="255" w:author="Mary O'Connor" w:date="2017-12-14T13:33:00Z">
        <w:r w:rsidR="001B5B43" w:rsidRPr="00AC0647" w:rsidDel="00AC0647">
          <w:rPr>
            <w:rFonts w:ascii="Times New Roman" w:eastAsia="Times New Roman" w:hAnsi="Times New Roman" w:cs="Times New Roman"/>
            <w:i/>
            <w:sz w:val="24"/>
            <w:szCs w:val="24"/>
            <w:rPrChange w:id="256" w:author="Mary O'Connor" w:date="2017-12-14T13:34:00Z">
              <w:rPr>
                <w:rFonts w:ascii="Times New Roman" w:eastAsia="Times New Roman" w:hAnsi="Times New Roman" w:cs="Times New Roman"/>
                <w:sz w:val="24"/>
                <w:szCs w:val="24"/>
              </w:rPr>
            </w:rPrChange>
          </w:rPr>
          <w:delText xml:space="preserve">The principal finding of this experiment was that </w:delText>
        </w:r>
      </w:del>
      <w:proofErr w:type="spellStart"/>
      <w:r w:rsidR="001B5B43" w:rsidRPr="00AC0647">
        <w:rPr>
          <w:rFonts w:ascii="Times New Roman" w:eastAsia="Times New Roman" w:hAnsi="Times New Roman" w:cs="Times New Roman"/>
          <w:i/>
          <w:sz w:val="24"/>
          <w:szCs w:val="24"/>
          <w:rPrChange w:id="257" w:author="Mary O'Connor" w:date="2017-12-14T13:34:00Z">
            <w:rPr>
              <w:rFonts w:ascii="Times New Roman" w:eastAsia="Times New Roman" w:hAnsi="Times New Roman" w:cs="Times New Roman"/>
              <w:sz w:val="24"/>
              <w:szCs w:val="24"/>
            </w:rPr>
          </w:rPrChange>
        </w:rPr>
        <w:t>Smithora</w:t>
      </w:r>
      <w:proofErr w:type="spellEnd"/>
      <w:r w:rsidR="001B5B43" w:rsidRPr="00AC0647">
        <w:rPr>
          <w:rFonts w:ascii="Times New Roman" w:eastAsia="Times New Roman" w:hAnsi="Times New Roman" w:cs="Times New Roman"/>
          <w:i/>
          <w:sz w:val="24"/>
          <w:szCs w:val="24"/>
          <w:rPrChange w:id="258" w:author="Mary O'Connor" w:date="2017-12-14T13:34:00Z">
            <w:rPr>
              <w:rFonts w:ascii="Times New Roman" w:eastAsia="Times New Roman" w:hAnsi="Times New Roman" w:cs="Times New Roman"/>
              <w:sz w:val="24"/>
              <w:szCs w:val="24"/>
            </w:rPr>
          </w:rPrChange>
        </w:rPr>
        <w:t xml:space="preserve"> </w:t>
      </w:r>
      <w:r w:rsidR="001B5B43">
        <w:rPr>
          <w:rFonts w:ascii="Times New Roman" w:eastAsia="Times New Roman" w:hAnsi="Times New Roman" w:cs="Times New Roman"/>
          <w:sz w:val="24"/>
          <w:szCs w:val="24"/>
        </w:rPr>
        <w:t xml:space="preserve">abundance did not change to match its environment when transplanted in one direction (from </w:t>
      </w:r>
      <w:ins w:id="259" w:author="Mary O'Connor" w:date="2017-12-14T13:34:00Z">
        <w:r w:rsidR="00AC0647">
          <w:rPr>
            <w:rFonts w:ascii="Times New Roman" w:eastAsia="Times New Roman" w:hAnsi="Times New Roman" w:cs="Times New Roman"/>
            <w:sz w:val="24"/>
            <w:szCs w:val="24"/>
          </w:rPr>
          <w:t>meadow</w:t>
        </w:r>
      </w:ins>
      <w:del w:id="260" w:author="Mary O'Connor" w:date="2017-12-14T13:34:00Z">
        <w:r w:rsidR="001B5B43" w:rsidDel="00AC0647">
          <w:rPr>
            <w:rFonts w:ascii="Times New Roman" w:eastAsia="Times New Roman" w:hAnsi="Times New Roman" w:cs="Times New Roman"/>
            <w:sz w:val="24"/>
            <w:szCs w:val="24"/>
          </w:rPr>
          <w:delText>the</w:delText>
        </w:r>
      </w:del>
      <w:r w:rsidR="001B5B43">
        <w:rPr>
          <w:rFonts w:ascii="Times New Roman" w:eastAsia="Times New Roman" w:hAnsi="Times New Roman" w:cs="Times New Roman"/>
          <w:sz w:val="24"/>
          <w:szCs w:val="24"/>
        </w:rPr>
        <w:t xml:space="preserve"> edge to interior) but it did change in the other direction (interior to edge). </w:t>
      </w:r>
      <w:ins w:id="261" w:author="Mary O'Connor" w:date="2017-12-14T13:34:00Z">
        <w:r w:rsidR="00AC0647">
          <w:rPr>
            <w:rFonts w:ascii="Times New Roman" w:eastAsia="Times New Roman" w:hAnsi="Times New Roman" w:cs="Times New Roman"/>
            <w:sz w:val="24"/>
            <w:szCs w:val="24"/>
          </w:rPr>
          <w:t>Thus, we reject the hypothesis that in this case,</w:t>
        </w:r>
      </w:ins>
      <w:del w:id="262" w:author="Mary O'Connor" w:date="2017-12-14T13:34:00Z">
        <w:r w:rsidR="001B5B43" w:rsidDel="00AC0647">
          <w:rPr>
            <w:rFonts w:ascii="Times New Roman" w:eastAsia="Times New Roman" w:hAnsi="Times New Roman" w:cs="Times New Roman"/>
            <w:sz w:val="24"/>
            <w:szCs w:val="24"/>
          </w:rPr>
          <w:delText>If</w:delText>
        </w:r>
      </w:del>
      <w:r w:rsidR="001B5B43">
        <w:rPr>
          <w:rFonts w:ascii="Times New Roman" w:eastAsia="Times New Roman" w:hAnsi="Times New Roman" w:cs="Times New Roman"/>
          <w:sz w:val="24"/>
          <w:szCs w:val="24"/>
        </w:rPr>
        <w:t xml:space="preserve"> local environmental factors </w:t>
      </w:r>
      <w:del w:id="263" w:author="Mary O'Connor" w:date="2017-12-14T13:34:00Z">
        <w:r w:rsidR="001B5B43" w:rsidDel="00AC0647">
          <w:rPr>
            <w:rFonts w:ascii="Times New Roman" w:eastAsia="Times New Roman" w:hAnsi="Times New Roman" w:cs="Times New Roman"/>
            <w:sz w:val="24"/>
            <w:szCs w:val="24"/>
          </w:rPr>
          <w:delText>had been the main drivers</w:delText>
        </w:r>
      </w:del>
      <w:ins w:id="264" w:author="Mary O'Connor" w:date="2017-12-14T13:34:00Z">
        <w:r w:rsidR="00AC0647">
          <w:rPr>
            <w:rFonts w:ascii="Times New Roman" w:eastAsia="Times New Roman" w:hAnsi="Times New Roman" w:cs="Times New Roman"/>
            <w:sz w:val="24"/>
            <w:szCs w:val="24"/>
          </w:rPr>
          <w:t>determine</w:t>
        </w:r>
      </w:ins>
      <w:del w:id="265" w:author="Mary O'Connor" w:date="2017-12-14T13:35:00Z">
        <w:r w:rsidR="001B5B43" w:rsidDel="00AC0647">
          <w:rPr>
            <w:rFonts w:ascii="Times New Roman" w:eastAsia="Times New Roman" w:hAnsi="Times New Roman" w:cs="Times New Roman"/>
            <w:sz w:val="24"/>
            <w:szCs w:val="24"/>
          </w:rPr>
          <w:delText xml:space="preserve"> of</w:delText>
        </w:r>
      </w:del>
      <w:r w:rsidR="001B5B43">
        <w:rPr>
          <w:rFonts w:ascii="Times New Roman" w:eastAsia="Times New Roman" w:hAnsi="Times New Roman" w:cs="Times New Roman"/>
          <w:sz w:val="24"/>
          <w:szCs w:val="24"/>
        </w:rPr>
        <w:t xml:space="preserve"> </w:t>
      </w:r>
      <w:proofErr w:type="spellStart"/>
      <w:r w:rsidR="001B5B43" w:rsidRPr="00AC0647">
        <w:rPr>
          <w:rFonts w:ascii="Times New Roman" w:eastAsia="Times New Roman" w:hAnsi="Times New Roman" w:cs="Times New Roman"/>
          <w:i/>
          <w:sz w:val="24"/>
          <w:szCs w:val="24"/>
          <w:rPrChange w:id="266" w:author="Mary O'Connor" w:date="2017-12-14T13:35:00Z">
            <w:rPr>
              <w:rFonts w:ascii="Times New Roman" w:eastAsia="Times New Roman" w:hAnsi="Times New Roman" w:cs="Times New Roman"/>
              <w:sz w:val="24"/>
              <w:szCs w:val="24"/>
            </w:rPr>
          </w:rPrChange>
        </w:rPr>
        <w:t>Smithora</w:t>
      </w:r>
      <w:proofErr w:type="spellEnd"/>
      <w:r w:rsidR="001B5B43">
        <w:rPr>
          <w:rFonts w:ascii="Times New Roman" w:eastAsia="Times New Roman" w:hAnsi="Times New Roman" w:cs="Times New Roman"/>
          <w:sz w:val="24"/>
          <w:szCs w:val="24"/>
        </w:rPr>
        <w:t xml:space="preserve"> abundance </w:t>
      </w:r>
      <w:del w:id="267" w:author="Mary O'Connor" w:date="2017-12-14T13:35:00Z">
        <w:r w:rsidR="001B5B43" w:rsidDel="00AC0647">
          <w:rPr>
            <w:rFonts w:ascii="Times New Roman" w:eastAsia="Times New Roman" w:hAnsi="Times New Roman" w:cs="Times New Roman"/>
            <w:sz w:val="24"/>
            <w:szCs w:val="24"/>
          </w:rPr>
          <w:delText>then we would have seen a change in the Smithora biomass on all transplanted shoots</w:delText>
        </w:r>
      </w:del>
      <w:ins w:id="268" w:author="Mary O'Connor" w:date="2017-12-14T13:35:00Z">
        <w:r w:rsidR="00AC0647">
          <w:rPr>
            <w:rFonts w:ascii="Times New Roman" w:eastAsia="Times New Roman" w:hAnsi="Times New Roman" w:cs="Times New Roman"/>
            <w:sz w:val="24"/>
            <w:szCs w:val="24"/>
          </w:rPr>
          <w:t xml:space="preserve">on </w:t>
        </w:r>
        <w:proofErr w:type="spellStart"/>
        <w:r w:rsidR="00AC0647">
          <w:rPr>
            <w:rFonts w:ascii="Times New Roman" w:eastAsia="Times New Roman" w:hAnsi="Times New Roman" w:cs="Times New Roman"/>
            <w:sz w:val="24"/>
            <w:szCs w:val="24"/>
          </w:rPr>
          <w:t>Zostera</w:t>
        </w:r>
        <w:proofErr w:type="spellEnd"/>
        <w:r w:rsidR="00AC0647">
          <w:rPr>
            <w:rFonts w:ascii="Times New Roman" w:eastAsia="Times New Roman" w:hAnsi="Times New Roman" w:cs="Times New Roman"/>
            <w:sz w:val="24"/>
            <w:szCs w:val="24"/>
          </w:rPr>
          <w:t xml:space="preserve"> shoots</w:t>
        </w:r>
      </w:ins>
      <w:r w:rsidR="001B5B43">
        <w:rPr>
          <w:rFonts w:ascii="Times New Roman" w:eastAsia="Times New Roman" w:hAnsi="Times New Roman" w:cs="Times New Roman"/>
          <w:sz w:val="24"/>
          <w:szCs w:val="24"/>
        </w:rPr>
        <w:t xml:space="preserve">. This indicates that there </w:t>
      </w:r>
      <w:r w:rsidR="001B5B43">
        <w:rPr>
          <w:rFonts w:ascii="Times New Roman" w:eastAsia="Times New Roman" w:hAnsi="Times New Roman" w:cs="Times New Roman"/>
          <w:sz w:val="24"/>
          <w:szCs w:val="24"/>
        </w:rPr>
        <w:lastRenderedPageBreak/>
        <w:t xml:space="preserve">is </w:t>
      </w:r>
      <w:r w:rsidR="003755C9">
        <w:rPr>
          <w:rFonts w:ascii="Times New Roman" w:eastAsia="Times New Roman" w:hAnsi="Times New Roman" w:cs="Times New Roman"/>
          <w:sz w:val="24"/>
          <w:szCs w:val="24"/>
        </w:rPr>
        <w:t xml:space="preserve">something unrelated to shoot level </w:t>
      </w:r>
      <w:proofErr w:type="spellStart"/>
      <w:r w:rsidR="003755C9">
        <w:rPr>
          <w:rFonts w:ascii="Times New Roman" w:eastAsia="Times New Roman" w:hAnsi="Times New Roman" w:cs="Times New Roman"/>
          <w:sz w:val="24"/>
          <w:szCs w:val="24"/>
        </w:rPr>
        <w:t>microbiome</w:t>
      </w:r>
      <w:proofErr w:type="spellEnd"/>
      <w:r w:rsidR="003755C9">
        <w:rPr>
          <w:rFonts w:ascii="Times New Roman" w:eastAsia="Times New Roman" w:hAnsi="Times New Roman" w:cs="Times New Roman"/>
          <w:sz w:val="24"/>
          <w:szCs w:val="24"/>
        </w:rPr>
        <w:t xml:space="preserve"> and local environment that is limiting </w:t>
      </w:r>
      <w:proofErr w:type="spellStart"/>
      <w:r w:rsidR="003755C9" w:rsidRPr="003755C9">
        <w:rPr>
          <w:rFonts w:ascii="Times New Roman" w:eastAsia="Times New Roman" w:hAnsi="Times New Roman" w:cs="Times New Roman"/>
          <w:i/>
          <w:sz w:val="24"/>
          <w:szCs w:val="24"/>
        </w:rPr>
        <w:t>Smithora</w:t>
      </w:r>
      <w:proofErr w:type="spellEnd"/>
      <w:r w:rsidR="003755C9">
        <w:rPr>
          <w:rFonts w:ascii="Times New Roman" w:eastAsia="Times New Roman" w:hAnsi="Times New Roman" w:cs="Times New Roman"/>
          <w:sz w:val="24"/>
          <w:szCs w:val="24"/>
        </w:rPr>
        <w:t xml:space="preserve"> dispersal into the interior of the meadow. </w:t>
      </w:r>
    </w:p>
    <w:p w14:paraId="723A8D79" w14:textId="77777777" w:rsidR="00AC0647" w:rsidRDefault="003755C9">
      <w:pPr>
        <w:pStyle w:val="Normal1"/>
        <w:rPr>
          <w:ins w:id="269" w:author="Mary O'Connor" w:date="2017-12-14T13:36:00Z"/>
          <w:rFonts w:ascii="Times New Roman" w:eastAsia="Times New Roman" w:hAnsi="Times New Roman" w:cs="Times New Roman"/>
          <w:i/>
          <w:sz w:val="24"/>
          <w:szCs w:val="24"/>
        </w:rPr>
      </w:pPr>
      <w:r>
        <w:rPr>
          <w:rFonts w:ascii="Times New Roman" w:eastAsia="Times New Roman" w:hAnsi="Times New Roman" w:cs="Times New Roman"/>
          <w:sz w:val="24"/>
          <w:szCs w:val="24"/>
        </w:rPr>
        <w:tab/>
      </w:r>
      <w:del w:id="270" w:author="Mary O'Connor" w:date="2017-12-14T13:35:00Z">
        <w:r w:rsidDel="00AC0647">
          <w:rPr>
            <w:rFonts w:ascii="Times New Roman" w:eastAsia="Times New Roman" w:hAnsi="Times New Roman" w:cs="Times New Roman"/>
            <w:sz w:val="24"/>
            <w:szCs w:val="24"/>
          </w:rPr>
          <w:delText>Before the transplant our data shows that</w:delText>
        </w:r>
      </w:del>
      <w:ins w:id="271" w:author="Mary O'Connor" w:date="2017-12-14T13:35:00Z">
        <w:r w:rsidR="00AC0647">
          <w:rPr>
            <w:rFonts w:ascii="Times New Roman" w:eastAsia="Times New Roman" w:hAnsi="Times New Roman" w:cs="Times New Roman"/>
            <w:sz w:val="24"/>
            <w:szCs w:val="24"/>
          </w:rPr>
          <w:t>We observed that</w:t>
        </w:r>
      </w:ins>
      <w:r>
        <w:rPr>
          <w:rFonts w:ascii="Times New Roman" w:eastAsia="Times New Roman" w:hAnsi="Times New Roman" w:cs="Times New Roman"/>
          <w:sz w:val="24"/>
          <w:szCs w:val="24"/>
        </w:rPr>
        <w:t xml:space="preserve">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have different microbial communities</w:t>
      </w:r>
      <w:ins w:id="272" w:author="Mary O'Connor" w:date="2017-12-14T13:35:00Z">
        <w:r w:rsidR="00AC0647">
          <w:rPr>
            <w:rFonts w:ascii="Times New Roman" w:eastAsia="Times New Roman" w:hAnsi="Times New Roman" w:cs="Times New Roman"/>
            <w:sz w:val="24"/>
            <w:szCs w:val="24"/>
          </w:rPr>
          <w:t xml:space="preserve"> in the field</w:t>
        </w:r>
      </w:ins>
      <w:r>
        <w:rPr>
          <w:rFonts w:ascii="Times New Roman" w:eastAsia="Times New Roman" w:hAnsi="Times New Roman" w:cs="Times New Roman"/>
          <w:sz w:val="24"/>
          <w:szCs w:val="24"/>
        </w:rPr>
        <w:t>.</w:t>
      </w:r>
      <w:ins w:id="273" w:author="Mary O'Connor" w:date="2017-12-14T13:36:00Z">
        <w:r w:rsidR="00AC0647">
          <w:rPr>
            <w:rFonts w:ascii="Times New Roman" w:eastAsia="Times New Roman" w:hAnsi="Times New Roman" w:cs="Times New Roman"/>
            <w:sz w:val="24"/>
            <w:szCs w:val="24"/>
          </w:rPr>
          <w:t xml:space="preserve"> </w:t>
        </w:r>
        <w:r w:rsidR="00AC0647">
          <w:rPr>
            <w:rFonts w:ascii="Times New Roman" w:eastAsia="Times New Roman" w:hAnsi="Times New Roman" w:cs="Times New Roman"/>
            <w:i/>
            <w:sz w:val="24"/>
            <w:szCs w:val="24"/>
          </w:rPr>
          <w:t xml:space="preserve">This might merit a little more discussion – was </w:t>
        </w:r>
        <w:proofErr w:type="gramStart"/>
        <w:r w:rsidR="00AC0647">
          <w:rPr>
            <w:rFonts w:ascii="Times New Roman" w:eastAsia="Times New Roman" w:hAnsi="Times New Roman" w:cs="Times New Roman"/>
            <w:i/>
            <w:sz w:val="24"/>
            <w:szCs w:val="24"/>
          </w:rPr>
          <w:t>this a</w:t>
        </w:r>
        <w:proofErr w:type="gramEnd"/>
        <w:r w:rsidR="00AC0647">
          <w:rPr>
            <w:rFonts w:ascii="Times New Roman" w:eastAsia="Times New Roman" w:hAnsi="Times New Roman" w:cs="Times New Roman"/>
            <w:i/>
            <w:sz w:val="24"/>
            <w:szCs w:val="24"/>
          </w:rPr>
          <w:t xml:space="preserve"> surprise, or is there any precedent for this in the </w:t>
        </w:r>
        <w:proofErr w:type="spellStart"/>
        <w:r w:rsidR="00AC0647">
          <w:rPr>
            <w:rFonts w:ascii="Times New Roman" w:eastAsia="Times New Roman" w:hAnsi="Times New Roman" w:cs="Times New Roman"/>
            <w:i/>
            <w:sz w:val="24"/>
            <w:szCs w:val="24"/>
          </w:rPr>
          <w:t>litarture</w:t>
        </w:r>
        <w:proofErr w:type="spellEnd"/>
        <w:r w:rsidR="00AC0647">
          <w:rPr>
            <w:rFonts w:ascii="Times New Roman" w:eastAsia="Times New Roman" w:hAnsi="Times New Roman" w:cs="Times New Roman"/>
            <w:i/>
            <w:sz w:val="24"/>
            <w:szCs w:val="24"/>
          </w:rPr>
          <w:t>?</w:t>
        </w:r>
      </w:ins>
    </w:p>
    <w:p w14:paraId="52412F37" w14:textId="14B8C8FA" w:rsidR="003755C9" w:rsidRDefault="00AC0647">
      <w:pPr>
        <w:pStyle w:val="Normal1"/>
        <w:rPr>
          <w:rFonts w:ascii="Times New Roman" w:eastAsia="Times New Roman" w:hAnsi="Times New Roman" w:cs="Times New Roman"/>
          <w:sz w:val="24"/>
          <w:szCs w:val="24"/>
        </w:rPr>
      </w:pPr>
      <w:ins w:id="274" w:author="Mary O'Connor" w:date="2017-12-14T13:36:00Z">
        <w:r>
          <w:rPr>
            <w:rFonts w:ascii="Times New Roman" w:eastAsia="Times New Roman" w:hAnsi="Times New Roman" w:cs="Times New Roman"/>
            <w:i/>
            <w:sz w:val="24"/>
            <w:szCs w:val="24"/>
          </w:rPr>
          <w:tab/>
        </w:r>
      </w:ins>
      <w:del w:id="275" w:author="Mary O'Connor" w:date="2017-12-14T13:36:00Z">
        <w:r w:rsidR="003755C9" w:rsidDel="00AC0647">
          <w:rPr>
            <w:rFonts w:ascii="Times New Roman" w:eastAsia="Times New Roman" w:hAnsi="Times New Roman" w:cs="Times New Roman"/>
            <w:sz w:val="24"/>
            <w:szCs w:val="24"/>
          </w:rPr>
          <w:delText xml:space="preserve"> These differing</w:delText>
        </w:r>
      </w:del>
      <w:ins w:id="276" w:author="Mary O'Connor" w:date="2017-12-14T13:36:00Z">
        <w:r>
          <w:rPr>
            <w:rFonts w:ascii="Times New Roman" w:eastAsia="Times New Roman" w:hAnsi="Times New Roman" w:cs="Times New Roman"/>
            <w:sz w:val="24"/>
            <w:szCs w:val="24"/>
          </w:rPr>
          <w:t>The distinct microbial</w:t>
        </w:r>
      </w:ins>
      <w:r w:rsidR="003755C9">
        <w:rPr>
          <w:rFonts w:ascii="Times New Roman" w:eastAsia="Times New Roman" w:hAnsi="Times New Roman" w:cs="Times New Roman"/>
          <w:sz w:val="24"/>
          <w:szCs w:val="24"/>
        </w:rPr>
        <w:t xml:space="preserve"> </w:t>
      </w:r>
      <w:proofErr w:type="gramStart"/>
      <w:r w:rsidR="003755C9">
        <w:rPr>
          <w:rFonts w:ascii="Times New Roman" w:eastAsia="Times New Roman" w:hAnsi="Times New Roman" w:cs="Times New Roman"/>
          <w:sz w:val="24"/>
          <w:szCs w:val="24"/>
        </w:rPr>
        <w:t xml:space="preserve">communities </w:t>
      </w:r>
      <w:ins w:id="277" w:author="Mary O'Connor" w:date="2017-12-14T13:36:00Z">
        <w:r>
          <w:rPr>
            <w:rFonts w:ascii="Times New Roman" w:eastAsia="Times New Roman" w:hAnsi="Times New Roman" w:cs="Times New Roman"/>
            <w:sz w:val="24"/>
            <w:szCs w:val="24"/>
          </w:rPr>
          <w:t xml:space="preserve">on shoots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ins>
      <w:r w:rsidR="003755C9">
        <w:rPr>
          <w:rFonts w:ascii="Times New Roman" w:eastAsia="Times New Roman" w:hAnsi="Times New Roman" w:cs="Times New Roman"/>
          <w:sz w:val="24"/>
          <w:szCs w:val="24"/>
        </w:rPr>
        <w:t xml:space="preserve">did not </w:t>
      </w:r>
      <w:del w:id="278" w:author="Mary O'Connor" w:date="2017-12-14T13:36:00Z">
        <w:r w:rsidR="003755C9" w:rsidDel="00AC0647">
          <w:rPr>
            <w:rFonts w:ascii="Times New Roman" w:eastAsia="Times New Roman" w:hAnsi="Times New Roman" w:cs="Times New Roman"/>
            <w:sz w:val="24"/>
            <w:szCs w:val="24"/>
          </w:rPr>
          <w:delText xml:space="preserve">deter </w:delText>
        </w:r>
      </w:del>
      <w:ins w:id="279" w:author="Mary O'Connor" w:date="2017-12-14T13:36:00Z">
        <w:r>
          <w:rPr>
            <w:rFonts w:ascii="Times New Roman" w:eastAsia="Times New Roman" w:hAnsi="Times New Roman" w:cs="Times New Roman"/>
            <w:sz w:val="24"/>
            <w:szCs w:val="24"/>
          </w:rPr>
          <w:t xml:space="preserve">prevent </w:t>
        </w:r>
      </w:ins>
      <w:proofErr w:type="spellStart"/>
      <w:r w:rsidR="003755C9" w:rsidRPr="00AC0647">
        <w:rPr>
          <w:rFonts w:ascii="Times New Roman" w:eastAsia="Times New Roman" w:hAnsi="Times New Roman" w:cs="Times New Roman"/>
          <w:i/>
          <w:sz w:val="24"/>
          <w:szCs w:val="24"/>
          <w:rPrChange w:id="280" w:author="Mary O'Connor" w:date="2017-12-14T13:36:00Z">
            <w:rPr>
              <w:rFonts w:ascii="Times New Roman" w:eastAsia="Times New Roman" w:hAnsi="Times New Roman" w:cs="Times New Roman"/>
              <w:sz w:val="24"/>
              <w:szCs w:val="24"/>
            </w:rPr>
          </w:rPrChange>
        </w:rPr>
        <w:t>Smithora</w:t>
      </w:r>
      <w:proofErr w:type="spellEnd"/>
      <w:r w:rsidR="003755C9">
        <w:rPr>
          <w:rFonts w:ascii="Times New Roman" w:eastAsia="Times New Roman" w:hAnsi="Times New Roman" w:cs="Times New Roman"/>
          <w:sz w:val="24"/>
          <w:szCs w:val="24"/>
        </w:rPr>
        <w:t xml:space="preserve"> from colonizing clean shoots</w:t>
      </w:r>
      <w:proofErr w:type="gramEnd"/>
      <w:r w:rsidR="003755C9">
        <w:rPr>
          <w:rFonts w:ascii="Times New Roman" w:eastAsia="Times New Roman" w:hAnsi="Times New Roman" w:cs="Times New Roman"/>
          <w:sz w:val="24"/>
          <w:szCs w:val="24"/>
        </w:rPr>
        <w:t xml:space="preserve"> transplanted into a high </w:t>
      </w:r>
      <w:proofErr w:type="spellStart"/>
      <w:r w:rsidR="003755C9" w:rsidRPr="00AC0647">
        <w:rPr>
          <w:rFonts w:ascii="Times New Roman" w:eastAsia="Times New Roman" w:hAnsi="Times New Roman" w:cs="Times New Roman"/>
          <w:i/>
          <w:sz w:val="24"/>
          <w:szCs w:val="24"/>
          <w:rPrChange w:id="281" w:author="Mary O'Connor" w:date="2017-12-14T13:37:00Z">
            <w:rPr>
              <w:rFonts w:ascii="Times New Roman" w:eastAsia="Times New Roman" w:hAnsi="Times New Roman" w:cs="Times New Roman"/>
              <w:sz w:val="24"/>
              <w:szCs w:val="24"/>
            </w:rPr>
          </w:rPrChange>
        </w:rPr>
        <w:t>Smithora</w:t>
      </w:r>
      <w:proofErr w:type="spellEnd"/>
      <w:r w:rsidR="003755C9">
        <w:rPr>
          <w:rFonts w:ascii="Times New Roman" w:eastAsia="Times New Roman" w:hAnsi="Times New Roman" w:cs="Times New Roman"/>
          <w:sz w:val="24"/>
          <w:szCs w:val="24"/>
        </w:rPr>
        <w:t xml:space="preserve"> area. </w:t>
      </w:r>
      <w:del w:id="282" w:author="Mary O'Connor" w:date="2017-12-14T13:37:00Z">
        <w:r w:rsidR="003755C9" w:rsidDel="00AC0647">
          <w:rPr>
            <w:rFonts w:ascii="Times New Roman" w:eastAsia="Times New Roman" w:hAnsi="Times New Roman" w:cs="Times New Roman"/>
            <w:sz w:val="24"/>
            <w:szCs w:val="24"/>
          </w:rPr>
          <w:delText xml:space="preserve">Additionally following colonization of </w:delText>
        </w:r>
        <w:r w:rsidR="003755C9" w:rsidRPr="00AC0647" w:rsidDel="00AC0647">
          <w:rPr>
            <w:rFonts w:ascii="Times New Roman" w:eastAsia="Times New Roman" w:hAnsi="Times New Roman" w:cs="Times New Roman"/>
            <w:i/>
            <w:sz w:val="24"/>
            <w:szCs w:val="24"/>
            <w:rPrChange w:id="283" w:author="Mary O'Connor" w:date="2017-12-14T13:37:00Z">
              <w:rPr>
                <w:rFonts w:ascii="Times New Roman" w:eastAsia="Times New Roman" w:hAnsi="Times New Roman" w:cs="Times New Roman"/>
                <w:sz w:val="24"/>
                <w:szCs w:val="24"/>
              </w:rPr>
            </w:rPrChange>
          </w:rPr>
          <w:delText xml:space="preserve">Smithora </w:delText>
        </w:r>
      </w:del>
      <w:ins w:id="284" w:author="Mary O'Connor" w:date="2017-12-14T13:37:00Z">
        <w:r>
          <w:rPr>
            <w:rFonts w:ascii="Times New Roman" w:eastAsia="Times New Roman" w:hAnsi="Times New Roman" w:cs="Times New Roman"/>
            <w:sz w:val="24"/>
            <w:szCs w:val="24"/>
          </w:rPr>
          <w:t>B</w:t>
        </w:r>
      </w:ins>
      <w:del w:id="285" w:author="Mary O'Connor" w:date="2017-12-14T13:37:00Z">
        <w:r w:rsidR="003755C9" w:rsidDel="00AC0647">
          <w:rPr>
            <w:rFonts w:ascii="Times New Roman" w:eastAsia="Times New Roman" w:hAnsi="Times New Roman" w:cs="Times New Roman"/>
            <w:sz w:val="24"/>
            <w:szCs w:val="24"/>
          </w:rPr>
          <w:delText>b</w:delText>
        </w:r>
      </w:del>
      <w:r w:rsidR="003755C9">
        <w:rPr>
          <w:rFonts w:ascii="Times New Roman" w:eastAsia="Times New Roman" w:hAnsi="Times New Roman" w:cs="Times New Roman"/>
          <w:sz w:val="24"/>
          <w:szCs w:val="24"/>
        </w:rPr>
        <w:t>acterial communities changed</w:t>
      </w:r>
      <w:ins w:id="286" w:author="Mary O'Connor" w:date="2017-12-14T13:37:00Z">
        <w:r>
          <w:rPr>
            <w:rFonts w:ascii="Times New Roman" w:eastAsia="Times New Roman" w:hAnsi="Times New Roman" w:cs="Times New Roman"/>
            <w:sz w:val="24"/>
            <w:szCs w:val="24"/>
          </w:rPr>
          <w:t xml:space="preserve"> following the transplant</w:t>
        </w:r>
      </w:ins>
      <w:r w:rsidR="003755C9">
        <w:rPr>
          <w:rFonts w:ascii="Times New Roman" w:eastAsia="Times New Roman" w:hAnsi="Times New Roman" w:cs="Times New Roman"/>
          <w:sz w:val="24"/>
          <w:szCs w:val="24"/>
        </w:rPr>
        <w:t xml:space="preserve">, </w:t>
      </w:r>
      <w:del w:id="287" w:author="Mary O'Connor" w:date="2017-12-14T13:38:00Z">
        <w:r w:rsidR="003755C9" w:rsidDel="00AC0647">
          <w:rPr>
            <w:rFonts w:ascii="Times New Roman" w:eastAsia="Times New Roman" w:hAnsi="Times New Roman" w:cs="Times New Roman"/>
            <w:sz w:val="24"/>
            <w:szCs w:val="24"/>
          </w:rPr>
          <w:delText xml:space="preserve">indicating </w:delText>
        </w:r>
      </w:del>
      <w:ins w:id="288" w:author="Mary O'Connor" w:date="2017-12-14T13:38:00Z">
        <w:r>
          <w:rPr>
            <w:rFonts w:ascii="Times New Roman" w:eastAsia="Times New Roman" w:hAnsi="Times New Roman" w:cs="Times New Roman"/>
            <w:sz w:val="24"/>
            <w:szCs w:val="24"/>
          </w:rPr>
          <w:t xml:space="preserve">suggesting </w:t>
        </w:r>
      </w:ins>
      <w:r w:rsidR="003755C9">
        <w:rPr>
          <w:rFonts w:ascii="Times New Roman" w:eastAsia="Times New Roman" w:hAnsi="Times New Roman" w:cs="Times New Roman"/>
          <w:sz w:val="24"/>
          <w:szCs w:val="24"/>
        </w:rPr>
        <w:t xml:space="preserve">that algal colonization </w:t>
      </w:r>
      <w:r w:rsidR="00852DB5">
        <w:rPr>
          <w:rFonts w:ascii="Times New Roman" w:eastAsia="Times New Roman" w:hAnsi="Times New Roman" w:cs="Times New Roman"/>
          <w:sz w:val="24"/>
          <w:szCs w:val="24"/>
        </w:rPr>
        <w:t>could be</w:t>
      </w:r>
      <w:r w:rsidR="003755C9">
        <w:rPr>
          <w:rFonts w:ascii="Times New Roman" w:eastAsia="Times New Roman" w:hAnsi="Times New Roman" w:cs="Times New Roman"/>
          <w:sz w:val="24"/>
          <w:szCs w:val="24"/>
        </w:rPr>
        <w:t xml:space="preserve"> </w:t>
      </w:r>
      <w:del w:id="289" w:author="Mary O'Connor" w:date="2017-12-14T13:38:00Z">
        <w:r w:rsidR="003755C9" w:rsidDel="00AC0647">
          <w:rPr>
            <w:rFonts w:ascii="Times New Roman" w:eastAsia="Times New Roman" w:hAnsi="Times New Roman" w:cs="Times New Roman"/>
            <w:sz w:val="24"/>
            <w:szCs w:val="24"/>
          </w:rPr>
          <w:delText xml:space="preserve">what is </w:delText>
        </w:r>
      </w:del>
      <w:r w:rsidR="003755C9">
        <w:rPr>
          <w:rFonts w:ascii="Times New Roman" w:eastAsia="Times New Roman" w:hAnsi="Times New Roman" w:cs="Times New Roman"/>
          <w:sz w:val="24"/>
          <w:szCs w:val="24"/>
        </w:rPr>
        <w:t>influencing bacterial community differences</w:t>
      </w:r>
      <w:ins w:id="290" w:author="Mary O'Connor" w:date="2017-12-14T13:38:00Z">
        <w:r>
          <w:rPr>
            <w:rFonts w:ascii="Times New Roman" w:eastAsia="Times New Roman" w:hAnsi="Times New Roman" w:cs="Times New Roman"/>
            <w:sz w:val="24"/>
            <w:szCs w:val="24"/>
          </w:rPr>
          <w:t xml:space="preserve">. </w:t>
        </w:r>
      </w:ins>
      <w:commentRangeStart w:id="291"/>
      <w:del w:id="292" w:author="Mary O'Connor" w:date="2017-12-14T13:39:00Z">
        <w:r w:rsidR="003755C9" w:rsidDel="009045CA">
          <w:rPr>
            <w:rFonts w:ascii="Times New Roman" w:eastAsia="Times New Roman" w:hAnsi="Times New Roman" w:cs="Times New Roman"/>
            <w:sz w:val="24"/>
            <w:szCs w:val="24"/>
          </w:rPr>
          <w:delText xml:space="preserve"> </w:delText>
        </w:r>
      </w:del>
      <w:proofErr w:type="gramStart"/>
      <w:r w:rsidR="003755C9">
        <w:rPr>
          <w:rFonts w:ascii="Times New Roman" w:eastAsia="Times New Roman" w:hAnsi="Times New Roman" w:cs="Times New Roman"/>
          <w:sz w:val="24"/>
          <w:szCs w:val="24"/>
        </w:rPr>
        <w:t>not</w:t>
      </w:r>
      <w:proofErr w:type="gramEnd"/>
      <w:r w:rsidR="003755C9">
        <w:rPr>
          <w:rFonts w:ascii="Times New Roman" w:eastAsia="Times New Roman" w:hAnsi="Times New Roman" w:cs="Times New Roman"/>
          <w:sz w:val="24"/>
          <w:szCs w:val="24"/>
        </w:rPr>
        <w:t xml:space="preserve"> variation among individual shoots</w:t>
      </w:r>
      <w:r w:rsidR="00950556">
        <w:rPr>
          <w:rFonts w:ascii="Times New Roman" w:eastAsia="Times New Roman" w:hAnsi="Times New Roman" w:cs="Times New Roman"/>
          <w:sz w:val="24"/>
          <w:szCs w:val="24"/>
        </w:rPr>
        <w:t xml:space="preserve"> as consistent with </w:t>
      </w:r>
      <w:proofErr w:type="spellStart"/>
      <w:r w:rsidR="00950556">
        <w:rPr>
          <w:rFonts w:ascii="Times New Roman" w:eastAsia="Times New Roman" w:hAnsi="Times New Roman" w:cs="Times New Roman"/>
          <w:sz w:val="24"/>
          <w:szCs w:val="24"/>
        </w:rPr>
        <w:t>outher</w:t>
      </w:r>
      <w:proofErr w:type="spellEnd"/>
      <w:r w:rsidR="00950556">
        <w:rPr>
          <w:rFonts w:ascii="Times New Roman" w:eastAsia="Times New Roman" w:hAnsi="Times New Roman" w:cs="Times New Roman"/>
          <w:sz w:val="24"/>
          <w:szCs w:val="24"/>
        </w:rPr>
        <w:t xml:space="preserve"> studies our results did not show a significant effect of shoot location in microbial community (</w:t>
      </w:r>
      <w:proofErr w:type="spellStart"/>
      <w:r w:rsidR="00950556">
        <w:rPr>
          <w:rFonts w:ascii="Times New Roman" w:eastAsia="Times New Roman" w:hAnsi="Times New Roman" w:cs="Times New Roman"/>
          <w:sz w:val="24"/>
          <w:szCs w:val="24"/>
        </w:rPr>
        <w:t>Ettiner</w:t>
      </w:r>
      <w:proofErr w:type="spellEnd"/>
      <w:r w:rsidR="00950556">
        <w:rPr>
          <w:rFonts w:ascii="Times New Roman" w:eastAsia="Times New Roman" w:hAnsi="Times New Roman" w:cs="Times New Roman"/>
          <w:sz w:val="24"/>
          <w:szCs w:val="24"/>
        </w:rPr>
        <w:t xml:space="preserve"> et al. 2017)</w:t>
      </w:r>
      <w:commentRangeEnd w:id="291"/>
      <w:r w:rsidR="009045CA">
        <w:rPr>
          <w:rStyle w:val="CommentReference"/>
        </w:rPr>
        <w:commentReference w:id="291"/>
      </w:r>
      <w:r w:rsidR="00950556">
        <w:rPr>
          <w:rFonts w:ascii="Times New Roman" w:eastAsia="Times New Roman" w:hAnsi="Times New Roman" w:cs="Times New Roman"/>
          <w:sz w:val="24"/>
          <w:szCs w:val="24"/>
        </w:rPr>
        <w:t xml:space="preserve"> but</w:t>
      </w:r>
      <w:r w:rsidR="00852DB5">
        <w:rPr>
          <w:rFonts w:ascii="Times New Roman" w:eastAsia="Times New Roman" w:hAnsi="Times New Roman" w:cs="Times New Roman"/>
          <w:sz w:val="24"/>
          <w:szCs w:val="24"/>
        </w:rPr>
        <w:t xml:space="preserve"> all microbial communities changed for both colonized and non-colonized shoots</w:t>
      </w:r>
      <w:r w:rsidR="00950556">
        <w:rPr>
          <w:rFonts w:ascii="Times New Roman" w:eastAsia="Times New Roman" w:hAnsi="Times New Roman" w:cs="Times New Roman"/>
          <w:sz w:val="24"/>
          <w:szCs w:val="24"/>
        </w:rPr>
        <w:t xml:space="preserve"> following</w:t>
      </w:r>
      <w:r w:rsidR="00852DB5">
        <w:rPr>
          <w:rFonts w:ascii="Times New Roman" w:eastAsia="Times New Roman" w:hAnsi="Times New Roman" w:cs="Times New Roman"/>
          <w:sz w:val="24"/>
          <w:szCs w:val="24"/>
        </w:rPr>
        <w:t>. This could also be related to an influence of time on the microbial communities</w:t>
      </w:r>
      <w:r w:rsidR="00723006">
        <w:rPr>
          <w:rFonts w:ascii="Times New Roman" w:eastAsia="Times New Roman" w:hAnsi="Times New Roman" w:cs="Times New Roman"/>
          <w:sz w:val="24"/>
          <w:szCs w:val="24"/>
        </w:rPr>
        <w:t xml:space="preserve"> over the </w:t>
      </w:r>
      <w:proofErr w:type="gramStart"/>
      <w:r w:rsidR="00723006">
        <w:rPr>
          <w:rFonts w:ascii="Times New Roman" w:eastAsia="Times New Roman" w:hAnsi="Times New Roman" w:cs="Times New Roman"/>
          <w:sz w:val="24"/>
          <w:szCs w:val="24"/>
        </w:rPr>
        <w:t>1 month</w:t>
      </w:r>
      <w:proofErr w:type="gramEnd"/>
      <w:r w:rsidR="00723006">
        <w:rPr>
          <w:rFonts w:ascii="Times New Roman" w:eastAsia="Times New Roman" w:hAnsi="Times New Roman" w:cs="Times New Roman"/>
          <w:sz w:val="24"/>
          <w:szCs w:val="24"/>
        </w:rPr>
        <w:t xml:space="preserve"> transplant</w:t>
      </w:r>
      <w:r w:rsidR="00950556">
        <w:rPr>
          <w:rFonts w:ascii="Times New Roman" w:eastAsia="Times New Roman" w:hAnsi="Times New Roman" w:cs="Times New Roman"/>
          <w:sz w:val="24"/>
          <w:szCs w:val="24"/>
        </w:rPr>
        <w:t xml:space="preserve"> or a change in shoot health due to uprooting</w:t>
      </w:r>
      <w:r w:rsidR="00723006">
        <w:rPr>
          <w:rFonts w:ascii="Times New Roman" w:eastAsia="Times New Roman" w:hAnsi="Times New Roman" w:cs="Times New Roman"/>
          <w:sz w:val="24"/>
          <w:szCs w:val="24"/>
        </w:rPr>
        <w:t xml:space="preserve">. </w:t>
      </w:r>
      <w:del w:id="293" w:author="Mary O'Connor" w:date="2017-12-14T13:40:00Z">
        <w:r w:rsidR="00723006" w:rsidDel="009045CA">
          <w:rPr>
            <w:rFonts w:ascii="Times New Roman" w:eastAsia="Times New Roman" w:hAnsi="Times New Roman" w:cs="Times New Roman"/>
            <w:sz w:val="24"/>
            <w:szCs w:val="24"/>
          </w:rPr>
          <w:delText xml:space="preserve">More research is needed into the extent that </w:delText>
        </w:r>
      </w:del>
      <w:proofErr w:type="spellStart"/>
      <w:r w:rsidR="00723006">
        <w:rPr>
          <w:rFonts w:ascii="Times New Roman" w:eastAsia="Times New Roman" w:hAnsi="Times New Roman" w:cs="Times New Roman"/>
          <w:sz w:val="24"/>
          <w:szCs w:val="24"/>
        </w:rPr>
        <w:t>Zostera</w:t>
      </w:r>
      <w:proofErr w:type="spellEnd"/>
      <w:r w:rsidR="00723006">
        <w:rPr>
          <w:rFonts w:ascii="Times New Roman" w:eastAsia="Times New Roman" w:hAnsi="Times New Roman" w:cs="Times New Roman"/>
          <w:sz w:val="24"/>
          <w:szCs w:val="24"/>
        </w:rPr>
        <w:t xml:space="preserve"> marina can maintain </w:t>
      </w:r>
      <w:r w:rsidR="00950556">
        <w:rPr>
          <w:rFonts w:ascii="Times New Roman" w:eastAsia="Times New Roman" w:hAnsi="Times New Roman" w:cs="Times New Roman"/>
          <w:sz w:val="24"/>
          <w:szCs w:val="24"/>
        </w:rPr>
        <w:t>its</w:t>
      </w:r>
      <w:r w:rsidR="00723006">
        <w:rPr>
          <w:rFonts w:ascii="Times New Roman" w:eastAsia="Times New Roman" w:hAnsi="Times New Roman" w:cs="Times New Roman"/>
          <w:sz w:val="24"/>
          <w:szCs w:val="24"/>
        </w:rPr>
        <w:t xml:space="preserve"> own</w:t>
      </w:r>
      <w:r w:rsidR="00950556">
        <w:rPr>
          <w:rFonts w:ascii="Times New Roman" w:eastAsia="Times New Roman" w:hAnsi="Times New Roman" w:cs="Times New Roman"/>
          <w:sz w:val="24"/>
          <w:szCs w:val="24"/>
        </w:rPr>
        <w:t xml:space="preserve"> </w:t>
      </w:r>
      <w:proofErr w:type="spellStart"/>
      <w:r w:rsidR="00950556">
        <w:rPr>
          <w:rFonts w:ascii="Times New Roman" w:eastAsia="Times New Roman" w:hAnsi="Times New Roman" w:cs="Times New Roman"/>
          <w:sz w:val="24"/>
          <w:szCs w:val="24"/>
        </w:rPr>
        <w:t>epifaunal</w:t>
      </w:r>
      <w:proofErr w:type="spellEnd"/>
      <w:r w:rsidR="00723006">
        <w:rPr>
          <w:rFonts w:ascii="Times New Roman" w:eastAsia="Times New Roman" w:hAnsi="Times New Roman" w:cs="Times New Roman"/>
          <w:sz w:val="24"/>
          <w:szCs w:val="24"/>
        </w:rPr>
        <w:t xml:space="preserve"> microbial community</w:t>
      </w:r>
      <w:r w:rsidR="00950556">
        <w:rPr>
          <w:rFonts w:ascii="Times New Roman" w:eastAsia="Times New Roman" w:hAnsi="Times New Roman" w:cs="Times New Roman"/>
          <w:sz w:val="24"/>
          <w:szCs w:val="24"/>
        </w:rPr>
        <w:t xml:space="preserve"> and the extent to which this community is influenced by environment (</w:t>
      </w:r>
      <w:proofErr w:type="spellStart"/>
      <w:r w:rsidR="00950556">
        <w:rPr>
          <w:rFonts w:ascii="Times New Roman" w:eastAsia="Times New Roman" w:hAnsi="Times New Roman" w:cs="Times New Roman"/>
          <w:sz w:val="24"/>
          <w:szCs w:val="24"/>
        </w:rPr>
        <w:t>Meja</w:t>
      </w:r>
      <w:proofErr w:type="spellEnd"/>
      <w:r w:rsidR="00950556">
        <w:rPr>
          <w:rFonts w:ascii="Times New Roman" w:eastAsia="Times New Roman" w:hAnsi="Times New Roman" w:cs="Times New Roman"/>
          <w:sz w:val="24"/>
          <w:szCs w:val="24"/>
        </w:rPr>
        <w:t xml:space="preserve"> et al. 2016). </w:t>
      </w:r>
      <w:ins w:id="294" w:author="Mary O'Connor" w:date="2017-12-14T13:40:00Z">
        <w:r w:rsidR="009045CA">
          <w:rPr>
            <w:rFonts w:ascii="Times New Roman" w:eastAsia="Times New Roman" w:hAnsi="Times New Roman" w:cs="Times New Roman"/>
            <w:sz w:val="24"/>
            <w:szCs w:val="24"/>
          </w:rPr>
          <w:t>Rather than ‘more research is needed’ try to identify the actual knowledge gap.</w:t>
        </w:r>
      </w:ins>
    </w:p>
    <w:p w14:paraId="5AD48E35" w14:textId="006D2BB0" w:rsidR="00723006" w:rsidRDefault="007230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95"/>
      <w:r>
        <w:rPr>
          <w:rFonts w:ascii="Times New Roman" w:eastAsia="Times New Roman" w:hAnsi="Times New Roman" w:cs="Times New Roman"/>
          <w:sz w:val="24"/>
          <w:szCs w:val="24"/>
        </w:rPr>
        <w:t xml:space="preserve">In general </w:t>
      </w:r>
      <w:commentRangeEnd w:id="295"/>
      <w:r w:rsidR="009045CA">
        <w:rPr>
          <w:rStyle w:val="CommentReference"/>
        </w:rPr>
        <w:commentReference w:id="295"/>
      </w:r>
      <w:r>
        <w:rPr>
          <w:rFonts w:ascii="Times New Roman" w:eastAsia="Times New Roman" w:hAnsi="Times New Roman" w:cs="Times New Roman"/>
          <w:sz w:val="24"/>
          <w:szCs w:val="24"/>
        </w:rPr>
        <w:t xml:space="preserve">we found that </w:t>
      </w:r>
      <w:proofErr w:type="spellStart"/>
      <w:r w:rsidRPr="00950556">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w:t>
      </w:r>
      <w:proofErr w:type="spellStart"/>
      <w:r w:rsidR="00950556" w:rsidRPr="009045CA">
        <w:rPr>
          <w:rFonts w:ascii="Times New Roman" w:eastAsia="Times New Roman" w:hAnsi="Times New Roman" w:cs="Times New Roman"/>
          <w:i/>
          <w:sz w:val="24"/>
          <w:szCs w:val="24"/>
          <w:rPrChange w:id="296" w:author="Mary O'Connor" w:date="2017-12-14T13:41:00Z">
            <w:rPr>
              <w:rFonts w:ascii="Times New Roman" w:eastAsia="Times New Roman" w:hAnsi="Times New Roman" w:cs="Times New Roman"/>
              <w:sz w:val="24"/>
              <w:szCs w:val="24"/>
            </w:rPr>
          </w:rPrChange>
        </w:rPr>
        <w:t>Zostera</w:t>
      </w:r>
      <w:proofErr w:type="spellEnd"/>
      <w:r>
        <w:rPr>
          <w:rFonts w:ascii="Times New Roman" w:eastAsia="Times New Roman" w:hAnsi="Times New Roman" w:cs="Times New Roman"/>
          <w:sz w:val="24"/>
          <w:szCs w:val="24"/>
        </w:rPr>
        <w:t xml:space="preserve"> biomass</w:t>
      </w:r>
      <w:r w:rsidR="00950556">
        <w:rPr>
          <w:rFonts w:ascii="Times New Roman" w:eastAsia="Times New Roman" w:hAnsi="Times New Roman" w:cs="Times New Roman"/>
          <w:sz w:val="24"/>
          <w:szCs w:val="24"/>
        </w:rPr>
        <w:t xml:space="preserve"> and density</w:t>
      </w:r>
      <w:r>
        <w:rPr>
          <w:rFonts w:ascii="Times New Roman" w:eastAsia="Times New Roman" w:hAnsi="Times New Roman" w:cs="Times New Roman"/>
          <w:sz w:val="24"/>
          <w:szCs w:val="24"/>
        </w:rPr>
        <w:t xml:space="preserve"> differed between edge and interior site</w:t>
      </w:r>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unclear why there is consistently more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biomass at the edge of the meadow. The adult sexual stage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unknown and </w:t>
      </w:r>
      <w:del w:id="297" w:author="Mary O'Connor" w:date="2017-12-14T13:41:00Z">
        <w:r w:rsidDel="009045CA">
          <w:rPr>
            <w:rFonts w:ascii="Times New Roman" w:eastAsia="Times New Roman" w:hAnsi="Times New Roman" w:cs="Times New Roman"/>
            <w:sz w:val="24"/>
            <w:szCs w:val="24"/>
          </w:rPr>
          <w:delText xml:space="preserve">since it is similar in </w:delText>
        </w:r>
        <w:r w:rsidR="00950556" w:rsidDel="009045CA">
          <w:rPr>
            <w:rFonts w:ascii="Times New Roman" w:eastAsia="Times New Roman" w:hAnsi="Times New Roman" w:cs="Times New Roman"/>
            <w:sz w:val="24"/>
            <w:szCs w:val="24"/>
          </w:rPr>
          <w:delText>and</w:delText>
        </w:r>
        <w:r w:rsidDel="009045C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it could be that the diploid stage of </w:t>
      </w:r>
      <w:proofErr w:type="spellStart"/>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mithora</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conchocelis</w:t>
      </w:r>
      <w:proofErr w:type="spellEnd"/>
      <w:r>
        <w:rPr>
          <w:rFonts w:ascii="Times New Roman" w:eastAsia="Times New Roman" w:hAnsi="Times New Roman" w:cs="Times New Roman"/>
          <w:sz w:val="24"/>
          <w:szCs w:val="24"/>
        </w:rPr>
        <w:t xml:space="preserve"> phase that grows outside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in shell fragments</w:t>
      </w:r>
      <w:r w:rsidR="00950556">
        <w:rPr>
          <w:rFonts w:ascii="Times New Roman" w:eastAsia="Times New Roman" w:hAnsi="Times New Roman" w:cs="Times New Roman"/>
          <w:sz w:val="24"/>
          <w:szCs w:val="24"/>
        </w:rPr>
        <w:t xml:space="preserve"> (</w:t>
      </w:r>
      <w:proofErr w:type="spellStart"/>
      <w:r w:rsidR="00950556">
        <w:rPr>
          <w:rFonts w:ascii="Times New Roman" w:eastAsia="Times New Roman" w:hAnsi="Times New Roman" w:cs="Times New Roman"/>
          <w:sz w:val="24"/>
          <w:szCs w:val="24"/>
        </w:rPr>
        <w:t>Harlin</w:t>
      </w:r>
      <w:proofErr w:type="gramStart"/>
      <w:r w:rsidR="00950556">
        <w:rPr>
          <w:rFonts w:ascii="Times New Roman" w:eastAsia="Times New Roman" w:hAnsi="Times New Roman" w:cs="Times New Roman"/>
          <w:sz w:val="24"/>
          <w:szCs w:val="24"/>
        </w:rPr>
        <w:t>,Hawkes</w:t>
      </w:r>
      <w:proofErr w:type="spellEnd"/>
      <w:proofErr w:type="gramEnd"/>
      <w:r w:rsidR="009505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could explain why there is higher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biomass at edge areas facing the rocky intertidal and why we see high abundances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on </w:t>
      </w:r>
      <w:proofErr w:type="spellStart"/>
      <w:r w:rsidR="00950556" w:rsidRPr="00950556">
        <w:rPr>
          <w:rFonts w:ascii="Times New Roman" w:eastAsia="Times New Roman" w:hAnsi="Times New Roman" w:cs="Times New Roman"/>
          <w:i/>
          <w:sz w:val="24"/>
          <w:szCs w:val="24"/>
        </w:rPr>
        <w:t>P</w:t>
      </w:r>
      <w:r w:rsidRPr="00950556">
        <w:rPr>
          <w:rFonts w:ascii="Times New Roman" w:eastAsia="Times New Roman" w:hAnsi="Times New Roman" w:cs="Times New Roman"/>
          <w:i/>
          <w:sz w:val="24"/>
          <w:szCs w:val="24"/>
        </w:rPr>
        <w:t>hyllospadix</w:t>
      </w:r>
      <w:proofErr w:type="spellEnd"/>
      <w:r w:rsidR="00950556" w:rsidRPr="00950556">
        <w:rPr>
          <w:rFonts w:ascii="Times New Roman" w:eastAsia="Times New Roman" w:hAnsi="Times New Roman" w:cs="Times New Roman"/>
          <w:i/>
          <w:sz w:val="24"/>
          <w:szCs w:val="24"/>
        </w:rPr>
        <w:t xml:space="preserve"> </w:t>
      </w:r>
      <w:r w:rsidR="0095055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in the intertidal. It could be that the dispersal distance of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propagules</w:t>
      </w:r>
      <w:proofErr w:type="spellEnd"/>
      <w:r>
        <w:rPr>
          <w:rFonts w:ascii="Times New Roman" w:eastAsia="Times New Roman" w:hAnsi="Times New Roman" w:cs="Times New Roman"/>
          <w:sz w:val="24"/>
          <w:szCs w:val="24"/>
        </w:rPr>
        <w:t xml:space="preserve"> is quite small and so it settles relatively quickly into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w:t>
      </w:r>
    </w:p>
    <w:p w14:paraId="5433A5AB" w14:textId="59B29E62" w:rsidR="002F1BC0" w:rsidRDefault="007230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98"/>
      <w:r>
        <w:rPr>
          <w:rFonts w:ascii="Times New Roman" w:eastAsia="Times New Roman" w:hAnsi="Times New Roman" w:cs="Times New Roman"/>
          <w:sz w:val="24"/>
          <w:szCs w:val="24"/>
        </w:rPr>
        <w:t xml:space="preserve">Our final comparison </w:t>
      </w:r>
      <w:commentRangeEnd w:id="298"/>
      <w:r w:rsidR="009045CA">
        <w:rPr>
          <w:rStyle w:val="CommentReference"/>
        </w:rPr>
        <w:commentReference w:id="298"/>
      </w:r>
      <w:r>
        <w:rPr>
          <w:rFonts w:ascii="Times New Roman" w:eastAsia="Times New Roman" w:hAnsi="Times New Roman" w:cs="Times New Roman"/>
          <w:sz w:val="24"/>
          <w:szCs w:val="24"/>
        </w:rPr>
        <w:t xml:space="preserve">between high and low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sites was a grazer community comparison.</w:t>
      </w:r>
      <w:r w:rsidR="002F1BC0">
        <w:rPr>
          <w:rFonts w:ascii="Times New Roman" w:eastAsia="Times New Roman" w:hAnsi="Times New Roman" w:cs="Times New Roman"/>
          <w:sz w:val="24"/>
          <w:szCs w:val="24"/>
        </w:rPr>
        <w:t xml:space="preserve"> We expected grazer abundances to be positively correlated with </w:t>
      </w:r>
      <w:proofErr w:type="spellStart"/>
      <w:r w:rsidR="002F1BC0">
        <w:rPr>
          <w:rFonts w:ascii="Times New Roman" w:eastAsia="Times New Roman" w:hAnsi="Times New Roman" w:cs="Times New Roman"/>
          <w:sz w:val="24"/>
          <w:szCs w:val="24"/>
        </w:rPr>
        <w:t>Smithora</w:t>
      </w:r>
      <w:proofErr w:type="spellEnd"/>
      <w:r w:rsidR="002F1BC0">
        <w:rPr>
          <w:rFonts w:ascii="Times New Roman" w:eastAsia="Times New Roman" w:hAnsi="Times New Roman" w:cs="Times New Roman"/>
          <w:sz w:val="24"/>
          <w:szCs w:val="24"/>
        </w:rPr>
        <w:t xml:space="preserve"> abundance. </w:t>
      </w:r>
      <w:proofErr w:type="spellStart"/>
      <w:r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abundance</w:t>
      </w:r>
      <w:r>
        <w:rPr>
          <w:rFonts w:ascii="Times New Roman" w:eastAsia="Times New Roman" w:hAnsi="Times New Roman" w:cs="Times New Roman"/>
          <w:sz w:val="24"/>
          <w:szCs w:val="24"/>
        </w:rPr>
        <w:t xml:space="preserve"> did not explain the variation seen in </w:t>
      </w:r>
      <w:proofErr w:type="spellStart"/>
      <w:r w:rsidR="002F1BC0">
        <w:rPr>
          <w:rFonts w:ascii="Times New Roman" w:eastAsia="Times New Roman" w:hAnsi="Times New Roman" w:cs="Times New Roman"/>
          <w:sz w:val="24"/>
          <w:szCs w:val="24"/>
        </w:rPr>
        <w:t>epifaunal</w:t>
      </w:r>
      <w:proofErr w:type="spellEnd"/>
      <w:r w:rsidR="002F1BC0">
        <w:rPr>
          <w:rFonts w:ascii="Times New Roman" w:eastAsia="Times New Roman" w:hAnsi="Times New Roman" w:cs="Times New Roman"/>
          <w:sz w:val="24"/>
          <w:szCs w:val="24"/>
        </w:rPr>
        <w:t xml:space="preserve"> invertebrate abundances but it was correlated with a shift in community structure</w:t>
      </w:r>
      <w:r w:rsidR="00F951F8">
        <w:rPr>
          <w:rFonts w:ascii="Times New Roman" w:eastAsia="Times New Roman" w:hAnsi="Times New Roman" w:cs="Times New Roman"/>
          <w:sz w:val="24"/>
          <w:szCs w:val="24"/>
        </w:rPr>
        <w:t xml:space="preserve"> while location (edge vs. interior) was not</w:t>
      </w:r>
      <w:r w:rsidR="002F1BC0">
        <w:rPr>
          <w:rFonts w:ascii="Times New Roman" w:eastAsia="Times New Roman" w:hAnsi="Times New Roman" w:cs="Times New Roman"/>
          <w:sz w:val="24"/>
          <w:szCs w:val="24"/>
        </w:rPr>
        <w:t xml:space="preserve">. </w:t>
      </w:r>
      <w:r w:rsidR="00F951F8">
        <w:rPr>
          <w:rFonts w:ascii="Times New Roman" w:eastAsia="Times New Roman" w:hAnsi="Times New Roman" w:cs="Times New Roman"/>
          <w:sz w:val="24"/>
          <w:szCs w:val="24"/>
        </w:rPr>
        <w:t>This i</w:t>
      </w:r>
      <w:r w:rsidR="002F1BC0">
        <w:rPr>
          <w:rFonts w:ascii="Times New Roman" w:eastAsia="Times New Roman" w:hAnsi="Times New Roman" w:cs="Times New Roman"/>
          <w:sz w:val="24"/>
          <w:szCs w:val="24"/>
        </w:rPr>
        <w:t>ndicat</w:t>
      </w:r>
      <w:r w:rsidR="00F951F8">
        <w:rPr>
          <w:rFonts w:ascii="Times New Roman" w:eastAsia="Times New Roman" w:hAnsi="Times New Roman" w:cs="Times New Roman"/>
          <w:sz w:val="24"/>
          <w:szCs w:val="24"/>
        </w:rPr>
        <w:t>es</w:t>
      </w:r>
      <w:r w:rsidR="002F1BC0">
        <w:rPr>
          <w:rFonts w:ascii="Times New Roman" w:eastAsia="Times New Roman" w:hAnsi="Times New Roman" w:cs="Times New Roman"/>
          <w:sz w:val="24"/>
          <w:szCs w:val="24"/>
        </w:rPr>
        <w:t xml:space="preserve"> that </w:t>
      </w:r>
      <w:proofErr w:type="spellStart"/>
      <w:r w:rsidR="002F1BC0"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providing more substrate on the blade surface is not necessarily what is driving the community changes between blades with and without </w:t>
      </w:r>
      <w:proofErr w:type="spellStart"/>
      <w:r w:rsidR="002F1BC0"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It could be that </w:t>
      </w:r>
      <w:proofErr w:type="spellStart"/>
      <w:r w:rsidR="002F1BC0">
        <w:rPr>
          <w:rFonts w:ascii="Times New Roman" w:eastAsia="Times New Roman" w:hAnsi="Times New Roman" w:cs="Times New Roman"/>
          <w:sz w:val="24"/>
          <w:szCs w:val="24"/>
        </w:rPr>
        <w:t>Smithora</w:t>
      </w:r>
      <w:proofErr w:type="spellEnd"/>
      <w:r w:rsidR="002F1BC0">
        <w:rPr>
          <w:rFonts w:ascii="Times New Roman" w:eastAsia="Times New Roman" w:hAnsi="Times New Roman" w:cs="Times New Roman"/>
          <w:sz w:val="24"/>
          <w:szCs w:val="24"/>
        </w:rPr>
        <w:t xml:space="preserve"> provides a specialized habitat to a unique assemblage of invertebrates or is an important food source to certain species. </w:t>
      </w:r>
      <w:proofErr w:type="spellStart"/>
      <w:r w:rsidR="002F1BC0">
        <w:rPr>
          <w:rFonts w:ascii="Times New Roman" w:eastAsia="Times New Roman" w:hAnsi="Times New Roman" w:cs="Times New Roman"/>
          <w:sz w:val="24"/>
          <w:szCs w:val="24"/>
        </w:rPr>
        <w:t>Juvenille</w:t>
      </w:r>
      <w:proofErr w:type="spellEnd"/>
      <w:r w:rsidR="002F1BC0">
        <w:rPr>
          <w:rFonts w:ascii="Times New Roman" w:eastAsia="Times New Roman" w:hAnsi="Times New Roman" w:cs="Times New Roman"/>
          <w:sz w:val="24"/>
          <w:szCs w:val="24"/>
        </w:rPr>
        <w:t xml:space="preserve"> rockfish are also abundant in these high </w:t>
      </w:r>
      <w:proofErr w:type="spellStart"/>
      <w:r w:rsidR="002F1BC0">
        <w:rPr>
          <w:rFonts w:ascii="Times New Roman" w:eastAsia="Times New Roman" w:hAnsi="Times New Roman" w:cs="Times New Roman"/>
          <w:sz w:val="24"/>
          <w:szCs w:val="24"/>
        </w:rPr>
        <w:t>Smithora</w:t>
      </w:r>
      <w:proofErr w:type="spellEnd"/>
      <w:r w:rsidR="002F1BC0">
        <w:rPr>
          <w:rFonts w:ascii="Times New Roman" w:eastAsia="Times New Roman" w:hAnsi="Times New Roman" w:cs="Times New Roman"/>
          <w:sz w:val="24"/>
          <w:szCs w:val="24"/>
        </w:rPr>
        <w:t xml:space="preserve"> area</w:t>
      </w:r>
      <w:r w:rsidR="00F951F8">
        <w:rPr>
          <w:rFonts w:ascii="Times New Roman" w:eastAsia="Times New Roman" w:hAnsi="Times New Roman" w:cs="Times New Roman"/>
          <w:sz w:val="24"/>
          <w:szCs w:val="24"/>
        </w:rPr>
        <w:t>s</w:t>
      </w:r>
      <w:r w:rsidR="002F1BC0">
        <w:rPr>
          <w:rFonts w:ascii="Times New Roman" w:eastAsia="Times New Roman" w:hAnsi="Times New Roman" w:cs="Times New Roman"/>
          <w:sz w:val="24"/>
          <w:szCs w:val="24"/>
        </w:rPr>
        <w:t xml:space="preserve"> and so they could be selectively reducing certain grazing species and altering the community composition</w:t>
      </w:r>
      <w:r w:rsidR="00F951F8">
        <w:rPr>
          <w:rFonts w:ascii="Times New Roman" w:eastAsia="Times New Roman" w:hAnsi="Times New Roman" w:cs="Times New Roman"/>
          <w:sz w:val="24"/>
          <w:szCs w:val="24"/>
        </w:rPr>
        <w:t xml:space="preserve"> (Olson 2017)</w:t>
      </w:r>
      <w:r w:rsidR="002F1BC0">
        <w:rPr>
          <w:rFonts w:ascii="Times New Roman" w:eastAsia="Times New Roman" w:hAnsi="Times New Roman" w:cs="Times New Roman"/>
          <w:sz w:val="24"/>
          <w:szCs w:val="24"/>
        </w:rPr>
        <w:t>. Grazer communities vary between the edge and interior as well</w:t>
      </w:r>
      <w:r w:rsidR="00F951F8">
        <w:rPr>
          <w:rFonts w:ascii="Times New Roman" w:eastAsia="Times New Roman" w:hAnsi="Times New Roman" w:cs="Times New Roman"/>
          <w:sz w:val="24"/>
          <w:szCs w:val="24"/>
        </w:rPr>
        <w:t xml:space="preserve"> (Tanner 2005*add a few more)</w:t>
      </w:r>
      <w:r w:rsidR="002F1BC0">
        <w:rPr>
          <w:rFonts w:ascii="Times New Roman" w:eastAsia="Times New Roman" w:hAnsi="Times New Roman" w:cs="Times New Roman"/>
          <w:sz w:val="24"/>
          <w:szCs w:val="24"/>
        </w:rPr>
        <w:t xml:space="preserve"> and further research is needed to determine the extent to which these patterns of edge effects in </w:t>
      </w:r>
      <w:proofErr w:type="spellStart"/>
      <w:r w:rsidR="002F1BC0">
        <w:rPr>
          <w:rFonts w:ascii="Times New Roman" w:eastAsia="Times New Roman" w:hAnsi="Times New Roman" w:cs="Times New Roman"/>
          <w:sz w:val="24"/>
          <w:szCs w:val="24"/>
        </w:rPr>
        <w:t>seagrass</w:t>
      </w:r>
      <w:proofErr w:type="spellEnd"/>
      <w:r w:rsidR="002F1BC0">
        <w:rPr>
          <w:rFonts w:ascii="Times New Roman" w:eastAsia="Times New Roman" w:hAnsi="Times New Roman" w:cs="Times New Roman"/>
          <w:sz w:val="24"/>
          <w:szCs w:val="24"/>
        </w:rPr>
        <w:t xml:space="preserve"> meadows are driven by changes in substrate, predation, or food availability. </w:t>
      </w:r>
    </w:p>
    <w:p w14:paraId="675F1518" w14:textId="2D0D02BE" w:rsidR="00723006" w:rsidRDefault="00063A2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summary our research highlights some important community forming processes happening at the edges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We noted differences in </w:t>
      </w:r>
      <w:proofErr w:type="spellStart"/>
      <w:r w:rsidR="00F951F8">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abundances between the edge and interior of meadows, and we showed that different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microbial </w:t>
      </w:r>
      <w:r>
        <w:rPr>
          <w:rFonts w:ascii="Times New Roman" w:eastAsia="Times New Roman" w:hAnsi="Times New Roman" w:cs="Times New Roman"/>
          <w:sz w:val="24"/>
          <w:szCs w:val="24"/>
        </w:rPr>
        <w:lastRenderedPageBreak/>
        <w:t xml:space="preserve">communities are correlated with </w:t>
      </w:r>
      <w:r w:rsidR="00F951F8">
        <w:rPr>
          <w:rFonts w:ascii="Times New Roman" w:eastAsia="Times New Roman" w:hAnsi="Times New Roman" w:cs="Times New Roman"/>
          <w:sz w:val="24"/>
          <w:szCs w:val="24"/>
        </w:rPr>
        <w:t>this variation in abundance</w:t>
      </w:r>
      <w:r>
        <w:rPr>
          <w:rFonts w:ascii="Times New Roman" w:eastAsia="Times New Roman" w:hAnsi="Times New Roman" w:cs="Times New Roman"/>
          <w:sz w:val="24"/>
          <w:szCs w:val="24"/>
        </w:rPr>
        <w:t>. We also showed that grazer communities vary with these changes in algal abundances. It is unclear whether all three communities are influence</w:t>
      </w:r>
      <w:r w:rsidR="00F951F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by the same edge effects or they are interacting together to form the ecological pattern we are noting. Understanding community forming processes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at small spatial scales is important for recognizing </w:t>
      </w:r>
      <w:proofErr w:type="gramStart"/>
      <w:r>
        <w:rPr>
          <w:rFonts w:ascii="Times New Roman" w:eastAsia="Times New Roman" w:hAnsi="Times New Roman" w:cs="Times New Roman"/>
          <w:sz w:val="24"/>
          <w:szCs w:val="24"/>
        </w:rPr>
        <w:t>large scale</w:t>
      </w:r>
      <w:proofErr w:type="gramEnd"/>
      <w:r>
        <w:rPr>
          <w:rFonts w:ascii="Times New Roman" w:eastAsia="Times New Roman" w:hAnsi="Times New Roman" w:cs="Times New Roman"/>
          <w:sz w:val="24"/>
          <w:szCs w:val="24"/>
        </w:rPr>
        <w:t xml:space="preserve"> patterns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communities. </w:t>
      </w:r>
    </w:p>
    <w:sectPr w:rsidR="00723006">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y O'Connor" w:date="2017-05-23T22:09:00Z" w:initials="">
    <w:p w14:paraId="28DDF682" w14:textId="77777777" w:rsidR="00AC0647" w:rsidRDefault="00AC0647">
      <w:pPr>
        <w:pStyle w:val="Normal1"/>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2" w:author="Mary O'Connor" w:date="2017-05-23T22:11:00Z" w:initials="">
    <w:p w14:paraId="6646989D" w14:textId="77777777" w:rsidR="00AC0647" w:rsidRDefault="00AC0647">
      <w:pPr>
        <w:pStyle w:val="Normal1"/>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3" w:author="Mary O'Connor" w:date="2017-05-23T22:11:00Z" w:initials="">
    <w:p w14:paraId="3D59B280" w14:textId="77777777" w:rsidR="00AC0647" w:rsidRDefault="00AC0647">
      <w:pPr>
        <w:pStyle w:val="Normal1"/>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AC0647" w:rsidRDefault="00AC0647">
      <w:pPr>
        <w:pStyle w:val="Normal1"/>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4" w:author="Mary O'Connor" w:date="2017-05-23T22:06:00Z" w:initials="">
    <w:p w14:paraId="683C6B5A" w14:textId="77777777" w:rsidR="00AC0647" w:rsidRDefault="00AC0647">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State the objectives of the work and provide an adequate background, avoiding a detailed literature survey or a summary of the results.</w:t>
      </w:r>
    </w:p>
  </w:comment>
  <w:comment w:id="5" w:author="Mary O'Connor" w:date="2017-12-13T13:42:00Z" w:initials="MO">
    <w:p w14:paraId="5D10DBB8" w14:textId="679E8069" w:rsidR="00AC0647" w:rsidRDefault="00AC0647">
      <w:pPr>
        <w:pStyle w:val="CommentText"/>
      </w:pPr>
      <w:r>
        <w:rPr>
          <w:rStyle w:val="CommentReference"/>
        </w:rPr>
        <w:annotationRef/>
      </w:r>
      <w:r>
        <w:t xml:space="preserve">Gwen this first paragraph is perhaps too broad. Try to revise it to be a bit more specific to host-epiphyte variation, and the possible role of variation in </w:t>
      </w:r>
      <w:proofErr w:type="spellStart"/>
      <w:r>
        <w:t>microbiota</w:t>
      </w:r>
      <w:proofErr w:type="spellEnd"/>
      <w:r>
        <w:t xml:space="preserve">, environmental conditions, or community context. Since we’re writing to Aquatic Botany, it might also be wise to introduce this paper in terms of the </w:t>
      </w:r>
      <w:proofErr w:type="spellStart"/>
      <w:r>
        <w:t>seagrass</w:t>
      </w:r>
      <w:proofErr w:type="spellEnd"/>
      <w:r>
        <w:t xml:space="preserve"> and it’s hosted community. Could even introduce here or in the next paragraph the idea that epiphytes can over grow </w:t>
      </w:r>
      <w:proofErr w:type="spellStart"/>
      <w:r>
        <w:t>seagrass</w:t>
      </w:r>
      <w:proofErr w:type="spellEnd"/>
      <w:r>
        <w:t xml:space="preserve">, and this negative effect can be relieved by grazers. </w:t>
      </w:r>
    </w:p>
  </w:comment>
  <w:comment w:id="12" w:author="Mary O'Connor" w:date="2017-12-13T13:41:00Z" w:initials="MO">
    <w:p w14:paraId="74A3D922" w14:textId="6BFBDA8C" w:rsidR="00AC0647" w:rsidRDefault="00AC0647">
      <w:pPr>
        <w:pStyle w:val="CommentText"/>
      </w:pPr>
      <w:r>
        <w:rPr>
          <w:rStyle w:val="CommentReference"/>
        </w:rPr>
        <w:annotationRef/>
      </w:r>
      <w:r>
        <w:t xml:space="preserve">Building on the suggestion for the first paragraph, maybe this one can expand on how the community hosted by </w:t>
      </w:r>
      <w:proofErr w:type="spellStart"/>
      <w:r>
        <w:t>seagrass</w:t>
      </w:r>
      <w:proofErr w:type="spellEnd"/>
      <w:r>
        <w:t xml:space="preserve"> seems to vary a lot from place to place, and why this might be important for </w:t>
      </w:r>
      <w:proofErr w:type="spellStart"/>
      <w:r>
        <w:t>seagrass</w:t>
      </w:r>
      <w:proofErr w:type="spellEnd"/>
      <w:r>
        <w:t xml:space="preserve">. Could mean spatial variation in how favorable the environment is for </w:t>
      </w:r>
      <w:proofErr w:type="spellStart"/>
      <w:r>
        <w:t>seagrass</w:t>
      </w:r>
      <w:proofErr w:type="spellEnd"/>
      <w:r>
        <w:t>, via the indirect effects on epiphytes?</w:t>
      </w:r>
    </w:p>
  </w:comment>
  <w:comment w:id="19" w:author="Gwendolyn Griffiths" w:date="2017-12-06T13:30:00Z" w:initials="GG">
    <w:p w14:paraId="289683F2" w14:textId="5CD55CCD" w:rsidR="00AC0647" w:rsidRDefault="00AC0647">
      <w:pPr>
        <w:pStyle w:val="CommentText"/>
      </w:pPr>
      <w:r>
        <w:rPr>
          <w:rStyle w:val="CommentReference"/>
        </w:rPr>
        <w:annotationRef/>
      </w:r>
      <w:r>
        <w:t>I think this one is pretty good</w:t>
      </w:r>
    </w:p>
  </w:comment>
  <w:comment w:id="21" w:author="Mary O'Connor" w:date="2017-12-13T13:44:00Z" w:initials="MO">
    <w:p w14:paraId="0C8BC709" w14:textId="79280E66" w:rsidR="00AC0647" w:rsidRDefault="00AC0647">
      <w:pPr>
        <w:pStyle w:val="CommentText"/>
      </w:pPr>
      <w:r>
        <w:rPr>
          <w:rStyle w:val="CommentReference"/>
        </w:rPr>
        <w:annotationRef/>
      </w:r>
      <w:r>
        <w:t>We haven’t introduced eelgrass (</w:t>
      </w:r>
      <w:proofErr w:type="spellStart"/>
      <w:r>
        <w:t>Zostera</w:t>
      </w:r>
      <w:proofErr w:type="spellEnd"/>
      <w:r>
        <w:t xml:space="preserve"> marina) yet. Can this paragraph </w:t>
      </w:r>
      <w:proofErr w:type="spellStart"/>
      <w:r>
        <w:t>stillb</w:t>
      </w:r>
      <w:proofErr w:type="spellEnd"/>
      <w:r>
        <w:t xml:space="preserve"> e general about </w:t>
      </w:r>
      <w:proofErr w:type="spellStart"/>
      <w:r>
        <w:t>seagrass</w:t>
      </w:r>
      <w:proofErr w:type="spellEnd"/>
      <w:r>
        <w:t>-algae interactions?</w:t>
      </w:r>
    </w:p>
  </w:comment>
  <w:comment w:id="32" w:author="Mary O'Connor" w:date="2017-12-13T13:47:00Z" w:initials="MO">
    <w:p w14:paraId="0BFC2BFD" w14:textId="16D65C38" w:rsidR="00AC0647" w:rsidRDefault="00AC0647">
      <w:pPr>
        <w:pStyle w:val="CommentText"/>
      </w:pPr>
      <w:r>
        <w:rPr>
          <w:rStyle w:val="CommentReference"/>
        </w:rPr>
        <w:annotationRef/>
      </w:r>
      <w:r>
        <w:t>Can this paragraph be more about what we learned – the science – than the studies themselves?</w:t>
      </w:r>
    </w:p>
  </w:comment>
  <w:comment w:id="59" w:author="Mary O'Connor" w:date="2017-05-23T22:07:00Z" w:initials="">
    <w:p w14:paraId="0DAE4560" w14:textId="77777777" w:rsidR="00AC0647" w:rsidRDefault="00AC0647">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Provide sufficient detail to allow the work to be reproduced. Methods already published should be indicated by a reference: only relevant modifications should be described.</w:t>
      </w:r>
    </w:p>
  </w:comment>
  <w:comment w:id="78" w:author="Mary O'Connor" w:date="2017-06-28T07:49:00Z" w:initials="MO">
    <w:p w14:paraId="71A8385B" w14:textId="77777777" w:rsidR="00AC0647" w:rsidRDefault="00AC0647" w:rsidP="003C7D49">
      <w:pPr>
        <w:pStyle w:val="CommentText"/>
      </w:pPr>
      <w:r>
        <w:rPr>
          <w:rStyle w:val="CommentReference"/>
        </w:rPr>
        <w:annotationRef/>
      </w:r>
      <w:r>
        <w:t>Why is this here? To characterize the meadow, or is this where we did the experiment?</w:t>
      </w:r>
    </w:p>
  </w:comment>
  <w:comment w:id="79" w:author="Gwendolyn Griffiths" w:date="2017-12-06T13:15:00Z" w:initials="GG">
    <w:p w14:paraId="363232C4" w14:textId="3662929E" w:rsidR="00AC0647" w:rsidRDefault="00AC0647">
      <w:pPr>
        <w:pStyle w:val="CommentText"/>
      </w:pPr>
      <w:r>
        <w:rPr>
          <w:rStyle w:val="CommentReference"/>
        </w:rPr>
        <w:annotationRef/>
      </w:r>
      <w:r>
        <w:t xml:space="preserve">I don’t know who added this actually </w:t>
      </w:r>
    </w:p>
    <w:p w14:paraId="7E9F8180" w14:textId="77777777" w:rsidR="00AC0647" w:rsidRDefault="00AC0647">
      <w:pPr>
        <w:pStyle w:val="CommentText"/>
      </w:pPr>
    </w:p>
  </w:comment>
  <w:comment w:id="120" w:author="Mary O'Connor" w:date="2017-12-14T12:51:00Z" w:initials="MO">
    <w:p w14:paraId="02CAC904" w14:textId="4DB66393" w:rsidR="00AC0647" w:rsidRDefault="00AC0647">
      <w:pPr>
        <w:pStyle w:val="CommentText"/>
      </w:pPr>
      <w:r>
        <w:rPr>
          <w:rStyle w:val="CommentReference"/>
        </w:rPr>
        <w:annotationRef/>
      </w:r>
      <w:r>
        <w:t xml:space="preserve">Refer to </w:t>
      </w:r>
      <w:proofErr w:type="spellStart"/>
      <w:r>
        <w:t>Zostera</w:t>
      </w:r>
      <w:proofErr w:type="spellEnd"/>
      <w:r>
        <w:t xml:space="preserve"> either as Z. marina or as </w:t>
      </w:r>
      <w:proofErr w:type="spellStart"/>
      <w:r>
        <w:t>Zostera</w:t>
      </w:r>
      <w:proofErr w:type="spellEnd"/>
      <w:r>
        <w:t xml:space="preserve"> throughout</w:t>
      </w:r>
    </w:p>
  </w:comment>
  <w:comment w:id="124" w:author="Mary O'Connor" w:date="2017-06-29T16:58:00Z" w:initials="MO">
    <w:p w14:paraId="4DEF6A36" w14:textId="780B5D15" w:rsidR="00AC0647" w:rsidRDefault="00AC0647">
      <w:pPr>
        <w:pStyle w:val="CommentText"/>
      </w:pPr>
      <w:r>
        <w:rPr>
          <w:rStyle w:val="CommentReference"/>
        </w:rPr>
        <w:annotationRef/>
      </w:r>
      <w:r>
        <w:t xml:space="preserve">Gwen, are the data in figure 2 from surveys associated with your experiment – not </w:t>
      </w:r>
      <w:proofErr w:type="spellStart"/>
      <w:r>
        <w:t>Ang’s</w:t>
      </w:r>
      <w:proofErr w:type="spellEnd"/>
      <w:r>
        <w:t xml:space="preserve"> surveys? If so, are those methods included here?</w:t>
      </w:r>
    </w:p>
  </w:comment>
  <w:comment w:id="125" w:author="Gwendolyn Griffiths" w:date="2017-12-06T13:20:00Z" w:initials="GG">
    <w:p w14:paraId="0610F93C" w14:textId="3B5E9393" w:rsidR="00AC0647" w:rsidRDefault="00AC0647">
      <w:pPr>
        <w:pStyle w:val="CommentText"/>
      </w:pPr>
      <w:r>
        <w:rPr>
          <w:rStyle w:val="CommentReference"/>
        </w:rPr>
        <w:annotationRef/>
      </w:r>
      <w:r>
        <w:t xml:space="preserve">These data are from </w:t>
      </w:r>
      <w:proofErr w:type="spellStart"/>
      <w:r>
        <w:t>Ang’s</w:t>
      </w:r>
      <w:proofErr w:type="spellEnd"/>
      <w:r>
        <w:t xml:space="preserve"> survey and I’ll ask her for the methods</w:t>
      </w:r>
    </w:p>
  </w:comment>
  <w:comment w:id="137" w:author="Mary O'Connor" w:date="2017-06-28T08:22:00Z" w:initials="MO">
    <w:p w14:paraId="01104E43" w14:textId="77777777" w:rsidR="00AC0647" w:rsidRDefault="00AC0647">
      <w:pPr>
        <w:pStyle w:val="CommentText"/>
      </w:pPr>
      <w:r>
        <w:rPr>
          <w:rStyle w:val="CommentReference"/>
        </w:rPr>
        <w:annotationRef/>
      </w:r>
      <w:r>
        <w:t>Let’s indicate these on the map.</w:t>
      </w:r>
    </w:p>
  </w:comment>
  <w:comment w:id="138" w:author="Gwendolyn Griffiths" w:date="2017-12-06T13:22:00Z" w:initials="GG">
    <w:p w14:paraId="7E404BFF" w14:textId="5411241E" w:rsidR="00AC0647" w:rsidRDefault="00AC0647">
      <w:pPr>
        <w:pStyle w:val="CommentText"/>
      </w:pPr>
      <w:r>
        <w:rPr>
          <w:rStyle w:val="CommentReference"/>
        </w:rPr>
        <w:annotationRef/>
      </w:r>
      <w:r>
        <w:t>Who should we ask about the map?</w:t>
      </w:r>
    </w:p>
  </w:comment>
  <w:comment w:id="139" w:author="Mary O'Connor" w:date="2017-11-20T09:15:00Z" w:initials="MO">
    <w:p w14:paraId="09EC89AA" w14:textId="02C248B4" w:rsidR="00AC0647" w:rsidRDefault="00AC0647">
      <w:pPr>
        <w:pStyle w:val="CommentText"/>
      </w:pPr>
      <w:r>
        <w:rPr>
          <w:rStyle w:val="CommentReference"/>
        </w:rPr>
        <w:annotationRef/>
      </w:r>
      <w:r>
        <w:t xml:space="preserve">But, in the data, there are 5 control shoots, 3 transplant shoots and 2 ambient for each source. </w:t>
      </w:r>
    </w:p>
    <w:p w14:paraId="597C49D1" w14:textId="77777777" w:rsidR="00AC0647" w:rsidRDefault="00AC0647">
      <w:pPr>
        <w:pStyle w:val="CommentText"/>
      </w:pPr>
    </w:p>
    <w:p w14:paraId="1028C5AC" w14:textId="6726403D" w:rsidR="00AC0647" w:rsidRDefault="00AC0647">
      <w:pPr>
        <w:pStyle w:val="CommentText"/>
      </w:pPr>
      <w:r>
        <w:t>GWEN: will you now just make sure it’s all clear here in the text?</w:t>
      </w:r>
    </w:p>
  </w:comment>
  <w:comment w:id="140" w:author="Gwendolyn Griffiths" w:date="2017-12-06T13:21:00Z" w:initials="GG">
    <w:p w14:paraId="6D247BBF" w14:textId="32810BCE" w:rsidR="00AC0647" w:rsidRDefault="00AC0647">
      <w:pPr>
        <w:pStyle w:val="CommentText"/>
      </w:pPr>
      <w:r>
        <w:rPr>
          <w:rStyle w:val="CommentReference"/>
        </w:rPr>
        <w:annotationRef/>
      </w:r>
      <w:r>
        <w:t>Some shoots broke off and so our sample size lowered a bit</w:t>
      </w:r>
    </w:p>
  </w:comment>
  <w:comment w:id="152" w:author="Mary O'Connor" w:date="2017-12-14T12:57:00Z" w:initials="MO">
    <w:p w14:paraId="332E7E3D" w14:textId="3426041C" w:rsidR="00AC0647" w:rsidRDefault="00AC0647">
      <w:pPr>
        <w:pStyle w:val="CommentText"/>
      </w:pPr>
      <w:ins w:id="153" w:author="Mary O'Connor" w:date="2017-12-14T12:57:00Z">
        <w:r>
          <w:rPr>
            <w:rStyle w:val="CommentReference"/>
          </w:rPr>
          <w:annotationRef/>
        </w:r>
      </w:ins>
      <w:r>
        <w:t>How many platforms were there?</w:t>
      </w:r>
    </w:p>
  </w:comment>
  <w:comment w:id="174" w:author="Laura Wegener Parfrey" w:date="2017-06-10T07:05:00Z" w:initials="">
    <w:p w14:paraId="390145EE" w14:textId="77777777" w:rsidR="00AC0647" w:rsidRDefault="00AC0647">
      <w:pPr>
        <w:pStyle w:val="Normal1"/>
        <w:spacing w:after="0" w:line="240" w:lineRule="auto"/>
        <w:rPr>
          <w:rFonts w:ascii="Arial" w:eastAsia="Arial" w:hAnsi="Arial" w:cs="Arial"/>
        </w:rPr>
      </w:pPr>
      <w:r>
        <w:rPr>
          <w:rFonts w:ascii="Arial" w:eastAsia="Arial" w:hAnsi="Arial" w:cs="Arial"/>
        </w:rPr>
        <w:t>I've condensed the methods. These 3 paragraphs can do in supplemental methods or an appendix if needed.</w:t>
      </w:r>
    </w:p>
  </w:comment>
  <w:comment w:id="175" w:author="Gwendolyn Griffiths" w:date="2017-12-06T13:23:00Z" w:initials="GG">
    <w:p w14:paraId="2DB00C46" w14:textId="79745FA2" w:rsidR="00AC0647" w:rsidRDefault="00AC0647">
      <w:pPr>
        <w:pStyle w:val="CommentText"/>
      </w:pPr>
      <w:r>
        <w:rPr>
          <w:rStyle w:val="CommentReference"/>
        </w:rPr>
        <w:annotationRef/>
      </w:r>
      <w:r>
        <w:t xml:space="preserve">It looks like we took out my analysis of </w:t>
      </w:r>
      <w:proofErr w:type="spellStart"/>
      <w:r>
        <w:t>Ang’s</w:t>
      </w:r>
      <w:proofErr w:type="spellEnd"/>
      <w:r>
        <w:t xml:space="preserve"> data. So I think we can delete this. </w:t>
      </w:r>
    </w:p>
  </w:comment>
  <w:comment w:id="184" w:author="Mary O'Connor" w:date="2017-06-09T21:32:00Z" w:initials="">
    <w:p w14:paraId="5BD3418F" w14:textId="77777777" w:rsidR="00AC0647" w:rsidRDefault="00AC0647">
      <w:pPr>
        <w:pStyle w:val="Normal1"/>
        <w:spacing w:after="0" w:line="240" w:lineRule="auto"/>
        <w:rPr>
          <w:rFonts w:ascii="Arial" w:eastAsia="Arial" w:hAnsi="Arial" w:cs="Arial"/>
        </w:rPr>
      </w:pPr>
      <w:proofErr w:type="spellStart"/>
      <w:proofErr w:type="gramStart"/>
      <w:r>
        <w:rPr>
          <w:rFonts w:ascii="Arial" w:eastAsia="Arial" w:hAnsi="Arial" w:cs="Arial"/>
        </w:rPr>
        <w:t>phyloseq</w:t>
      </w:r>
      <w:proofErr w:type="spellEnd"/>
      <w:proofErr w:type="gramEnd"/>
      <w:r>
        <w:rPr>
          <w:rFonts w:ascii="Arial" w:eastAsia="Arial" w:hAnsi="Arial" w:cs="Arial"/>
        </w:rPr>
        <w:t xml:space="preserve"> or vegan?</w:t>
      </w:r>
    </w:p>
  </w:comment>
  <w:comment w:id="222" w:author="Mary O'Connor" w:date="2017-12-14T13:15:00Z" w:initials="MO">
    <w:p w14:paraId="4BBC64EA" w14:textId="197A22B2" w:rsidR="00AC0647" w:rsidRDefault="00AC0647">
      <w:pPr>
        <w:pStyle w:val="CommentText"/>
      </w:pPr>
      <w:r>
        <w:rPr>
          <w:rStyle w:val="CommentReference"/>
        </w:rPr>
        <w:annotationRef/>
      </w:r>
      <w:r>
        <w:t xml:space="preserve">Gwen can you add the figure reference, and make more clear whether / that this analysis refers to just the </w:t>
      </w:r>
      <w:proofErr w:type="spellStart"/>
      <w:r>
        <w:t>comparision</w:t>
      </w:r>
      <w:proofErr w:type="spellEnd"/>
      <w:r>
        <w:t xml:space="preserve"> of communities on shoots before the transplant? Needs to be worded in such a way that keeps clear that ‘with’ and ‘without’ </w:t>
      </w:r>
      <w:proofErr w:type="spellStart"/>
      <w:r>
        <w:t>smithora</w:t>
      </w:r>
      <w:proofErr w:type="spellEnd"/>
      <w:r>
        <w:t xml:space="preserve"> is confounded with location for the ‘before’ time point.</w:t>
      </w:r>
    </w:p>
  </w:comment>
  <w:comment w:id="238" w:author="Mary O'Connor" w:date="2017-12-14T13:31:00Z" w:initials="MO">
    <w:p w14:paraId="2623D2B2" w14:textId="30FBDC7E" w:rsidR="00AC0647" w:rsidRDefault="00AC0647">
      <w:pPr>
        <w:pStyle w:val="CommentText"/>
      </w:pPr>
      <w:r>
        <w:rPr>
          <w:rStyle w:val="CommentReference"/>
        </w:rPr>
        <w:annotationRef/>
      </w:r>
      <w:r>
        <w:t>This seems to contradict the first sentence in this paragraph. Can you clarify?</w:t>
      </w:r>
    </w:p>
  </w:comment>
  <w:comment w:id="242" w:author="Mary O'Connor" w:date="2017-12-14T13:32:00Z" w:initials="MO">
    <w:p w14:paraId="7995D485" w14:textId="28F40D5B" w:rsidR="00AC0647" w:rsidRDefault="00AC0647">
      <w:pPr>
        <w:pStyle w:val="CommentText"/>
      </w:pPr>
      <w:r>
        <w:rPr>
          <w:rStyle w:val="CommentReference"/>
        </w:rPr>
        <w:annotationRef/>
      </w:r>
      <w:r>
        <w:t>What does this mean – they were lumped in with the procedural controls?</w:t>
      </w:r>
    </w:p>
  </w:comment>
  <w:comment w:id="246" w:author="Mary O'Connor" w:date="2017-12-14T13:32:00Z" w:initials="MO">
    <w:p w14:paraId="6B146386" w14:textId="60EED8E9" w:rsidR="00AC0647" w:rsidRDefault="00AC0647">
      <w:pPr>
        <w:pStyle w:val="CommentText"/>
      </w:pPr>
      <w:r>
        <w:rPr>
          <w:rStyle w:val="CommentReference"/>
        </w:rPr>
        <w:annotationRef/>
      </w:r>
      <w:r>
        <w:t>This also seems to contradict the first sentence in this paragraph</w:t>
      </w:r>
    </w:p>
  </w:comment>
  <w:comment w:id="250" w:author="Mary O'Connor" w:date="2017-12-14T13:33:00Z" w:initials="MO">
    <w:p w14:paraId="4B16E4E6" w14:textId="3469D09B" w:rsidR="00AC0647" w:rsidRDefault="00AC0647">
      <w:pPr>
        <w:pStyle w:val="CommentText"/>
      </w:pPr>
      <w:r>
        <w:rPr>
          <w:rStyle w:val="CommentReference"/>
        </w:rPr>
        <w:annotationRef/>
      </w:r>
      <w:r>
        <w:t>These results should be in the ‘site description' section above, i think.</w:t>
      </w:r>
    </w:p>
    <w:p w14:paraId="5A74874D" w14:textId="77777777" w:rsidR="00AC0647" w:rsidRDefault="00AC0647">
      <w:pPr>
        <w:pStyle w:val="CommentText"/>
      </w:pPr>
    </w:p>
  </w:comment>
  <w:comment w:id="251" w:author="Mary O'Connor" w:date="2017-05-23T22:08:00Z" w:initials="">
    <w:p w14:paraId="1BFC95EC" w14:textId="77777777" w:rsidR="00AC0647" w:rsidRDefault="00AC0647">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This should explore the significance of the results of the work, not repeat them. A combined Results and Discussion section is often appropriate. Avoid extensive citations and discussion of published literature.</w:t>
      </w:r>
    </w:p>
  </w:comment>
  <w:comment w:id="291" w:author="Mary O'Connor" w:date="2017-12-14T13:39:00Z" w:initials="MO">
    <w:p w14:paraId="4FB2A30A" w14:textId="1818677D" w:rsidR="009045CA" w:rsidRDefault="009045CA">
      <w:pPr>
        <w:pStyle w:val="CommentText"/>
      </w:pPr>
      <w:r>
        <w:rPr>
          <w:rStyle w:val="CommentReference"/>
        </w:rPr>
        <w:annotationRef/>
      </w:r>
      <w:r>
        <w:t>Can you clarify this point? I’m not exactly sure what it is.</w:t>
      </w:r>
    </w:p>
  </w:comment>
  <w:comment w:id="295" w:author="Mary O'Connor" w:date="2017-12-14T13:42:00Z" w:initials="MO">
    <w:p w14:paraId="12739F37" w14:textId="4BD3EEAB" w:rsidR="009045CA" w:rsidRDefault="009045CA">
      <w:pPr>
        <w:pStyle w:val="CommentText"/>
      </w:pPr>
      <w:r>
        <w:rPr>
          <w:rStyle w:val="CommentReference"/>
        </w:rPr>
        <w:annotationRef/>
      </w:r>
      <w:r>
        <w:t>This paragraph is good. Use the words ‘dispersal limitation’ here, and contrast it with us having rejected local conditions through the transplant experiment.</w:t>
      </w:r>
    </w:p>
  </w:comment>
  <w:comment w:id="298" w:author="Mary O'Connor" w:date="2017-12-14T13:43:00Z" w:initials="MO">
    <w:p w14:paraId="607744DB" w14:textId="4584EC53" w:rsidR="009045CA" w:rsidRDefault="009045CA">
      <w:pPr>
        <w:pStyle w:val="CommentText"/>
      </w:pPr>
      <w:r>
        <w:rPr>
          <w:rStyle w:val="CommentReference"/>
        </w:rPr>
        <w:annotationRef/>
      </w:r>
      <w:r>
        <w:t xml:space="preserve">I would interpret this as we were testing whether grazers could explain loss of </w:t>
      </w:r>
      <w:proofErr w:type="spellStart"/>
      <w:r>
        <w:t>smithora</w:t>
      </w:r>
      <w:proofErr w:type="spellEnd"/>
      <w:r>
        <w:t xml:space="preserve"> (if we had seen that). Like, if grazers were really abundant in the meadow interior and maybe they eat all the </w:t>
      </w:r>
      <w:proofErr w:type="spellStart"/>
      <w:r>
        <w:t>smithora</w:t>
      </w:r>
      <w:proofErr w:type="spellEnd"/>
      <w:r>
        <w:t>? This hypothesis can be articulated in the intro, and then considered here.</w:t>
      </w:r>
      <w:bookmarkStart w:id="299" w:name="_GoBack"/>
      <w:bookmarkEnd w:id="29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DF682" w15:done="0"/>
  <w15:commentEx w15:paraId="6646989D" w15:done="0"/>
  <w15:commentEx w15:paraId="3521AED2" w15:done="0"/>
  <w15:commentEx w15:paraId="683C6B5A" w15:done="0"/>
  <w15:commentEx w15:paraId="289683F2" w15:done="0"/>
  <w15:commentEx w15:paraId="0DAE4560" w15:done="0"/>
  <w15:commentEx w15:paraId="71A8385B" w15:done="0"/>
  <w15:commentEx w15:paraId="7E9F8180" w15:paraIdParent="71A8385B" w15:done="0"/>
  <w15:commentEx w15:paraId="4DD8EE5F" w15:paraIdParent="71A8385B" w15:done="0"/>
  <w15:commentEx w15:paraId="4DEF6A36" w15:done="0"/>
  <w15:commentEx w15:paraId="0610F93C" w15:paraIdParent="4DEF6A36" w15:done="0"/>
  <w15:commentEx w15:paraId="01104E43" w15:done="0"/>
  <w15:commentEx w15:paraId="7E404BFF" w15:paraIdParent="01104E43" w15:done="0"/>
  <w15:commentEx w15:paraId="1028C5AC" w15:done="0"/>
  <w15:commentEx w15:paraId="6D247BBF" w15:paraIdParent="1028C5AC" w15:done="0"/>
  <w15:commentEx w15:paraId="390145EE" w15:done="0"/>
  <w15:commentEx w15:paraId="2DB00C46" w15:done="0"/>
  <w15:commentEx w15:paraId="00E49275" w15:done="0"/>
  <w15:commentEx w15:paraId="5BD3418F" w15:done="0"/>
  <w15:commentEx w15:paraId="1BFC9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DF682" w16cid:durableId="1DCAC646"/>
  <w16cid:commentId w16cid:paraId="6646989D" w16cid:durableId="1DCAC647"/>
  <w16cid:commentId w16cid:paraId="3521AED2" w16cid:durableId="1DCAC648"/>
  <w16cid:commentId w16cid:paraId="683C6B5A" w16cid:durableId="1DCAC649"/>
  <w16cid:commentId w16cid:paraId="289683F2" w16cid:durableId="1DD26F92"/>
  <w16cid:commentId w16cid:paraId="0DAE4560" w16cid:durableId="1DCAC64B"/>
  <w16cid:commentId w16cid:paraId="71A8385B" w16cid:durableId="1DCAC64C"/>
  <w16cid:commentId w16cid:paraId="7E9F8180" w16cid:durableId="1DD26BDC"/>
  <w16cid:commentId w16cid:paraId="4DD8EE5F" w16cid:durableId="1DD26C2D"/>
  <w16cid:commentId w16cid:paraId="4DEF6A36" w16cid:durableId="1DCAC64F"/>
  <w16cid:commentId w16cid:paraId="0610F93C" w16cid:durableId="1DD26D27"/>
  <w16cid:commentId w16cid:paraId="01104E43" w16cid:durableId="1DCAC650"/>
  <w16cid:commentId w16cid:paraId="7E404BFF" w16cid:durableId="1DD26D91"/>
  <w16cid:commentId w16cid:paraId="1028C5AC" w16cid:durableId="1DCAC651"/>
  <w16cid:commentId w16cid:paraId="6D247BBF" w16cid:durableId="1DD26D72"/>
  <w16cid:commentId w16cid:paraId="390145EE" w16cid:durableId="1DCAC652"/>
  <w16cid:commentId w16cid:paraId="2DB00C46" w16cid:durableId="1DD26DDF"/>
  <w16cid:commentId w16cid:paraId="00E49275" w16cid:durableId="1DCAC653"/>
  <w16cid:commentId w16cid:paraId="5BD3418F" w16cid:durableId="1DCAC654"/>
  <w16cid:commentId w16cid:paraId="1BFC95EC" w16cid:durableId="1DCAC65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F7B56" w14:textId="77777777" w:rsidR="00AC0647" w:rsidRDefault="00AC0647">
      <w:pPr>
        <w:spacing w:after="0" w:line="240" w:lineRule="auto"/>
      </w:pPr>
      <w:r>
        <w:separator/>
      </w:r>
    </w:p>
  </w:endnote>
  <w:endnote w:type="continuationSeparator" w:id="0">
    <w:p w14:paraId="568DB0C5" w14:textId="77777777" w:rsidR="00AC0647" w:rsidRDefault="00AC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338AACBF" w:rsidR="00AC0647" w:rsidRDefault="00AC0647">
    <w:pPr>
      <w:pStyle w:val="Normal1"/>
      <w:jc w:val="right"/>
    </w:pPr>
    <w:r>
      <w:fldChar w:fldCharType="begin"/>
    </w:r>
    <w:r>
      <w:instrText>PAGE</w:instrText>
    </w:r>
    <w:r>
      <w:fldChar w:fldCharType="separate"/>
    </w:r>
    <w:r w:rsidR="009045CA">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D0C16" w14:textId="77777777" w:rsidR="00AC0647" w:rsidRDefault="00AC0647">
      <w:pPr>
        <w:spacing w:after="0" w:line="240" w:lineRule="auto"/>
      </w:pPr>
      <w:r>
        <w:separator/>
      </w:r>
    </w:p>
  </w:footnote>
  <w:footnote w:type="continuationSeparator" w:id="0">
    <w:p w14:paraId="6E92CCCF" w14:textId="77777777" w:rsidR="00AC0647" w:rsidRDefault="00AC06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wendolyn Griffiths">
    <w15:presenceInfo w15:providerId="Windows Live" w15:userId="de965c626bbfa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21B01"/>
    <w:rsid w:val="00033309"/>
    <w:rsid w:val="00063A2F"/>
    <w:rsid w:val="00074E5B"/>
    <w:rsid w:val="000E1C22"/>
    <w:rsid w:val="00113725"/>
    <w:rsid w:val="0011459F"/>
    <w:rsid w:val="0012268D"/>
    <w:rsid w:val="00142B30"/>
    <w:rsid w:val="00197381"/>
    <w:rsid w:val="001B1CBB"/>
    <w:rsid w:val="001B5B43"/>
    <w:rsid w:val="002040AE"/>
    <w:rsid w:val="00212675"/>
    <w:rsid w:val="00247CE3"/>
    <w:rsid w:val="002A25FC"/>
    <w:rsid w:val="002B35BE"/>
    <w:rsid w:val="002E0CAC"/>
    <w:rsid w:val="002F1BC0"/>
    <w:rsid w:val="002F6B44"/>
    <w:rsid w:val="00300ECF"/>
    <w:rsid w:val="003755C9"/>
    <w:rsid w:val="003C7D49"/>
    <w:rsid w:val="003E7E11"/>
    <w:rsid w:val="003F441A"/>
    <w:rsid w:val="00416779"/>
    <w:rsid w:val="00440F15"/>
    <w:rsid w:val="004C6B0A"/>
    <w:rsid w:val="0053471F"/>
    <w:rsid w:val="00546441"/>
    <w:rsid w:val="00557A0B"/>
    <w:rsid w:val="005601E1"/>
    <w:rsid w:val="0056493C"/>
    <w:rsid w:val="0057127D"/>
    <w:rsid w:val="006053B8"/>
    <w:rsid w:val="006B22A4"/>
    <w:rsid w:val="006C05D6"/>
    <w:rsid w:val="006C1E7D"/>
    <w:rsid w:val="00723006"/>
    <w:rsid w:val="007F1D36"/>
    <w:rsid w:val="007F3481"/>
    <w:rsid w:val="0082527B"/>
    <w:rsid w:val="00852DB5"/>
    <w:rsid w:val="0088495D"/>
    <w:rsid w:val="00893F45"/>
    <w:rsid w:val="00897C5D"/>
    <w:rsid w:val="009045CA"/>
    <w:rsid w:val="00950556"/>
    <w:rsid w:val="009515D3"/>
    <w:rsid w:val="00953F36"/>
    <w:rsid w:val="00960125"/>
    <w:rsid w:val="00986E56"/>
    <w:rsid w:val="009A43DB"/>
    <w:rsid w:val="009F790C"/>
    <w:rsid w:val="00A11244"/>
    <w:rsid w:val="00A24083"/>
    <w:rsid w:val="00AC0647"/>
    <w:rsid w:val="00B24467"/>
    <w:rsid w:val="00B65F0D"/>
    <w:rsid w:val="00B663DD"/>
    <w:rsid w:val="00BE08AF"/>
    <w:rsid w:val="00C231D7"/>
    <w:rsid w:val="00C47A9E"/>
    <w:rsid w:val="00C86965"/>
    <w:rsid w:val="00C95FF0"/>
    <w:rsid w:val="00CC1F4F"/>
    <w:rsid w:val="00CE193A"/>
    <w:rsid w:val="00D455D6"/>
    <w:rsid w:val="00D45E13"/>
    <w:rsid w:val="00D51F06"/>
    <w:rsid w:val="00F22822"/>
    <w:rsid w:val="00F543A9"/>
    <w:rsid w:val="00F95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0903">
      <w:bodyDiv w:val="1"/>
      <w:marLeft w:val="0"/>
      <w:marRight w:val="0"/>
      <w:marTop w:val="0"/>
      <w:marBottom w:val="0"/>
      <w:divBdr>
        <w:top w:val="none" w:sz="0" w:space="0" w:color="auto"/>
        <w:left w:val="none" w:sz="0" w:space="0" w:color="auto"/>
        <w:bottom w:val="none" w:sz="0" w:space="0" w:color="auto"/>
        <w:right w:val="none" w:sz="0" w:space="0" w:color="auto"/>
      </w:divBdr>
    </w:div>
    <w:div w:id="399251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hannonlab.cshl.edu/fastx_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4908</Words>
  <Characters>27978</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O'Connor</cp:lastModifiedBy>
  <cp:revision>6</cp:revision>
  <dcterms:created xsi:type="dcterms:W3CDTF">2017-12-06T20:11:00Z</dcterms:created>
  <dcterms:modified xsi:type="dcterms:W3CDTF">2017-12-14T12:44:00Z</dcterms:modified>
</cp:coreProperties>
</file>