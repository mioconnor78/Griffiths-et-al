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DEE" w:rsidRDefault="007A3416">
      <w:r>
        <w:t>Discussion notes:</w:t>
      </w:r>
    </w:p>
    <w:p w:rsidR="007A3416" w:rsidRDefault="007A3416"/>
    <w:p w:rsidR="007A3416" w:rsidRDefault="007A3416" w:rsidP="007A3416">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Notes from composition plots:</w:t>
      </w:r>
    </w:p>
    <w:p w:rsidR="007A3416" w:rsidRDefault="007A3416" w:rsidP="007A3416">
      <w:pPr>
        <w:pStyle w:val="normal0"/>
        <w:spacing w:after="0"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smithora</w:t>
      </w:r>
      <w:proofErr w:type="spellEnd"/>
      <w:proofErr w:type="gramEnd"/>
      <w:r>
        <w:rPr>
          <w:rFonts w:ascii="Times New Roman" w:eastAsia="Times New Roman" w:hAnsi="Times New Roman" w:cs="Times New Roman"/>
          <w:sz w:val="24"/>
          <w:szCs w:val="24"/>
        </w:rPr>
        <w:t xml:space="preserve"> dominated by: Flavobacteraia,Thiotrichaceae,unknown,rhodobacteria,Hyphomonadacea</w:t>
      </w:r>
    </w:p>
    <w:p w:rsidR="007A3416" w:rsidRDefault="007A3416" w:rsidP="007A3416">
      <w:pPr>
        <w:pStyle w:val="normal0"/>
        <w:numPr>
          <w:ilvl w:val="0"/>
          <w:numId w:val="1"/>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signals</w:t>
      </w:r>
      <w:proofErr w:type="gramEnd"/>
      <w:r>
        <w:rPr>
          <w:rFonts w:ascii="Times New Roman" w:eastAsia="Times New Roman" w:hAnsi="Times New Roman" w:cs="Times New Roman"/>
          <w:sz w:val="24"/>
          <w:szCs w:val="24"/>
        </w:rPr>
        <w:t xml:space="preserve"> of decay on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from microbial perspective they were dying (rhizomes not attached). There were also signals of </w:t>
      </w:r>
      <w:proofErr w:type="spellStart"/>
      <w:r>
        <w:rPr>
          <w:rFonts w:ascii="Times New Roman" w:eastAsia="Times New Roman" w:hAnsi="Times New Roman" w:cs="Times New Roman"/>
          <w:sz w:val="24"/>
          <w:szCs w:val="24"/>
        </w:rPr>
        <w:t>zostera</w:t>
      </w:r>
      <w:proofErr w:type="spellEnd"/>
      <w:r>
        <w:rPr>
          <w:rFonts w:ascii="Times New Roman" w:eastAsia="Times New Roman" w:hAnsi="Times New Roman" w:cs="Times New Roman"/>
          <w:sz w:val="24"/>
          <w:szCs w:val="24"/>
        </w:rPr>
        <w:t xml:space="preserve"> colonization. Be clear about this, and what we can infer from it, and what are the limitations; shoots grouped together post transplant, and separately from the healthy shoots. </w:t>
      </w:r>
    </w:p>
    <w:p w:rsidR="007A3416" w:rsidRDefault="007A3416" w:rsidP="007A3416">
      <w:pPr>
        <w:pStyle w:val="normal0"/>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Saprosporacea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methylophalacae</w:t>
      </w:r>
      <w:proofErr w:type="spellEnd"/>
      <w:r>
        <w:rPr>
          <w:rFonts w:ascii="Times New Roman" w:eastAsia="Times New Roman" w:hAnsi="Times New Roman" w:cs="Times New Roman"/>
          <w:sz w:val="24"/>
          <w:szCs w:val="24"/>
        </w:rPr>
        <w:t xml:space="preserve"> are probably indicators of healthy shoots, and higher in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covered shoots. </w:t>
      </w:r>
    </w:p>
    <w:p w:rsidR="007A3416" w:rsidRDefault="007A3416" w:rsidP="007A3416">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marcus</w:t>
      </w:r>
      <w:proofErr w:type="spellEnd"/>
      <w:proofErr w:type="gramEnd"/>
      <w:r>
        <w:rPr>
          <w:rFonts w:ascii="Times New Roman" w:eastAsia="Times New Roman" w:hAnsi="Times New Roman" w:cs="Times New Roman"/>
          <w:sz w:val="24"/>
          <w:szCs w:val="24"/>
        </w:rPr>
        <w:t xml:space="preserve"> can remake the figures. </w:t>
      </w:r>
    </w:p>
    <w:p w:rsidR="007A3416" w:rsidRDefault="007A3416" w:rsidP="007A3416">
      <w:pPr>
        <w:pStyle w:val="normal0"/>
        <w:spacing w:after="0" w:line="480" w:lineRule="auto"/>
        <w:rPr>
          <w:rFonts w:ascii="Times New Roman" w:eastAsia="Times New Roman" w:hAnsi="Times New Roman" w:cs="Times New Roman"/>
          <w:sz w:val="24"/>
          <w:szCs w:val="24"/>
        </w:rPr>
      </w:pPr>
    </w:p>
    <w:p w:rsidR="007A3416" w:rsidRDefault="007A3416" w:rsidP="007A3416">
      <w:pPr>
        <w:pStyle w:val="normal0"/>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ambient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ambient shoots from august dominated by: </w:t>
      </w:r>
      <w:proofErr w:type="spellStart"/>
      <w:r>
        <w:rPr>
          <w:rFonts w:ascii="Times New Roman" w:eastAsia="Times New Roman" w:hAnsi="Times New Roman" w:cs="Times New Roman"/>
          <w:sz w:val="24"/>
          <w:szCs w:val="24"/>
        </w:rPr>
        <w:t>Saprospiracea</w:t>
      </w:r>
      <w:proofErr w:type="spellEnd"/>
      <w:r>
        <w:rPr>
          <w:rFonts w:ascii="Times New Roman" w:eastAsia="Times New Roman" w:hAnsi="Times New Roman" w:cs="Times New Roman"/>
          <w:sz w:val="24"/>
          <w:szCs w:val="24"/>
        </w:rPr>
        <w:t xml:space="preserve">, one edge dominated by </w:t>
      </w:r>
      <w:proofErr w:type="spellStart"/>
      <w:r>
        <w:rPr>
          <w:rFonts w:ascii="Times New Roman" w:eastAsia="Times New Roman" w:hAnsi="Times New Roman" w:cs="Times New Roman"/>
          <w:sz w:val="24"/>
          <w:szCs w:val="24"/>
        </w:rPr>
        <w:t>Shewanellaceae,rickettsiacea</w:t>
      </w:r>
      <w:proofErr w:type="spellEnd"/>
      <w:r>
        <w:rPr>
          <w:rFonts w:ascii="Times New Roman" w:eastAsia="Times New Roman" w:hAnsi="Times New Roman" w:cs="Times New Roman"/>
          <w:sz w:val="24"/>
          <w:szCs w:val="24"/>
        </w:rPr>
        <w:t xml:space="preserve"> (3 but not edge 2), </w:t>
      </w:r>
      <w:proofErr w:type="spellStart"/>
      <w:r>
        <w:rPr>
          <w:rFonts w:ascii="Times New Roman" w:eastAsia="Times New Roman" w:hAnsi="Times New Roman" w:cs="Times New Roman"/>
          <w:sz w:val="24"/>
          <w:szCs w:val="24"/>
        </w:rPr>
        <w:t>Methylophilaceae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Rhodobacteria</w:t>
      </w:r>
      <w:proofErr w:type="spellEnd"/>
      <w:r>
        <w:rPr>
          <w:rFonts w:ascii="Times New Roman" w:eastAsia="Times New Roman" w:hAnsi="Times New Roman" w:cs="Times New Roman"/>
          <w:sz w:val="24"/>
          <w:szCs w:val="24"/>
        </w:rPr>
        <w:t xml:space="preserve">, Unknown, vibrio also in other edge one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Edge controls; </w:t>
      </w:r>
      <w:proofErr w:type="spellStart"/>
      <w:r>
        <w:rPr>
          <w:rFonts w:ascii="Times New Roman" w:eastAsia="Times New Roman" w:hAnsi="Times New Roman" w:cs="Times New Roman"/>
          <w:sz w:val="24"/>
          <w:szCs w:val="24"/>
        </w:rPr>
        <w:t>Saprospiraceae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Methylophilaceae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Flavobacteriacea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Thiotrichacea</w:t>
      </w:r>
      <w:proofErr w:type="spellEnd"/>
      <w:r>
        <w:rPr>
          <w:rFonts w:ascii="Times New Roman" w:eastAsia="Times New Roman" w:hAnsi="Times New Roman" w:cs="Times New Roman"/>
          <w:sz w:val="24"/>
          <w:szCs w:val="24"/>
        </w:rPr>
        <w:t>, Unknown</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July Interior controls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More even in appearance: </w:t>
      </w:r>
      <w:proofErr w:type="spellStart"/>
      <w:r>
        <w:rPr>
          <w:rFonts w:ascii="Times New Roman" w:eastAsia="Times New Roman" w:hAnsi="Times New Roman" w:cs="Times New Roman"/>
          <w:sz w:val="24"/>
          <w:szCs w:val="24"/>
        </w:rPr>
        <w:t>Saprospiracea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Rhodobacteria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Shewanelliacea</w:t>
      </w:r>
      <w:proofErr w:type="spellEnd"/>
      <w:r>
        <w:rPr>
          <w:rFonts w:ascii="Times New Roman" w:eastAsia="Times New Roman" w:hAnsi="Times New Roman" w:cs="Times New Roman"/>
          <w:sz w:val="24"/>
          <w:szCs w:val="24"/>
        </w:rPr>
        <w:t xml:space="preserve">, Unknown, </w:t>
      </w:r>
      <w:proofErr w:type="spellStart"/>
      <w:r>
        <w:rPr>
          <w:rFonts w:ascii="Times New Roman" w:eastAsia="Times New Roman" w:hAnsi="Times New Roman" w:cs="Times New Roman"/>
          <w:sz w:val="24"/>
          <w:szCs w:val="24"/>
        </w:rPr>
        <w:t>Verrucomicrobiacea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Cryomorphaceae</w:t>
      </w:r>
      <w:proofErr w:type="spellEnd"/>
      <w:r>
        <w:rPr>
          <w:rFonts w:ascii="Times New Roman" w:eastAsia="Times New Roman" w:hAnsi="Times New Roman" w:cs="Times New Roman"/>
          <w:sz w:val="24"/>
          <w:szCs w:val="24"/>
        </w:rPr>
        <w:t xml:space="preserve">.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shows no real difference between either: </w:t>
      </w:r>
      <w:proofErr w:type="spellStart"/>
      <w:r>
        <w:rPr>
          <w:rFonts w:ascii="Times New Roman" w:eastAsia="Times New Roman" w:hAnsi="Times New Roman" w:cs="Times New Roman"/>
          <w:sz w:val="24"/>
          <w:szCs w:val="24"/>
        </w:rPr>
        <w:t>Thiotrichaceae</w:t>
      </w:r>
      <w:proofErr w:type="spellEnd"/>
      <w:r>
        <w:rPr>
          <w:rFonts w:ascii="Times New Roman" w:eastAsia="Times New Roman" w:hAnsi="Times New Roman" w:cs="Times New Roman"/>
          <w:sz w:val="24"/>
          <w:szCs w:val="24"/>
        </w:rPr>
        <w:t xml:space="preserve"> common, vibrio became present on inner shoot</w:t>
      </w:r>
    </w:p>
    <w:p w:rsidR="007A3416" w:rsidRDefault="007A3416" w:rsidP="007A3416">
      <w:pPr>
        <w:pStyle w:val="normal0"/>
        <w:rPr>
          <w:rFonts w:ascii="Times New Roman" w:eastAsia="Times New Roman" w:hAnsi="Times New Roman" w:cs="Times New Roman"/>
          <w:sz w:val="24"/>
          <w:szCs w:val="24"/>
        </w:rPr>
      </w:pP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edge: </w:t>
      </w:r>
      <w:proofErr w:type="spellStart"/>
      <w:r>
        <w:rPr>
          <w:rFonts w:ascii="Times New Roman" w:eastAsia="Times New Roman" w:hAnsi="Times New Roman" w:cs="Times New Roman"/>
          <w:sz w:val="24"/>
          <w:szCs w:val="24"/>
        </w:rPr>
        <w:t>Sapro</w:t>
      </w:r>
      <w:proofErr w:type="gramStart"/>
      <w:r>
        <w:rPr>
          <w:rFonts w:ascii="Times New Roman" w:eastAsia="Times New Roman" w:hAnsi="Times New Roman" w:cs="Times New Roman"/>
          <w:sz w:val="24"/>
          <w:szCs w:val="24"/>
        </w:rPr>
        <w:t>,Methy</w:t>
      </w:r>
      <w:proofErr w:type="spellEnd"/>
      <w:proofErr w:type="gramEnd"/>
      <w:r>
        <w:rPr>
          <w:rFonts w:ascii="Times New Roman" w:eastAsia="Times New Roman" w:hAnsi="Times New Roman" w:cs="Times New Roman"/>
          <w:sz w:val="24"/>
          <w:szCs w:val="24"/>
        </w:rPr>
        <w:t xml:space="preserve"> only consistent ones that edge share</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interior: </w:t>
      </w:r>
      <w:proofErr w:type="spellStart"/>
      <w:r>
        <w:rPr>
          <w:rFonts w:ascii="Times New Roman" w:eastAsia="Times New Roman" w:hAnsi="Times New Roman" w:cs="Times New Roman"/>
          <w:sz w:val="24"/>
          <w:szCs w:val="24"/>
        </w:rPr>
        <w:t>Flavo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Sapro</w:t>
      </w:r>
      <w:proofErr w:type="gramStart"/>
      <w:r>
        <w:rPr>
          <w:rFonts w:ascii="Times New Roman" w:eastAsia="Times New Roman" w:hAnsi="Times New Roman" w:cs="Times New Roman"/>
          <w:sz w:val="24"/>
          <w:szCs w:val="24"/>
        </w:rPr>
        <w:t>,Rhodo,Thio,unknown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Rickett</w:t>
      </w:r>
      <w:proofErr w:type="spellEnd"/>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August experiments: colonized by everything</w:t>
      </w:r>
    </w:p>
    <w:p w:rsidR="007A3416" w:rsidRDefault="007A3416" w:rsidP="007A3416">
      <w:pPr>
        <w:pStyle w:val="normal0"/>
        <w:rPr>
          <w:rFonts w:ascii="Times New Roman" w:eastAsia="Times New Roman" w:hAnsi="Times New Roman" w:cs="Times New Roman"/>
          <w:sz w:val="24"/>
          <w:szCs w:val="24"/>
        </w:rPr>
      </w:pP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Based on observations of data: all communities increased in diversity following transplant accept for interior </w:t>
      </w:r>
      <w:proofErr w:type="gramStart"/>
      <w:r>
        <w:rPr>
          <w:rFonts w:ascii="Times New Roman" w:eastAsia="Times New Roman" w:hAnsi="Times New Roman" w:cs="Times New Roman"/>
          <w:sz w:val="24"/>
          <w:szCs w:val="24"/>
        </w:rPr>
        <w:t>shoots which</w:t>
      </w:r>
      <w:proofErr w:type="gramEnd"/>
      <w:r>
        <w:rPr>
          <w:rFonts w:ascii="Times New Roman" w:eastAsia="Times New Roman" w:hAnsi="Times New Roman" w:cs="Times New Roman"/>
          <w:sz w:val="24"/>
          <w:szCs w:val="24"/>
        </w:rPr>
        <w:t xml:space="preserve"> decreased. Maybe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discouraged diatom colonization?</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idea why there is such huge variation in diversity on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blades. Could be because </w:t>
      </w:r>
      <w:proofErr w:type="gramStart"/>
      <w:r>
        <w:rPr>
          <w:rFonts w:ascii="Times New Roman" w:eastAsia="Times New Roman" w:hAnsi="Times New Roman" w:cs="Times New Roman"/>
          <w:sz w:val="24"/>
          <w:szCs w:val="24"/>
        </w:rPr>
        <w:t>they are dominated by one family</w:t>
      </w:r>
      <w:proofErr w:type="gramEnd"/>
      <w:r>
        <w:rPr>
          <w:rFonts w:ascii="Times New Roman" w:eastAsia="Times New Roman" w:hAnsi="Times New Roman" w:cs="Times New Roman"/>
          <w:sz w:val="24"/>
          <w:szCs w:val="24"/>
        </w:rPr>
        <w:t xml:space="preserve">. High diversity is usually correlated with community health, but all diversity increased indicating that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plants potentially maintain their own bacterial diversity.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that just used transplant to explain differences in diversity were the most effective in describing the data.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outline:</w:t>
      </w:r>
    </w:p>
    <w:p w:rsidR="007A3416" w:rsidRDefault="007A3416" w:rsidP="007A341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 appears to be high abundance of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at the edge of the </w:t>
      </w:r>
      <w:proofErr w:type="spellStart"/>
      <w:r>
        <w:rPr>
          <w:rFonts w:ascii="Times New Roman" w:eastAsia="Times New Roman" w:hAnsi="Times New Roman" w:cs="Times New Roman"/>
          <w:b/>
          <w:sz w:val="24"/>
          <w:szCs w:val="24"/>
        </w:rPr>
        <w:t>seagrass</w:t>
      </w:r>
      <w:proofErr w:type="spellEnd"/>
      <w:r>
        <w:rPr>
          <w:rFonts w:ascii="Times New Roman" w:eastAsia="Times New Roman" w:hAnsi="Times New Roman" w:cs="Times New Roman"/>
          <w:b/>
          <w:sz w:val="24"/>
          <w:szCs w:val="24"/>
        </w:rPr>
        <w:t xml:space="preserve"> meadow versus the interior.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-AIC model comparison showed that location was the most </w:t>
      </w:r>
      <w:proofErr w:type="spellStart"/>
      <w:r>
        <w:rPr>
          <w:rFonts w:ascii="Times New Roman" w:eastAsia="Times New Roman" w:hAnsi="Times New Roman" w:cs="Times New Roman"/>
          <w:sz w:val="24"/>
          <w:szCs w:val="24"/>
        </w:rPr>
        <w:t>imporatnt</w:t>
      </w:r>
      <w:proofErr w:type="spellEnd"/>
      <w:r>
        <w:rPr>
          <w:rFonts w:ascii="Times New Roman" w:eastAsia="Times New Roman" w:hAnsi="Times New Roman" w:cs="Times New Roman"/>
          <w:sz w:val="24"/>
          <w:szCs w:val="24"/>
        </w:rPr>
        <w:t xml:space="preserve"> factor dictating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abundance in candidate models.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map we can see that areas with a large amount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are generally at the edge of the meadow.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-High abundances of algae at the edges could be due to a variety of factors: habitat filtering…</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studies have shown that abundances do not vary significantly throughout the meadow and so this effect could be due to a unique characteristic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 the wolf beach study site we found higher biomass at the edge, and a higher density of shoots at the edge.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At our study site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quadrats at the edge had a higher density of shoots.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could be that a certain density of shoots is required to capture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spores. Slowing down of the particles through </w:t>
      </w:r>
      <w:proofErr w:type="spellStart"/>
      <w:r>
        <w:rPr>
          <w:rFonts w:ascii="Times New Roman" w:eastAsia="Times New Roman" w:hAnsi="Times New Roman" w:cs="Times New Roman"/>
          <w:sz w:val="24"/>
          <w:szCs w:val="24"/>
        </w:rPr>
        <w:t>microturbulence</w:t>
      </w:r>
      <w:proofErr w:type="spellEnd"/>
      <w:r>
        <w:rPr>
          <w:rFonts w:ascii="Times New Roman" w:eastAsia="Times New Roman" w:hAnsi="Times New Roman" w:cs="Times New Roman"/>
          <w:sz w:val="24"/>
          <w:szCs w:val="24"/>
        </w:rPr>
        <w:t xml:space="preserve"> between the blades (the same method that allows sediment settlement. </w:t>
      </w:r>
    </w:p>
    <w:p w:rsidR="007A3416" w:rsidRDefault="007A3416" w:rsidP="007A3416">
      <w:pPr>
        <w:pStyle w:val="norm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did not disappear from plants that were moved to the interior of the meadow.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was capable of surviving in the interior of the meadow for a month</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looked healthy while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shoots were quite close to dead</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shows that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is capable of </w:t>
      </w:r>
      <w:proofErr w:type="spellStart"/>
      <w:r>
        <w:rPr>
          <w:rFonts w:ascii="Times New Roman" w:eastAsia="Times New Roman" w:hAnsi="Times New Roman" w:cs="Times New Roman"/>
          <w:sz w:val="24"/>
          <w:szCs w:val="24"/>
        </w:rPr>
        <w:t>surving</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iterior</w:t>
      </w:r>
      <w:proofErr w:type="spellEnd"/>
      <w:r>
        <w:rPr>
          <w:rFonts w:ascii="Times New Roman" w:eastAsia="Times New Roman" w:hAnsi="Times New Roman" w:cs="Times New Roman"/>
          <w:sz w:val="24"/>
          <w:szCs w:val="24"/>
        </w:rPr>
        <w:t xml:space="preserve"> of the meadow. However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biomass was lower on these transplanted shoots compared to control edge shoots that were not transplanted. </w:t>
      </w:r>
    </w:p>
    <w:p w:rsidR="007A3416" w:rsidRDefault="007A3416" w:rsidP="007A3416">
      <w:pPr>
        <w:pStyle w:val="norm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colonized plants that had previously no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were colonized when moved to the edge of the meadow.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was capable of colonizing shoots that had previously had no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could because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was incapable of dispersing to the location.</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-Could also be because we essentially killed the plant and so any bacterial/chemical defenses it had were compromised. </w:t>
      </w:r>
    </w:p>
    <w:p w:rsidR="007A3416" w:rsidRDefault="007A3416" w:rsidP="007A341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Control shoots at both locations did not change in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abundance following detachment.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Control shoots in the interior were not colonized by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even though their health was compromised after detachment</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-Likely not shoot health that is the only factor dictating whether shoots are colonized.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author showed that time was important in dictating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growth. Not because older shoots stop producing phenols but our transplanted shoots had similar biomass levels compared to controls even though they were only exposed to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for one month. </w:t>
      </w:r>
    </w:p>
    <w:p w:rsidR="007A3416" w:rsidRDefault="007A3416" w:rsidP="007A341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Bacterial </w:t>
      </w:r>
      <w:proofErr w:type="spellStart"/>
      <w:r>
        <w:rPr>
          <w:rFonts w:ascii="Times New Roman" w:eastAsia="Times New Roman" w:hAnsi="Times New Roman" w:cs="Times New Roman"/>
          <w:b/>
          <w:sz w:val="24"/>
          <w:szCs w:val="24"/>
        </w:rPr>
        <w:t>composotion</w:t>
      </w:r>
      <w:proofErr w:type="spellEnd"/>
      <w:r>
        <w:rPr>
          <w:rFonts w:ascii="Times New Roman" w:eastAsia="Times New Roman" w:hAnsi="Times New Roman" w:cs="Times New Roman"/>
          <w:b/>
          <w:sz w:val="24"/>
          <w:szCs w:val="24"/>
        </w:rPr>
        <w:t xml:space="preserve"> plots show unique bacterial communities at the family level for blades of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Makes sense algae and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have different properties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also had lower diversity at the family level and species level.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large proportion of bacterial families on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were unknown. It has a very unique community. </w:t>
      </w:r>
    </w:p>
    <w:p w:rsidR="007A3416" w:rsidRDefault="007A3416" w:rsidP="007A341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Shoots with and without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differed in composition.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-Composition plots show that before transplant,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look very different.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following transplant these differences become less striking</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-Shoots with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were still more </w:t>
      </w:r>
      <w:proofErr w:type="spellStart"/>
      <w:r>
        <w:rPr>
          <w:rFonts w:ascii="Times New Roman" w:eastAsia="Times New Roman" w:hAnsi="Times New Roman" w:cs="Times New Roman"/>
          <w:sz w:val="24"/>
          <w:szCs w:val="24"/>
        </w:rPr>
        <w:t>similiar</w:t>
      </w:r>
      <w:proofErr w:type="spellEnd"/>
      <w:r>
        <w:rPr>
          <w:rFonts w:ascii="Times New Roman" w:eastAsia="Times New Roman" w:hAnsi="Times New Roman" w:cs="Times New Roman"/>
          <w:sz w:val="24"/>
          <w:szCs w:val="24"/>
        </w:rPr>
        <w:t xml:space="preserve"> to other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shoots compared to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blades.</w:t>
      </w:r>
    </w:p>
    <w:p w:rsidR="007A3416" w:rsidRDefault="007A3416" w:rsidP="007A341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Shoots before and after transplant differed in composition</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increase in diversity after transplant can be seen in the composition graphs</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all</w:t>
      </w:r>
      <w:proofErr w:type="gramEnd"/>
      <w:r>
        <w:rPr>
          <w:rFonts w:ascii="Times New Roman" w:eastAsia="Times New Roman" w:hAnsi="Times New Roman" w:cs="Times New Roman"/>
          <w:sz w:val="24"/>
          <w:szCs w:val="24"/>
        </w:rPr>
        <w:t xml:space="preserve"> shoots communities changed following transplant and 1 month</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much less differences between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after transplant, indicating that the effect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community is stronger when the plant is alive. </w:t>
      </w:r>
    </w:p>
    <w:p w:rsidR="007A3416" w:rsidRDefault="007A3416" w:rsidP="007A341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Bacterial diversity is best explained by transplant alone.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This could be because of the effect of time on bacterial community. Additionally </w:t>
      </w:r>
      <w:proofErr w:type="spellStart"/>
      <w:r>
        <w:rPr>
          <w:rFonts w:ascii="Times New Roman" w:eastAsia="Times New Roman" w:hAnsi="Times New Roman" w:cs="Times New Roman"/>
          <w:sz w:val="24"/>
          <w:szCs w:val="24"/>
        </w:rPr>
        <w:t>smithoar</w:t>
      </w:r>
      <w:proofErr w:type="spellEnd"/>
      <w:r>
        <w:rPr>
          <w:rFonts w:ascii="Times New Roman" w:eastAsia="Times New Roman" w:hAnsi="Times New Roman" w:cs="Times New Roman"/>
          <w:sz w:val="24"/>
          <w:szCs w:val="24"/>
        </w:rPr>
        <w:t xml:space="preserve"> increased on all shoots following transplant regardless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presence. However control shoots from the interior decreased in diversity following transplant. The only difference between these shoots and others is these shoots were never </w:t>
      </w:r>
      <w:proofErr w:type="spellStart"/>
      <w:r>
        <w:rPr>
          <w:rFonts w:ascii="Times New Roman" w:eastAsia="Times New Roman" w:hAnsi="Times New Roman" w:cs="Times New Roman"/>
          <w:sz w:val="24"/>
          <w:szCs w:val="24"/>
        </w:rPr>
        <w:t>colnized</w:t>
      </w:r>
      <w:proofErr w:type="spellEnd"/>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It could be that diversity was higher for these shoots because they weren’t in contact with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and when their health was </w:t>
      </w:r>
      <w:proofErr w:type="spellStart"/>
      <w:r>
        <w:rPr>
          <w:rFonts w:ascii="Times New Roman" w:eastAsia="Times New Roman" w:hAnsi="Times New Roman" w:cs="Times New Roman"/>
          <w:sz w:val="24"/>
          <w:szCs w:val="24"/>
        </w:rPr>
        <w:t>conpromised</w:t>
      </w:r>
      <w:proofErr w:type="spellEnd"/>
      <w:r>
        <w:rPr>
          <w:rFonts w:ascii="Times New Roman" w:eastAsia="Times New Roman" w:hAnsi="Times New Roman" w:cs="Times New Roman"/>
          <w:sz w:val="24"/>
          <w:szCs w:val="24"/>
        </w:rPr>
        <w:t xml:space="preserve"> there were no </w:t>
      </w:r>
      <w:proofErr w:type="spellStart"/>
      <w:r>
        <w:rPr>
          <w:rFonts w:ascii="Times New Roman" w:eastAsia="Times New Roman" w:hAnsi="Times New Roman" w:cs="Times New Roman"/>
          <w:sz w:val="24"/>
          <w:szCs w:val="24"/>
        </w:rPr>
        <w:t>macroalgae</w:t>
      </w:r>
      <w:proofErr w:type="spellEnd"/>
      <w:r>
        <w:rPr>
          <w:rFonts w:ascii="Times New Roman" w:eastAsia="Times New Roman" w:hAnsi="Times New Roman" w:cs="Times New Roman"/>
          <w:sz w:val="24"/>
          <w:szCs w:val="24"/>
        </w:rPr>
        <w:t xml:space="preserve"> communities to rescue the bacterial surface of the blade. </w:t>
      </w:r>
    </w:p>
    <w:p w:rsidR="007A3416" w:rsidRDefault="007A3416" w:rsidP="007A341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Overall, transplant,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thier</w:t>
      </w:r>
      <w:proofErr w:type="spellEnd"/>
      <w:r>
        <w:rPr>
          <w:rFonts w:ascii="Times New Roman" w:eastAsia="Times New Roman" w:hAnsi="Times New Roman" w:cs="Times New Roman"/>
          <w:b/>
          <w:sz w:val="24"/>
          <w:szCs w:val="24"/>
        </w:rPr>
        <w:t xml:space="preserve"> interaction had a </w:t>
      </w:r>
      <w:proofErr w:type="spellStart"/>
      <w:r>
        <w:rPr>
          <w:rFonts w:ascii="Times New Roman" w:eastAsia="Times New Roman" w:hAnsi="Times New Roman" w:cs="Times New Roman"/>
          <w:b/>
          <w:sz w:val="24"/>
          <w:szCs w:val="24"/>
        </w:rPr>
        <w:t>signifiacnt</w:t>
      </w:r>
      <w:proofErr w:type="spellEnd"/>
      <w:r>
        <w:rPr>
          <w:rFonts w:ascii="Times New Roman" w:eastAsia="Times New Roman" w:hAnsi="Times New Roman" w:cs="Times New Roman"/>
          <w:b/>
          <w:sz w:val="24"/>
          <w:szCs w:val="24"/>
        </w:rPr>
        <w:t xml:space="preserve"> effect on bacterial community.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NMDS you can see that shoots clusters based on before/after and </w:t>
      </w:r>
      <w:proofErr w:type="spellStart"/>
      <w:r>
        <w:rPr>
          <w:rFonts w:ascii="Times New Roman" w:eastAsia="Times New Roman" w:hAnsi="Times New Roman" w:cs="Times New Roman"/>
          <w:sz w:val="24"/>
          <w:szCs w:val="24"/>
        </w:rPr>
        <w:t>smithora</w:t>
      </w:r>
      <w:proofErr w:type="spellEnd"/>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w:t>
      </w:r>
      <w:proofErr w:type="spellStart"/>
      <w:r>
        <w:rPr>
          <w:rFonts w:ascii="Times New Roman" w:eastAsia="Times New Roman" w:hAnsi="Times New Roman" w:cs="Times New Roman"/>
          <w:sz w:val="24"/>
          <w:szCs w:val="24"/>
        </w:rPr>
        <w:t>strking</w:t>
      </w:r>
      <w:proofErr w:type="spellEnd"/>
      <w:r>
        <w:rPr>
          <w:rFonts w:ascii="Times New Roman" w:eastAsia="Times New Roman" w:hAnsi="Times New Roman" w:cs="Times New Roman"/>
          <w:sz w:val="24"/>
          <w:szCs w:val="24"/>
        </w:rPr>
        <w:t xml:space="preserve"> effect on community is the effect of transplant. It is important to note that this transplant was left in the new environment for 1 month. Changes we see with transplant are also confounded with time.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-Ambient shoots collected in august (while still alive and healthy) were more </w:t>
      </w:r>
      <w:proofErr w:type="spellStart"/>
      <w:r>
        <w:rPr>
          <w:rFonts w:ascii="Times New Roman" w:eastAsia="Times New Roman" w:hAnsi="Times New Roman" w:cs="Times New Roman"/>
          <w:sz w:val="24"/>
          <w:szCs w:val="24"/>
        </w:rPr>
        <w:t>cimilar</w:t>
      </w:r>
      <w:proofErr w:type="spellEnd"/>
      <w:r>
        <w:rPr>
          <w:rFonts w:ascii="Times New Roman" w:eastAsia="Times New Roman" w:hAnsi="Times New Roman" w:cs="Times New Roman"/>
          <w:sz w:val="24"/>
          <w:szCs w:val="24"/>
        </w:rPr>
        <w:t xml:space="preserve"> to dying transplanted shoots collected in august. This indicates that temporal effects are stronger than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health effects on bacterial community.</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was also swabbed a week before the initial shoots were swabbed. The extreme difference in community we see in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could also be due </w:t>
      </w:r>
      <w:proofErr w:type="gramStart"/>
      <w:r>
        <w:rPr>
          <w:rFonts w:ascii="Times New Roman" w:eastAsia="Times New Roman" w:hAnsi="Times New Roman" w:cs="Times New Roman"/>
          <w:sz w:val="24"/>
          <w:szCs w:val="24"/>
        </w:rPr>
        <w:t>to  time</w:t>
      </w:r>
      <w:proofErr w:type="gramEnd"/>
      <w:r>
        <w:rPr>
          <w:rFonts w:ascii="Times New Roman" w:eastAsia="Times New Roman" w:hAnsi="Times New Roman" w:cs="Times New Roman"/>
          <w:sz w:val="24"/>
          <w:szCs w:val="24"/>
        </w:rPr>
        <w:t xml:space="preserve"> rather than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differences. </w:t>
      </w:r>
    </w:p>
    <w:p w:rsidR="007A3416" w:rsidRDefault="007A3416" w:rsidP="007A341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Grazer communities were also significantly different between the edge and interior.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-High abundance of invertebrates at the edge compared to interior</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this difference was in </w:t>
      </w:r>
      <w:proofErr w:type="spellStart"/>
      <w:r>
        <w:rPr>
          <w:rFonts w:ascii="Times New Roman" w:eastAsia="Times New Roman" w:hAnsi="Times New Roman" w:cs="Times New Roman"/>
          <w:sz w:val="24"/>
          <w:szCs w:val="24"/>
        </w:rPr>
        <w:t>gammaridian</w:t>
      </w:r>
      <w:proofErr w:type="spellEnd"/>
      <w:r>
        <w:rPr>
          <w:rFonts w:ascii="Times New Roman" w:eastAsia="Times New Roman" w:hAnsi="Times New Roman" w:cs="Times New Roman"/>
          <w:sz w:val="24"/>
          <w:szCs w:val="24"/>
        </w:rPr>
        <w:t xml:space="preserve"> amphipods</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High crustaceans at the edge has</w:t>
      </w:r>
      <w:proofErr w:type="gramEnd"/>
      <w:r>
        <w:rPr>
          <w:rFonts w:ascii="Times New Roman" w:eastAsia="Times New Roman" w:hAnsi="Times New Roman" w:cs="Times New Roman"/>
          <w:sz w:val="24"/>
          <w:szCs w:val="24"/>
        </w:rPr>
        <w:t xml:space="preserve"> been shown before but it could be because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offering food and habitat for these invertebrates. </w:t>
      </w:r>
    </w:p>
    <w:p w:rsidR="007A3416" w:rsidRDefault="007A3416" w:rsidP="007A341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 is likely not grazer control of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on the location scale.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-Grazers eat the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but its more likely that other factors are dictating it.</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grazers were controlling the abundance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you would expect to see less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where invertebrate abundances are higher. </w:t>
      </w:r>
    </w:p>
    <w:p w:rsidR="007A3416" w:rsidRDefault="007A3416" w:rsidP="007A341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Community measurements between the shoot level and location level indicate that neither </w:t>
      </w:r>
      <w:proofErr w:type="gramStart"/>
      <w:r>
        <w:rPr>
          <w:rFonts w:ascii="Times New Roman" w:eastAsia="Times New Roman" w:hAnsi="Times New Roman" w:cs="Times New Roman"/>
          <w:b/>
          <w:sz w:val="24"/>
          <w:szCs w:val="24"/>
        </w:rPr>
        <w:t>are</w:t>
      </w:r>
      <w:proofErr w:type="gramEnd"/>
      <w:r>
        <w:rPr>
          <w:rFonts w:ascii="Times New Roman" w:eastAsia="Times New Roman" w:hAnsi="Times New Roman" w:cs="Times New Roman"/>
          <w:b/>
          <w:sz w:val="24"/>
          <w:szCs w:val="24"/>
        </w:rPr>
        <w:t xml:space="preserve"> sufficient to explain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zonation. </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The sexual stage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is unknown</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likely that is dispersing from outside the meadow and then colonizing the first blades it contacts and not continuing further.</w:t>
      </w:r>
    </w:p>
    <w:p w:rsidR="007A3416" w:rsidRDefault="007A3416" w:rsidP="007A341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research into the spatial processes dictating algal spores would be helpful in </w:t>
      </w:r>
      <w:proofErr w:type="spellStart"/>
      <w:r>
        <w:rPr>
          <w:rFonts w:ascii="Times New Roman" w:eastAsia="Times New Roman" w:hAnsi="Times New Roman" w:cs="Times New Roman"/>
          <w:sz w:val="24"/>
          <w:szCs w:val="24"/>
        </w:rPr>
        <w:t>determing</w:t>
      </w:r>
      <w:proofErr w:type="spellEnd"/>
      <w:r>
        <w:rPr>
          <w:rFonts w:ascii="Times New Roman" w:eastAsia="Times New Roman" w:hAnsi="Times New Roman" w:cs="Times New Roman"/>
          <w:sz w:val="24"/>
          <w:szCs w:val="24"/>
        </w:rPr>
        <w:t xml:space="preserve"> what is driving these patterns in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abundance. </w:t>
      </w:r>
    </w:p>
    <w:p w:rsidR="007A3416" w:rsidRDefault="007A3416" w:rsidP="007A3416">
      <w:pPr>
        <w:pStyle w:val="normal0"/>
        <w:spacing w:after="0" w:line="480" w:lineRule="auto"/>
        <w:rPr>
          <w:rFonts w:ascii="Times New Roman" w:eastAsia="Times New Roman" w:hAnsi="Times New Roman" w:cs="Times New Roman"/>
          <w:sz w:val="24"/>
          <w:szCs w:val="24"/>
        </w:rPr>
      </w:pPr>
    </w:p>
    <w:p w:rsidR="007A3416" w:rsidRDefault="007A3416" w:rsidP="007A3416">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 of results for reciprocal transplant</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there was no significant loss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when shoots were moved to 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zone I </w:t>
      </w:r>
      <w:proofErr w:type="gramStart"/>
      <w:r>
        <w:rPr>
          <w:rFonts w:ascii="Times New Roman" w:eastAsia="Times New Roman" w:hAnsi="Times New Roman" w:cs="Times New Roman"/>
          <w:sz w:val="24"/>
          <w:szCs w:val="24"/>
        </w:rPr>
        <w:t>can</w:t>
      </w:r>
      <w:proofErr w:type="gramEnd"/>
      <w:r>
        <w:rPr>
          <w:rFonts w:ascii="Times New Roman" w:eastAsia="Times New Roman" w:hAnsi="Times New Roman" w:cs="Times New Roman"/>
          <w:sz w:val="24"/>
          <w:szCs w:val="24"/>
        </w:rPr>
        <w:t xml:space="preserve"> infer that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absence in the interior of the meadow is likely not due to grazing pressures by the invertebrates I identified. Shoots did not lose their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after one month of being in 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environment. This indicates strongly that there is no change in an environmental variable between the </w:t>
      </w:r>
      <w:proofErr w:type="gramStart"/>
      <w:r>
        <w:rPr>
          <w:rFonts w:ascii="Times New Roman" w:eastAsia="Times New Roman" w:hAnsi="Times New Roman" w:cs="Times New Roman"/>
          <w:sz w:val="24"/>
          <w:szCs w:val="24"/>
        </w:rPr>
        <w:t>edge</w:t>
      </w:r>
      <w:proofErr w:type="gramEnd"/>
      <w:r>
        <w:rPr>
          <w:rFonts w:ascii="Times New Roman" w:eastAsia="Times New Roman" w:hAnsi="Times New Roman" w:cs="Times New Roman"/>
          <w:sz w:val="24"/>
          <w:szCs w:val="24"/>
        </w:rPr>
        <w:t xml:space="preserve"> and interior that prevents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recruitment and settlement. Conditions may or may not be better at the edge for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but it can survive in the interior even though it is not present at that location. The ability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to grow in new locations when it is manually transplanted indicates that it could be experiencing dispersal limitation in Choked Pass.  </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shoots were moved to the edge from the interior they were colonized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This is likely due to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continual release of spores (Hawkes, 1988b). The blades grow from a basal cushion and produce haploid spores from </w:t>
      </w:r>
      <w:proofErr w:type="spellStart"/>
      <w:r>
        <w:rPr>
          <w:rFonts w:ascii="Times New Roman" w:eastAsia="Times New Roman" w:hAnsi="Times New Roman" w:cs="Times New Roman"/>
          <w:sz w:val="24"/>
          <w:szCs w:val="24"/>
        </w:rPr>
        <w:t>monostromatic</w:t>
      </w:r>
      <w:proofErr w:type="spellEnd"/>
      <w:r>
        <w:rPr>
          <w:rFonts w:ascii="Times New Roman" w:eastAsia="Times New Roman" w:hAnsi="Times New Roman" w:cs="Times New Roman"/>
          <w:sz w:val="24"/>
          <w:szCs w:val="24"/>
        </w:rPr>
        <w:t xml:space="preserve"> tissue (Hawkes, 1988b).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known as a prolific colonizer and its high growth and colonization in a three-week time frame is not surprising. The fact that clean transplants were colonized indicates that shoots were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because of a lack of spores rather than a shoot level characteristic-and this could mean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experiencing dispersal limitation. </w:t>
      </w:r>
    </w:p>
    <w:p w:rsidR="007A3416" w:rsidRDefault="007A3416" w:rsidP="007A3416">
      <w:pPr>
        <w:pStyle w:val="normal0"/>
        <w:spacing w:after="0" w:line="24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Many models exist for explaining how currents and wave motions drive dispersal of algal spores (Gaylord et al., 2002). However in general these models show that there is huge variation in dispersal distances of species, and they are difficult to predict (Gaylord et al., 2002). Choked pass is a high current area, it could be that the current is so strong that spores drift at an angle, and are just swept off the meadow entirely. The speed of spreading is also related to the generation time of the species, as species can disperse small distances, grow and then release spores again (Norton 1992).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individuals might take a while to develop before they can release spores, and the blades from which the spores release die back in the summer, limiting the dispersal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deeper into the meadow. A combination of life history and wave action could be limiting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spread in Choked Pass. </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sexual stage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unknown. However there is evidence for its existence (Hawkes, 1988b). The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 is adjacent to a rocky intertidal habitat at the Wolf Beach site.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often found in the intertidal on </w:t>
      </w:r>
      <w:proofErr w:type="spellStart"/>
      <w:r>
        <w:rPr>
          <w:rFonts w:ascii="Times New Roman" w:eastAsia="Times New Roman" w:hAnsi="Times New Roman" w:cs="Times New Roman"/>
          <w:i/>
          <w:sz w:val="24"/>
          <w:szCs w:val="24"/>
        </w:rPr>
        <w:t>Phyllospadix</w:t>
      </w:r>
      <w:proofErr w:type="spellEnd"/>
      <w:r>
        <w:rPr>
          <w:rFonts w:ascii="Times New Roman" w:eastAsia="Times New Roman" w:hAnsi="Times New Roman" w:cs="Times New Roman"/>
          <w:i/>
          <w:sz w:val="24"/>
          <w:szCs w:val="24"/>
        </w:rPr>
        <w:t xml:space="preserve"> spp</w:t>
      </w:r>
      <w:r>
        <w:rPr>
          <w:rFonts w:ascii="Times New Roman" w:eastAsia="Times New Roman" w:hAnsi="Times New Roman" w:cs="Times New Roman"/>
          <w:sz w:val="24"/>
          <w:szCs w:val="24"/>
        </w:rPr>
        <w:t xml:space="preserve">. and this plant has drifted into samples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attached. We also found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on artificial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units that were placed along the edge of the site.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individuals are coming from somewhere, and it could be other haploid individuals or the diploid stage of the algae. Whether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dispersing as spores from a diploid crust or from blades already growing, limited dispersal from the rocky shore could be occurring. This suggests that dispersal could be highly important in dictating epiphyte community structure. Due to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presence being influenced strongly by a change in location, it seems likely that we do not have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communities in the interior of the meadow simply because the spores haven’t made it there yet, and this could be further tested by mapping seasonal spreading distribution. </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Bacterial Community Analysis</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significant effect of transplant on bacterial diversity hints at a complex relationship between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health,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colonization, and temporal changes.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possesses the ability to produce phenols that act as antioxidants and chemically defends against epiphytic colonizers (Harder, 2008). In response to shading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has been shown to increase phenol content to deal with oxidative stress (Silva et al., 2013). Bacterial community is then affected by this change in phenol content (</w:t>
      </w:r>
      <w:proofErr w:type="spellStart"/>
      <w:r>
        <w:rPr>
          <w:rFonts w:ascii="Times New Roman" w:eastAsia="Times New Roman" w:hAnsi="Times New Roman" w:cs="Times New Roman"/>
          <w:sz w:val="24"/>
          <w:szCs w:val="24"/>
        </w:rPr>
        <w:t>Holmström</w:t>
      </w:r>
      <w:proofErr w:type="spellEnd"/>
      <w:r>
        <w:rPr>
          <w:rFonts w:ascii="Times New Roman" w:eastAsia="Times New Roman" w:hAnsi="Times New Roman" w:cs="Times New Roman"/>
          <w:sz w:val="24"/>
          <w:szCs w:val="24"/>
        </w:rPr>
        <w:t xml:space="preserve"> et al., 2002b). Removing a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shoot from its root system is a stressful event for the plant. Moving a shoot could compromise its ability to produce protective phenols and allow for more species of bacteria to colonize the shoot. The fact that bacterial communities changed on each shoot that was transplanted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hints at some interesting links between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health and bacterial community. </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we also measured bacterial communities on shoots after a month had passed. If you look at the bacterial NMDS you can see that ambient healthy shoots collected in August are more </w:t>
      </w:r>
      <w:proofErr w:type="spellStart"/>
      <w:r>
        <w:rPr>
          <w:rFonts w:ascii="Times New Roman" w:eastAsia="Times New Roman" w:hAnsi="Times New Roman" w:cs="Times New Roman"/>
          <w:sz w:val="24"/>
          <w:szCs w:val="24"/>
        </w:rPr>
        <w:t>smiliar</w:t>
      </w:r>
      <w:proofErr w:type="spellEnd"/>
      <w:r>
        <w:rPr>
          <w:rFonts w:ascii="Times New Roman" w:eastAsia="Times New Roman" w:hAnsi="Times New Roman" w:cs="Times New Roman"/>
          <w:sz w:val="24"/>
          <w:szCs w:val="24"/>
        </w:rPr>
        <w:t xml:space="preserve"> to transplanted shoots swabbed at the same time than they are to healthy shoots from July. If phenols and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health were the dominant forces shaping the bacterial communities then you would expect healthy shoots to be more similar to each other than transplanted shoots. Since shoots from the two time frames cluster together regardless of their algal presence or health it indicates that the time that the shoot is swabbed has a large effect on the bacterial community that is observed. In fact time has a similar effect on bacterial communities in a reciprocal transplant in sponges (</w:t>
      </w:r>
      <w:proofErr w:type="spellStart"/>
      <w:r>
        <w:rPr>
          <w:rFonts w:ascii="Times New Roman" w:eastAsia="Times New Roman" w:hAnsi="Times New Roman" w:cs="Times New Roman"/>
          <w:sz w:val="24"/>
          <w:szCs w:val="24"/>
        </w:rPr>
        <w:t>Weigel</w:t>
      </w:r>
      <w:proofErr w:type="spellEnd"/>
      <w:r>
        <w:rPr>
          <w:rFonts w:ascii="Times New Roman" w:eastAsia="Times New Roman" w:hAnsi="Times New Roman" w:cs="Times New Roman"/>
          <w:sz w:val="24"/>
          <w:szCs w:val="24"/>
        </w:rPr>
        <w:t xml:space="preserve"> and Erwin 2017). Abiotic factors proved to result in less bacterial community change compared to the simple passage of time (</w:t>
      </w:r>
      <w:proofErr w:type="spellStart"/>
      <w:r>
        <w:rPr>
          <w:rFonts w:ascii="Times New Roman" w:eastAsia="Times New Roman" w:hAnsi="Times New Roman" w:cs="Times New Roman"/>
          <w:sz w:val="24"/>
          <w:szCs w:val="24"/>
        </w:rPr>
        <w:t>Weigel</w:t>
      </w:r>
      <w:proofErr w:type="spellEnd"/>
      <w:r>
        <w:rPr>
          <w:rFonts w:ascii="Times New Roman" w:eastAsia="Times New Roman" w:hAnsi="Times New Roman" w:cs="Times New Roman"/>
          <w:sz w:val="24"/>
          <w:szCs w:val="24"/>
        </w:rPr>
        <w:t xml:space="preserve"> and Erwin 2017).  However, healthy ambient shoots collected at the same time as damaged transplanted shoots had different bacterial species present on their surfaces, indicating that time alone is not sufficient to explain these community shifts.</w:t>
      </w:r>
    </w:p>
    <w:p w:rsidR="007A3416" w:rsidRDefault="007A3416" w:rsidP="007A3416">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PERMANOVA and NMDS </w:t>
      </w:r>
      <w:proofErr w:type="gramStart"/>
      <w:r>
        <w:rPr>
          <w:rFonts w:ascii="Times New Roman" w:eastAsia="Times New Roman" w:hAnsi="Times New Roman" w:cs="Times New Roman"/>
          <w:sz w:val="24"/>
          <w:szCs w:val="24"/>
        </w:rPr>
        <w:t>shows</w:t>
      </w:r>
      <w:proofErr w:type="gramEnd"/>
      <w:r>
        <w:rPr>
          <w:rFonts w:ascii="Times New Roman" w:eastAsia="Times New Roman" w:hAnsi="Times New Roman" w:cs="Times New Roman"/>
          <w:sz w:val="24"/>
          <w:szCs w:val="24"/>
        </w:rPr>
        <w:t xml:space="preserve"> that there is still clustering of shoot level communities based on the presence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Bacterial communities are very responsive to shoot level changes such as spore colonization. I believe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colonization itself could be altering the blade level community, rather than a specific bacterial community existing at the edge of the meadow that allows spores to colonize. </w:t>
      </w:r>
    </w:p>
    <w:p w:rsidR="007A3416" w:rsidRDefault="007A3416" w:rsidP="007A3416">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bacterial communities after transplant appear to cluster more closely than communities before transplant. </w:t>
      </w:r>
      <w:proofErr w:type="gramStart"/>
      <w:r>
        <w:rPr>
          <w:rFonts w:ascii="Times New Roman" w:eastAsia="Times New Roman" w:hAnsi="Times New Roman" w:cs="Times New Roman"/>
          <w:sz w:val="24"/>
          <w:szCs w:val="24"/>
        </w:rPr>
        <w:t xml:space="preserve">In the before transplant group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are distinctly different.</w:t>
      </w:r>
      <w:proofErr w:type="gramEnd"/>
      <w:r>
        <w:rPr>
          <w:rFonts w:ascii="Times New Roman" w:eastAsia="Times New Roman" w:hAnsi="Times New Roman" w:cs="Times New Roman"/>
          <w:sz w:val="24"/>
          <w:szCs w:val="24"/>
        </w:rPr>
        <w:t xml:space="preserve"> Shoot communities after transplant appear to cluster much more tightly. Perhaps when the health of the shoot is compromised it loses its unique bacterial community and all unhealthy shoots become more similar regardless of algal colonization. From the NMDS It appears that healthy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are more different than unhealthy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Given the sensitivity of the shoot level communities to shoot health and time, it seems unlikely that a unique bacterial community exists on Z. marina that encourages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colonization. </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there is still a possibility that bacterial community could be promoting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colonization. </w:t>
      </w:r>
      <w:proofErr w:type="spellStart"/>
      <w:r>
        <w:rPr>
          <w:rFonts w:ascii="Times New Roman" w:eastAsia="Times New Roman" w:hAnsi="Times New Roman" w:cs="Times New Roman"/>
          <w:i/>
          <w:sz w:val="24"/>
          <w:szCs w:val="24"/>
        </w:rPr>
        <w:t>Ulva</w:t>
      </w:r>
      <w:proofErr w:type="spellEnd"/>
      <w:r>
        <w:rPr>
          <w:rFonts w:ascii="Times New Roman" w:eastAsia="Times New Roman" w:hAnsi="Times New Roman" w:cs="Times New Roman"/>
          <w:sz w:val="24"/>
          <w:szCs w:val="24"/>
        </w:rPr>
        <w:t xml:space="preserve"> spores (a green algae species) have been shown to respond to chemical cues produced by a specific bacterial community (Joint et al., 2002). We see a significant correlation between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presence and bacterial community composition, and we could be observing chemical communication between prokaryotes and eukaryotes. There is also the possibility that the detrimental impacts of shading caused by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are changing the chemical environment of the blade and promoting a different bacterial community. Based on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ability to colonize various substrates, and the colonization of clean blades that were moved to the high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environment, I suggest that bacteria community does not determine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colonization,</w:t>
      </w:r>
      <w:proofErr w:type="gramEnd"/>
      <w:r>
        <w:rPr>
          <w:rFonts w:ascii="Times New Roman" w:eastAsia="Times New Roman" w:hAnsi="Times New Roman" w:cs="Times New Roman"/>
          <w:sz w:val="24"/>
          <w:szCs w:val="24"/>
        </w:rPr>
        <w:t xml:space="preserve"> rather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colonization alters bacterial community.</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colonization is correlated with community change at the bacterial level and this has implications for the larger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community. Microbial communities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sediments have been connected to overall shoot health (</w:t>
      </w:r>
      <w:proofErr w:type="spellStart"/>
      <w:r>
        <w:rPr>
          <w:rFonts w:ascii="Times New Roman" w:eastAsia="Times New Roman" w:hAnsi="Times New Roman" w:cs="Times New Roman"/>
          <w:sz w:val="24"/>
          <w:szCs w:val="24"/>
        </w:rPr>
        <w:t>Milbrandt</w:t>
      </w:r>
      <w:proofErr w:type="spellEnd"/>
      <w:r>
        <w:rPr>
          <w:rFonts w:ascii="Times New Roman" w:eastAsia="Times New Roman" w:hAnsi="Times New Roman" w:cs="Times New Roman"/>
          <w:sz w:val="24"/>
          <w:szCs w:val="24"/>
        </w:rPr>
        <w:t xml:space="preserve"> et al. 2008), however this has yet to be shown conclusively with blade level microbial communities. Bacterial shifts on the surface of the blade could be linked to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degradation, epiphytic colonization, or the presence of wasting disease. </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Grazer Community Analysis</w:t>
      </w:r>
    </w:p>
    <w:p w:rsidR="007A3416" w:rsidRDefault="007A3416" w:rsidP="007A3416">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increase in amphipod abundance correlated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presence suggests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likely not grazer controlled. Invertebrate herbivores are widely known to eat </w:t>
      </w:r>
      <w:proofErr w:type="spellStart"/>
      <w:r>
        <w:rPr>
          <w:rFonts w:ascii="Times New Roman" w:eastAsia="Times New Roman" w:hAnsi="Times New Roman" w:cs="Times New Roman"/>
          <w:sz w:val="24"/>
          <w:szCs w:val="24"/>
        </w:rPr>
        <w:t>macroalgae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(Heck and Valentine, 2006). Amphipods have also been shown to consume a large amount of microalgae (Cruz-Rivera and Hay, 2000). The high fatty acid content makes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very nutritious and epiphytic grazers turn red from eating it (Oregon </w:t>
      </w:r>
      <w:proofErr w:type="spellStart"/>
      <w:r>
        <w:rPr>
          <w:rFonts w:ascii="Times New Roman" w:eastAsia="Times New Roman" w:hAnsi="Times New Roman" w:cs="Times New Roman"/>
          <w:sz w:val="24"/>
          <w:szCs w:val="24"/>
        </w:rPr>
        <w:t>university</w:t>
      </w:r>
      <w:proofErr w:type="gramStart"/>
      <w:r>
        <w:rPr>
          <w:rFonts w:ascii="Times New Roman" w:eastAsia="Times New Roman" w:hAnsi="Times New Roman" w:cs="Times New Roman"/>
          <w:sz w:val="24"/>
          <w:szCs w:val="24"/>
        </w:rPr>
        <w:t>,Pers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I expected to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abundance to be negatively correlated with grazer abundance, because of previous evidence for predator-grazer-epiphyte trophic cascades in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meadows (</w:t>
      </w:r>
      <w:proofErr w:type="spellStart"/>
      <w:r>
        <w:rPr>
          <w:rFonts w:ascii="Times New Roman" w:eastAsia="Times New Roman" w:hAnsi="Times New Roman" w:cs="Times New Roman"/>
          <w:sz w:val="24"/>
          <w:szCs w:val="24"/>
        </w:rPr>
        <w:t>Amundrud</w:t>
      </w:r>
      <w:proofErr w:type="spellEnd"/>
      <w:r>
        <w:rPr>
          <w:rFonts w:ascii="Times New Roman" w:eastAsia="Times New Roman" w:hAnsi="Times New Roman" w:cs="Times New Roman"/>
          <w:sz w:val="24"/>
          <w:szCs w:val="24"/>
        </w:rPr>
        <w:t xml:space="preserve"> et al., 2015; Duffy et al., 2015)(Duffy et al., 2015)(Duffy et al., 2015). </w:t>
      </w:r>
    </w:p>
    <w:p w:rsidR="007A3416" w:rsidRDefault="007A3416" w:rsidP="007A3416">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studies in the Choked Pass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have shown that juvenile rockfish use the meadow edge frequently as habitat, which is also where there is the highest abundance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t>
      </w:r>
      <w:ins w:id="1" w:author="Angeleen Olson" w:date="2017-06-14T02:16:00Z">
        <w:r>
          <w:rPr>
            <w:rFonts w:ascii="Times New Roman" w:eastAsia="Times New Roman" w:hAnsi="Times New Roman" w:cs="Times New Roman"/>
            <w:sz w:val="24"/>
            <w:szCs w:val="24"/>
          </w:rPr>
          <w:t>Olson 2017</w:t>
        </w:r>
      </w:ins>
      <w:del w:id="2" w:author="Angeleen Olson" w:date="2017-06-14T02:16:00Z">
        <w:r>
          <w:rPr>
            <w:rFonts w:ascii="Times New Roman" w:eastAsia="Times New Roman" w:hAnsi="Times New Roman" w:cs="Times New Roman"/>
            <w:sz w:val="24"/>
            <w:szCs w:val="24"/>
          </w:rPr>
          <w:delText>Angeleen Olson, Unpublished</w:delText>
        </w:r>
      </w:del>
      <w:r>
        <w:rPr>
          <w:rFonts w:ascii="Times New Roman" w:eastAsia="Times New Roman" w:hAnsi="Times New Roman" w:cs="Times New Roman"/>
          <w:sz w:val="24"/>
          <w:szCs w:val="24"/>
        </w:rPr>
        <w:t xml:space="preserve">). </w:t>
      </w:r>
      <w:ins w:id="3" w:author="Angeleen Olson" w:date="2017-06-14T02:17:00Z">
        <w:r>
          <w:rPr>
            <w:rFonts w:ascii="Times New Roman" w:eastAsia="Times New Roman" w:hAnsi="Times New Roman" w:cs="Times New Roman"/>
            <w:sz w:val="24"/>
            <w:szCs w:val="24"/>
          </w:rPr>
          <w:t xml:space="preserve">Predation by </w:t>
        </w:r>
      </w:ins>
      <w:del w:id="4" w:author="Angeleen Olson" w:date="2017-06-14T02:17:00Z">
        <w:r>
          <w:rPr>
            <w:rFonts w:ascii="Times New Roman" w:eastAsia="Times New Roman" w:hAnsi="Times New Roman" w:cs="Times New Roman"/>
            <w:sz w:val="24"/>
            <w:szCs w:val="24"/>
          </w:rPr>
          <w:delText>These</w:delText>
        </w:r>
      </w:del>
      <w:r>
        <w:rPr>
          <w:rFonts w:ascii="Times New Roman" w:eastAsia="Times New Roman" w:hAnsi="Times New Roman" w:cs="Times New Roman"/>
          <w:sz w:val="24"/>
          <w:szCs w:val="24"/>
        </w:rPr>
        <w:t xml:space="preserve"> rockfish could be reducing grazer abundance and allowing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to grow at these edge habitats.  However, a common food source of juvenile rockfish, </w:t>
      </w:r>
      <w:proofErr w:type="spellStart"/>
      <w:r>
        <w:rPr>
          <w:rFonts w:ascii="Times New Roman" w:eastAsia="Times New Roman" w:hAnsi="Times New Roman" w:cs="Times New Roman"/>
          <w:sz w:val="24"/>
          <w:szCs w:val="24"/>
        </w:rPr>
        <w:t>gammaridian</w:t>
      </w:r>
      <w:proofErr w:type="spellEnd"/>
      <w:r>
        <w:rPr>
          <w:rFonts w:ascii="Times New Roman" w:eastAsia="Times New Roman" w:hAnsi="Times New Roman" w:cs="Times New Roman"/>
          <w:sz w:val="24"/>
          <w:szCs w:val="24"/>
        </w:rPr>
        <w:t xml:space="preserve"> amphipods, </w:t>
      </w:r>
      <w:commentRangeStart w:id="5"/>
      <w:commentRangeStart w:id="6"/>
      <w:r>
        <w:rPr>
          <w:rFonts w:ascii="Times New Roman" w:eastAsia="Times New Roman" w:hAnsi="Times New Roman" w:cs="Times New Roman"/>
          <w:sz w:val="24"/>
          <w:szCs w:val="24"/>
        </w:rPr>
        <w:t xml:space="preserve">had a dramatic increase in abundance where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was high (Cruz-Rivera and Hay, 2000)</w:t>
      </w:r>
      <w:commentRangeEnd w:id="5"/>
      <w:r>
        <w:commentReference w:id="5"/>
      </w:r>
      <w:commentRangeEnd w:id="6"/>
      <w:r>
        <w:commentReference w:id="6"/>
      </w:r>
      <w:r>
        <w:rPr>
          <w:rFonts w:ascii="Times New Roman" w:eastAsia="Times New Roman" w:hAnsi="Times New Roman" w:cs="Times New Roman"/>
          <w:sz w:val="24"/>
          <w:szCs w:val="24"/>
        </w:rPr>
        <w:t xml:space="preserve">. This suggests that top-down control is not what is causing the dramatic decline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from the edge to the interior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w:t>
      </w:r>
      <w:commentRangeStart w:id="7"/>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could be providing a food source to amphipods and also sheltering them from predation, which would be influencing the community structure from the bottom up.  </w:t>
      </w:r>
      <w:commentRangeEnd w:id="7"/>
      <w:r>
        <w:commentReference w:id="7"/>
      </w:r>
    </w:p>
    <w:p w:rsidR="007A3416" w:rsidRDefault="007A3416" w:rsidP="007A3416">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many more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grazers than amphipods. It could be that grazer control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is occurring at the microscopic scale. Perhaps </w:t>
      </w:r>
      <w:proofErr w:type="spellStart"/>
      <w:r>
        <w:rPr>
          <w:rFonts w:ascii="Times New Roman" w:eastAsia="Times New Roman" w:hAnsi="Times New Roman" w:cs="Times New Roman"/>
          <w:sz w:val="24"/>
          <w:szCs w:val="24"/>
        </w:rPr>
        <w:t>micrograzers</w:t>
      </w:r>
      <w:proofErr w:type="spellEnd"/>
      <w:r>
        <w:rPr>
          <w:rFonts w:ascii="Times New Roman" w:eastAsia="Times New Roman" w:hAnsi="Times New Roman" w:cs="Times New Roman"/>
          <w:sz w:val="24"/>
          <w:szCs w:val="24"/>
        </w:rPr>
        <w:t xml:space="preserve"> such as copepods are consuming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spores as they disperse before they have a chance to settle and grow. More information on how which grazing species are found in edge and interior habitats would be useful in determining the importance of consumer control in this system. </w:t>
      </w:r>
    </w:p>
    <w:p w:rsidR="007A3416" w:rsidRDefault="007A3416" w:rsidP="007A3416">
      <w:pPr>
        <w:pStyle w:val="normal0"/>
        <w:spacing w:after="0" w:line="240" w:lineRule="auto"/>
        <w:rPr>
          <w:rFonts w:ascii="Times New Roman" w:eastAsia="Times New Roman" w:hAnsi="Times New Roman" w:cs="Times New Roman"/>
          <w:b/>
          <w:sz w:val="24"/>
          <w:szCs w:val="24"/>
        </w:rPr>
      </w:pPr>
    </w:p>
    <w:p w:rsidR="007A3416" w:rsidRDefault="007A3416" w:rsidP="007A3416">
      <w:pPr>
        <w:pStyle w:val="normal0"/>
        <w:spacing w:after="0" w:line="240" w:lineRule="auto"/>
        <w:rPr>
          <w:rFonts w:ascii="Times New Roman" w:eastAsia="Times New Roman" w:hAnsi="Times New Roman" w:cs="Times New Roman"/>
          <w:sz w:val="24"/>
          <w:szCs w:val="24"/>
        </w:rPr>
      </w:pPr>
      <w:commentRangeStart w:id="8"/>
      <w:r>
        <w:rPr>
          <w:rFonts w:ascii="Times New Roman" w:eastAsia="Times New Roman" w:hAnsi="Times New Roman" w:cs="Times New Roman"/>
          <w:b/>
          <w:sz w:val="24"/>
          <w:szCs w:val="24"/>
        </w:rPr>
        <w:t>5. Conclusion</w:t>
      </w:r>
      <w:commentRangeEnd w:id="8"/>
      <w:r>
        <w:commentReference w:id="8"/>
      </w:r>
    </w:p>
    <w:p w:rsidR="007A3416" w:rsidRDefault="007A3416" w:rsidP="007A3416">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three layers of the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community of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were found to vary in space.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varies in abundance from the edge to the interior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possibly through dispersal limitation. Bacterial and invertebrate communities vary significantly on shoots with and without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Whether these variations in communities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are a result of species interactions or spatial processes remains unknown. Edge effects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are likely playing a crucial role that needs to be further investigated. </w:t>
      </w:r>
    </w:p>
    <w:p w:rsidR="007A3416" w:rsidRDefault="007A3416" w:rsidP="007A3416">
      <w:pPr>
        <w:pStyle w:val="normal0"/>
        <w:spacing w:after="0"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Epibiotic</w:t>
      </w:r>
      <w:proofErr w:type="spellEnd"/>
      <w:r>
        <w:rPr>
          <w:rFonts w:ascii="Times New Roman" w:eastAsia="Times New Roman" w:hAnsi="Times New Roman" w:cs="Times New Roman"/>
          <w:sz w:val="24"/>
          <w:szCs w:val="24"/>
        </w:rPr>
        <w:t xml:space="preserve"> communities on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blades represent an intriguing system to use </w:t>
      </w:r>
      <w:proofErr w:type="gramStart"/>
      <w:r>
        <w:rPr>
          <w:rFonts w:ascii="Times New Roman" w:eastAsia="Times New Roman" w:hAnsi="Times New Roman" w:cs="Times New Roman"/>
          <w:sz w:val="24"/>
          <w:szCs w:val="24"/>
        </w:rPr>
        <w:t>small scale</w:t>
      </w:r>
      <w:proofErr w:type="gramEnd"/>
      <w:r>
        <w:rPr>
          <w:rFonts w:ascii="Times New Roman" w:eastAsia="Times New Roman" w:hAnsi="Times New Roman" w:cs="Times New Roman"/>
          <w:sz w:val="24"/>
          <w:szCs w:val="24"/>
        </w:rPr>
        <w:t xml:space="preserve"> processes to explain large scale patterns. Species interactions on a single blade when multiplied over every shoot in a meadow can have dramatic effects. Understanding the drivers of changes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epiphytic community structure will help predict </w:t>
      </w:r>
      <w:proofErr w:type="gramStart"/>
      <w:r>
        <w:rPr>
          <w:rFonts w:ascii="Times New Roman" w:eastAsia="Times New Roman" w:hAnsi="Times New Roman" w:cs="Times New Roman"/>
          <w:sz w:val="24"/>
          <w:szCs w:val="24"/>
        </w:rPr>
        <w:t>large scale</w:t>
      </w:r>
      <w:proofErr w:type="gramEnd"/>
      <w:r>
        <w:rPr>
          <w:rFonts w:ascii="Times New Roman" w:eastAsia="Times New Roman" w:hAnsi="Times New Roman" w:cs="Times New Roman"/>
          <w:sz w:val="24"/>
          <w:szCs w:val="24"/>
        </w:rPr>
        <w:t xml:space="preserve"> changes in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ecosystem. </w:t>
      </w:r>
    </w:p>
    <w:p w:rsidR="007A3416" w:rsidRDefault="007A3416" w:rsidP="007A3416">
      <w:pPr>
        <w:pStyle w:val="normal0"/>
        <w:spacing w:after="0" w:line="240" w:lineRule="auto"/>
      </w:pPr>
    </w:p>
    <w:p w:rsidR="007A3416" w:rsidRDefault="007A3416" w:rsidP="007A3416">
      <w:pPr>
        <w:pStyle w:val="normal0"/>
        <w:spacing w:after="0" w:line="240" w:lineRule="auto"/>
      </w:pPr>
    </w:p>
    <w:p w:rsidR="007A3416" w:rsidRDefault="007A3416" w:rsidP="007A3416">
      <w:pPr>
        <w:pStyle w:val="normal0"/>
        <w:spacing w:after="0" w:line="240" w:lineRule="auto"/>
        <w:rPr>
          <w:rFonts w:ascii="Times New Roman" w:eastAsia="Times New Roman" w:hAnsi="Times New Roman" w:cs="Times New Roman"/>
          <w:b/>
          <w:sz w:val="24"/>
          <w:szCs w:val="24"/>
        </w:rPr>
      </w:pPr>
    </w:p>
    <w:p w:rsidR="007A3416" w:rsidRDefault="007A3416" w:rsidP="007A3416">
      <w:pPr>
        <w:pStyle w:val="normal0"/>
        <w:spacing w:after="0" w:line="240" w:lineRule="auto"/>
        <w:rPr>
          <w:rFonts w:ascii="Times New Roman" w:eastAsia="Times New Roman" w:hAnsi="Times New Roman" w:cs="Times New Roman"/>
          <w:b/>
          <w:sz w:val="24"/>
          <w:szCs w:val="24"/>
        </w:rPr>
      </w:pPr>
      <w:r>
        <w:br w:type="page"/>
      </w:r>
    </w:p>
    <w:p w:rsidR="007A3416" w:rsidRDefault="007A3416" w:rsidP="007A3416">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rsidR="007A3416" w:rsidRDefault="007A3416" w:rsidP="007A3416">
      <w:pPr>
        <w:pStyle w:val="normal0"/>
        <w:spacing w:after="0" w:line="240" w:lineRule="auto"/>
      </w:pP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Alcoverro</w:t>
      </w:r>
      <w:proofErr w:type="spellEnd"/>
      <w:r>
        <w:rPr>
          <w:rFonts w:ascii="Times New Roman" w:eastAsia="Times New Roman" w:hAnsi="Times New Roman" w:cs="Times New Roman"/>
          <w:sz w:val="24"/>
          <w:szCs w:val="24"/>
        </w:rPr>
        <w:t>, Teresa, Carlos M. Duarte, and Javier Romero</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The Influence of Herbivores on </w:t>
      </w:r>
      <w:proofErr w:type="spellStart"/>
      <w:r>
        <w:rPr>
          <w:rFonts w:ascii="Times New Roman" w:eastAsia="Times New Roman" w:hAnsi="Times New Roman" w:cs="Times New Roman"/>
          <w:sz w:val="24"/>
          <w:szCs w:val="24"/>
        </w:rPr>
        <w:t>Posidonia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Oceanica</w:t>
      </w:r>
      <w:proofErr w:type="spellEnd"/>
      <w:r>
        <w:rPr>
          <w:rFonts w:ascii="Times New Roman" w:eastAsia="Times New Roman" w:hAnsi="Times New Roman" w:cs="Times New Roman"/>
          <w:sz w:val="24"/>
          <w:szCs w:val="24"/>
        </w:rPr>
        <w:t xml:space="preserve"> Epiphytes.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Aquatic Botany 56(2): 93–104.</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Amundrud</w:t>
      </w:r>
      <w:proofErr w:type="spellEnd"/>
      <w:r>
        <w:rPr>
          <w:rFonts w:ascii="Times New Roman" w:eastAsia="Times New Roman" w:hAnsi="Times New Roman" w:cs="Times New Roman"/>
          <w:sz w:val="24"/>
          <w:szCs w:val="24"/>
        </w:rPr>
        <w:t xml:space="preserve">, Sarah L., Diane S. </w:t>
      </w:r>
      <w:proofErr w:type="spellStart"/>
      <w:r>
        <w:rPr>
          <w:rFonts w:ascii="Times New Roman" w:eastAsia="Times New Roman" w:hAnsi="Times New Roman" w:cs="Times New Roman"/>
          <w:sz w:val="24"/>
          <w:szCs w:val="24"/>
        </w:rPr>
        <w:t>Srivastava</w:t>
      </w:r>
      <w:proofErr w:type="spellEnd"/>
      <w:r>
        <w:rPr>
          <w:rFonts w:ascii="Times New Roman" w:eastAsia="Times New Roman" w:hAnsi="Times New Roman" w:cs="Times New Roman"/>
          <w:sz w:val="24"/>
          <w:szCs w:val="24"/>
        </w:rPr>
        <w:t>, and Mary I. O’Connor</w:t>
      </w:r>
      <w:r>
        <w:rPr>
          <w:rFonts w:ascii="Times New Roman" w:eastAsia="Times New Roman" w:hAnsi="Times New Roman" w:cs="Times New Roman"/>
          <w:sz w:val="24"/>
          <w:szCs w:val="24"/>
        </w:rPr>
        <w:br/>
        <w:t xml:space="preserve"> 2015</w:t>
      </w:r>
      <w:r>
        <w:rPr>
          <w:rFonts w:ascii="Times New Roman" w:eastAsia="Times New Roman" w:hAnsi="Times New Roman" w:cs="Times New Roman"/>
          <w:sz w:val="24"/>
          <w:szCs w:val="24"/>
        </w:rPr>
        <w:tab/>
        <w:t>Indirect Effects of Predators Control Herbivore Richness and Abundance in a Benthic Eelgrass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Mesograzer</w:t>
      </w:r>
      <w:proofErr w:type="spellEnd"/>
      <w:r>
        <w:rPr>
          <w:rFonts w:ascii="Times New Roman" w:eastAsia="Times New Roman" w:hAnsi="Times New Roman" w:cs="Times New Roman"/>
          <w:sz w:val="24"/>
          <w:szCs w:val="24"/>
        </w:rPr>
        <w:t xml:space="preserve"> Community. </w:t>
      </w:r>
      <w:proofErr w:type="gramStart"/>
      <w:r>
        <w:rPr>
          <w:rFonts w:ascii="Times New Roman" w:eastAsia="Times New Roman" w:hAnsi="Times New Roman" w:cs="Times New Roman"/>
          <w:sz w:val="24"/>
          <w:szCs w:val="24"/>
        </w:rPr>
        <w:t>The Journal of Animal Ecology 84(4): 1092–1102.</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Martin J., James A. Strong, and Ashley A.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 xml:space="preserve">Are </w:t>
      </w:r>
      <w:proofErr w:type="spellStart"/>
      <w:r>
        <w:rPr>
          <w:rFonts w:ascii="Times New Roman" w:eastAsia="Times New Roman" w:hAnsi="Times New Roman" w:cs="Times New Roman"/>
          <w:sz w:val="24"/>
          <w:szCs w:val="24"/>
        </w:rPr>
        <w:t>Macroinvertebrate</w:t>
      </w:r>
      <w:proofErr w:type="spellEnd"/>
      <w:r>
        <w:rPr>
          <w:rFonts w:ascii="Times New Roman" w:eastAsia="Times New Roman" w:hAnsi="Times New Roman" w:cs="Times New Roman"/>
          <w:sz w:val="24"/>
          <w:szCs w:val="24"/>
        </w:rPr>
        <w:t xml:space="preserve"> Communities Influenced by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Structural Complexity? </w:t>
      </w:r>
      <w:proofErr w:type="spellStart"/>
      <w:proofErr w:type="gramStart"/>
      <w:r>
        <w:rPr>
          <w:rFonts w:ascii="Times New Roman" w:eastAsia="Times New Roman" w:hAnsi="Times New Roman" w:cs="Times New Roman"/>
          <w:sz w:val="24"/>
          <w:szCs w:val="24"/>
        </w:rPr>
        <w:t>Ecography</w:t>
      </w:r>
      <w:proofErr w:type="spellEnd"/>
      <w:r>
        <w:rPr>
          <w:rFonts w:ascii="Times New Roman" w:eastAsia="Times New Roman" w:hAnsi="Times New Roman" w:cs="Times New Roman"/>
          <w:sz w:val="24"/>
          <w:szCs w:val="24"/>
        </w:rPr>
        <w:t xml:space="preserve"> 23(1): 114–121.</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Bagwell, Christopher E., Jeannine R. La </w:t>
      </w:r>
      <w:proofErr w:type="spellStart"/>
      <w:r>
        <w:rPr>
          <w:rFonts w:ascii="Times New Roman" w:eastAsia="Times New Roman" w:hAnsi="Times New Roman" w:cs="Times New Roman"/>
          <w:sz w:val="24"/>
          <w:szCs w:val="24"/>
        </w:rPr>
        <w:t>Rocque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Garriett</w:t>
      </w:r>
      <w:proofErr w:type="spellEnd"/>
      <w:r>
        <w:rPr>
          <w:rFonts w:ascii="Times New Roman" w:eastAsia="Times New Roman" w:hAnsi="Times New Roman" w:cs="Times New Roman"/>
          <w:sz w:val="24"/>
          <w:szCs w:val="24"/>
        </w:rPr>
        <w:t xml:space="preserve"> W. Smith, et al.</w:t>
      </w:r>
      <w:r>
        <w:rPr>
          <w:rFonts w:ascii="Times New Roman" w:eastAsia="Times New Roman" w:hAnsi="Times New Roman" w:cs="Times New Roman"/>
          <w:sz w:val="24"/>
          <w:szCs w:val="24"/>
        </w:rPr>
        <w:br/>
        <w:t xml:space="preserve"> 2002</w:t>
      </w:r>
      <w:r>
        <w:rPr>
          <w:rFonts w:ascii="Times New Roman" w:eastAsia="Times New Roman" w:hAnsi="Times New Roman" w:cs="Times New Roman"/>
          <w:sz w:val="24"/>
          <w:szCs w:val="24"/>
        </w:rPr>
        <w:tab/>
        <w:t xml:space="preserve">Molecular Diversity of </w:t>
      </w:r>
      <w:proofErr w:type="spellStart"/>
      <w:r>
        <w:rPr>
          <w:rFonts w:ascii="Times New Roman" w:eastAsia="Times New Roman" w:hAnsi="Times New Roman" w:cs="Times New Roman"/>
          <w:sz w:val="24"/>
          <w:szCs w:val="24"/>
        </w:rPr>
        <w:t>Diazotrophs</w:t>
      </w:r>
      <w:proofErr w:type="spellEnd"/>
      <w:r>
        <w:rPr>
          <w:rFonts w:ascii="Times New Roman" w:eastAsia="Times New Roman" w:hAnsi="Times New Roman" w:cs="Times New Roman"/>
          <w:sz w:val="24"/>
          <w:szCs w:val="24"/>
        </w:rPr>
        <w:t xml:space="preserve"> in Oligotrophic Tropical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Bed Communities. </w:t>
      </w:r>
      <w:proofErr w:type="gramStart"/>
      <w:r>
        <w:rPr>
          <w:rFonts w:ascii="Times New Roman" w:eastAsia="Times New Roman" w:hAnsi="Times New Roman" w:cs="Times New Roman"/>
          <w:sz w:val="24"/>
          <w:szCs w:val="24"/>
        </w:rPr>
        <w:t>FEMS Microbiology Ecology 39(2): 113–119.</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Bell, Susan S., Robert A. Brooks, Bradley D. Robbins, Mark S. Fonseca, and Margaret O. Hall</w:t>
      </w:r>
      <w:r>
        <w:rPr>
          <w:rFonts w:ascii="Times New Roman" w:eastAsia="Times New Roman" w:hAnsi="Times New Roman" w:cs="Times New Roman"/>
          <w:sz w:val="24"/>
          <w:szCs w:val="24"/>
        </w:rPr>
        <w:br/>
        <w:t xml:space="preserve"> 2001</w:t>
      </w:r>
      <w:r>
        <w:rPr>
          <w:rFonts w:ascii="Times New Roman" w:eastAsia="Times New Roman" w:hAnsi="Times New Roman" w:cs="Times New Roman"/>
          <w:sz w:val="24"/>
          <w:szCs w:val="24"/>
        </w:rPr>
        <w:tab/>
        <w:t xml:space="preserve">Faunal Response to Fragmentation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Habitats: Implications for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Conservation. </w:t>
      </w:r>
      <w:proofErr w:type="gramStart"/>
      <w:r>
        <w:rPr>
          <w:rFonts w:ascii="Times New Roman" w:eastAsia="Times New Roman" w:hAnsi="Times New Roman" w:cs="Times New Roman"/>
          <w:sz w:val="24"/>
          <w:szCs w:val="24"/>
        </w:rPr>
        <w:t>Biological Conservation 100(1): 115–123.</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Bell, Wayne H., Jeanne M. Lang, and Ralph Mitchell</w:t>
      </w:r>
      <w:r>
        <w:rPr>
          <w:rFonts w:ascii="Times New Roman" w:eastAsia="Times New Roman" w:hAnsi="Times New Roman" w:cs="Times New Roman"/>
          <w:sz w:val="24"/>
          <w:szCs w:val="24"/>
        </w:rPr>
        <w:br/>
        <w:t xml:space="preserve"> 1974</w:t>
      </w:r>
      <w:r>
        <w:rPr>
          <w:rFonts w:ascii="Times New Roman" w:eastAsia="Times New Roman" w:hAnsi="Times New Roman" w:cs="Times New Roman"/>
          <w:sz w:val="24"/>
          <w:szCs w:val="24"/>
        </w:rPr>
        <w:tab/>
        <w:t>Selective Stimulation of Marine Bacteria by Algal Extracellular Products.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Limnology and Oceanography 19(5): 833–839.</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Best, Rebecca J., and John J. </w:t>
      </w:r>
      <w:proofErr w:type="spellStart"/>
      <w:r>
        <w:rPr>
          <w:rFonts w:ascii="Times New Roman" w:eastAsia="Times New Roman" w:hAnsi="Times New Roman" w:cs="Times New Roman"/>
          <w:sz w:val="24"/>
          <w:szCs w:val="24"/>
        </w:rPr>
        <w:t>Stachowicz</w:t>
      </w:r>
      <w:proofErr w:type="spellEnd"/>
      <w:r>
        <w:rPr>
          <w:rFonts w:ascii="Times New Roman" w:eastAsia="Times New Roman" w:hAnsi="Times New Roman" w:cs="Times New Roman"/>
          <w:sz w:val="24"/>
          <w:szCs w:val="24"/>
        </w:rPr>
        <w:br/>
        <w:t xml:space="preserve"> 2012</w:t>
      </w:r>
      <w:r>
        <w:rPr>
          <w:rFonts w:ascii="Times New Roman" w:eastAsia="Times New Roman" w:hAnsi="Times New Roman" w:cs="Times New Roman"/>
          <w:sz w:val="24"/>
          <w:szCs w:val="24"/>
        </w:rPr>
        <w:tab/>
        <w:t xml:space="preserve">Trophic Cascades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Depend on </w:t>
      </w:r>
      <w:proofErr w:type="spellStart"/>
      <w:r>
        <w:rPr>
          <w:rFonts w:ascii="Times New Roman" w:eastAsia="Times New Roman" w:hAnsi="Times New Roman" w:cs="Times New Roman"/>
          <w:sz w:val="24"/>
          <w:szCs w:val="24"/>
        </w:rPr>
        <w:t>Mesograzer</w:t>
      </w:r>
      <w:proofErr w:type="spellEnd"/>
      <w:r>
        <w:rPr>
          <w:rFonts w:ascii="Times New Roman" w:eastAsia="Times New Roman" w:hAnsi="Times New Roman" w:cs="Times New Roman"/>
          <w:sz w:val="24"/>
          <w:szCs w:val="24"/>
        </w:rPr>
        <w:t xml:space="preserve"> Variation in Feeding Rates, Predation Susceptibility, and Abundance. </w:t>
      </w:r>
      <w:proofErr w:type="gramStart"/>
      <w:r>
        <w:rPr>
          <w:rFonts w:ascii="Times New Roman" w:eastAsia="Times New Roman" w:hAnsi="Times New Roman" w:cs="Times New Roman"/>
          <w:sz w:val="24"/>
          <w:szCs w:val="24"/>
        </w:rPr>
        <w:t>Marine Ecology Progress Series 456: 29–42.</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Christoffer</w:t>
      </w:r>
      <w:proofErr w:type="spellEnd"/>
      <w:r>
        <w:rPr>
          <w:rFonts w:ascii="Times New Roman" w:eastAsia="Times New Roman" w:hAnsi="Times New Roman" w:cs="Times New Roman"/>
          <w:sz w:val="24"/>
          <w:szCs w:val="24"/>
        </w:rPr>
        <w:t xml:space="preserve">, and Erik </w:t>
      </w:r>
      <w:proofErr w:type="spellStart"/>
      <w:r>
        <w:rPr>
          <w:rFonts w:ascii="Times New Roman" w:eastAsia="Times New Roman" w:hAnsi="Times New Roman" w:cs="Times New Roman"/>
          <w:sz w:val="24"/>
          <w:szCs w:val="24"/>
        </w:rPr>
        <w:t>Bonsdorff</w:t>
      </w:r>
      <w:proofErr w:type="spellEnd"/>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Community Structure and Spatial Variation of Benthic Invertebrates Associated with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(L.) Beds in the Northern Baltic Sea. </w:t>
      </w:r>
      <w:proofErr w:type="gramStart"/>
      <w:r>
        <w:rPr>
          <w:rFonts w:ascii="Times New Roman" w:eastAsia="Times New Roman" w:hAnsi="Times New Roman" w:cs="Times New Roman"/>
          <w:sz w:val="24"/>
          <w:szCs w:val="24"/>
        </w:rPr>
        <w:t>Journal of Sea Research 37(1–2): 153–166.</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Christoffer</w:t>
      </w:r>
      <w:proofErr w:type="spellEnd"/>
      <w:r>
        <w:rPr>
          <w:rFonts w:ascii="Times New Roman" w:eastAsia="Times New Roman" w:hAnsi="Times New Roman" w:cs="Times New Roman"/>
          <w:sz w:val="24"/>
          <w:szCs w:val="24"/>
        </w:rPr>
        <w:t xml:space="preserve">, and Johanna </w:t>
      </w:r>
      <w:proofErr w:type="spellStart"/>
      <w:r>
        <w:rPr>
          <w:rFonts w:ascii="Times New Roman" w:eastAsia="Times New Roman" w:hAnsi="Times New Roman" w:cs="Times New Roman"/>
          <w:sz w:val="24"/>
          <w:szCs w:val="24"/>
        </w:rPr>
        <w:t>Mattila</w:t>
      </w:r>
      <w:proofErr w:type="spellEnd"/>
      <w:r>
        <w:rPr>
          <w:rFonts w:ascii="Times New Roman" w:eastAsia="Times New Roman" w:hAnsi="Times New Roman" w:cs="Times New Roman"/>
          <w:sz w:val="24"/>
          <w:szCs w:val="24"/>
        </w:rPr>
        <w:br/>
        <w:t xml:space="preserve"> 1999</w:t>
      </w:r>
      <w:r>
        <w:rPr>
          <w:rFonts w:ascii="Times New Roman" w:eastAsia="Times New Roman" w:hAnsi="Times New Roman" w:cs="Times New Roman"/>
          <w:sz w:val="24"/>
          <w:szCs w:val="24"/>
        </w:rPr>
        <w:tab/>
        <w:t xml:space="preserve">The Relative Importance of Food and Shelter for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-Associated Invertebrates: A Latitudinal Comparison of Habitat Choice by Isopod Grazers. </w:t>
      </w:r>
      <w:proofErr w:type="spellStart"/>
      <w:proofErr w:type="gram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120(1): 162–170.</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Bowden, David A., Ashley A.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Martin J.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br/>
        <w:t xml:space="preserve"> 2001</w:t>
      </w:r>
      <w:r>
        <w:rPr>
          <w:rFonts w:ascii="Times New Roman" w:eastAsia="Times New Roman" w:hAnsi="Times New Roman" w:cs="Times New Roman"/>
          <w:sz w:val="24"/>
          <w:szCs w:val="24"/>
        </w:rPr>
        <w:tab/>
        <w:t xml:space="preserve">Effect of Patch Size and in-Patch Location on the </w:t>
      </w:r>
      <w:proofErr w:type="spellStart"/>
      <w:r>
        <w:rPr>
          <w:rFonts w:ascii="Times New Roman" w:eastAsia="Times New Roman" w:hAnsi="Times New Roman" w:cs="Times New Roman"/>
          <w:sz w:val="24"/>
          <w:szCs w:val="24"/>
        </w:rPr>
        <w:t>Infaunal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Macroinvertebrate</w:t>
      </w:r>
      <w:proofErr w:type="spellEnd"/>
      <w:r>
        <w:rPr>
          <w:rFonts w:ascii="Times New Roman" w:eastAsia="Times New Roman" w:hAnsi="Times New Roman" w:cs="Times New Roman"/>
          <w:sz w:val="24"/>
          <w:szCs w:val="24"/>
        </w:rPr>
        <w:t xml:space="preserve"> Assemblages of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Beds. </w:t>
      </w:r>
      <w:proofErr w:type="gramStart"/>
      <w:r>
        <w:rPr>
          <w:rFonts w:ascii="Times New Roman" w:eastAsia="Times New Roman" w:hAnsi="Times New Roman" w:cs="Times New Roman"/>
          <w:sz w:val="24"/>
          <w:szCs w:val="24"/>
        </w:rPr>
        <w:t>Journal of Experimental Marine Biology and Ecology 259(2): 133–154.</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Burkholder, JoAnn M., David A. </w:t>
      </w:r>
      <w:proofErr w:type="spellStart"/>
      <w:r>
        <w:rPr>
          <w:rFonts w:ascii="Times New Roman" w:eastAsia="Times New Roman" w:hAnsi="Times New Roman" w:cs="Times New Roman"/>
          <w:sz w:val="24"/>
          <w:szCs w:val="24"/>
        </w:rPr>
        <w:t>Tomasko</w:t>
      </w:r>
      <w:proofErr w:type="spellEnd"/>
      <w:r>
        <w:rPr>
          <w:rFonts w:ascii="Times New Roman" w:eastAsia="Times New Roman" w:hAnsi="Times New Roman" w:cs="Times New Roman"/>
          <w:sz w:val="24"/>
          <w:szCs w:val="24"/>
        </w:rPr>
        <w:t xml:space="preserve">, and Brant W. </w:t>
      </w:r>
      <w:proofErr w:type="spellStart"/>
      <w:r>
        <w:rPr>
          <w:rFonts w:ascii="Times New Roman" w:eastAsia="Times New Roman" w:hAnsi="Times New Roman" w:cs="Times New Roman"/>
          <w:sz w:val="24"/>
          <w:szCs w:val="24"/>
        </w:rPr>
        <w:t>Touchette</w:t>
      </w:r>
      <w:proofErr w:type="spellEnd"/>
      <w:r>
        <w:rPr>
          <w:rFonts w:ascii="Times New Roman" w:eastAsia="Times New Roman" w:hAnsi="Times New Roman" w:cs="Times New Roman"/>
          <w:sz w:val="24"/>
          <w:szCs w:val="24"/>
        </w:rPr>
        <w:br/>
        <w:t xml:space="preserve"> 2007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and Eutrophication. </w:t>
      </w:r>
      <w:proofErr w:type="gramStart"/>
      <w:r>
        <w:rPr>
          <w:rFonts w:ascii="Times New Roman" w:eastAsia="Times New Roman" w:hAnsi="Times New Roman" w:cs="Times New Roman"/>
          <w:sz w:val="24"/>
          <w:szCs w:val="24"/>
        </w:rPr>
        <w:t>Journal of Experimental Marine Biology and Ecology 350(1): 46–72.</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Cebrian</w:t>
      </w:r>
      <w:proofErr w:type="spellEnd"/>
      <w:r>
        <w:rPr>
          <w:rFonts w:ascii="Times New Roman" w:eastAsia="Times New Roman" w:hAnsi="Times New Roman" w:cs="Times New Roman"/>
          <w:sz w:val="24"/>
          <w:szCs w:val="24"/>
        </w:rPr>
        <w:t>, J., S. Enriquez, M. Fortes, et al.</w:t>
      </w:r>
      <w:r>
        <w:rPr>
          <w:rFonts w:ascii="Times New Roman" w:eastAsia="Times New Roman" w:hAnsi="Times New Roman" w:cs="Times New Roman"/>
          <w:sz w:val="24"/>
          <w:szCs w:val="24"/>
        </w:rPr>
        <w:br/>
        <w:t xml:space="preserve"> 1999</w:t>
      </w:r>
      <w:r>
        <w:rPr>
          <w:rFonts w:ascii="Times New Roman" w:eastAsia="Times New Roman" w:hAnsi="Times New Roman" w:cs="Times New Roman"/>
          <w:sz w:val="24"/>
          <w:szCs w:val="24"/>
        </w:rPr>
        <w:tab/>
        <w:t xml:space="preserve">Epiphyte Accrual on </w:t>
      </w:r>
      <w:proofErr w:type="spellStart"/>
      <w:r>
        <w:rPr>
          <w:rFonts w:ascii="Times New Roman" w:eastAsia="Times New Roman" w:hAnsi="Times New Roman" w:cs="Times New Roman"/>
          <w:sz w:val="24"/>
          <w:szCs w:val="24"/>
        </w:rPr>
        <w:t>Posidonia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Oceanica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Delile</w:t>
      </w:r>
      <w:proofErr w:type="spellEnd"/>
      <w:r>
        <w:rPr>
          <w:rFonts w:ascii="Times New Roman" w:eastAsia="Times New Roman" w:hAnsi="Times New Roman" w:cs="Times New Roman"/>
          <w:sz w:val="24"/>
          <w:szCs w:val="24"/>
        </w:rPr>
        <w:t xml:space="preserve"> Leaves: Implications for Light Absorption. </w:t>
      </w:r>
      <w:proofErr w:type="spellStart"/>
      <w:proofErr w:type="gramStart"/>
      <w:r>
        <w:rPr>
          <w:rFonts w:ascii="Times New Roman" w:eastAsia="Times New Roman" w:hAnsi="Times New Roman" w:cs="Times New Roman"/>
          <w:sz w:val="24"/>
          <w:szCs w:val="24"/>
        </w:rPr>
        <w:t>Botanica</w:t>
      </w:r>
      <w:proofErr w:type="spellEnd"/>
      <w:r>
        <w:rPr>
          <w:rFonts w:ascii="Times New Roman" w:eastAsia="Times New Roman" w:hAnsi="Times New Roman" w:cs="Times New Roman"/>
          <w:sz w:val="24"/>
          <w:szCs w:val="24"/>
        </w:rPr>
        <w:t xml:space="preserve"> Marina 42(2): 123–128.</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Coleman, Virginia L., and JoAnn M. Burkholder</w:t>
      </w:r>
      <w:r>
        <w:rPr>
          <w:rFonts w:ascii="Times New Roman" w:eastAsia="Times New Roman" w:hAnsi="Times New Roman" w:cs="Times New Roman"/>
          <w:sz w:val="24"/>
          <w:szCs w:val="24"/>
        </w:rPr>
        <w:br/>
        <w:t xml:space="preserve"> 1994</w:t>
      </w:r>
      <w:r>
        <w:rPr>
          <w:rFonts w:ascii="Times New Roman" w:eastAsia="Times New Roman" w:hAnsi="Times New Roman" w:cs="Times New Roman"/>
          <w:sz w:val="24"/>
          <w:szCs w:val="24"/>
        </w:rPr>
        <w:tab/>
        <w:t>Community Structure and Productivity of Epiphytic Microalgae on Eelgrass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L.) under Water-Column Nitrate Enrichment.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Journal of Experimental Marine Biology and Ecology 179(1): 29–48.</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Connolly, R. M.</w:t>
      </w:r>
      <w:r>
        <w:rPr>
          <w:rFonts w:ascii="Times New Roman" w:eastAsia="Times New Roman" w:hAnsi="Times New Roman" w:cs="Times New Roman"/>
          <w:sz w:val="24"/>
          <w:szCs w:val="24"/>
        </w:rPr>
        <w:br/>
        <w:t xml:space="preserve"> 1994</w:t>
      </w:r>
      <w:r>
        <w:rPr>
          <w:rFonts w:ascii="Times New Roman" w:eastAsia="Times New Roman" w:hAnsi="Times New Roman" w:cs="Times New Roman"/>
          <w:sz w:val="24"/>
          <w:szCs w:val="24"/>
        </w:rPr>
        <w:tab/>
        <w:t xml:space="preserve">A Comparison of Fish Assemblages from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Unvegetated</w:t>
      </w:r>
      <w:proofErr w:type="spellEnd"/>
      <w:r>
        <w:rPr>
          <w:rFonts w:ascii="Times New Roman" w:eastAsia="Times New Roman" w:hAnsi="Times New Roman" w:cs="Times New Roman"/>
          <w:sz w:val="24"/>
          <w:szCs w:val="24"/>
        </w:rPr>
        <w:t xml:space="preserve"> Areas of a Southern Australian Estuary.</w:t>
      </w:r>
      <w:proofErr w:type="gramEnd"/>
      <w:r>
        <w:rPr>
          <w:rFonts w:ascii="Times New Roman" w:eastAsia="Times New Roman" w:hAnsi="Times New Roman" w:cs="Times New Roman"/>
          <w:sz w:val="24"/>
          <w:szCs w:val="24"/>
        </w:rPr>
        <w:t xml:space="preserve"> Marine and Freshwater Research 45(6): 1033–1044.</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Crump, Byron C., and </w:t>
      </w:r>
      <w:proofErr w:type="spellStart"/>
      <w:r>
        <w:rPr>
          <w:rFonts w:ascii="Times New Roman" w:eastAsia="Times New Roman" w:hAnsi="Times New Roman" w:cs="Times New Roman"/>
          <w:sz w:val="24"/>
          <w:szCs w:val="24"/>
        </w:rPr>
        <w:t>Evamaria</w:t>
      </w:r>
      <w:proofErr w:type="spellEnd"/>
      <w:r>
        <w:rPr>
          <w:rFonts w:ascii="Times New Roman" w:eastAsia="Times New Roman" w:hAnsi="Times New Roman" w:cs="Times New Roman"/>
          <w:sz w:val="24"/>
          <w:szCs w:val="24"/>
        </w:rPr>
        <w:t xml:space="preserve"> W. Koch</w:t>
      </w:r>
      <w:r>
        <w:rPr>
          <w:rFonts w:ascii="Times New Roman" w:eastAsia="Times New Roman" w:hAnsi="Times New Roman" w:cs="Times New Roman"/>
          <w:sz w:val="24"/>
          <w:szCs w:val="24"/>
        </w:rPr>
        <w:br/>
        <w:t xml:space="preserve"> 2008</w:t>
      </w:r>
      <w:r>
        <w:rPr>
          <w:rFonts w:ascii="Times New Roman" w:eastAsia="Times New Roman" w:hAnsi="Times New Roman" w:cs="Times New Roman"/>
          <w:sz w:val="24"/>
          <w:szCs w:val="24"/>
        </w:rPr>
        <w:tab/>
        <w:t xml:space="preserve">Attached Bacterial Populations Shared by Four Species of Aquatic Angiosperms. </w:t>
      </w:r>
      <w:proofErr w:type="gramStart"/>
      <w:r>
        <w:rPr>
          <w:rFonts w:ascii="Times New Roman" w:eastAsia="Times New Roman" w:hAnsi="Times New Roman" w:cs="Times New Roman"/>
          <w:sz w:val="24"/>
          <w:szCs w:val="24"/>
        </w:rPr>
        <w:t>Applied and Environmental Microbiology 74(19): 5948–5957.</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 xml:space="preserve">Duarte, Carlos M., Marianne </w:t>
      </w:r>
      <w:proofErr w:type="spellStart"/>
      <w:r>
        <w:rPr>
          <w:rFonts w:ascii="Times New Roman" w:eastAsia="Times New Roman" w:hAnsi="Times New Roman" w:cs="Times New Roman"/>
          <w:sz w:val="24"/>
          <w:szCs w:val="24"/>
        </w:rPr>
        <w:t>Holmer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Marba</w:t>
      </w:r>
      <w:proofErr w:type="spellEnd"/>
      <w:r>
        <w:rPr>
          <w:rFonts w:ascii="Times New Roman" w:eastAsia="Times New Roman" w:hAnsi="Times New Roman" w:cs="Times New Roman"/>
          <w:sz w:val="24"/>
          <w:szCs w:val="24"/>
        </w:rPr>
        <w:br/>
        <w:t xml:space="preserve"> 2005</w:t>
      </w:r>
      <w:r>
        <w:rPr>
          <w:rFonts w:ascii="Times New Roman" w:eastAsia="Times New Roman" w:hAnsi="Times New Roman" w:cs="Times New Roman"/>
          <w:sz w:val="24"/>
          <w:szCs w:val="24"/>
        </w:rPr>
        <w:tab/>
        <w:t xml:space="preserve">Plant–microbe Interactions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w:t>
      </w:r>
      <w:proofErr w:type="gramEnd"/>
      <w:r>
        <w:rPr>
          <w:rFonts w:ascii="Times New Roman" w:eastAsia="Times New Roman" w:hAnsi="Times New Roman" w:cs="Times New Roman"/>
          <w:sz w:val="24"/>
          <w:szCs w:val="24"/>
        </w:rPr>
        <w:t xml:space="preserve"> Interactions Between Macro-and Microorganisms in Marine Sediments: 31–60.</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 xml:space="preserve">Fagan, William F., Robert Stephen Cantrell, and Chris </w:t>
      </w:r>
      <w:proofErr w:type="spellStart"/>
      <w:r>
        <w:rPr>
          <w:rFonts w:ascii="Times New Roman" w:eastAsia="Times New Roman" w:hAnsi="Times New Roman" w:cs="Times New Roman"/>
          <w:sz w:val="24"/>
          <w:szCs w:val="24"/>
        </w:rPr>
        <w:t>Cosner</w:t>
      </w:r>
      <w:proofErr w:type="spellEnd"/>
      <w:r>
        <w:rPr>
          <w:rFonts w:ascii="Times New Roman" w:eastAsia="Times New Roman" w:hAnsi="Times New Roman" w:cs="Times New Roman"/>
          <w:sz w:val="24"/>
          <w:szCs w:val="24"/>
        </w:rPr>
        <w:br/>
        <w:t xml:space="preserve"> 1999</w:t>
      </w:r>
      <w:r>
        <w:rPr>
          <w:rFonts w:ascii="Times New Roman" w:eastAsia="Times New Roman" w:hAnsi="Times New Roman" w:cs="Times New Roman"/>
          <w:sz w:val="24"/>
          <w:szCs w:val="24"/>
        </w:rPr>
        <w:tab/>
        <w:t>How Habitat Edges Change Species Interactions.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American Naturalist 153(2): 165–182.</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 xml:space="preserve">Fong, </w:t>
      </w:r>
      <w:proofErr w:type="spellStart"/>
      <w:r>
        <w:rPr>
          <w:rFonts w:ascii="Times New Roman" w:eastAsia="Times New Roman" w:hAnsi="Times New Roman" w:cs="Times New Roman"/>
          <w:sz w:val="24"/>
          <w:szCs w:val="24"/>
        </w:rPr>
        <w:t>Ching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Shing</w:t>
      </w:r>
      <w:proofErr w:type="spellEnd"/>
      <w:r>
        <w:rPr>
          <w:rFonts w:ascii="Times New Roman" w:eastAsia="Times New Roman" w:hAnsi="Times New Roman" w:cs="Times New Roman"/>
          <w:sz w:val="24"/>
          <w:szCs w:val="24"/>
        </w:rPr>
        <w:t xml:space="preserve"> Yip Lee, and Rudolf SS Wu</w:t>
      </w:r>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 xml:space="preserve">The Effects of Epiphytic Algae and Their Grazers on the Intertidal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Zostera</w:t>
      </w:r>
      <w:proofErr w:type="spellEnd"/>
      <w:r>
        <w:rPr>
          <w:rFonts w:ascii="Times New Roman" w:eastAsia="Times New Roman" w:hAnsi="Times New Roman" w:cs="Times New Roman"/>
          <w:sz w:val="24"/>
          <w:szCs w:val="24"/>
        </w:rPr>
        <w:t xml:space="preserve"> Japonica.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Aquatic Botany 67(4): 251–261.</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Fry, Brian</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 xml:space="preserve">13 C/12 C Ratios and the Trophic Importance of Algae in Florida </w:t>
      </w:r>
      <w:proofErr w:type="spellStart"/>
      <w:r>
        <w:rPr>
          <w:rFonts w:ascii="Times New Roman" w:eastAsia="Times New Roman" w:hAnsi="Times New Roman" w:cs="Times New Roman"/>
          <w:sz w:val="24"/>
          <w:szCs w:val="24"/>
        </w:rPr>
        <w:t>Syringodium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Filiforme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w:t>
      </w:r>
      <w:proofErr w:type="gramEnd"/>
      <w:r>
        <w:rPr>
          <w:rFonts w:ascii="Times New Roman" w:eastAsia="Times New Roman" w:hAnsi="Times New Roman" w:cs="Times New Roman"/>
          <w:sz w:val="24"/>
          <w:szCs w:val="24"/>
        </w:rPr>
        <w:t xml:space="preserve"> Marine Biology 79(1): 11–19.</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Hamisi</w:t>
      </w:r>
      <w:proofErr w:type="spellEnd"/>
      <w:r>
        <w:rPr>
          <w:rFonts w:ascii="Times New Roman" w:eastAsia="Times New Roman" w:hAnsi="Times New Roman" w:cs="Times New Roman"/>
          <w:sz w:val="24"/>
          <w:szCs w:val="24"/>
        </w:rPr>
        <w:t xml:space="preserve">, Mariam I., Thomas J. </w:t>
      </w:r>
      <w:proofErr w:type="spellStart"/>
      <w:r>
        <w:rPr>
          <w:rFonts w:ascii="Times New Roman" w:eastAsia="Times New Roman" w:hAnsi="Times New Roman" w:cs="Times New Roman"/>
          <w:sz w:val="24"/>
          <w:szCs w:val="24"/>
        </w:rPr>
        <w:t>Lyimo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Masoud</w:t>
      </w:r>
      <w:proofErr w:type="spellEnd"/>
      <w:r>
        <w:rPr>
          <w:rFonts w:ascii="Times New Roman" w:eastAsia="Times New Roman" w:hAnsi="Times New Roman" w:cs="Times New Roman"/>
          <w:sz w:val="24"/>
          <w:szCs w:val="24"/>
        </w:rPr>
        <w:t xml:space="preserve"> HS </w:t>
      </w:r>
      <w:proofErr w:type="spellStart"/>
      <w:r>
        <w:rPr>
          <w:rFonts w:ascii="Times New Roman" w:eastAsia="Times New Roman" w:hAnsi="Times New Roman" w:cs="Times New Roman"/>
          <w:sz w:val="24"/>
          <w:szCs w:val="24"/>
        </w:rPr>
        <w:t>Muruke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Birgitta</w:t>
      </w:r>
      <w:proofErr w:type="spellEnd"/>
      <w:r>
        <w:rPr>
          <w:rFonts w:ascii="Times New Roman" w:eastAsia="Times New Roman" w:hAnsi="Times New Roman" w:cs="Times New Roman"/>
          <w:sz w:val="24"/>
          <w:szCs w:val="24"/>
        </w:rPr>
        <w:t xml:space="preserve"> Bergman</w:t>
      </w:r>
      <w:r>
        <w:rPr>
          <w:rFonts w:ascii="Times New Roman" w:eastAsia="Times New Roman" w:hAnsi="Times New Roman" w:cs="Times New Roman"/>
          <w:sz w:val="24"/>
          <w:szCs w:val="24"/>
        </w:rPr>
        <w:br/>
        <w:t xml:space="preserve"> 2009</w:t>
      </w:r>
      <w:r>
        <w:rPr>
          <w:rFonts w:ascii="Times New Roman" w:eastAsia="Times New Roman" w:hAnsi="Times New Roman" w:cs="Times New Roman"/>
          <w:sz w:val="24"/>
          <w:szCs w:val="24"/>
        </w:rPr>
        <w:tab/>
        <w:t xml:space="preserve">Nitrogen Fixation by Epiphytic and </w:t>
      </w:r>
      <w:proofErr w:type="spellStart"/>
      <w:r>
        <w:rPr>
          <w:rFonts w:ascii="Times New Roman" w:eastAsia="Times New Roman" w:hAnsi="Times New Roman" w:cs="Times New Roman"/>
          <w:sz w:val="24"/>
          <w:szCs w:val="24"/>
        </w:rPr>
        <w:t>Epibenthic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Diazotrophs</w:t>
      </w:r>
      <w:proofErr w:type="spellEnd"/>
      <w:r>
        <w:rPr>
          <w:rFonts w:ascii="Times New Roman" w:eastAsia="Times New Roman" w:hAnsi="Times New Roman" w:cs="Times New Roman"/>
          <w:sz w:val="24"/>
          <w:szCs w:val="24"/>
        </w:rPr>
        <w:t xml:space="preserve"> Associated with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along the Tanzanian Coast, Western Indian Ocean. </w:t>
      </w:r>
      <w:proofErr w:type="gramStart"/>
      <w:r>
        <w:rPr>
          <w:rFonts w:ascii="Times New Roman" w:eastAsia="Times New Roman" w:hAnsi="Times New Roman" w:cs="Times New Roman"/>
          <w:sz w:val="24"/>
          <w:szCs w:val="24"/>
        </w:rPr>
        <w:t>Aquatic Microbial Ecology 57(1): 33–42.</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Hansen, Gayle I.</w:t>
      </w:r>
      <w:r>
        <w:rPr>
          <w:rFonts w:ascii="Times New Roman" w:eastAsia="Times New Roman" w:hAnsi="Times New Roman" w:cs="Times New Roman"/>
          <w:sz w:val="24"/>
          <w:szCs w:val="24"/>
        </w:rPr>
        <w:br/>
        <w:t xml:space="preserve"> 1986</w:t>
      </w:r>
      <w:r>
        <w:rPr>
          <w:rFonts w:ascii="Times New Roman" w:eastAsia="Times New Roman" w:hAnsi="Times New Roman" w:cs="Times New Roman"/>
          <w:sz w:val="24"/>
          <w:szCs w:val="24"/>
        </w:rPr>
        <w:tab/>
        <w:t xml:space="preserve">A Newly Discovered Host of the Sea-Grass Epiphyte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Naiadum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Bangiophyceae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Rhodophyta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Canadian Journal of Botany 64(4): 900–901.</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Marilyn M.</w:t>
      </w:r>
      <w:r>
        <w:rPr>
          <w:rFonts w:ascii="Times New Roman" w:eastAsia="Times New Roman" w:hAnsi="Times New Roman" w:cs="Times New Roman"/>
          <w:sz w:val="24"/>
          <w:szCs w:val="24"/>
        </w:rPr>
        <w:br/>
        <w:t xml:space="preserve"> 1973a</w:t>
      </w:r>
      <w:r>
        <w:rPr>
          <w:rFonts w:ascii="Times New Roman" w:eastAsia="Times New Roman" w:hAnsi="Times New Roman" w:cs="Times New Roman"/>
          <w:sz w:val="24"/>
          <w:szCs w:val="24"/>
        </w:rPr>
        <w:tab/>
        <w:t>Transfer of Products between Epiphytic Marine Algae and Host Plants.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Journal of Phycology 9(3): 243–248.</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1973b</w:t>
      </w:r>
      <w:r>
        <w:rPr>
          <w:rFonts w:ascii="Times New Roman" w:eastAsia="Times New Roman" w:hAnsi="Times New Roman" w:cs="Times New Roman"/>
          <w:sz w:val="24"/>
          <w:szCs w:val="24"/>
        </w:rPr>
        <w:tab/>
        <w:t xml:space="preserve">“Obligate” Algal Epiphyte: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Naiadum</w:t>
      </w:r>
      <w:proofErr w:type="spellEnd"/>
      <w:r>
        <w:rPr>
          <w:rFonts w:ascii="Times New Roman" w:eastAsia="Times New Roman" w:hAnsi="Times New Roman" w:cs="Times New Roman"/>
          <w:sz w:val="24"/>
          <w:szCs w:val="24"/>
        </w:rPr>
        <w:t xml:space="preserve"> Grows on a Synthetic Substrate1. </w:t>
      </w:r>
      <w:proofErr w:type="gramStart"/>
      <w:r>
        <w:rPr>
          <w:rFonts w:ascii="Times New Roman" w:eastAsia="Times New Roman" w:hAnsi="Times New Roman" w:cs="Times New Roman"/>
          <w:sz w:val="24"/>
          <w:szCs w:val="24"/>
        </w:rPr>
        <w:t>Journal of Phycology 9(2): 230–232.</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1975</w:t>
      </w:r>
      <w:r>
        <w:rPr>
          <w:rFonts w:ascii="Times New Roman" w:eastAsia="Times New Roman" w:hAnsi="Times New Roman" w:cs="Times New Roman"/>
          <w:sz w:val="24"/>
          <w:szCs w:val="24"/>
        </w:rPr>
        <w:tab/>
        <w:t xml:space="preserve">Epiphyte—host Relations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Communities. </w:t>
      </w:r>
      <w:proofErr w:type="gramStart"/>
      <w:r>
        <w:rPr>
          <w:rFonts w:ascii="Times New Roman" w:eastAsia="Times New Roman" w:hAnsi="Times New Roman" w:cs="Times New Roman"/>
          <w:sz w:val="24"/>
          <w:szCs w:val="24"/>
        </w:rPr>
        <w:t>Aquatic Botany 1: 125–131.</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Hawkes, Michael W.</w:t>
      </w:r>
      <w:r>
        <w:rPr>
          <w:rFonts w:ascii="Times New Roman" w:eastAsia="Times New Roman" w:hAnsi="Times New Roman" w:cs="Times New Roman"/>
          <w:sz w:val="24"/>
          <w:szCs w:val="24"/>
        </w:rPr>
        <w:br/>
        <w:t xml:space="preserve"> 1988</w:t>
      </w:r>
      <w:r>
        <w:rPr>
          <w:rFonts w:ascii="Times New Roman" w:eastAsia="Times New Roman" w:hAnsi="Times New Roman" w:cs="Times New Roman"/>
          <w:sz w:val="24"/>
          <w:szCs w:val="24"/>
        </w:rPr>
        <w:tab/>
        <w:t xml:space="preserve">Evidence of Sexual Reproduction in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Naiadum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Erythropeltidales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Rhodophyta</w:t>
      </w:r>
      <w:proofErr w:type="spellEnd"/>
      <w:r>
        <w:rPr>
          <w:rFonts w:ascii="Times New Roman" w:eastAsia="Times New Roman" w:hAnsi="Times New Roman" w:cs="Times New Roman"/>
          <w:sz w:val="24"/>
          <w:szCs w:val="24"/>
        </w:rPr>
        <w:t>) and Its Evolutionary Significance.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British </w:t>
      </w:r>
      <w:proofErr w:type="spellStart"/>
      <w:r>
        <w:rPr>
          <w:rFonts w:ascii="Times New Roman" w:eastAsia="Times New Roman" w:hAnsi="Times New Roman" w:cs="Times New Roman"/>
          <w:sz w:val="24"/>
          <w:szCs w:val="24"/>
        </w:rPr>
        <w:t>Phycological</w:t>
      </w:r>
      <w:proofErr w:type="spellEnd"/>
      <w:r>
        <w:rPr>
          <w:rFonts w:ascii="Times New Roman" w:eastAsia="Times New Roman" w:hAnsi="Times New Roman" w:cs="Times New Roman"/>
          <w:sz w:val="24"/>
          <w:szCs w:val="24"/>
        </w:rPr>
        <w:t xml:space="preserve"> Journal 23(4): 327–336.</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Heck, K. L., and R. J.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br/>
        <w:t xml:space="preserve"> 1980</w:t>
      </w:r>
      <w:r>
        <w:rPr>
          <w:rFonts w:ascii="Times New Roman" w:eastAsia="Times New Roman" w:hAnsi="Times New Roman" w:cs="Times New Roman"/>
          <w:sz w:val="24"/>
          <w:szCs w:val="24"/>
        </w:rPr>
        <w:tab/>
        <w:t>Structural Components of Eelgrass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Meadows in the Lower Chesapeake Bay—Decapod </w:t>
      </w:r>
      <w:proofErr w:type="spellStart"/>
      <w:r>
        <w:rPr>
          <w:rFonts w:ascii="Times New Roman" w:eastAsia="Times New Roman" w:hAnsi="Times New Roman" w:cs="Times New Roman"/>
          <w:sz w:val="24"/>
          <w:szCs w:val="24"/>
        </w:rPr>
        <w:t>Crustacea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Estuaries and Coasts 3(4): 289–295.</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Heck </w:t>
      </w:r>
      <w:proofErr w:type="spellStart"/>
      <w:r>
        <w:rPr>
          <w:rFonts w:ascii="Times New Roman" w:eastAsia="Times New Roman" w:hAnsi="Times New Roman" w:cs="Times New Roman"/>
          <w:sz w:val="24"/>
          <w:szCs w:val="24"/>
        </w:rPr>
        <w:t>Jr</w:t>
      </w:r>
      <w:proofErr w:type="spellEnd"/>
      <w:r>
        <w:rPr>
          <w:rFonts w:ascii="Times New Roman" w:eastAsia="Times New Roman" w:hAnsi="Times New Roman" w:cs="Times New Roman"/>
          <w:sz w:val="24"/>
          <w:szCs w:val="24"/>
        </w:rPr>
        <w:t xml:space="preserve">, K. L., and R. J.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br/>
        <w:t xml:space="preserve"> 1980</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Habitats: The Roles of Habitat Complexity, Competition and Predation in Structuring Associated Fish and Motile </w:t>
      </w:r>
      <w:proofErr w:type="spellStart"/>
      <w:r>
        <w:rPr>
          <w:rFonts w:ascii="Times New Roman" w:eastAsia="Times New Roman" w:hAnsi="Times New Roman" w:cs="Times New Roman"/>
          <w:sz w:val="24"/>
          <w:szCs w:val="24"/>
        </w:rPr>
        <w:t>Macroinvertebrate</w:t>
      </w:r>
      <w:proofErr w:type="spellEnd"/>
      <w:r>
        <w:rPr>
          <w:rFonts w:ascii="Times New Roman" w:eastAsia="Times New Roman" w:hAnsi="Times New Roman" w:cs="Times New Roman"/>
          <w:sz w:val="24"/>
          <w:szCs w:val="24"/>
        </w:rPr>
        <w:t xml:space="preserve"> Assemblages. Estuarine Perspectives. Academic Press, New York, USA. http://clade.ansp.org/obis/search.php/reference2119</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accessed February 25, 2017.</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Johnson, Mark P., Maeve Edwards, Francis Bunker, and Christine A. </w:t>
      </w:r>
      <w:proofErr w:type="spellStart"/>
      <w:r>
        <w:rPr>
          <w:rFonts w:ascii="Times New Roman" w:eastAsia="Times New Roman" w:hAnsi="Times New Roman" w:cs="Times New Roman"/>
          <w:sz w:val="24"/>
          <w:szCs w:val="24"/>
        </w:rPr>
        <w:t>Maggs</w:t>
      </w:r>
      <w:proofErr w:type="spellEnd"/>
      <w:r>
        <w:rPr>
          <w:rFonts w:ascii="Times New Roman" w:eastAsia="Times New Roman" w:hAnsi="Times New Roman" w:cs="Times New Roman"/>
          <w:sz w:val="24"/>
          <w:szCs w:val="24"/>
        </w:rPr>
        <w:br/>
        <w:t xml:space="preserve"> 2005</w:t>
      </w:r>
      <w:r>
        <w:rPr>
          <w:rFonts w:ascii="Times New Roman" w:eastAsia="Times New Roman" w:hAnsi="Times New Roman" w:cs="Times New Roman"/>
          <w:sz w:val="24"/>
          <w:szCs w:val="24"/>
        </w:rPr>
        <w:tab/>
        <w:t xml:space="preserve">Algal Epiphytes of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Variation in Assemblage Structure from Individual Leaves to Regional Scale. Aquatic Botany 82(1): 12–26.</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Kendrick, G. A., and J. S. Burt</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Seasonal Changes in Epiphytic Macro-Algae Assemblages between Offshore Exposed and Inshore Protected </w:t>
      </w:r>
      <w:proofErr w:type="spellStart"/>
      <w:r>
        <w:rPr>
          <w:rFonts w:ascii="Times New Roman" w:eastAsia="Times New Roman" w:hAnsi="Times New Roman" w:cs="Times New Roman"/>
          <w:sz w:val="24"/>
          <w:szCs w:val="24"/>
        </w:rPr>
        <w:t>Posidonia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Sinuosa</w:t>
      </w:r>
      <w:proofErr w:type="spellEnd"/>
      <w:r>
        <w:rPr>
          <w:rFonts w:ascii="Times New Roman" w:eastAsia="Times New Roman" w:hAnsi="Times New Roman" w:cs="Times New Roman"/>
          <w:sz w:val="24"/>
          <w:szCs w:val="24"/>
        </w:rPr>
        <w:t xml:space="preserve"> Cambridge </w:t>
      </w:r>
      <w:proofErr w:type="gramStart"/>
      <w:r>
        <w:rPr>
          <w:rFonts w:ascii="Times New Roman" w:eastAsia="Times New Roman" w:hAnsi="Times New Roman" w:cs="Times New Roman"/>
          <w:sz w:val="24"/>
          <w:szCs w:val="24"/>
        </w:rPr>
        <w:t>et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Western Australia. </w:t>
      </w:r>
      <w:proofErr w:type="spellStart"/>
      <w:r>
        <w:rPr>
          <w:rFonts w:ascii="Times New Roman" w:eastAsia="Times New Roman" w:hAnsi="Times New Roman" w:cs="Times New Roman"/>
          <w:sz w:val="24"/>
          <w:szCs w:val="24"/>
        </w:rPr>
        <w:t>Botanica</w:t>
      </w:r>
      <w:proofErr w:type="spellEnd"/>
      <w:r>
        <w:rPr>
          <w:rFonts w:ascii="Times New Roman" w:eastAsia="Times New Roman" w:hAnsi="Times New Roman" w:cs="Times New Roman"/>
          <w:sz w:val="24"/>
          <w:szCs w:val="24"/>
        </w:rPr>
        <w:t xml:space="preserve"> Marina 40(1–6): 77–86.</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Kitting, Christopher L., Brian Fry, and Mark D. Morgan</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 xml:space="preserve">Detection of Inconspicuous Epiphytic Algae Supporting Food Webs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62(2): 145–149.</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Lavery</w:t>
      </w:r>
      <w:proofErr w:type="spellEnd"/>
      <w:r>
        <w:rPr>
          <w:rFonts w:ascii="Times New Roman" w:eastAsia="Times New Roman" w:hAnsi="Times New Roman" w:cs="Times New Roman"/>
          <w:sz w:val="24"/>
          <w:szCs w:val="24"/>
        </w:rPr>
        <w:t xml:space="preserve">, Paul, and Mathew </w:t>
      </w:r>
      <w:proofErr w:type="spellStart"/>
      <w:r>
        <w:rPr>
          <w:rFonts w:ascii="Times New Roman" w:eastAsia="Times New Roman" w:hAnsi="Times New Roman" w:cs="Times New Roman"/>
          <w:sz w:val="24"/>
          <w:szCs w:val="24"/>
        </w:rPr>
        <w:t>Vanderklift</w:t>
      </w:r>
      <w:proofErr w:type="spellEnd"/>
      <w:r>
        <w:rPr>
          <w:rFonts w:ascii="Times New Roman" w:eastAsia="Times New Roman" w:hAnsi="Times New Roman" w:cs="Times New Roman"/>
          <w:sz w:val="24"/>
          <w:szCs w:val="24"/>
        </w:rPr>
        <w:br/>
        <w:t xml:space="preserve"> 2002</w:t>
      </w:r>
      <w:r>
        <w:rPr>
          <w:rFonts w:ascii="Times New Roman" w:eastAsia="Times New Roman" w:hAnsi="Times New Roman" w:cs="Times New Roman"/>
          <w:sz w:val="24"/>
          <w:szCs w:val="24"/>
        </w:rPr>
        <w:tab/>
        <w:t xml:space="preserve">A Comparison of Spatial and Temporal Patterns in Epiphytic </w:t>
      </w:r>
      <w:proofErr w:type="spellStart"/>
      <w:r>
        <w:rPr>
          <w:rFonts w:ascii="Times New Roman" w:eastAsia="Times New Roman" w:hAnsi="Times New Roman" w:cs="Times New Roman"/>
          <w:sz w:val="24"/>
          <w:szCs w:val="24"/>
        </w:rPr>
        <w:t>Macroagal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Assemlages</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Amphibolis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Posidonia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Coriacea</w:t>
      </w:r>
      <w:proofErr w:type="spellEnd"/>
      <w:r>
        <w:rPr>
          <w:rFonts w:ascii="Times New Roman" w:eastAsia="Times New Roman" w:hAnsi="Times New Roman" w:cs="Times New Roman"/>
          <w:sz w:val="24"/>
          <w:szCs w:val="24"/>
        </w:rPr>
        <w:t>. http://ro.ecu.edu.au/ecuworks/4175/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accessed April 11, 2016.</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Lin, H</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J., S. W. Nixon, D. I. Taylor, S. L. Granger, and B. A. Buckley</w:t>
      </w:r>
      <w:r>
        <w:rPr>
          <w:rFonts w:ascii="Times New Roman" w:eastAsia="Times New Roman" w:hAnsi="Times New Roman" w:cs="Times New Roman"/>
          <w:sz w:val="24"/>
          <w:szCs w:val="24"/>
        </w:rPr>
        <w:br/>
        <w:t xml:space="preserve"> 1996</w:t>
      </w:r>
      <w:r>
        <w:rPr>
          <w:rFonts w:ascii="Times New Roman" w:eastAsia="Times New Roman" w:hAnsi="Times New Roman" w:cs="Times New Roman"/>
          <w:sz w:val="24"/>
          <w:szCs w:val="24"/>
        </w:rPr>
        <w:tab/>
        <w:t xml:space="preserve">Responses of Epiphytes on Eelgrass,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L., to Separate and Combined Nitrogen and Phosphorus Enrichment. </w:t>
      </w:r>
      <w:proofErr w:type="gramStart"/>
      <w:r>
        <w:rPr>
          <w:rFonts w:ascii="Times New Roman" w:eastAsia="Times New Roman" w:hAnsi="Times New Roman" w:cs="Times New Roman"/>
          <w:sz w:val="24"/>
          <w:szCs w:val="24"/>
        </w:rPr>
        <w:t>Aquatic Botany 52(4): 243–258.</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Mcroy</w:t>
      </w:r>
      <w:proofErr w:type="spellEnd"/>
      <w:r>
        <w:rPr>
          <w:rFonts w:ascii="Times New Roman" w:eastAsia="Times New Roman" w:hAnsi="Times New Roman" w:cs="Times New Roman"/>
          <w:sz w:val="24"/>
          <w:szCs w:val="24"/>
        </w:rPr>
        <w:t>, C. Peter, and John J. Goering</w:t>
      </w:r>
      <w:r>
        <w:rPr>
          <w:rFonts w:ascii="Times New Roman" w:eastAsia="Times New Roman" w:hAnsi="Times New Roman" w:cs="Times New Roman"/>
          <w:sz w:val="24"/>
          <w:szCs w:val="24"/>
        </w:rPr>
        <w:br/>
        <w:t xml:space="preserve"> 1974</w:t>
      </w:r>
      <w:r>
        <w:rPr>
          <w:rFonts w:ascii="Times New Roman" w:eastAsia="Times New Roman" w:hAnsi="Times New Roman" w:cs="Times New Roman"/>
          <w:sz w:val="24"/>
          <w:szCs w:val="24"/>
        </w:rPr>
        <w:tab/>
        <w:t xml:space="preserve">Nutrient Transfer between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and Its Epiphytes.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Nature 248(5444): 173–174.</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Mejia, Astrid Y., Alice Rotini, Federica </w:t>
      </w:r>
      <w:proofErr w:type="spellStart"/>
      <w:r>
        <w:rPr>
          <w:rFonts w:ascii="Times New Roman" w:eastAsia="Times New Roman" w:hAnsi="Times New Roman" w:cs="Times New Roman"/>
          <w:sz w:val="24"/>
          <w:szCs w:val="24"/>
        </w:rPr>
        <w:t>Lacasella</w:t>
      </w:r>
      <w:proofErr w:type="spellEnd"/>
      <w:r>
        <w:rPr>
          <w:rFonts w:ascii="Times New Roman" w:eastAsia="Times New Roman" w:hAnsi="Times New Roman" w:cs="Times New Roman"/>
          <w:sz w:val="24"/>
          <w:szCs w:val="24"/>
        </w:rPr>
        <w:t>, et al.</w:t>
      </w:r>
      <w:r>
        <w:rPr>
          <w:rFonts w:ascii="Times New Roman" w:eastAsia="Times New Roman" w:hAnsi="Times New Roman" w:cs="Times New Roman"/>
          <w:sz w:val="24"/>
          <w:szCs w:val="24"/>
        </w:rPr>
        <w:br/>
        <w:t xml:space="preserve"> 2016</w:t>
      </w:r>
      <w:r>
        <w:rPr>
          <w:rFonts w:ascii="Times New Roman" w:eastAsia="Times New Roman" w:hAnsi="Times New Roman" w:cs="Times New Roman"/>
          <w:sz w:val="24"/>
          <w:szCs w:val="24"/>
        </w:rPr>
        <w:tab/>
        <w:t xml:space="preserve">Assessing the Ecological Status of </w:t>
      </w:r>
      <w:proofErr w:type="spellStart"/>
      <w:r>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Using Morphology, Biochemical Descriptors and Microbial Community Analyses. A Study in </w:t>
      </w:r>
      <w:proofErr w:type="spellStart"/>
      <w:r>
        <w:rPr>
          <w:rFonts w:ascii="Times New Roman" w:eastAsia="Times New Roman" w:hAnsi="Times New Roman" w:cs="Times New Roman"/>
          <w:sz w:val="24"/>
          <w:szCs w:val="24"/>
        </w:rPr>
        <w:t>Halophila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Stipulacea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Forsk</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Aschers</w:t>
      </w:r>
      <w:proofErr w:type="spellEnd"/>
      <w:r>
        <w:rPr>
          <w:rFonts w:ascii="Times New Roman" w:eastAsia="Times New Roman" w:hAnsi="Times New Roman" w:cs="Times New Roman"/>
          <w:sz w:val="24"/>
          <w:szCs w:val="24"/>
        </w:rPr>
        <w:t xml:space="preserve"> Meadows in the Northern Red Sea.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Ecological Indicators 60: 1150–1163.</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Milchakova</w:t>
      </w:r>
      <w:proofErr w:type="spellEnd"/>
      <w:r>
        <w:rPr>
          <w:rFonts w:ascii="Times New Roman" w:eastAsia="Times New Roman" w:hAnsi="Times New Roman" w:cs="Times New Roman"/>
          <w:sz w:val="24"/>
          <w:szCs w:val="24"/>
        </w:rPr>
        <w:t>, N. A.</w:t>
      </w:r>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 xml:space="preserve">The Dynamics of the Encrusting Layer on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L. Leaves in Sevastopol Bay. </w:t>
      </w:r>
      <w:proofErr w:type="spellStart"/>
      <w:proofErr w:type="gramStart"/>
      <w:r>
        <w:rPr>
          <w:rFonts w:ascii="Times New Roman" w:eastAsia="Times New Roman" w:hAnsi="Times New Roman" w:cs="Times New Roman"/>
          <w:sz w:val="24"/>
          <w:szCs w:val="24"/>
        </w:rPr>
        <w:t>Biologia</w:t>
      </w:r>
      <w:proofErr w:type="spellEnd"/>
      <w:r>
        <w:rPr>
          <w:rFonts w:ascii="Times New Roman" w:eastAsia="Times New Roman" w:hAnsi="Times New Roman" w:cs="Times New Roman"/>
          <w:sz w:val="24"/>
          <w:szCs w:val="24"/>
        </w:rPr>
        <w:t xml:space="preserve"> Marina </w:t>
      </w:r>
      <w:proofErr w:type="spellStart"/>
      <w:r>
        <w:rPr>
          <w:rFonts w:ascii="Times New Roman" w:eastAsia="Times New Roman" w:hAnsi="Times New Roman" w:cs="Times New Roman"/>
          <w:sz w:val="24"/>
          <w:szCs w:val="24"/>
        </w:rPr>
        <w:t>Mediterranea</w:t>
      </w:r>
      <w:proofErr w:type="spellEnd"/>
      <w:r>
        <w:rPr>
          <w:rFonts w:ascii="Times New Roman" w:eastAsia="Times New Roman" w:hAnsi="Times New Roman" w:cs="Times New Roman"/>
          <w:sz w:val="24"/>
          <w:szCs w:val="24"/>
        </w:rPr>
        <w:t xml:space="preserve"> 7: 255–264.</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Montfrans</w:t>
      </w:r>
      <w:proofErr w:type="spellEnd"/>
      <w:r>
        <w:rPr>
          <w:rFonts w:ascii="Times New Roman" w:eastAsia="Times New Roman" w:hAnsi="Times New Roman" w:cs="Times New Roman"/>
          <w:sz w:val="24"/>
          <w:szCs w:val="24"/>
        </w:rPr>
        <w:t xml:space="preserve">, Jacques van, Richard L. Wetzel, and Robert J.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 xml:space="preserve">Epiphyte-Grazer Relationships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Consequences for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Growth and Production. </w:t>
      </w:r>
      <w:proofErr w:type="gramStart"/>
      <w:r>
        <w:rPr>
          <w:rFonts w:ascii="Times New Roman" w:eastAsia="Times New Roman" w:hAnsi="Times New Roman" w:cs="Times New Roman"/>
          <w:sz w:val="24"/>
          <w:szCs w:val="24"/>
        </w:rPr>
        <w:t>Estuaries 7(4): 289–309.</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Morgan, Mark D., and Christopher L. Kitting</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 xml:space="preserve">Productivity and Utilization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Halodule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Wrightii</w:t>
      </w:r>
      <w:proofErr w:type="spellEnd"/>
      <w:r>
        <w:rPr>
          <w:rFonts w:ascii="Times New Roman" w:eastAsia="Times New Roman" w:hAnsi="Times New Roman" w:cs="Times New Roman"/>
          <w:sz w:val="24"/>
          <w:szCs w:val="24"/>
        </w:rPr>
        <w:t xml:space="preserve"> and Its Attached Epiphytes. </w:t>
      </w:r>
      <w:proofErr w:type="gramStart"/>
      <w:r>
        <w:rPr>
          <w:rFonts w:ascii="Times New Roman" w:eastAsia="Times New Roman" w:hAnsi="Times New Roman" w:cs="Times New Roman"/>
          <w:sz w:val="24"/>
          <w:szCs w:val="24"/>
        </w:rPr>
        <w:t>Limnology and Oceanography 29(5): 1066–1076.</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Penhale</w:t>
      </w:r>
      <w:proofErr w:type="spellEnd"/>
      <w:r>
        <w:rPr>
          <w:rFonts w:ascii="Times New Roman" w:eastAsia="Times New Roman" w:hAnsi="Times New Roman" w:cs="Times New Roman"/>
          <w:sz w:val="24"/>
          <w:szCs w:val="24"/>
        </w:rPr>
        <w:t>, Polly A.</w:t>
      </w:r>
      <w:r>
        <w:rPr>
          <w:rFonts w:ascii="Times New Roman" w:eastAsia="Times New Roman" w:hAnsi="Times New Roman" w:cs="Times New Roman"/>
          <w:sz w:val="24"/>
          <w:szCs w:val="24"/>
        </w:rPr>
        <w:br/>
        <w:t xml:space="preserve"> 1977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Macrophyte</w:t>
      </w:r>
      <w:proofErr w:type="spellEnd"/>
      <w:r>
        <w:rPr>
          <w:rFonts w:ascii="Times New Roman" w:eastAsia="Times New Roman" w:hAnsi="Times New Roman" w:cs="Times New Roman"/>
          <w:sz w:val="24"/>
          <w:szCs w:val="24"/>
        </w:rPr>
        <w:t>-Epiphyte Biomass and Productivity in an Eelgrass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L.) Community. </w:t>
      </w:r>
      <w:proofErr w:type="gramStart"/>
      <w:r>
        <w:rPr>
          <w:rFonts w:ascii="Times New Roman" w:eastAsia="Times New Roman" w:hAnsi="Times New Roman" w:cs="Times New Roman"/>
          <w:sz w:val="24"/>
          <w:szCs w:val="24"/>
        </w:rPr>
        <w:t>Journal of Experimental Marine Biology and Ecology 26(2): 211–224.</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 xml:space="preserve">Prado, Patricia, Teresa </w:t>
      </w:r>
      <w:proofErr w:type="spellStart"/>
      <w:r>
        <w:rPr>
          <w:rFonts w:ascii="Times New Roman" w:eastAsia="Times New Roman" w:hAnsi="Times New Roman" w:cs="Times New Roman"/>
          <w:sz w:val="24"/>
          <w:szCs w:val="24"/>
        </w:rPr>
        <w:t>Alcoverro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Begoña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Martínez-Crego</w:t>
      </w:r>
      <w:proofErr w:type="spellEnd"/>
      <w:r>
        <w:rPr>
          <w:rFonts w:ascii="Times New Roman" w:eastAsia="Times New Roman" w:hAnsi="Times New Roman" w:cs="Times New Roman"/>
          <w:sz w:val="24"/>
          <w:szCs w:val="24"/>
        </w:rPr>
        <w:t>, et al.</w:t>
      </w:r>
      <w:r>
        <w:rPr>
          <w:rFonts w:ascii="Times New Roman" w:eastAsia="Times New Roman" w:hAnsi="Times New Roman" w:cs="Times New Roman"/>
          <w:sz w:val="24"/>
          <w:szCs w:val="24"/>
        </w:rPr>
        <w:br/>
        <w:t xml:space="preserve"> 2007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Macrograzers</w:t>
      </w:r>
      <w:proofErr w:type="spellEnd"/>
      <w:r>
        <w:rPr>
          <w:rFonts w:ascii="Times New Roman" w:eastAsia="Times New Roman" w:hAnsi="Times New Roman" w:cs="Times New Roman"/>
          <w:sz w:val="24"/>
          <w:szCs w:val="24"/>
        </w:rPr>
        <w:t xml:space="preserve"> Strongly Influence Patterns of Epiphytic Assemblages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Journal of Experimental Marine Biology and Ecology 350(1–2): 130–143.</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Renhorn</w:t>
      </w:r>
      <w:proofErr w:type="spellEnd"/>
      <w:r>
        <w:rPr>
          <w:rFonts w:ascii="Times New Roman" w:eastAsia="Times New Roman" w:hAnsi="Times New Roman" w:cs="Times New Roman"/>
          <w:sz w:val="24"/>
          <w:szCs w:val="24"/>
        </w:rPr>
        <w:t>, K</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 Per-Anders </w:t>
      </w:r>
      <w:proofErr w:type="spellStart"/>
      <w:r>
        <w:rPr>
          <w:rFonts w:ascii="Times New Roman" w:eastAsia="Times New Roman" w:hAnsi="Times New Roman" w:cs="Times New Roman"/>
          <w:sz w:val="24"/>
          <w:szCs w:val="24"/>
        </w:rPr>
        <w:t>Esseen</w:t>
      </w:r>
      <w:proofErr w:type="spellEnd"/>
      <w:r>
        <w:rPr>
          <w:rFonts w:ascii="Times New Roman" w:eastAsia="Times New Roman" w:hAnsi="Times New Roman" w:cs="Times New Roman"/>
          <w:sz w:val="24"/>
          <w:szCs w:val="24"/>
        </w:rPr>
        <w:t xml:space="preserve">, Kristin </w:t>
      </w:r>
      <w:proofErr w:type="spellStart"/>
      <w:r>
        <w:rPr>
          <w:rFonts w:ascii="Times New Roman" w:eastAsia="Times New Roman" w:hAnsi="Times New Roman" w:cs="Times New Roman"/>
          <w:sz w:val="24"/>
          <w:szCs w:val="24"/>
        </w:rPr>
        <w:t>Palmqvist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Bodil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Sundberg</w:t>
      </w:r>
      <w:proofErr w:type="spellEnd"/>
      <w:r>
        <w:rPr>
          <w:rFonts w:ascii="Times New Roman" w:eastAsia="Times New Roman" w:hAnsi="Times New Roman" w:cs="Times New Roman"/>
          <w:sz w:val="24"/>
          <w:szCs w:val="24"/>
        </w:rPr>
        <w:br/>
        <w:t xml:space="preserve"> 1996</w:t>
      </w:r>
      <w:r>
        <w:rPr>
          <w:rFonts w:ascii="Times New Roman" w:eastAsia="Times New Roman" w:hAnsi="Times New Roman" w:cs="Times New Roman"/>
          <w:sz w:val="24"/>
          <w:szCs w:val="24"/>
        </w:rPr>
        <w:tab/>
        <w:t xml:space="preserve">Growth and Vitality of Epiphytic Lichens. </w:t>
      </w:r>
      <w:proofErr w:type="spellStart"/>
      <w:proofErr w:type="gram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109(1): 1–9.</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Reyes, J., and M. </w:t>
      </w:r>
      <w:proofErr w:type="spellStart"/>
      <w:r>
        <w:rPr>
          <w:rFonts w:ascii="Times New Roman" w:eastAsia="Times New Roman" w:hAnsi="Times New Roman" w:cs="Times New Roman"/>
          <w:sz w:val="24"/>
          <w:szCs w:val="24"/>
        </w:rPr>
        <w:t>Sansón</w:t>
      </w:r>
      <w:proofErr w:type="spellEnd"/>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Temporal Distribution and Reproductive Phenology of the Epiphytes on </w:t>
      </w:r>
      <w:proofErr w:type="spellStart"/>
      <w:r>
        <w:rPr>
          <w:rFonts w:ascii="Times New Roman" w:eastAsia="Times New Roman" w:hAnsi="Times New Roman" w:cs="Times New Roman"/>
          <w:sz w:val="24"/>
          <w:szCs w:val="24"/>
        </w:rPr>
        <w:t>Cymodocea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Nodosa</w:t>
      </w:r>
      <w:proofErr w:type="spellEnd"/>
      <w:r>
        <w:rPr>
          <w:rFonts w:ascii="Times New Roman" w:eastAsia="Times New Roman" w:hAnsi="Times New Roman" w:cs="Times New Roman"/>
          <w:sz w:val="24"/>
          <w:szCs w:val="24"/>
        </w:rPr>
        <w:t xml:space="preserve"> Leaves in the Canary Islands. </w:t>
      </w:r>
      <w:proofErr w:type="spellStart"/>
      <w:r>
        <w:rPr>
          <w:rFonts w:ascii="Times New Roman" w:eastAsia="Times New Roman" w:hAnsi="Times New Roman" w:cs="Times New Roman"/>
          <w:sz w:val="24"/>
          <w:szCs w:val="24"/>
        </w:rPr>
        <w:t>Botanica</w:t>
      </w:r>
      <w:proofErr w:type="spellEnd"/>
      <w:r>
        <w:rPr>
          <w:rFonts w:ascii="Times New Roman" w:eastAsia="Times New Roman" w:hAnsi="Times New Roman" w:cs="Times New Roman"/>
          <w:sz w:val="24"/>
          <w:szCs w:val="24"/>
        </w:rPr>
        <w:t xml:space="preserve"> Marina 40(1–6): 193–202.</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Sand-Jensen, K. A. J.</w:t>
      </w:r>
      <w:r>
        <w:rPr>
          <w:rFonts w:ascii="Times New Roman" w:eastAsia="Times New Roman" w:hAnsi="Times New Roman" w:cs="Times New Roman"/>
          <w:sz w:val="24"/>
          <w:szCs w:val="24"/>
        </w:rPr>
        <w:br/>
        <w:t xml:space="preserve"> 1977</w:t>
      </w:r>
      <w:r>
        <w:rPr>
          <w:rFonts w:ascii="Times New Roman" w:eastAsia="Times New Roman" w:hAnsi="Times New Roman" w:cs="Times New Roman"/>
          <w:sz w:val="24"/>
          <w:szCs w:val="24"/>
        </w:rPr>
        <w:tab/>
        <w:t>Effect of Epiphytes on Eelgrass Photosynthesis.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Aquatic Botany 3: 55–63.</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Sheridan, P.</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Benthos of Adjacent Mangrove,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and Non-Vegetated Habitats in Rookery Bay, Florida, USA.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Estuarine, Coastal and Shelf Science 44(4): 455–469.</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Soule, Michael E.</w:t>
      </w:r>
      <w:r>
        <w:rPr>
          <w:rFonts w:ascii="Times New Roman" w:eastAsia="Times New Roman" w:hAnsi="Times New Roman" w:cs="Times New Roman"/>
          <w:sz w:val="24"/>
          <w:szCs w:val="24"/>
        </w:rPr>
        <w:br/>
        <w:t xml:space="preserve"> 1986</w:t>
      </w:r>
      <w:r>
        <w:rPr>
          <w:rFonts w:ascii="Times New Roman" w:eastAsia="Times New Roman" w:hAnsi="Times New Roman" w:cs="Times New Roman"/>
          <w:sz w:val="24"/>
          <w:szCs w:val="24"/>
        </w:rPr>
        <w:tab/>
        <w:t>Conservation Biology: The Science of Scarcity and Diversity. http://agris.fao.org/agris-search/search.do</w:t>
      </w:r>
      <w:proofErr w:type="gramStart"/>
      <w:r>
        <w:rPr>
          <w:rFonts w:ascii="Times New Roman" w:eastAsia="Times New Roman" w:hAnsi="Times New Roman" w:cs="Times New Roman"/>
          <w:sz w:val="24"/>
          <w:szCs w:val="24"/>
        </w:rPr>
        <w:t>?recordID</w:t>
      </w:r>
      <w:proofErr w:type="gramEnd"/>
      <w:r>
        <w:rPr>
          <w:rFonts w:ascii="Times New Roman" w:eastAsia="Times New Roman" w:hAnsi="Times New Roman" w:cs="Times New Roman"/>
          <w:sz w:val="24"/>
          <w:szCs w:val="24"/>
        </w:rPr>
        <w:t>=XF2016026967, accessed February 25, 2017.</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Tanner, Jason E.</w:t>
      </w:r>
      <w:r>
        <w:rPr>
          <w:rFonts w:ascii="Times New Roman" w:eastAsia="Times New Roman" w:hAnsi="Times New Roman" w:cs="Times New Roman"/>
          <w:sz w:val="24"/>
          <w:szCs w:val="24"/>
        </w:rPr>
        <w:br/>
        <w:t xml:space="preserve"> 2005</w:t>
      </w:r>
      <w:r>
        <w:rPr>
          <w:rFonts w:ascii="Times New Roman" w:eastAsia="Times New Roman" w:hAnsi="Times New Roman" w:cs="Times New Roman"/>
          <w:sz w:val="24"/>
          <w:szCs w:val="24"/>
        </w:rPr>
        <w:tab/>
        <w:t xml:space="preserve">Edge Effects on Fauna in Fragmented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Austral Ecology 30(2): 210–218.</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Tolan</w:t>
      </w:r>
      <w:proofErr w:type="spellEnd"/>
      <w:r>
        <w:rPr>
          <w:rFonts w:ascii="Times New Roman" w:eastAsia="Times New Roman" w:hAnsi="Times New Roman" w:cs="Times New Roman"/>
          <w:sz w:val="24"/>
          <w:szCs w:val="24"/>
        </w:rPr>
        <w:t xml:space="preserve">, James M., Scott A. Holt, and Christopher P. </w:t>
      </w:r>
      <w:proofErr w:type="spellStart"/>
      <w:r>
        <w:rPr>
          <w:rFonts w:ascii="Times New Roman" w:eastAsia="Times New Roman" w:hAnsi="Times New Roman" w:cs="Times New Roman"/>
          <w:sz w:val="24"/>
          <w:szCs w:val="24"/>
        </w:rPr>
        <w:t>Onuf</w:t>
      </w:r>
      <w:proofErr w:type="spellEnd"/>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Distribution and Community Structure of </w:t>
      </w:r>
      <w:proofErr w:type="spellStart"/>
      <w:r>
        <w:rPr>
          <w:rFonts w:ascii="Times New Roman" w:eastAsia="Times New Roman" w:hAnsi="Times New Roman" w:cs="Times New Roman"/>
          <w:sz w:val="24"/>
          <w:szCs w:val="24"/>
        </w:rPr>
        <w:t>Ichthyoplankton</w:t>
      </w:r>
      <w:proofErr w:type="spellEnd"/>
      <w:r>
        <w:rPr>
          <w:rFonts w:ascii="Times New Roman" w:eastAsia="Times New Roman" w:hAnsi="Times New Roman" w:cs="Times New Roman"/>
          <w:sz w:val="24"/>
          <w:szCs w:val="24"/>
        </w:rPr>
        <w:t xml:space="preserve"> in Laguna Madre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Potential Impact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Species Change. </w:t>
      </w:r>
      <w:proofErr w:type="gramStart"/>
      <w:r>
        <w:rPr>
          <w:rFonts w:ascii="Times New Roman" w:eastAsia="Times New Roman" w:hAnsi="Times New Roman" w:cs="Times New Roman"/>
          <w:sz w:val="24"/>
          <w:szCs w:val="24"/>
        </w:rPr>
        <w:t>Estuaries and Coasts 20(2): 450–464.</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Wahl, Martin</w:t>
      </w:r>
      <w:r>
        <w:rPr>
          <w:rFonts w:ascii="Times New Roman" w:eastAsia="Times New Roman" w:hAnsi="Times New Roman" w:cs="Times New Roman"/>
          <w:sz w:val="24"/>
          <w:szCs w:val="24"/>
        </w:rPr>
        <w:br/>
        <w:t xml:space="preserve"> 1989</w:t>
      </w:r>
      <w:r>
        <w:rPr>
          <w:rFonts w:ascii="Times New Roman" w:eastAsia="Times New Roman" w:hAnsi="Times New Roman" w:cs="Times New Roman"/>
          <w:sz w:val="24"/>
          <w:szCs w:val="24"/>
        </w:rPr>
        <w:tab/>
        <w:t xml:space="preserve">Marine </w:t>
      </w:r>
      <w:proofErr w:type="spellStart"/>
      <w:r>
        <w:rPr>
          <w:rFonts w:ascii="Times New Roman" w:eastAsia="Times New Roman" w:hAnsi="Times New Roman" w:cs="Times New Roman"/>
          <w:sz w:val="24"/>
          <w:szCs w:val="24"/>
        </w:rPr>
        <w:t>Epibiosis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 Fouling and Antifouling: Some Basic Aspects. </w:t>
      </w:r>
      <w:proofErr w:type="gramStart"/>
      <w:r>
        <w:rPr>
          <w:rFonts w:ascii="Times New Roman" w:eastAsia="Times New Roman" w:hAnsi="Times New Roman" w:cs="Times New Roman"/>
          <w:sz w:val="24"/>
          <w:szCs w:val="24"/>
        </w:rPr>
        <w:t>Marine Ecology Progress Series 58: 175–189.</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ab/>
        <w:t xml:space="preserve">Ecological Lever and Interface Ecology: </w:t>
      </w:r>
      <w:proofErr w:type="spellStart"/>
      <w:r>
        <w:rPr>
          <w:rFonts w:ascii="Times New Roman" w:eastAsia="Times New Roman" w:hAnsi="Times New Roman" w:cs="Times New Roman"/>
          <w:sz w:val="24"/>
          <w:szCs w:val="24"/>
        </w:rPr>
        <w:t>Epibiosis</w:t>
      </w:r>
      <w:proofErr w:type="spellEnd"/>
      <w:r>
        <w:rPr>
          <w:rFonts w:ascii="Times New Roman" w:eastAsia="Times New Roman" w:hAnsi="Times New Roman" w:cs="Times New Roman"/>
          <w:sz w:val="24"/>
          <w:szCs w:val="24"/>
        </w:rPr>
        <w:t xml:space="preserve"> Modulates the Interactions between Host and Environment. </w:t>
      </w:r>
      <w:proofErr w:type="spellStart"/>
      <w:proofErr w:type="gramStart"/>
      <w:r>
        <w:rPr>
          <w:rFonts w:ascii="Times New Roman" w:eastAsia="Times New Roman" w:hAnsi="Times New Roman" w:cs="Times New Roman"/>
          <w:sz w:val="24"/>
          <w:szCs w:val="24"/>
        </w:rPr>
        <w:t>Biofouling</w:t>
      </w:r>
      <w:proofErr w:type="spellEnd"/>
      <w:r>
        <w:rPr>
          <w:rFonts w:ascii="Times New Roman" w:eastAsia="Times New Roman" w:hAnsi="Times New Roman" w:cs="Times New Roman"/>
          <w:sz w:val="24"/>
          <w:szCs w:val="24"/>
        </w:rPr>
        <w:t xml:space="preserve"> 24(6): 427–438.</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Webster, P. J., A. A.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M. J.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br/>
        <w:t xml:space="preserve"> 1998</w:t>
      </w:r>
      <w:r>
        <w:rPr>
          <w:rFonts w:ascii="Times New Roman" w:eastAsia="Times New Roman" w:hAnsi="Times New Roman" w:cs="Times New Roman"/>
          <w:sz w:val="24"/>
          <w:szCs w:val="24"/>
        </w:rPr>
        <w:tab/>
        <w:t xml:space="preserve">Effect of Shoot Density on the </w:t>
      </w:r>
      <w:proofErr w:type="spellStart"/>
      <w:r>
        <w:rPr>
          <w:rFonts w:ascii="Times New Roman" w:eastAsia="Times New Roman" w:hAnsi="Times New Roman" w:cs="Times New Roman"/>
          <w:sz w:val="24"/>
          <w:szCs w:val="24"/>
        </w:rPr>
        <w:t>Infaunal</w:t>
      </w:r>
      <w:proofErr w:type="spellEnd"/>
      <w:r>
        <w:rPr>
          <w:rFonts w:ascii="Times New Roman" w:eastAsia="Times New Roman" w:hAnsi="Times New Roman" w:cs="Times New Roman"/>
          <w:sz w:val="24"/>
          <w:szCs w:val="24"/>
        </w:rPr>
        <w:t xml:space="preserve"> Macro-Invertebrate Community within </w:t>
      </w:r>
      <w:proofErr w:type="spellStart"/>
      <w:r>
        <w:rPr>
          <w:rFonts w:ascii="Times New Roman" w:eastAsia="Times New Roman" w:hAnsi="Times New Roman" w:cs="Times New Roman"/>
          <w:sz w:val="24"/>
          <w:szCs w:val="24"/>
        </w:rPr>
        <w:t>a</w:t>
      </w:r>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marina</w:t>
      </w:r>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Bed. </w:t>
      </w:r>
      <w:proofErr w:type="gramStart"/>
      <w:r>
        <w:rPr>
          <w:rFonts w:ascii="Times New Roman" w:eastAsia="Times New Roman" w:hAnsi="Times New Roman" w:cs="Times New Roman"/>
          <w:sz w:val="24"/>
          <w:szCs w:val="24"/>
        </w:rPr>
        <w:t>Estuarine, Coastal and Shelf Science 47(3): 351–357.</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Weidner, Stefan, Walter Arnold, </w:t>
      </w:r>
      <w:proofErr w:type="spellStart"/>
      <w:r>
        <w:rPr>
          <w:rFonts w:ascii="Times New Roman" w:eastAsia="Times New Roman" w:hAnsi="Times New Roman" w:cs="Times New Roman"/>
          <w:sz w:val="24"/>
          <w:szCs w:val="24"/>
        </w:rPr>
        <w:t>Erko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Stackebrandt</w:t>
      </w:r>
      <w:proofErr w:type="spellEnd"/>
      <w:r>
        <w:rPr>
          <w:rFonts w:ascii="Times New Roman" w:eastAsia="Times New Roman" w:hAnsi="Times New Roman" w:cs="Times New Roman"/>
          <w:sz w:val="24"/>
          <w:szCs w:val="24"/>
        </w:rPr>
        <w:t xml:space="preserve">, and Alfred </w:t>
      </w:r>
      <w:proofErr w:type="spellStart"/>
      <w:r>
        <w:rPr>
          <w:rFonts w:ascii="Times New Roman" w:eastAsia="Times New Roman" w:hAnsi="Times New Roman" w:cs="Times New Roman"/>
          <w:sz w:val="24"/>
          <w:szCs w:val="24"/>
        </w:rPr>
        <w:t>Pühler</w:t>
      </w:r>
      <w:proofErr w:type="spellEnd"/>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 xml:space="preserve">Phylogenetic Analysis of Bacterial Communities Associated with Leaves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Halophila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Stipulacea</w:t>
      </w:r>
      <w:proofErr w:type="spellEnd"/>
      <w:r>
        <w:rPr>
          <w:rFonts w:ascii="Times New Roman" w:eastAsia="Times New Roman" w:hAnsi="Times New Roman" w:cs="Times New Roman"/>
          <w:sz w:val="24"/>
          <w:szCs w:val="24"/>
        </w:rPr>
        <w:t xml:space="preserve"> by a Culture-Independent Small-Subunit </w:t>
      </w:r>
      <w:proofErr w:type="spellStart"/>
      <w:r>
        <w:rPr>
          <w:rFonts w:ascii="Times New Roman" w:eastAsia="Times New Roman" w:hAnsi="Times New Roman" w:cs="Times New Roman"/>
          <w:sz w:val="24"/>
          <w:szCs w:val="24"/>
        </w:rPr>
        <w:t>rRNA</w:t>
      </w:r>
      <w:proofErr w:type="spellEnd"/>
      <w:r>
        <w:rPr>
          <w:rFonts w:ascii="Times New Roman" w:eastAsia="Times New Roman" w:hAnsi="Times New Roman" w:cs="Times New Roman"/>
          <w:sz w:val="24"/>
          <w:szCs w:val="24"/>
        </w:rPr>
        <w:t xml:space="preserve"> Gene Approach. Microbial Ecology 39(1): 22–31.</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Weigel</w:t>
      </w:r>
      <w:proofErr w:type="spellEnd"/>
      <w:r>
        <w:rPr>
          <w:rFonts w:ascii="Times New Roman" w:eastAsia="Times New Roman" w:hAnsi="Times New Roman" w:cs="Times New Roman"/>
          <w:sz w:val="24"/>
          <w:szCs w:val="24"/>
        </w:rPr>
        <w:t>, Brooke L., and Patrick M. Erwin</w:t>
      </w:r>
      <w:r>
        <w:rPr>
          <w:rFonts w:ascii="Times New Roman" w:eastAsia="Times New Roman" w:hAnsi="Times New Roman" w:cs="Times New Roman"/>
          <w:sz w:val="24"/>
          <w:szCs w:val="24"/>
        </w:rPr>
        <w:br/>
        <w:t xml:space="preserve"> 2017</w:t>
      </w:r>
      <w:r>
        <w:rPr>
          <w:rFonts w:ascii="Times New Roman" w:eastAsia="Times New Roman" w:hAnsi="Times New Roman" w:cs="Times New Roman"/>
          <w:sz w:val="24"/>
          <w:szCs w:val="24"/>
        </w:rPr>
        <w:tab/>
        <w:t xml:space="preserve">Effects of Reciprocal Transplantation on the </w:t>
      </w:r>
      <w:proofErr w:type="spellStart"/>
      <w:r>
        <w:rPr>
          <w:rFonts w:ascii="Times New Roman" w:eastAsia="Times New Roman" w:hAnsi="Times New Roman" w:cs="Times New Roman"/>
          <w:sz w:val="24"/>
          <w:szCs w:val="24"/>
        </w:rPr>
        <w:t>Microbiome</w:t>
      </w:r>
      <w:proofErr w:type="spellEnd"/>
      <w:r>
        <w:rPr>
          <w:rFonts w:ascii="Times New Roman" w:eastAsia="Times New Roman" w:hAnsi="Times New Roman" w:cs="Times New Roman"/>
          <w:sz w:val="24"/>
          <w:szCs w:val="24"/>
        </w:rPr>
        <w:t xml:space="preserve"> and Putative Nitrogen Cycling Functions of the Intertidal Sponge, </w:t>
      </w:r>
      <w:proofErr w:type="spellStart"/>
      <w:r>
        <w:rPr>
          <w:rFonts w:ascii="Times New Roman" w:eastAsia="Times New Roman" w:hAnsi="Times New Roman" w:cs="Times New Roman"/>
          <w:sz w:val="24"/>
          <w:szCs w:val="24"/>
        </w:rPr>
        <w:t>Hymeniacidon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Heliophila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Scientific Reports 7.</w:t>
      </w:r>
      <w:proofErr w:type="gramEnd"/>
      <w:r>
        <w:rPr>
          <w:rFonts w:ascii="Times New Roman" w:eastAsia="Times New Roman" w:hAnsi="Times New Roman" w:cs="Times New Roman"/>
          <w:sz w:val="24"/>
          <w:szCs w:val="24"/>
        </w:rPr>
        <w:t xml:space="preserve"> http://www.ncbi.nlm.nih.gov/pmc/articles/PMC5324122/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accessed March 21, 2017.</w:t>
      </w:r>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Williams, Susan L., and Mary H. Ruckelshaus</w:t>
      </w:r>
      <w:r>
        <w:rPr>
          <w:rFonts w:ascii="Times New Roman" w:eastAsia="Times New Roman" w:hAnsi="Times New Roman" w:cs="Times New Roman"/>
          <w:sz w:val="24"/>
          <w:szCs w:val="24"/>
        </w:rPr>
        <w:br/>
        <w:t xml:space="preserve"> 1993</w:t>
      </w:r>
      <w:r>
        <w:rPr>
          <w:rFonts w:ascii="Times New Roman" w:eastAsia="Times New Roman" w:hAnsi="Times New Roman" w:cs="Times New Roman"/>
          <w:sz w:val="24"/>
          <w:szCs w:val="24"/>
        </w:rPr>
        <w:tab/>
        <w:t xml:space="preserve">Effects of Nitrogen Availability and </w:t>
      </w:r>
      <w:proofErr w:type="spellStart"/>
      <w:r>
        <w:rPr>
          <w:rFonts w:ascii="Times New Roman" w:eastAsia="Times New Roman" w:hAnsi="Times New Roman" w:cs="Times New Roman"/>
          <w:sz w:val="24"/>
          <w:szCs w:val="24"/>
        </w:rPr>
        <w:t>Herbivory</w:t>
      </w:r>
      <w:proofErr w:type="spellEnd"/>
      <w:r>
        <w:rPr>
          <w:rFonts w:ascii="Times New Roman" w:eastAsia="Times New Roman" w:hAnsi="Times New Roman" w:cs="Times New Roman"/>
          <w:sz w:val="24"/>
          <w:szCs w:val="24"/>
        </w:rPr>
        <w:t xml:space="preserve"> on Eelgrass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and Epiphytes.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Ecology 74(3): 904–918.</w:t>
      </w:r>
      <w:proofErr w:type="gramEnd"/>
    </w:p>
    <w:p w:rsidR="007A3416" w:rsidRDefault="007A3416" w:rsidP="007A3416">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Zobell</w:t>
      </w:r>
      <w:proofErr w:type="spellEnd"/>
      <w:r>
        <w:rPr>
          <w:rFonts w:ascii="Times New Roman" w:eastAsia="Times New Roman" w:hAnsi="Times New Roman" w:cs="Times New Roman"/>
          <w:sz w:val="24"/>
          <w:szCs w:val="24"/>
        </w:rPr>
        <w:t>, Claude E., and Esther C. Allen</w:t>
      </w:r>
      <w:r>
        <w:rPr>
          <w:rFonts w:ascii="Times New Roman" w:eastAsia="Times New Roman" w:hAnsi="Times New Roman" w:cs="Times New Roman"/>
          <w:sz w:val="24"/>
          <w:szCs w:val="24"/>
        </w:rPr>
        <w:br/>
        <w:t xml:space="preserve"> 1935</w:t>
      </w:r>
      <w:r>
        <w:rPr>
          <w:rFonts w:ascii="Times New Roman" w:eastAsia="Times New Roman" w:hAnsi="Times New Roman" w:cs="Times New Roman"/>
          <w:sz w:val="24"/>
          <w:szCs w:val="24"/>
        </w:rPr>
        <w:tab/>
        <w:t>The Significance of Marine Bacteria in the Fouling of Submerged Surfaces.</w:t>
      </w:r>
      <w:proofErr w:type="gramEnd"/>
      <w:r>
        <w:rPr>
          <w:rFonts w:ascii="Times New Roman" w:eastAsia="Times New Roman" w:hAnsi="Times New Roman" w:cs="Times New Roman"/>
          <w:sz w:val="24"/>
          <w:szCs w:val="24"/>
        </w:rPr>
        <w:t xml:space="preserve"> Journal of Bacteriology 29(3): 239.</w:t>
      </w:r>
    </w:p>
    <w:p w:rsidR="007A3416" w:rsidRDefault="007A3416" w:rsidP="007A3416">
      <w:pPr>
        <w:pStyle w:val="normal0"/>
        <w:rPr>
          <w:rFonts w:ascii="Times New Roman" w:eastAsia="Times New Roman" w:hAnsi="Times New Roman" w:cs="Times New Roman"/>
          <w:sz w:val="24"/>
          <w:szCs w:val="24"/>
        </w:rPr>
      </w:pPr>
    </w:p>
    <w:p w:rsidR="007A3416" w:rsidRDefault="007A3416" w:rsidP="007A3416">
      <w:pPr>
        <w:pStyle w:val="normal0"/>
        <w:rPr>
          <w:rFonts w:ascii="Times New Roman" w:eastAsia="Times New Roman" w:hAnsi="Times New Roman" w:cs="Times New Roman"/>
          <w:sz w:val="24"/>
          <w:szCs w:val="24"/>
        </w:rPr>
      </w:pPr>
    </w:p>
    <w:p w:rsidR="007A3416" w:rsidRDefault="007A3416" w:rsidP="007A3416">
      <w:pPr>
        <w:pStyle w:val="normal0"/>
        <w:rPr>
          <w:rFonts w:ascii="Times New Roman" w:eastAsia="Times New Roman" w:hAnsi="Times New Roman" w:cs="Times New Roman"/>
          <w:sz w:val="24"/>
          <w:szCs w:val="24"/>
        </w:rPr>
      </w:pPr>
    </w:p>
    <w:p w:rsidR="007A3416" w:rsidRDefault="007A3416" w:rsidP="007A3416">
      <w:pPr>
        <w:pStyle w:val="normal0"/>
        <w:rPr>
          <w:rFonts w:ascii="Times New Roman" w:eastAsia="Times New Roman" w:hAnsi="Times New Roman" w:cs="Times New Roman"/>
          <w:sz w:val="24"/>
          <w:szCs w:val="24"/>
        </w:rPr>
      </w:pPr>
    </w:p>
    <w:p w:rsidR="007A3416" w:rsidRDefault="007A3416" w:rsidP="007A3416">
      <w:pPr>
        <w:pStyle w:val="normal0"/>
        <w:rPr>
          <w:rFonts w:ascii="Times New Roman" w:eastAsia="Times New Roman" w:hAnsi="Times New Roman" w:cs="Times New Roman"/>
          <w:sz w:val="24"/>
          <w:szCs w:val="24"/>
        </w:rPr>
      </w:pPr>
    </w:p>
    <w:p w:rsidR="007A3416" w:rsidRDefault="007A3416">
      <w:bookmarkStart w:id="9" w:name="_GoBack"/>
      <w:bookmarkEnd w:id="9"/>
    </w:p>
    <w:sectPr w:rsidR="007A3416" w:rsidSect="00933DE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ngeleen Olson" w:date="2017-11-20T09:17:00Z" w:initials="">
    <w:p w:rsidR="007A3416" w:rsidRDefault="007A3416" w:rsidP="007A3416">
      <w:pPr>
        <w:pStyle w:val="normal0"/>
        <w:spacing w:after="0" w:line="240" w:lineRule="auto"/>
        <w:rPr>
          <w:rFonts w:ascii="Arial" w:eastAsia="Arial" w:hAnsi="Arial" w:cs="Arial"/>
        </w:rPr>
      </w:pPr>
      <w:r>
        <w:rPr>
          <w:rFonts w:ascii="Arial" w:eastAsia="Arial" w:hAnsi="Arial" w:cs="Arial"/>
        </w:rPr>
        <w:t>I have this graph and analysis somewhere - would it be worth adding in discussion?</w:t>
      </w:r>
    </w:p>
  </w:comment>
  <w:comment w:id="6" w:author="Angeleen Olson" w:date="2017-11-20T09:17:00Z" w:initials="">
    <w:p w:rsidR="007A3416" w:rsidRDefault="007A3416" w:rsidP="007A3416">
      <w:pPr>
        <w:pStyle w:val="normal0"/>
        <w:spacing w:after="0" w:line="240" w:lineRule="auto"/>
        <w:rPr>
          <w:rFonts w:ascii="Arial" w:eastAsia="Arial" w:hAnsi="Arial" w:cs="Arial"/>
        </w:rPr>
      </w:pPr>
      <w:r>
        <w:rPr>
          <w:rFonts w:ascii="Arial" w:eastAsia="Arial" w:hAnsi="Arial" w:cs="Arial"/>
        </w:rPr>
        <w:t xml:space="preserve">And, I also have stomach content data showing no differences in </w:t>
      </w:r>
      <w:proofErr w:type="spellStart"/>
      <w:r>
        <w:rPr>
          <w:rFonts w:ascii="Arial" w:eastAsia="Arial" w:hAnsi="Arial" w:cs="Arial"/>
        </w:rPr>
        <w:t>gammarid</w:t>
      </w:r>
      <w:proofErr w:type="spellEnd"/>
      <w:r>
        <w:rPr>
          <w:rFonts w:ascii="Arial" w:eastAsia="Arial" w:hAnsi="Arial" w:cs="Arial"/>
        </w:rPr>
        <w:t xml:space="preserve"> abundance/mass in rockfish stomachs at edge and interior. (</w:t>
      </w:r>
      <w:proofErr w:type="spellStart"/>
      <w:proofErr w:type="gramStart"/>
      <w:r>
        <w:rPr>
          <w:rFonts w:ascii="Arial" w:eastAsia="Arial" w:hAnsi="Arial" w:cs="Arial"/>
        </w:rPr>
        <w:t>pg</w:t>
      </w:r>
      <w:proofErr w:type="spellEnd"/>
      <w:proofErr w:type="gramEnd"/>
      <w:r>
        <w:rPr>
          <w:rFonts w:ascii="Arial" w:eastAsia="Arial" w:hAnsi="Arial" w:cs="Arial"/>
        </w:rPr>
        <w:t xml:space="preserve"> 54 Olson 2017).</w:t>
      </w:r>
    </w:p>
  </w:comment>
  <w:comment w:id="7" w:author="Angeleen Olson" w:date="2017-11-20T09:17:00Z" w:initials="">
    <w:p w:rsidR="007A3416" w:rsidRDefault="007A3416" w:rsidP="007A3416">
      <w:pPr>
        <w:pStyle w:val="normal0"/>
        <w:spacing w:after="0" w:line="240" w:lineRule="auto"/>
        <w:rPr>
          <w:rFonts w:ascii="Arial" w:eastAsia="Arial" w:hAnsi="Arial" w:cs="Arial"/>
        </w:rPr>
      </w:pPr>
      <w:r>
        <w:rPr>
          <w:rFonts w:ascii="Arial" w:eastAsia="Arial" w:hAnsi="Arial" w:cs="Arial"/>
        </w:rPr>
        <w:t>Yes - this is a great wrap up to this paragraph and I think this is definitely going on in Choked Pass!</w:t>
      </w:r>
    </w:p>
  </w:comment>
  <w:comment w:id="8" w:author="Mary O'Connor" w:date="2017-11-20T09:17:00Z" w:initials="">
    <w:p w:rsidR="007A3416" w:rsidRDefault="007A3416" w:rsidP="007A3416">
      <w:pPr>
        <w:pStyle w:val="normal0"/>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The main conclusions of the study may be presented in a short Conclusions section, which may stand alone or form a subsection of a Discussion or Results and Discussion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Premr Pro">
    <w:panose1 w:val="02020402060506020403"/>
    <w:charset w:val="00"/>
    <w:family w:val="auto"/>
    <w:pitch w:val="variable"/>
    <w:sig w:usb0="E00002BF" w:usb1="5000E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C298A"/>
    <w:multiLevelType w:val="hybridMultilevel"/>
    <w:tmpl w:val="5C9E8DE8"/>
    <w:lvl w:ilvl="0" w:tplc="291A1EA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416"/>
    <w:rsid w:val="007A3416"/>
    <w:rsid w:val="00933DEE"/>
    <w:rsid w:val="009751DF"/>
    <w:rsid w:val="00E4413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C50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9751DF"/>
    <w:pPr>
      <w:spacing w:after="0"/>
    </w:pPr>
    <w:rPr>
      <w:rFonts w:ascii="Garamond Premr Pro" w:eastAsia="Times New Roman" w:hAnsi="Garamond Premr Pro"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customStyle="1" w:styleId="normal0">
    <w:name w:val="normal"/>
    <w:rsid w:val="007A3416"/>
    <w:pPr>
      <w:widowControl w:val="0"/>
      <w:pBdr>
        <w:top w:val="nil"/>
        <w:left w:val="nil"/>
        <w:bottom w:val="nil"/>
        <w:right w:val="nil"/>
        <w:between w:val="nil"/>
      </w:pBdr>
      <w:spacing w:after="160" w:line="259" w:lineRule="auto"/>
    </w:pPr>
    <w:rPr>
      <w:rFonts w:ascii="Calibri" w:eastAsia="Calibri" w:hAnsi="Calibri" w:cs="Calibri"/>
      <w:color w:val="000000"/>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9751DF"/>
    <w:pPr>
      <w:spacing w:after="0"/>
    </w:pPr>
    <w:rPr>
      <w:rFonts w:ascii="Garamond Premr Pro" w:eastAsia="Times New Roman" w:hAnsi="Garamond Premr Pro"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customStyle="1" w:styleId="normal0">
    <w:name w:val="normal"/>
    <w:rsid w:val="007A3416"/>
    <w:pPr>
      <w:widowControl w:val="0"/>
      <w:pBdr>
        <w:top w:val="nil"/>
        <w:left w:val="nil"/>
        <w:bottom w:val="nil"/>
        <w:right w:val="nil"/>
        <w:between w:val="nil"/>
      </w:pBdr>
      <w:spacing w:after="160" w:line="259" w:lineRule="auto"/>
    </w:pPr>
    <w:rPr>
      <w:rFonts w:ascii="Calibri" w:eastAsia="Calibri" w:hAnsi="Calibri" w:cs="Calibri"/>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4385</Words>
  <Characters>25001</Characters>
  <Application>Microsoft Macintosh Word</Application>
  <DocSecurity>0</DocSecurity>
  <Lines>208</Lines>
  <Paragraphs>58</Paragraphs>
  <ScaleCrop>false</ScaleCrop>
  <Company>UBC</Company>
  <LinksUpToDate>false</LinksUpToDate>
  <CharactersWithSpaces>29328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1</cp:revision>
  <dcterms:created xsi:type="dcterms:W3CDTF">2017-11-20T08:16:00Z</dcterms:created>
  <dcterms:modified xsi:type="dcterms:W3CDTF">2017-11-20T08:21:00Z</dcterms:modified>
</cp:coreProperties>
</file>