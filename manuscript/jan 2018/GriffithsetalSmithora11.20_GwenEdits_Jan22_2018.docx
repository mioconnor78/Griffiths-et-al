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7411DE8" w14:textId="77777777" w:rsidR="002E0CAC" w:rsidRDefault="003F441A">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250E05" w14:textId="77777777" w:rsidR="002E0CAC" w:rsidRDefault="002E0CAC">
      <w:pPr>
        <w:pStyle w:val="Normal1"/>
        <w:spacing w:line="480" w:lineRule="auto"/>
        <w:rPr>
          <w:rFonts w:ascii="Times New Roman" w:eastAsia="Times New Roman" w:hAnsi="Times New Roman" w:cs="Times New Roman"/>
          <w:b/>
          <w:sz w:val="24"/>
          <w:szCs w:val="24"/>
        </w:rPr>
      </w:pPr>
    </w:p>
    <w:p w14:paraId="0097AD43" w14:textId="1C1634DE" w:rsidR="002E0CAC" w:rsidRDefault="003F441A">
      <w:pPr>
        <w:pStyle w:val="Normal1"/>
        <w:spacing w:line="480" w:lineRule="auto"/>
        <w:rPr>
          <w:ins w:id="0" w:author="Mary O'Connor" w:date="2018-01-09T19:51:00Z"/>
          <w:rFonts w:ascii="Times New Roman" w:eastAsia="Times New Roman" w:hAnsi="Times New Roman" w:cs="Times New Roman"/>
          <w:b/>
          <w:sz w:val="24"/>
          <w:szCs w:val="24"/>
        </w:rPr>
      </w:pPr>
      <w:del w:id="1" w:author="Mary O'Connor" w:date="2017-12-13T13:36:00Z">
        <w:r w:rsidDel="00B65F0D">
          <w:rPr>
            <w:rFonts w:ascii="Times New Roman" w:eastAsia="Times New Roman" w:hAnsi="Times New Roman" w:cs="Times New Roman"/>
            <w:sz w:val="24"/>
            <w:szCs w:val="24"/>
          </w:rPr>
          <w:delText xml:space="preserve">[working title]: </w:delText>
        </w:r>
      </w:del>
      <w:r>
        <w:rPr>
          <w:rFonts w:ascii="Times New Roman" w:eastAsia="Times New Roman" w:hAnsi="Times New Roman" w:cs="Times New Roman"/>
          <w:b/>
          <w:sz w:val="24"/>
          <w:szCs w:val="24"/>
        </w:rPr>
        <w:t xml:space="preserve">AN EXPERIMENTAL TEST OF BIOTIC AND ABIOTIC DRIVERS OF SPATIAL VARIATION IN ABUNDANCE OF EPIPHYTE </w:t>
      </w:r>
      <w:r>
        <w:rPr>
          <w:rFonts w:ascii="Times New Roman" w:eastAsia="Times New Roman" w:hAnsi="Times New Roman" w:cs="Times New Roman"/>
          <w:b/>
          <w:i/>
          <w:sz w:val="24"/>
          <w:szCs w:val="24"/>
        </w:rPr>
        <w:t>SMITHORA NAIADUM</w:t>
      </w:r>
      <w:r>
        <w:rPr>
          <w:rFonts w:ascii="Times New Roman" w:eastAsia="Times New Roman" w:hAnsi="Times New Roman" w:cs="Times New Roman"/>
          <w:b/>
          <w:sz w:val="24"/>
          <w:szCs w:val="24"/>
        </w:rPr>
        <w:t xml:space="preserve"> ON SEAGRASS </w:t>
      </w:r>
      <w:r>
        <w:rPr>
          <w:rFonts w:ascii="Times New Roman" w:eastAsia="Times New Roman" w:hAnsi="Times New Roman" w:cs="Times New Roman"/>
          <w:b/>
          <w:i/>
          <w:sz w:val="24"/>
          <w:szCs w:val="24"/>
        </w:rPr>
        <w:t>ZOSTERA MARINA</w:t>
      </w:r>
      <w:r>
        <w:rPr>
          <w:rFonts w:ascii="Times New Roman" w:eastAsia="Times New Roman" w:hAnsi="Times New Roman" w:cs="Times New Roman"/>
          <w:b/>
          <w:sz w:val="24"/>
          <w:szCs w:val="24"/>
        </w:rPr>
        <w:t xml:space="preserve"> </w:t>
      </w:r>
    </w:p>
    <w:p w14:paraId="5A643645" w14:textId="446FF50D" w:rsidR="00710FA2" w:rsidRDefault="00710FA2">
      <w:pPr>
        <w:pStyle w:val="Normal1"/>
        <w:spacing w:line="480" w:lineRule="auto"/>
        <w:rPr>
          <w:ins w:id="2" w:author="Mary O'Connor" w:date="2018-01-09T19:51:00Z"/>
          <w:rFonts w:ascii="Times New Roman" w:eastAsia="Times New Roman" w:hAnsi="Times New Roman" w:cs="Times New Roman"/>
          <w:b/>
          <w:sz w:val="24"/>
          <w:szCs w:val="24"/>
        </w:rPr>
      </w:pPr>
      <w:ins w:id="3" w:author="Mary O'Connor" w:date="2018-01-09T19:51:00Z">
        <w:r>
          <w:rPr>
            <w:rFonts w:ascii="Times New Roman" w:eastAsia="Times New Roman" w:hAnsi="Times New Roman" w:cs="Times New Roman"/>
            <w:b/>
            <w:sz w:val="24"/>
            <w:szCs w:val="24"/>
          </w:rPr>
          <w:t xml:space="preserve">Or: </w:t>
        </w:r>
      </w:ins>
    </w:p>
    <w:p w14:paraId="35CE3FBD" w14:textId="387A0CAF" w:rsidR="00710FA2" w:rsidRDefault="00710FA2">
      <w:pPr>
        <w:pStyle w:val="Normal1"/>
        <w:spacing w:line="480" w:lineRule="auto"/>
        <w:rPr>
          <w:rFonts w:ascii="Times New Roman" w:eastAsia="Times New Roman" w:hAnsi="Times New Roman" w:cs="Times New Roman"/>
          <w:b/>
          <w:sz w:val="24"/>
          <w:szCs w:val="24"/>
        </w:rPr>
      </w:pPr>
      <w:ins w:id="4" w:author="Mary O'Connor" w:date="2018-01-09T19:52:00Z">
        <w:r>
          <w:rPr>
            <w:rFonts w:ascii="Times New Roman" w:eastAsia="Times New Roman" w:hAnsi="Times New Roman" w:cs="Times New Roman"/>
            <w:b/>
            <w:sz w:val="24"/>
            <w:szCs w:val="24"/>
          </w:rPr>
          <w:t xml:space="preserve">Experimental transplant reveals that epiphyte abundance on Zostera marina likely influenced by dispersal and not grazing, bacterial assemblages or environmental conditions </w:t>
        </w:r>
      </w:ins>
    </w:p>
    <w:p w14:paraId="55DE95D7" w14:textId="77777777" w:rsidR="002E0CAC" w:rsidRDefault="003F441A">
      <w:pPr>
        <w:pStyle w:val="Normal1"/>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Gwendolyn Griffiths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Rhea Sanders-Smith</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Margot Hessing-Lewis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Angeleen Olson, Laura Wegener Parfrey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Mary I. O’Connor</w:t>
      </w:r>
      <w:r>
        <w:rPr>
          <w:rFonts w:ascii="Times New Roman" w:eastAsia="Times New Roman" w:hAnsi="Times New Roman" w:cs="Times New Roman"/>
          <w:sz w:val="24"/>
          <w:szCs w:val="24"/>
          <w:vertAlign w:val="superscript"/>
        </w:rPr>
        <w:t>1</w:t>
      </w:r>
    </w:p>
    <w:p w14:paraId="57274347" w14:textId="77777777" w:rsidR="002E0CAC" w:rsidRDefault="002E0CAC">
      <w:pPr>
        <w:pStyle w:val="Normal1"/>
        <w:spacing w:line="480" w:lineRule="auto"/>
        <w:rPr>
          <w:rFonts w:ascii="Times New Roman" w:eastAsia="Times New Roman" w:hAnsi="Times New Roman" w:cs="Times New Roman"/>
          <w:sz w:val="24"/>
          <w:szCs w:val="24"/>
        </w:rPr>
      </w:pPr>
    </w:p>
    <w:p w14:paraId="184CEEDC" w14:textId="0EFE7856" w:rsidR="002E0CAC" w:rsidRDefault="003F441A">
      <w:pPr>
        <w:pStyle w:val="Normal1"/>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Biodiversity Research Centre</w:t>
      </w:r>
      <w:ins w:id="5" w:author="Mary O'Connor" w:date="2018-01-09T15:46:00Z">
        <w:r w:rsidR="00567E67">
          <w:rPr>
            <w:rFonts w:ascii="Times New Roman" w:eastAsia="Times New Roman" w:hAnsi="Times New Roman" w:cs="Times New Roman"/>
            <w:sz w:val="24"/>
            <w:szCs w:val="24"/>
          </w:rPr>
          <w:t xml:space="preserve"> and Department of Zoology</w:t>
        </w:r>
      </w:ins>
      <w:r>
        <w:rPr>
          <w:rFonts w:ascii="Times New Roman" w:eastAsia="Times New Roman" w:hAnsi="Times New Roman" w:cs="Times New Roman"/>
          <w:sz w:val="24"/>
          <w:szCs w:val="24"/>
        </w:rPr>
        <w:t>, University of British Columbia, Vancouver, BC V6T 1Z4</w:t>
      </w:r>
    </w:p>
    <w:p w14:paraId="5A742F42" w14:textId="77777777" w:rsidR="002E0CAC" w:rsidRDefault="003F441A">
      <w:pPr>
        <w:pStyle w:val="Normal1"/>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Hakai Institute...</w:t>
      </w:r>
    </w:p>
    <w:p w14:paraId="3645DFCD" w14:textId="77777777" w:rsidR="002E0CAC" w:rsidRDefault="002E0CAC">
      <w:pPr>
        <w:pStyle w:val="Normal1"/>
        <w:spacing w:line="480" w:lineRule="auto"/>
        <w:rPr>
          <w:rFonts w:ascii="Times New Roman" w:eastAsia="Times New Roman" w:hAnsi="Times New Roman" w:cs="Times New Roman"/>
          <w:sz w:val="24"/>
          <w:szCs w:val="24"/>
        </w:rPr>
      </w:pPr>
    </w:p>
    <w:p w14:paraId="31A799BC" w14:textId="77777777" w:rsidR="002E0CAC" w:rsidRDefault="003F441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Manuscript in preparation for a Research Paper in </w:t>
      </w:r>
      <w:hyperlink r:id="rId7">
        <w:r>
          <w:rPr>
            <w:rFonts w:ascii="Times New Roman" w:eastAsia="Times New Roman" w:hAnsi="Times New Roman" w:cs="Times New Roman"/>
            <w:color w:val="1155CC"/>
            <w:sz w:val="24"/>
            <w:szCs w:val="24"/>
            <w:u w:val="single"/>
          </w:rPr>
          <w:t>Aquatic Botany</w:t>
        </w:r>
      </w:hyperlink>
    </w:p>
    <w:p w14:paraId="05C1881C" w14:textId="77777777" w:rsidR="002E0CAC" w:rsidRDefault="003F441A">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Corresponding Author: </w:t>
      </w:r>
    </w:p>
    <w:p w14:paraId="6C8F403C" w14:textId="77777777" w:rsidR="002E0CAC" w:rsidRDefault="003F441A">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Mary I. O’Connor, Department of Zoology, 6270 University Boulevard, University of British Columbia, Vancouver, BC, Canada V6T 1Z4</w:t>
      </w:r>
    </w:p>
    <w:p w14:paraId="4EA02220" w14:textId="77777777" w:rsidR="002E0CAC" w:rsidRDefault="003F441A">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oconnor@zoology.ubc.ca</w:t>
      </w:r>
    </w:p>
    <w:p w14:paraId="704A07DA" w14:textId="77777777" w:rsidR="002E0CAC" w:rsidRDefault="002E0CAC">
      <w:pPr>
        <w:pStyle w:val="Normal1"/>
        <w:spacing w:line="480" w:lineRule="auto"/>
        <w:rPr>
          <w:rFonts w:ascii="Times New Roman" w:eastAsia="Times New Roman" w:hAnsi="Times New Roman" w:cs="Times New Roman"/>
          <w:sz w:val="24"/>
          <w:szCs w:val="24"/>
        </w:rPr>
      </w:pPr>
    </w:p>
    <w:p w14:paraId="631C3B6A" w14:textId="77777777" w:rsidR="002E0CAC" w:rsidRDefault="003F441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red algae, microbial ecology, grazers, experiment, community</w:t>
      </w:r>
    </w:p>
    <w:p w14:paraId="27D1CCF6" w14:textId="77777777" w:rsidR="002E0CAC" w:rsidRDefault="002E0CAC">
      <w:pPr>
        <w:pStyle w:val="Normal1"/>
        <w:spacing w:line="480" w:lineRule="auto"/>
        <w:rPr>
          <w:rFonts w:ascii="Times New Roman" w:eastAsia="Times New Roman" w:hAnsi="Times New Roman" w:cs="Times New Roman"/>
          <w:sz w:val="24"/>
          <w:szCs w:val="24"/>
        </w:rPr>
      </w:pPr>
    </w:p>
    <w:p w14:paraId="36B0C02D" w14:textId="7C175E2E" w:rsidR="002E0CAC" w:rsidRDefault="003F441A">
      <w:pPr>
        <w:pStyle w:val="Normal1"/>
        <w:spacing w:line="240" w:lineRule="auto"/>
      </w:pPr>
      <w:r>
        <w:rPr>
          <w:rFonts w:ascii="Times New Roman" w:eastAsia="Times New Roman" w:hAnsi="Times New Roman" w:cs="Times New Roman"/>
          <w:sz w:val="24"/>
          <w:szCs w:val="24"/>
        </w:rPr>
        <w:t>[</w:t>
      </w:r>
      <w:commentRangeStart w:id="6"/>
      <w:r>
        <w:rPr>
          <w:rFonts w:ascii="Times New Roman" w:eastAsia="Times New Roman" w:hAnsi="Times New Roman" w:cs="Times New Roman"/>
          <w:sz w:val="24"/>
          <w:szCs w:val="24"/>
        </w:rPr>
        <w:t>ABSTRACT,</w:t>
      </w:r>
      <w:commentRangeEnd w:id="6"/>
      <w:r>
        <w:commentReference w:id="6"/>
      </w:r>
      <w:r>
        <w:rPr>
          <w:rFonts w:ascii="Times New Roman" w:eastAsia="Times New Roman" w:hAnsi="Times New Roman" w:cs="Times New Roman"/>
          <w:sz w:val="24"/>
          <w:szCs w:val="24"/>
        </w:rPr>
        <w:t xml:space="preserve"> &lt; 250 words] Ecological communities vary in space at a variety of scales. In marine communities, dramatic changes in species composition can occur across a small spatial distance</w:t>
      </w:r>
      <w:del w:id="7" w:author="Mary O'Connor" w:date="2018-01-09T15:47:00Z">
        <w:r w:rsidDel="00567E67">
          <w:rPr>
            <w:rFonts w:ascii="Times New Roman" w:eastAsia="Times New Roman" w:hAnsi="Times New Roman" w:cs="Times New Roman"/>
            <w:sz w:val="24"/>
            <w:szCs w:val="24"/>
          </w:rPr>
          <w:delText>, resulting in communities that vary across seascapes</w:delText>
        </w:r>
      </w:del>
      <w:r>
        <w:rPr>
          <w:rFonts w:ascii="Times New Roman" w:eastAsia="Times New Roman" w:hAnsi="Times New Roman" w:cs="Times New Roman"/>
          <w:sz w:val="24"/>
          <w:szCs w:val="24"/>
        </w:rPr>
        <w:t>. Through an experimental manipulation of seagrass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we examined the processes </w:t>
      </w:r>
      <w:r w:rsidRPr="00567E67">
        <w:rPr>
          <w:rFonts w:ascii="Times New Roman" w:eastAsia="Times New Roman" w:hAnsi="Times New Roman" w:cs="Times New Roman"/>
          <w:color w:val="000000" w:themeColor="text1"/>
          <w:sz w:val="24"/>
          <w:szCs w:val="24"/>
        </w:rPr>
        <w:t xml:space="preserve">that </w:t>
      </w:r>
      <w:del w:id="8" w:author="Mary O'Connor" w:date="2018-01-09T15:47:00Z">
        <w:r w:rsidRPr="00567E67" w:rsidDel="00567E67">
          <w:rPr>
            <w:rFonts w:ascii="Times New Roman" w:eastAsia="Times New Roman" w:hAnsi="Times New Roman" w:cs="Times New Roman"/>
            <w:color w:val="000000" w:themeColor="text1"/>
            <w:sz w:val="24"/>
            <w:szCs w:val="24"/>
          </w:rPr>
          <w:delText>drive the</w:delText>
        </w:r>
      </w:del>
      <w:ins w:id="9" w:author="Mary O'Connor" w:date="2018-01-09T15:47:00Z">
        <w:r w:rsidR="00567E67" w:rsidRPr="00567E67">
          <w:rPr>
            <w:rFonts w:ascii="Times New Roman" w:eastAsia="Times New Roman" w:hAnsi="Times New Roman" w:cs="Times New Roman"/>
            <w:color w:val="000000" w:themeColor="text1"/>
            <w:sz w:val="24"/>
            <w:szCs w:val="24"/>
          </w:rPr>
          <w:t>determine patterns in the</w:t>
        </w:r>
      </w:ins>
      <w:r w:rsidRPr="00567E67">
        <w:rPr>
          <w:rFonts w:ascii="Times New Roman" w:eastAsia="Times New Roman" w:hAnsi="Times New Roman" w:cs="Times New Roman"/>
          <w:color w:val="000000" w:themeColor="text1"/>
          <w:sz w:val="24"/>
          <w:szCs w:val="24"/>
        </w:rPr>
        <w:t xml:space="preserve"> abundance and distribution of </w:t>
      </w:r>
      <w:r w:rsidRPr="00567E67">
        <w:rPr>
          <w:rFonts w:ascii="Times New Roman" w:eastAsia="Times New Roman" w:hAnsi="Times New Roman" w:cs="Times New Roman"/>
          <w:i/>
          <w:color w:val="000000" w:themeColor="text1"/>
          <w:sz w:val="24"/>
          <w:szCs w:val="24"/>
        </w:rPr>
        <w:t>Smithora naiadum</w:t>
      </w:r>
      <w:r w:rsidRPr="00567E67">
        <w:rPr>
          <w:rFonts w:ascii="Times New Roman" w:eastAsia="Times New Roman" w:hAnsi="Times New Roman" w:cs="Times New Roman"/>
          <w:color w:val="000000" w:themeColor="text1"/>
          <w:sz w:val="24"/>
          <w:szCs w:val="24"/>
        </w:rPr>
        <w:t xml:space="preserve">, an epiphytic red alga, in </w:t>
      </w:r>
      <w:r w:rsidRPr="00567E67">
        <w:rPr>
          <w:rFonts w:ascii="Times New Roman" w:eastAsia="Times New Roman" w:hAnsi="Times New Roman" w:cs="Times New Roman"/>
          <w:i/>
          <w:color w:val="000000" w:themeColor="text1"/>
          <w:sz w:val="24"/>
          <w:szCs w:val="24"/>
        </w:rPr>
        <w:t>Zostera marina</w:t>
      </w:r>
      <w:r w:rsidRPr="00567E67">
        <w:rPr>
          <w:rFonts w:ascii="Times New Roman" w:eastAsia="Times New Roman" w:hAnsi="Times New Roman" w:cs="Times New Roman"/>
          <w:color w:val="000000" w:themeColor="text1"/>
          <w:sz w:val="24"/>
          <w:szCs w:val="24"/>
        </w:rPr>
        <w:t xml:space="preserve"> meadows on the central coast of British Columbia. </w:t>
      </w:r>
      <w:del w:id="10" w:author="Mary O'Connor" w:date="2018-01-09T15:48:00Z">
        <w:r w:rsidRPr="00567E67" w:rsidDel="00567E67">
          <w:rPr>
            <w:rFonts w:ascii="Times New Roman" w:eastAsia="Times New Roman" w:hAnsi="Times New Roman" w:cs="Times New Roman"/>
            <w:color w:val="000000" w:themeColor="text1"/>
            <w:sz w:val="24"/>
            <w:szCs w:val="24"/>
          </w:rPr>
          <w:delText>At, the shoot level, w</w:delText>
        </w:r>
      </w:del>
      <w:ins w:id="11" w:author="Mary O'Connor" w:date="2018-01-09T15:48:00Z">
        <w:r w:rsidR="00567E67" w:rsidRPr="00567E67">
          <w:rPr>
            <w:rFonts w:ascii="Times New Roman" w:eastAsia="Times New Roman" w:hAnsi="Times New Roman" w:cs="Times New Roman"/>
            <w:color w:val="000000" w:themeColor="text1"/>
            <w:sz w:val="24"/>
            <w:szCs w:val="24"/>
          </w:rPr>
          <w:t>W</w:t>
        </w:r>
      </w:ins>
      <w:r w:rsidRPr="00567E67">
        <w:rPr>
          <w:rFonts w:ascii="Times New Roman" w:eastAsia="Times New Roman" w:hAnsi="Times New Roman" w:cs="Times New Roman"/>
          <w:color w:val="000000" w:themeColor="text1"/>
          <w:sz w:val="24"/>
          <w:szCs w:val="24"/>
        </w:rPr>
        <w:t xml:space="preserve">e hypothesized that </w:t>
      </w:r>
      <w:r w:rsidRPr="00567E67">
        <w:rPr>
          <w:rFonts w:ascii="Times New Roman" w:eastAsia="Times New Roman" w:hAnsi="Times New Roman" w:cs="Times New Roman"/>
          <w:i/>
          <w:color w:val="000000" w:themeColor="text1"/>
          <w:sz w:val="24"/>
          <w:szCs w:val="24"/>
        </w:rPr>
        <w:t>Smithora</w:t>
      </w:r>
      <w:r w:rsidRPr="00567E67">
        <w:rPr>
          <w:rFonts w:ascii="Times New Roman" w:eastAsia="Times New Roman" w:hAnsi="Times New Roman" w:cs="Times New Roman"/>
          <w:color w:val="000000" w:themeColor="text1"/>
          <w:sz w:val="24"/>
          <w:szCs w:val="24"/>
        </w:rPr>
        <w:t xml:space="preserve"> could be controlled by invertebrate grazing or bacterial facilitation</w:t>
      </w:r>
      <w:ins w:id="12" w:author="Mary O'Connor" w:date="2018-01-09T15:48:00Z">
        <w:r w:rsidR="00567E67" w:rsidRPr="00567E67">
          <w:rPr>
            <w:rFonts w:ascii="Times New Roman" w:eastAsia="Times New Roman" w:hAnsi="Times New Roman" w:cs="Times New Roman"/>
            <w:color w:val="000000" w:themeColor="text1"/>
            <w:sz w:val="24"/>
            <w:szCs w:val="24"/>
          </w:rPr>
          <w:t xml:space="preserve"> on individual eelgrass shoots, and that spatial variation in these factors could explain variation in Smithora abundance</w:t>
        </w:r>
      </w:ins>
      <w:r w:rsidRPr="00567E67">
        <w:rPr>
          <w:rFonts w:ascii="Times New Roman" w:eastAsia="Times New Roman" w:hAnsi="Times New Roman" w:cs="Times New Roman"/>
          <w:color w:val="000000" w:themeColor="text1"/>
          <w:sz w:val="24"/>
          <w:szCs w:val="24"/>
        </w:rPr>
        <w:t xml:space="preserve">. </w:t>
      </w:r>
      <w:del w:id="13" w:author="Mary O'Connor" w:date="2018-01-09T15:48:00Z">
        <w:r w:rsidRPr="00567E67" w:rsidDel="00567E67">
          <w:rPr>
            <w:rFonts w:ascii="Times New Roman" w:eastAsia="Times New Roman" w:hAnsi="Times New Roman" w:cs="Times New Roman"/>
            <w:color w:val="000000" w:themeColor="text1"/>
            <w:sz w:val="24"/>
            <w:szCs w:val="24"/>
          </w:rPr>
          <w:delText>Whereas, at the site level, w</w:delText>
        </w:r>
      </w:del>
      <w:ins w:id="14" w:author="Mary O'Connor" w:date="2018-01-09T15:48:00Z">
        <w:r w:rsidR="00567E67" w:rsidRPr="00567E67">
          <w:rPr>
            <w:rFonts w:ascii="Times New Roman" w:eastAsia="Times New Roman" w:hAnsi="Times New Roman" w:cs="Times New Roman"/>
            <w:color w:val="000000" w:themeColor="text1"/>
            <w:sz w:val="24"/>
            <w:szCs w:val="24"/>
          </w:rPr>
          <w:t>W</w:t>
        </w:r>
      </w:ins>
      <w:r w:rsidRPr="00567E67">
        <w:rPr>
          <w:rFonts w:ascii="Times New Roman" w:eastAsia="Times New Roman" w:hAnsi="Times New Roman" w:cs="Times New Roman"/>
          <w:color w:val="000000" w:themeColor="text1"/>
          <w:sz w:val="24"/>
          <w:szCs w:val="24"/>
        </w:rPr>
        <w:t xml:space="preserve">e </w:t>
      </w:r>
      <w:ins w:id="15" w:author="Mary O'Connor" w:date="2018-01-09T15:48:00Z">
        <w:r w:rsidR="00567E67" w:rsidRPr="00567E67">
          <w:rPr>
            <w:rFonts w:ascii="Times New Roman" w:eastAsia="Times New Roman" w:hAnsi="Times New Roman" w:cs="Times New Roman"/>
            <w:color w:val="000000" w:themeColor="text1"/>
            <w:sz w:val="24"/>
            <w:szCs w:val="24"/>
          </w:rPr>
          <w:t xml:space="preserve">also </w:t>
        </w:r>
      </w:ins>
      <w:r w:rsidRPr="00567E67">
        <w:rPr>
          <w:rFonts w:ascii="Times New Roman" w:eastAsia="Times New Roman" w:hAnsi="Times New Roman" w:cs="Times New Roman"/>
          <w:color w:val="000000" w:themeColor="text1"/>
          <w:sz w:val="24"/>
          <w:szCs w:val="24"/>
        </w:rPr>
        <w:t>hypothesized that Smithora</w:t>
      </w:r>
      <w:ins w:id="16" w:author="Mary O'Connor" w:date="2018-01-09T15:48:00Z">
        <w:r w:rsidR="00567E67" w:rsidRPr="00567E67">
          <w:rPr>
            <w:rFonts w:ascii="Times New Roman" w:eastAsia="Times New Roman" w:hAnsi="Times New Roman" w:cs="Times New Roman"/>
            <w:color w:val="000000" w:themeColor="text1"/>
            <w:sz w:val="24"/>
            <w:szCs w:val="24"/>
          </w:rPr>
          <w:t xml:space="preserve"> abundance</w:t>
        </w:r>
      </w:ins>
      <w:r w:rsidRPr="00567E67">
        <w:rPr>
          <w:rFonts w:ascii="Times New Roman" w:eastAsia="Times New Roman" w:hAnsi="Times New Roman" w:cs="Times New Roman"/>
          <w:color w:val="000000" w:themeColor="text1"/>
          <w:sz w:val="24"/>
          <w:szCs w:val="24"/>
        </w:rPr>
        <w:t xml:space="preserve"> could be controlled by environmental factors</w:t>
      </w:r>
      <w:ins w:id="17" w:author="Mary O'Connor" w:date="2018-01-09T15:49:00Z">
        <w:r w:rsidR="00567E67" w:rsidRPr="00567E67">
          <w:rPr>
            <w:rFonts w:ascii="Times New Roman" w:eastAsia="Times New Roman" w:hAnsi="Times New Roman" w:cs="Times New Roman"/>
            <w:color w:val="000000" w:themeColor="text1"/>
            <w:sz w:val="24"/>
            <w:szCs w:val="24"/>
          </w:rPr>
          <w:t xml:space="preserve"> that vary spatially,</w:t>
        </w:r>
      </w:ins>
      <w:r w:rsidRPr="00567E67">
        <w:rPr>
          <w:rFonts w:ascii="Times New Roman" w:eastAsia="Times New Roman" w:hAnsi="Times New Roman" w:cs="Times New Roman"/>
          <w:color w:val="000000" w:themeColor="text1"/>
          <w:sz w:val="24"/>
          <w:szCs w:val="24"/>
        </w:rPr>
        <w:t xml:space="preserve"> </w:t>
      </w:r>
      <w:del w:id="18" w:author="Mary O'Connor" w:date="2018-01-09T15:49:00Z">
        <w:r w:rsidRPr="00567E67" w:rsidDel="00567E67">
          <w:rPr>
            <w:rFonts w:ascii="Times New Roman" w:eastAsia="Times New Roman" w:hAnsi="Times New Roman" w:cs="Times New Roman"/>
            <w:color w:val="000000" w:themeColor="text1"/>
            <w:sz w:val="24"/>
            <w:szCs w:val="24"/>
          </w:rPr>
          <w:delText>leading to</w:delText>
        </w:r>
      </w:del>
      <w:ins w:id="19" w:author="Mary O'Connor" w:date="2018-01-09T15:49:00Z">
        <w:r w:rsidR="00567E67" w:rsidRPr="00567E67">
          <w:rPr>
            <w:rFonts w:ascii="Times New Roman" w:eastAsia="Times New Roman" w:hAnsi="Times New Roman" w:cs="Times New Roman"/>
            <w:color w:val="000000" w:themeColor="text1"/>
            <w:sz w:val="24"/>
            <w:szCs w:val="24"/>
          </w:rPr>
          <w:t>affecting</w:t>
        </w:r>
      </w:ins>
      <w:r w:rsidRPr="00567E67">
        <w:rPr>
          <w:rFonts w:ascii="Times New Roman" w:eastAsia="Times New Roman" w:hAnsi="Times New Roman" w:cs="Times New Roman"/>
          <w:color w:val="000000" w:themeColor="text1"/>
          <w:sz w:val="24"/>
          <w:szCs w:val="24"/>
        </w:rPr>
        <w:t xml:space="preserve"> the recruitment and persistence of the epiphyte on seagrass shoots. We use</w:t>
      </w:r>
      <w:r>
        <w:rPr>
          <w:rFonts w:ascii="Times New Roman" w:eastAsia="Times New Roman" w:hAnsi="Times New Roman" w:cs="Times New Roman"/>
          <w:sz w:val="24"/>
          <w:szCs w:val="24"/>
        </w:rPr>
        <w:t xml:space="preserve">d a reciprocal transplant to investigate whether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w:t>
      </w:r>
      <w:del w:id="20" w:author="Mary O'Connor" w:date="2018-01-09T15:50:00Z">
        <w:r w:rsidDel="00567E67">
          <w:rPr>
            <w:rFonts w:ascii="Times New Roman" w:eastAsia="Times New Roman" w:hAnsi="Times New Roman" w:cs="Times New Roman"/>
            <w:sz w:val="24"/>
            <w:szCs w:val="24"/>
          </w:rPr>
          <w:delText xml:space="preserve">load was affected by shoot level characteristic, location (and associated environmental characteristics) </w:delText>
        </w:r>
        <w:r w:rsidDel="00567E67">
          <w:rPr>
            <w:rFonts w:ascii="Times New Roman" w:eastAsia="Times New Roman" w:hAnsi="Times New Roman" w:cs="Times New Roman"/>
            <w:color w:val="FF0000"/>
            <w:sz w:val="24"/>
            <w:szCs w:val="24"/>
          </w:rPr>
          <w:delText>or an interaction between them</w:delText>
        </w:r>
      </w:del>
      <w:ins w:id="21" w:author="Mary O'Connor" w:date="2018-01-09T15:50:00Z">
        <w:r w:rsidR="00567E67">
          <w:rPr>
            <w:rFonts w:ascii="Times New Roman" w:eastAsia="Times New Roman" w:hAnsi="Times New Roman" w:cs="Times New Roman"/>
            <w:sz w:val="24"/>
            <w:szCs w:val="24"/>
          </w:rPr>
          <w:t>to test these hypotheses</w:t>
        </w:r>
      </w:ins>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 xml:space="preserve"> We found that </w:t>
      </w:r>
      <w:del w:id="22" w:author="Mary O'Connor" w:date="2018-01-09T15:50:00Z">
        <w:r w:rsidDel="00567E67">
          <w:rPr>
            <w:rFonts w:ascii="Times New Roman" w:eastAsia="Times New Roman" w:hAnsi="Times New Roman" w:cs="Times New Roman"/>
            <w:sz w:val="24"/>
            <w:szCs w:val="24"/>
          </w:rPr>
          <w:delText xml:space="preserve">uncolonized </w:delText>
        </w:r>
      </w:del>
      <w:ins w:id="23" w:author="Mary O'Connor" w:date="2018-01-09T15:50:00Z">
        <w:r w:rsidR="00567E67">
          <w:rPr>
            <w:rFonts w:ascii="Times New Roman" w:eastAsia="Times New Roman" w:hAnsi="Times New Roman" w:cs="Times New Roman"/>
            <w:sz w:val="24"/>
            <w:szCs w:val="24"/>
          </w:rPr>
          <w:t xml:space="preserve">Smithora-free eelgrass </w:t>
        </w:r>
      </w:ins>
      <w:r>
        <w:rPr>
          <w:rFonts w:ascii="Times New Roman" w:eastAsia="Times New Roman" w:hAnsi="Times New Roman" w:cs="Times New Roman"/>
          <w:sz w:val="24"/>
          <w:szCs w:val="24"/>
        </w:rPr>
        <w:t xml:space="preserve">blades were colonized when placed in a high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environment, while colonized blades did not lose</w:t>
      </w:r>
      <w:del w:id="24" w:author="Mary O'Connor" w:date="2018-01-09T15:50:00Z">
        <w:r w:rsidDel="00567E67">
          <w:rPr>
            <w:rFonts w:ascii="Times New Roman" w:eastAsia="Times New Roman" w:hAnsi="Times New Roman" w:cs="Times New Roman"/>
            <w:sz w:val="24"/>
            <w:szCs w:val="24"/>
          </w:rPr>
          <w:delText xml:space="preserve"> their</w:delText>
        </w:r>
      </w:del>
      <w:r>
        <w:rPr>
          <w:rFonts w:ascii="Times New Roman" w:eastAsia="Times New Roman" w:hAnsi="Times New Roman" w:cs="Times New Roman"/>
          <w:sz w:val="24"/>
          <w:szCs w:val="24"/>
        </w:rPr>
        <w:t xml:space="preserve"> existing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when moved to a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free environment. Using illumina sequencing of bacterial DNA isolated from surface swabs of seagrass transplants, we found a significant difference between bacterial communities on shoots with and without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Further, we found that shoots with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had</w:t>
      </w:r>
      <w:del w:id="25" w:author="Mary O'Connor" w:date="2018-01-09T19:57:00Z">
        <w:r w:rsidDel="00710FA2">
          <w:rPr>
            <w:rFonts w:ascii="Times New Roman" w:eastAsia="Times New Roman" w:hAnsi="Times New Roman" w:cs="Times New Roman"/>
            <w:sz w:val="24"/>
            <w:szCs w:val="24"/>
          </w:rPr>
          <w:delText xml:space="preserve"> a</w:delText>
        </w:r>
      </w:del>
      <w:r>
        <w:rPr>
          <w:rFonts w:ascii="Times New Roman" w:eastAsia="Times New Roman" w:hAnsi="Times New Roman" w:cs="Times New Roman"/>
          <w:sz w:val="24"/>
          <w:szCs w:val="24"/>
        </w:rPr>
        <w:t xml:space="preserve"> higher invertebrate </w:t>
      </w:r>
      <w:ins w:id="26" w:author="Mary O'Connor" w:date="2018-01-09T19:57:00Z">
        <w:r w:rsidR="00710FA2">
          <w:rPr>
            <w:rFonts w:ascii="Times New Roman" w:eastAsia="Times New Roman" w:hAnsi="Times New Roman" w:cs="Times New Roman"/>
            <w:sz w:val="24"/>
            <w:szCs w:val="24"/>
          </w:rPr>
          <w:t xml:space="preserve">grazer </w:t>
        </w:r>
      </w:ins>
      <w:r>
        <w:rPr>
          <w:rFonts w:ascii="Times New Roman" w:eastAsia="Times New Roman" w:hAnsi="Times New Roman" w:cs="Times New Roman"/>
          <w:sz w:val="24"/>
          <w:szCs w:val="24"/>
        </w:rPr>
        <w:t>abundance</w:t>
      </w:r>
      <w:ins w:id="27" w:author="Mary O'Connor" w:date="2018-01-09T19:57:00Z">
        <w:r w:rsidR="00710FA2">
          <w:rPr>
            <w:rFonts w:ascii="Times New Roman" w:eastAsia="Times New Roman" w:hAnsi="Times New Roman" w:cs="Times New Roman"/>
            <w:sz w:val="24"/>
            <w:szCs w:val="24"/>
          </w:rPr>
          <w:t xml:space="preserve"> and distinct grazer and bacterial communities. </w:t>
        </w:r>
      </w:ins>
      <w:del w:id="28" w:author="Mary O'Connor" w:date="2018-01-09T19:57:00Z">
        <w:r w:rsidDel="00710FA2">
          <w:rPr>
            <w:rFonts w:ascii="Times New Roman" w:eastAsia="Times New Roman" w:hAnsi="Times New Roman" w:cs="Times New Roman"/>
            <w:sz w:val="24"/>
            <w:szCs w:val="24"/>
          </w:rPr>
          <w:delText xml:space="preserve">, indicating that </w:delText>
        </w:r>
        <w:r w:rsidDel="00710FA2">
          <w:rPr>
            <w:rFonts w:ascii="Times New Roman" w:eastAsia="Times New Roman" w:hAnsi="Times New Roman" w:cs="Times New Roman"/>
            <w:i/>
            <w:sz w:val="24"/>
            <w:szCs w:val="24"/>
          </w:rPr>
          <w:delText>Smithora</w:delText>
        </w:r>
        <w:r w:rsidDel="00710FA2">
          <w:rPr>
            <w:rFonts w:ascii="Times New Roman" w:eastAsia="Times New Roman" w:hAnsi="Times New Roman" w:cs="Times New Roman"/>
            <w:sz w:val="24"/>
            <w:szCs w:val="24"/>
          </w:rPr>
          <w:delText xml:space="preserve"> is likely not grazer controlled. </w:delText>
        </w:r>
      </w:del>
      <w:r w:rsidRPr="00567E67">
        <w:rPr>
          <w:rFonts w:ascii="Times New Roman" w:eastAsia="Times New Roman" w:hAnsi="Times New Roman" w:cs="Times New Roman"/>
          <w:sz w:val="24"/>
          <w:szCs w:val="24"/>
          <w:highlight w:val="yellow"/>
          <w:rPrChange w:id="29" w:author="Mary O'Connor" w:date="2018-01-09T15:51:00Z">
            <w:rPr>
              <w:rFonts w:ascii="Times New Roman" w:eastAsia="Times New Roman" w:hAnsi="Times New Roman" w:cs="Times New Roman"/>
              <w:sz w:val="24"/>
              <w:szCs w:val="24"/>
            </w:rPr>
          </w:rPrChange>
        </w:rPr>
        <w:t xml:space="preserve">Our results suggest that </w:t>
      </w:r>
      <w:del w:id="30" w:author="Mary O'Connor" w:date="2018-01-09T15:51:00Z">
        <w:r w:rsidRPr="00567E67" w:rsidDel="00567E67">
          <w:rPr>
            <w:rFonts w:ascii="Times New Roman" w:eastAsia="Times New Roman" w:hAnsi="Times New Roman" w:cs="Times New Roman"/>
            <w:sz w:val="24"/>
            <w:szCs w:val="24"/>
            <w:highlight w:val="yellow"/>
            <w:rPrChange w:id="31" w:author="Mary O'Connor" w:date="2018-01-09T15:51:00Z">
              <w:rPr>
                <w:rFonts w:ascii="Times New Roman" w:eastAsia="Times New Roman" w:hAnsi="Times New Roman" w:cs="Times New Roman"/>
                <w:sz w:val="24"/>
                <w:szCs w:val="24"/>
              </w:rPr>
            </w:rPrChange>
          </w:rPr>
          <w:delText xml:space="preserve">seagrass </w:delText>
        </w:r>
      </w:del>
      <w:ins w:id="32" w:author="Mary O'Connor" w:date="2018-01-09T15:51:00Z">
        <w:r w:rsidR="00567E67" w:rsidRPr="00567E67">
          <w:rPr>
            <w:rFonts w:ascii="Times New Roman" w:eastAsia="Times New Roman" w:hAnsi="Times New Roman" w:cs="Times New Roman"/>
            <w:sz w:val="24"/>
            <w:szCs w:val="24"/>
            <w:highlight w:val="yellow"/>
            <w:rPrChange w:id="33" w:author="Mary O'Connor" w:date="2018-01-09T15:51:00Z">
              <w:rPr>
                <w:rFonts w:ascii="Times New Roman" w:eastAsia="Times New Roman" w:hAnsi="Times New Roman" w:cs="Times New Roman"/>
                <w:sz w:val="24"/>
                <w:szCs w:val="24"/>
              </w:rPr>
            </w:rPrChange>
          </w:rPr>
          <w:t xml:space="preserve">eelgrass </w:t>
        </w:r>
      </w:ins>
      <w:r w:rsidRPr="00567E67">
        <w:rPr>
          <w:rFonts w:ascii="Times New Roman" w:eastAsia="Times New Roman" w:hAnsi="Times New Roman" w:cs="Times New Roman"/>
          <w:sz w:val="24"/>
          <w:szCs w:val="24"/>
          <w:highlight w:val="yellow"/>
          <w:rPrChange w:id="34" w:author="Mary O'Connor" w:date="2018-01-09T15:51:00Z">
            <w:rPr>
              <w:rFonts w:ascii="Times New Roman" w:eastAsia="Times New Roman" w:hAnsi="Times New Roman" w:cs="Times New Roman"/>
              <w:sz w:val="24"/>
              <w:szCs w:val="24"/>
            </w:rPr>
          </w:rPrChange>
        </w:rPr>
        <w:t xml:space="preserve">associated bacterial and invertebrate communities could be altered by the colonization of epiphytic </w:t>
      </w:r>
      <w:r w:rsidRPr="00567E67">
        <w:rPr>
          <w:rFonts w:ascii="Times New Roman" w:eastAsia="Times New Roman" w:hAnsi="Times New Roman" w:cs="Times New Roman"/>
          <w:i/>
          <w:sz w:val="24"/>
          <w:szCs w:val="24"/>
          <w:highlight w:val="yellow"/>
          <w:rPrChange w:id="35" w:author="Mary O'Connor" w:date="2018-01-09T15:51:00Z">
            <w:rPr>
              <w:rFonts w:ascii="Times New Roman" w:eastAsia="Times New Roman" w:hAnsi="Times New Roman" w:cs="Times New Roman"/>
              <w:i/>
              <w:sz w:val="24"/>
              <w:szCs w:val="24"/>
            </w:rPr>
          </w:rPrChange>
        </w:rPr>
        <w:t>Smithora</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or could be subject to the same spatial processes as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w:t>
      </w:r>
      <w:ins w:id="36" w:author="Gwendolyn Griffiths" w:date="2018-01-22T10:50:00Z">
        <w:r w:rsidR="00914385" w:rsidRPr="00914385">
          <w:rPr>
            <w:rFonts w:ascii="Times New Roman" w:eastAsia="Times New Roman" w:hAnsi="Times New Roman" w:cs="Times New Roman"/>
            <w:sz w:val="24"/>
            <w:szCs w:val="24"/>
            <w:highlight w:val="yellow"/>
            <w:rPrChange w:id="37" w:author="Gwendolyn Griffiths" w:date="2018-01-22T10:51:00Z">
              <w:rPr>
                <w:rFonts w:ascii="Times New Roman" w:eastAsia="Times New Roman" w:hAnsi="Times New Roman" w:cs="Times New Roman"/>
                <w:sz w:val="24"/>
                <w:szCs w:val="24"/>
              </w:rPr>
            </w:rPrChange>
          </w:rPr>
          <w:t>Our study is the first reciprocal transplant in seagrass to investigate both bottom-up and top-down drivers of epiphyte abundance on seagrass blades</w:t>
        </w:r>
      </w:ins>
      <w:ins w:id="38" w:author="Gwendolyn Griffiths" w:date="2018-01-22T10:51:00Z">
        <w:r w:rsidR="00914385" w:rsidRPr="00914385">
          <w:rPr>
            <w:rFonts w:ascii="Times New Roman" w:eastAsia="Times New Roman" w:hAnsi="Times New Roman" w:cs="Times New Roman"/>
            <w:sz w:val="24"/>
            <w:szCs w:val="24"/>
            <w:highlight w:val="yellow"/>
            <w:rPrChange w:id="39" w:author="Gwendolyn Griffiths" w:date="2018-01-22T10:51:00Z">
              <w:rPr>
                <w:rFonts w:ascii="Times New Roman" w:eastAsia="Times New Roman" w:hAnsi="Times New Roman" w:cs="Times New Roman"/>
                <w:sz w:val="24"/>
                <w:szCs w:val="24"/>
              </w:rPr>
            </w:rPrChange>
          </w:rPr>
          <w:t xml:space="preserve"> and presents valuable insight for future investigations.</w:t>
        </w:r>
        <w:r w:rsidR="00914385">
          <w:rPr>
            <w:rFonts w:ascii="Times New Roman" w:eastAsia="Times New Roman" w:hAnsi="Times New Roman" w:cs="Times New Roman"/>
            <w:sz w:val="24"/>
            <w:szCs w:val="24"/>
          </w:rPr>
          <w:t xml:space="preserve"> </w:t>
        </w:r>
      </w:ins>
      <w:del w:id="40" w:author="Mary O'Connor" w:date="2018-01-09T15:51:00Z">
        <w:r w:rsidDel="00567E67">
          <w:rPr>
            <w:rFonts w:ascii="Times New Roman" w:eastAsia="Times New Roman" w:hAnsi="Times New Roman" w:cs="Times New Roman"/>
            <w:sz w:val="24"/>
            <w:szCs w:val="24"/>
          </w:rPr>
          <w:delText xml:space="preserve">This research suggests potential drivers of epiphytic community composition in seagrass meadows. </w:delText>
        </w:r>
      </w:del>
    </w:p>
    <w:p w14:paraId="35C94AC7" w14:textId="77777777" w:rsidR="002E0CAC" w:rsidRDefault="002E0CAC">
      <w:pPr>
        <w:pStyle w:val="Normal1"/>
        <w:spacing w:after="0" w:line="240" w:lineRule="auto"/>
        <w:ind w:firstLine="720"/>
        <w:rPr>
          <w:rFonts w:ascii="Times New Roman" w:eastAsia="Times New Roman" w:hAnsi="Times New Roman" w:cs="Times New Roman"/>
          <w:sz w:val="24"/>
          <w:szCs w:val="24"/>
        </w:rPr>
      </w:pPr>
    </w:p>
    <w:p w14:paraId="06467243" w14:textId="77777777" w:rsidR="002E0CAC" w:rsidRDefault="002E0CAC">
      <w:pPr>
        <w:pStyle w:val="Normal1"/>
        <w:spacing w:after="0" w:line="240" w:lineRule="auto"/>
        <w:ind w:firstLine="720"/>
        <w:rPr>
          <w:rFonts w:ascii="Times New Roman" w:eastAsia="Times New Roman" w:hAnsi="Times New Roman" w:cs="Times New Roman"/>
          <w:sz w:val="24"/>
          <w:szCs w:val="24"/>
        </w:rPr>
      </w:pPr>
    </w:p>
    <w:p w14:paraId="579A3022" w14:textId="77777777" w:rsidR="002E0CAC" w:rsidRDefault="002E0CAC">
      <w:pPr>
        <w:pStyle w:val="Normal1"/>
        <w:spacing w:after="0" w:line="240" w:lineRule="auto"/>
        <w:ind w:firstLine="720"/>
        <w:rPr>
          <w:rFonts w:ascii="Times New Roman" w:eastAsia="Times New Roman" w:hAnsi="Times New Roman" w:cs="Times New Roman"/>
          <w:sz w:val="24"/>
          <w:szCs w:val="24"/>
        </w:rPr>
      </w:pPr>
    </w:p>
    <w:p w14:paraId="5135603E" w14:textId="77777777" w:rsidR="002E0CAC" w:rsidRDefault="003F441A">
      <w:pPr>
        <w:pStyle w:val="Normal1"/>
        <w:spacing w:after="0" w:line="240" w:lineRule="auto"/>
        <w:rPr>
          <w:rFonts w:ascii="Times New Roman" w:eastAsia="Times New Roman" w:hAnsi="Times New Roman" w:cs="Times New Roman"/>
          <w:b/>
          <w:sz w:val="24"/>
          <w:szCs w:val="24"/>
        </w:rPr>
      </w:pPr>
      <w:commentRangeStart w:id="41"/>
      <w:r>
        <w:rPr>
          <w:rFonts w:ascii="Times New Roman" w:eastAsia="Times New Roman" w:hAnsi="Times New Roman" w:cs="Times New Roman"/>
          <w:b/>
          <w:sz w:val="24"/>
          <w:szCs w:val="24"/>
        </w:rPr>
        <w:t>Highlights</w:t>
      </w:r>
      <w:commentRangeEnd w:id="41"/>
      <w:r>
        <w:commentReference w:id="41"/>
      </w:r>
    </w:p>
    <w:p w14:paraId="07BA06D7" w14:textId="77777777" w:rsidR="002E0CAC" w:rsidRDefault="002E0CAC">
      <w:pPr>
        <w:pStyle w:val="Normal1"/>
        <w:spacing w:after="0" w:line="240" w:lineRule="auto"/>
        <w:rPr>
          <w:rFonts w:ascii="Times New Roman" w:eastAsia="Times New Roman" w:hAnsi="Times New Roman" w:cs="Times New Roman"/>
          <w:b/>
          <w:sz w:val="24"/>
          <w:szCs w:val="24"/>
        </w:rPr>
      </w:pPr>
    </w:p>
    <w:p w14:paraId="06A51131" w14:textId="77777777" w:rsidR="002E0CAC" w:rsidRDefault="003F441A">
      <w:pPr>
        <w:pStyle w:val="Normal1"/>
        <w:spacing w:after="0" w:line="240" w:lineRule="auto"/>
        <w:rPr>
          <w:rFonts w:ascii="Times New Roman" w:eastAsia="Times New Roman" w:hAnsi="Times New Roman" w:cs="Times New Roman"/>
          <w:b/>
          <w:sz w:val="24"/>
          <w:szCs w:val="24"/>
        </w:rPr>
      </w:pPr>
      <w:commentRangeStart w:id="42"/>
      <w:r>
        <w:rPr>
          <w:rFonts w:ascii="Times New Roman" w:eastAsia="Times New Roman" w:hAnsi="Times New Roman" w:cs="Times New Roman"/>
          <w:b/>
          <w:sz w:val="24"/>
          <w:szCs w:val="24"/>
        </w:rPr>
        <w:t>Graphical Abstract</w:t>
      </w:r>
      <w:commentRangeEnd w:id="42"/>
      <w:r>
        <w:commentReference w:id="42"/>
      </w:r>
      <w:r>
        <w:rPr>
          <w:rFonts w:ascii="Times New Roman" w:eastAsia="Times New Roman" w:hAnsi="Times New Roman" w:cs="Times New Roman"/>
          <w:b/>
          <w:sz w:val="24"/>
          <w:szCs w:val="24"/>
        </w:rPr>
        <w:t xml:space="preserve"> (anyone?)</w:t>
      </w:r>
      <w:r>
        <w:br w:type="page"/>
      </w:r>
    </w:p>
    <w:p w14:paraId="0591494A" w14:textId="77777777" w:rsidR="002E0CAC" w:rsidRDefault="003F441A">
      <w:pPr>
        <w:pStyle w:val="Normal1"/>
        <w:numPr>
          <w:ilvl w:val="0"/>
          <w:numId w:val="1"/>
        </w:numPr>
        <w:spacing w:after="0" w:line="240" w:lineRule="auto"/>
        <w:ind w:left="360" w:hanging="360"/>
        <w:contextualSpacing/>
        <w:rPr>
          <w:rFonts w:ascii="Times New Roman" w:eastAsia="Times New Roman" w:hAnsi="Times New Roman" w:cs="Times New Roman"/>
          <w:b/>
          <w:sz w:val="24"/>
          <w:szCs w:val="24"/>
        </w:rPr>
      </w:pPr>
      <w:commentRangeStart w:id="43"/>
      <w:r>
        <w:rPr>
          <w:rFonts w:ascii="Times New Roman" w:eastAsia="Times New Roman" w:hAnsi="Times New Roman" w:cs="Times New Roman"/>
          <w:b/>
          <w:sz w:val="24"/>
          <w:szCs w:val="24"/>
        </w:rPr>
        <w:lastRenderedPageBreak/>
        <w:t>Introduction</w:t>
      </w:r>
      <w:commentRangeEnd w:id="43"/>
      <w:r>
        <w:commentReference w:id="43"/>
      </w:r>
    </w:p>
    <w:p w14:paraId="31B5501C" w14:textId="77777777" w:rsidR="002E0CAC" w:rsidDel="001D5ACC" w:rsidRDefault="002E0CAC">
      <w:pPr>
        <w:pStyle w:val="Normal1"/>
        <w:spacing w:after="0" w:line="240" w:lineRule="auto"/>
        <w:ind w:firstLine="720"/>
        <w:rPr>
          <w:del w:id="44" w:author="Mary O'Connor" w:date="2018-01-09T16:48:00Z"/>
          <w:rFonts w:ascii="Times New Roman" w:eastAsia="Times New Roman" w:hAnsi="Times New Roman" w:cs="Times New Roman"/>
          <w:sz w:val="24"/>
          <w:szCs w:val="24"/>
        </w:rPr>
      </w:pPr>
      <w:commentRangeStart w:id="45"/>
      <w:commentRangeStart w:id="46"/>
    </w:p>
    <w:p w14:paraId="13CF0CCE" w14:textId="74BEB97B" w:rsidR="002E0CAC" w:rsidDel="001D5ACC" w:rsidRDefault="003F441A">
      <w:pPr>
        <w:pStyle w:val="Normal1"/>
        <w:spacing w:after="0" w:line="240" w:lineRule="auto"/>
        <w:rPr>
          <w:del w:id="47" w:author="Mary O'Connor" w:date="2018-01-09T16:48:00Z"/>
          <w:rFonts w:ascii="Times New Roman" w:eastAsia="Times New Roman" w:hAnsi="Times New Roman" w:cs="Times New Roman"/>
          <w:sz w:val="24"/>
          <w:szCs w:val="24"/>
        </w:rPr>
      </w:pPr>
      <w:del w:id="48" w:author="Mary O'Connor" w:date="2018-01-09T16:48:00Z">
        <w:r w:rsidDel="001D5ACC">
          <w:rPr>
            <w:rFonts w:ascii="Times New Roman" w:eastAsia="Times New Roman" w:hAnsi="Times New Roman" w:cs="Times New Roman"/>
            <w:sz w:val="24"/>
            <w:szCs w:val="24"/>
          </w:rPr>
          <w:delText>[</w:delText>
        </w:r>
        <w:r w:rsidDel="001D5ACC">
          <w:rPr>
            <w:rFonts w:ascii="Times New Roman" w:eastAsia="Times New Roman" w:hAnsi="Times New Roman" w:cs="Times New Roman"/>
            <w:b/>
            <w:i/>
            <w:sz w:val="24"/>
            <w:szCs w:val="24"/>
          </w:rPr>
          <w:delText xml:space="preserve">spatial variation </w:delText>
        </w:r>
        <w:commentRangeStart w:id="49"/>
        <w:r w:rsidDel="001D5ACC">
          <w:rPr>
            <w:rFonts w:ascii="Times New Roman" w:eastAsia="Times New Roman" w:hAnsi="Times New Roman" w:cs="Times New Roman"/>
            <w:b/>
            <w:i/>
            <w:sz w:val="24"/>
            <w:szCs w:val="24"/>
          </w:rPr>
          <w:delText xml:space="preserve">in host - epiphyte </w:delText>
        </w:r>
        <w:commentRangeEnd w:id="49"/>
        <w:r w:rsidR="00B65F0D" w:rsidDel="001D5ACC">
          <w:rPr>
            <w:rStyle w:val="CommentReference"/>
          </w:rPr>
          <w:commentReference w:id="49"/>
        </w:r>
        <w:r w:rsidDel="001D5ACC">
          <w:rPr>
            <w:rFonts w:ascii="Times New Roman" w:eastAsia="Times New Roman" w:hAnsi="Times New Roman" w:cs="Times New Roman"/>
            <w:b/>
            <w:i/>
            <w:sz w:val="24"/>
            <w:szCs w:val="24"/>
          </w:rPr>
          <w:delText>relative abundance</w:delText>
        </w:r>
        <w:r w:rsidDel="001D5ACC">
          <w:rPr>
            <w:rFonts w:ascii="Times New Roman" w:eastAsia="Times New Roman" w:hAnsi="Times New Roman" w:cs="Times New Roman"/>
            <w:sz w:val="24"/>
            <w:szCs w:val="24"/>
          </w:rPr>
          <w:delText>]</w:delText>
        </w:r>
      </w:del>
    </w:p>
    <w:p w14:paraId="4E15EE34" w14:textId="0FB44EEC" w:rsidR="00D44F71" w:rsidRDefault="00AB1C4E" w:rsidP="00D44F71">
      <w:pPr>
        <w:pStyle w:val="Normal1"/>
        <w:spacing w:after="0" w:line="240" w:lineRule="auto"/>
        <w:rPr>
          <w:ins w:id="50" w:author="Mary O'Connor" w:date="2018-01-09T16:52: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Seagrass meadows </w:t>
      </w:r>
      <w:ins w:id="51" w:author="Mary O'Connor" w:date="2018-01-09T16:48:00Z">
        <w:r w:rsidR="001D5ACC">
          <w:rPr>
            <w:rFonts w:ascii="Times New Roman" w:eastAsia="Times New Roman" w:hAnsi="Times New Roman" w:cs="Times New Roman"/>
            <w:sz w:val="24"/>
            <w:szCs w:val="24"/>
          </w:rPr>
          <w:t>host vast biodiversity of algae, invertebrates and fish (</w:t>
        </w:r>
      </w:ins>
      <w:ins w:id="52" w:author="Gwendolyn Griffiths" w:date="2018-01-22T04:16:00Z">
        <w:r w:rsidR="00F710A3">
          <w:rPr>
            <w:rFonts w:ascii="Times New Roman" w:eastAsia="Times New Roman" w:hAnsi="Times New Roman" w:cs="Times New Roman"/>
            <w:sz w:val="24"/>
            <w:szCs w:val="24"/>
          </w:rPr>
          <w:t>Bostrom et al. 2006,</w:t>
        </w:r>
      </w:ins>
      <w:ins w:id="53" w:author="Gwendolyn Griffiths" w:date="2018-01-22T04:18:00Z">
        <w:r w:rsidR="00F710A3">
          <w:rPr>
            <w:rFonts w:ascii="Times New Roman" w:eastAsia="Times New Roman" w:hAnsi="Times New Roman" w:cs="Times New Roman"/>
            <w:sz w:val="24"/>
            <w:szCs w:val="24"/>
          </w:rPr>
          <w:t xml:space="preserve"> Duffy 2006</w:t>
        </w:r>
      </w:ins>
      <w:ins w:id="54" w:author="Mary O'Connor" w:date="2018-01-09T16:48:00Z">
        <w:del w:id="55" w:author="Gwendolyn Griffiths" w:date="2018-01-22T04:16:00Z">
          <w:r w:rsidR="001D5ACC" w:rsidDel="00F710A3">
            <w:rPr>
              <w:rFonts w:ascii="Times New Roman" w:eastAsia="Times New Roman" w:hAnsi="Times New Roman" w:cs="Times New Roman"/>
              <w:sz w:val="24"/>
              <w:szCs w:val="24"/>
            </w:rPr>
            <w:delText>refs</w:delText>
          </w:r>
        </w:del>
        <w:r w:rsidR="001D5ACC">
          <w:rPr>
            <w:rFonts w:ascii="Times New Roman" w:eastAsia="Times New Roman" w:hAnsi="Times New Roman" w:cs="Times New Roman"/>
            <w:sz w:val="24"/>
            <w:szCs w:val="24"/>
          </w:rPr>
          <w:t>). Variation within meadows in shoot-level species composition</w:t>
        </w:r>
      </w:ins>
      <w:ins w:id="56" w:author="Mary O'Connor" w:date="2018-01-09T16:49:00Z">
        <w:r w:rsidR="001D5ACC">
          <w:rPr>
            <w:rFonts w:ascii="Times New Roman" w:eastAsia="Times New Roman" w:hAnsi="Times New Roman" w:cs="Times New Roman"/>
            <w:sz w:val="24"/>
            <w:szCs w:val="24"/>
          </w:rPr>
          <w:t xml:space="preserve"> (beta diversity)</w:t>
        </w:r>
      </w:ins>
      <w:ins w:id="57" w:author="Mary O'Connor" w:date="2018-01-09T16:48:00Z">
        <w:r w:rsidR="001D5ACC">
          <w:rPr>
            <w:rFonts w:ascii="Times New Roman" w:eastAsia="Times New Roman" w:hAnsi="Times New Roman" w:cs="Times New Roman"/>
            <w:sz w:val="24"/>
            <w:szCs w:val="24"/>
          </w:rPr>
          <w:t xml:space="preserve"> contributes</w:t>
        </w:r>
      </w:ins>
      <w:ins w:id="58" w:author="Mary O'Connor" w:date="2018-01-09T16:49:00Z">
        <w:r w:rsidR="001D5ACC">
          <w:rPr>
            <w:rFonts w:ascii="Times New Roman" w:eastAsia="Times New Roman" w:hAnsi="Times New Roman" w:cs="Times New Roman"/>
            <w:sz w:val="24"/>
            <w:szCs w:val="24"/>
          </w:rPr>
          <w:t xml:space="preserve"> to high biodiversity at the meadow-scale, yet the causes of this variation within meadows is not well understood</w:t>
        </w:r>
      </w:ins>
      <w:commentRangeEnd w:id="45"/>
      <w:ins w:id="59" w:author="Mary O'Connor" w:date="2018-01-09T16:50:00Z">
        <w:r w:rsidR="001D5ACC">
          <w:rPr>
            <w:rStyle w:val="CommentReference"/>
          </w:rPr>
          <w:commentReference w:id="45"/>
        </w:r>
      </w:ins>
      <w:commentRangeEnd w:id="46"/>
      <w:r w:rsidR="00F710A3">
        <w:rPr>
          <w:rStyle w:val="CommentReference"/>
        </w:rPr>
        <w:commentReference w:id="46"/>
      </w:r>
      <w:ins w:id="60" w:author="Mary O'Connor" w:date="2018-01-09T16:49:00Z">
        <w:r w:rsidR="001D5ACC">
          <w:rPr>
            <w:rFonts w:ascii="Times New Roman" w:eastAsia="Times New Roman" w:hAnsi="Times New Roman" w:cs="Times New Roman"/>
            <w:sz w:val="24"/>
            <w:szCs w:val="24"/>
          </w:rPr>
          <w:t xml:space="preserve"> </w:t>
        </w:r>
      </w:ins>
      <w:del w:id="61" w:author="Mary O'Connor" w:date="2018-01-09T16:50:00Z">
        <w:r w:rsidDel="001D5ACC">
          <w:rPr>
            <w:rFonts w:ascii="Times New Roman" w:eastAsia="Times New Roman" w:hAnsi="Times New Roman" w:cs="Times New Roman"/>
            <w:sz w:val="24"/>
            <w:szCs w:val="24"/>
          </w:rPr>
          <w:delText xml:space="preserve">display large variation in epiphytic abundance and composition at both large and small spatial scales </w:delText>
        </w:r>
      </w:del>
      <w:r>
        <w:rPr>
          <w:rFonts w:ascii="Times New Roman" w:eastAsia="Times New Roman" w:hAnsi="Times New Roman" w:cs="Times New Roman"/>
          <w:sz w:val="24"/>
          <w:szCs w:val="24"/>
        </w:rPr>
        <w:t>(</w:t>
      </w:r>
      <w:r w:rsidR="00734751">
        <w:rPr>
          <w:rFonts w:ascii="Times New Roman" w:eastAsia="Times New Roman" w:hAnsi="Times New Roman" w:cs="Times New Roman"/>
          <w:sz w:val="24"/>
          <w:szCs w:val="24"/>
        </w:rPr>
        <w:t>Johnson et al.</w:t>
      </w:r>
      <w:r w:rsidR="00EA51D1">
        <w:rPr>
          <w:rFonts w:ascii="Times New Roman" w:eastAsia="Times New Roman" w:hAnsi="Times New Roman" w:cs="Times New Roman"/>
          <w:sz w:val="24"/>
          <w:szCs w:val="24"/>
        </w:rPr>
        <w:t xml:space="preserve"> 2005; Lavery and Vanderklifft 2002</w:t>
      </w:r>
      <w:r w:rsidR="00237C42">
        <w:rPr>
          <w:rFonts w:ascii="Times New Roman" w:eastAsia="Times New Roman" w:hAnsi="Times New Roman" w:cs="Times New Roman"/>
          <w:sz w:val="24"/>
          <w:szCs w:val="24"/>
        </w:rPr>
        <w:t xml:space="preserve">; </w:t>
      </w:r>
      <w:r w:rsidR="00237C42" w:rsidRPr="008633CF">
        <w:rPr>
          <w:rFonts w:ascii="Times New Roman" w:hAnsi="Times New Roman" w:cs="Times New Roman"/>
          <w:sz w:val="24"/>
        </w:rPr>
        <w:t>Prado et al., 2007; Saunders et al., 2003</w:t>
      </w:r>
      <w:r>
        <w:rPr>
          <w:rFonts w:ascii="Times New Roman" w:eastAsia="Times New Roman" w:hAnsi="Times New Roman" w:cs="Times New Roman"/>
          <w:sz w:val="24"/>
          <w:szCs w:val="24"/>
        </w:rPr>
        <w:t xml:space="preserve">). This variation has been </w:t>
      </w:r>
      <w:del w:id="62" w:author="Mary O'Connor" w:date="2018-01-09T15:52:00Z">
        <w:r w:rsidDel="00567E67">
          <w:rPr>
            <w:rFonts w:ascii="Times New Roman" w:eastAsia="Times New Roman" w:hAnsi="Times New Roman" w:cs="Times New Roman"/>
            <w:sz w:val="24"/>
            <w:szCs w:val="24"/>
          </w:rPr>
          <w:delText xml:space="preserve">speculated </w:delText>
        </w:r>
      </w:del>
      <w:ins w:id="63" w:author="Mary O'Connor" w:date="2018-01-09T15:52:00Z">
        <w:r w:rsidR="00567E67">
          <w:rPr>
            <w:rFonts w:ascii="Times New Roman" w:eastAsia="Times New Roman" w:hAnsi="Times New Roman" w:cs="Times New Roman"/>
            <w:sz w:val="24"/>
            <w:szCs w:val="24"/>
          </w:rPr>
          <w:t xml:space="preserve">attributed to a range of biotic and abiotic factors, including </w:t>
        </w:r>
      </w:ins>
      <w:del w:id="64" w:author="Mary O'Connor" w:date="2018-01-09T15:53:00Z">
        <w:r w:rsidDel="00567E67">
          <w:rPr>
            <w:rFonts w:ascii="Times New Roman" w:eastAsia="Times New Roman" w:hAnsi="Times New Roman" w:cs="Times New Roman"/>
            <w:sz w:val="24"/>
            <w:szCs w:val="24"/>
          </w:rPr>
          <w:delText xml:space="preserve">to be in response to </w:delText>
        </w:r>
      </w:del>
      <w:r>
        <w:rPr>
          <w:rFonts w:ascii="Times New Roman" w:eastAsia="Times New Roman" w:hAnsi="Times New Roman" w:cs="Times New Roman"/>
          <w:sz w:val="24"/>
          <w:szCs w:val="24"/>
        </w:rPr>
        <w:t>grazing pressure</w:t>
      </w:r>
      <w:r w:rsidR="00237C42">
        <w:rPr>
          <w:rFonts w:ascii="Times New Roman" w:eastAsia="Times New Roman" w:hAnsi="Times New Roman" w:cs="Times New Roman"/>
          <w:sz w:val="24"/>
          <w:szCs w:val="24"/>
        </w:rPr>
        <w:t xml:space="preserve"> (</w:t>
      </w:r>
      <w:r w:rsidR="00237C42" w:rsidRPr="008633CF">
        <w:rPr>
          <w:rFonts w:ascii="Times New Roman" w:hAnsi="Times New Roman" w:cs="Times New Roman"/>
          <w:sz w:val="24"/>
        </w:rPr>
        <w:t>Amundrud et al.</w:t>
      </w:r>
      <w:r w:rsidR="00237C42">
        <w:rPr>
          <w:rFonts w:ascii="Times New Roman" w:hAnsi="Times New Roman" w:cs="Times New Roman"/>
          <w:sz w:val="24"/>
        </w:rPr>
        <w:t xml:space="preserve"> 2015</w:t>
      </w:r>
      <w:r w:rsidR="00237C42">
        <w:rPr>
          <w:rFonts w:ascii="Times New Roman" w:eastAsia="Times New Roman" w:hAnsi="Times New Roman" w:cs="Times New Roman"/>
          <w:sz w:val="24"/>
          <w:szCs w:val="24"/>
        </w:rPr>
        <w:t>; Huang et al. 2015; Duffy et al. 2015; Reynolds et al. 2015</w:t>
      </w:r>
      <w:r w:rsidR="009D6445">
        <w:rPr>
          <w:rFonts w:ascii="Times New Roman" w:eastAsia="Times New Roman" w:hAnsi="Times New Roman" w:cs="Times New Roman"/>
          <w:sz w:val="24"/>
          <w:szCs w:val="24"/>
        </w:rPr>
        <w:t>; Montfrans et al. 1984</w:t>
      </w:r>
      <w:r w:rsidR="00237C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environmental conditions </w:t>
      </w:r>
      <w:r w:rsidR="009D17F8" w:rsidRPr="0059685B">
        <w:rPr>
          <w:rFonts w:ascii="Times New Roman" w:hAnsi="Times New Roman" w:cs="Times New Roman"/>
          <w:sz w:val="24"/>
          <w:szCs w:val="24"/>
          <w:lang w:val="en-CA"/>
        </w:rPr>
        <w:fldChar w:fldCharType="begin"/>
      </w:r>
      <w:r w:rsidR="009D17F8">
        <w:rPr>
          <w:rFonts w:ascii="Times New Roman" w:hAnsi="Times New Roman" w:cs="Times New Roman"/>
          <w:sz w:val="24"/>
          <w:szCs w:val="24"/>
          <w:lang w:val="en-CA"/>
        </w:rPr>
        <w:instrText xml:space="preserve"> ADDIN ZOTERO_ITEM CSL_CITATION {"citationID":"UsesvoaV","properties":{"formattedCitation":"(Casola et al., 1987; Knowles and Bell, 1998; Lavery and Vanderklift, 2002; Madsen et al., 2001)","plainCitation":"(Casola et al., 1987; Knowles and Bell, 1998; Lavery and Vanderklift, 2002; Madsen et al., 2001)"},"citationItems":[{"id":106,"uris":["http://zotero.org/users/local/9uD8JBXK/items/JDKP8KKT"],"uri":["http://zotero.org/users/local/9uD8JBXK/items/JDKP8KKT"],"itemData":{"id":106,"type":"article-journal","title":"The interaction between water movement, sediment dynamics and submersed macrophytes","container-title":"Hydrobiologia","page":"71–84","volume":"444","issue":"1-3","source":"Google Scholar","author":[{"family":"Madsen","given":"John Douglas"},{"family":"Chambers","given":"Patricia A."},{"family":"James","given":"William F."},{"family":"Koch","given":"Evamaria Wysk"},{"family":"Westlake","given":"Derek Francis"}],"issued":{"date-parts":[["2001"]]}}},{"id":276,"uris":["http://zotero.org/users/local/9uD8JBXK/items/76ACI23Q"],"uri":["http://zotero.org/users/local/9uD8JBXK/items/76ACI23Q"],"itemData":{"id":276,"type":"article-journal","title":"Structure of the epiphytic community of Posidonia oceanica leaves in a shallow meadow","container-title":"Marine Ecology","page":"285–296","volume":"8","issue":"4","source":"Google Scholar","author":[{"family":"Casola","given":"E."},{"family":"Scardi","given":"M."},{"family":"Mazzella","given":"L."},{"family":"Fresi","given":"E."}],"issued":{"date-parts":[["1987"]]}}},{"id":278,"uris":["http://zotero.org/users/local/9uD8JBXK/items/T77WKUS3"],"uri":["http://zotero.org/users/local/9uD8JBXK/items/T77WKUS3"],"itemData":{"id":278,"type":"article-journal","title":"The influence of habitat structure in faunal-habitat associations in a Tampa Bay seagrass system, Florida","container-title":"Bulletin of Marine Science","page":"781–794","volume":"62","issue":"3","source":"Google Scholar","author":[{"family":"Knowles","given":"Lacey L."},{"family":"Bell","given":"Susan S."}],"issued":{"date-parts":[["1998"]]}}},{"id":281,"uris":["http://zotero.org/users/local/9uD8JBXK/items/MUV4R6T7"],"uri":["http://zotero.org/users/local/9uD8JBXK/items/MUV4R6T7"],"itemData":{"id":281,"type":"article-journal","title":"A Comparison of Spatial and Temporal Patterns in Epiphytic Macroagal Assemlages of the Seagrasses Amphibolis and Posidonia Coriacea","source":"Google Scholar","URL":"http://ro.ecu.edu.au/ecuworks/4175/","author":[{"family":"Lavery","given":"Paul"},{"family":"Vanderklift","given":"Mathew"}],"issued":{"date-parts":[["2002"]]},"accessed":{"date-parts":[["2016",4,11]]}}}],"schema":"https://github.com/citation-style-language/schema/raw/master/csl-citation.json"} </w:instrText>
      </w:r>
      <w:r w:rsidR="009D17F8" w:rsidRPr="0059685B">
        <w:rPr>
          <w:rFonts w:ascii="Times New Roman" w:hAnsi="Times New Roman" w:cs="Times New Roman"/>
          <w:sz w:val="24"/>
          <w:szCs w:val="24"/>
          <w:lang w:val="en-CA"/>
        </w:rPr>
        <w:fldChar w:fldCharType="separate"/>
      </w:r>
      <w:r w:rsidR="009D17F8" w:rsidRPr="008633CF">
        <w:rPr>
          <w:rFonts w:ascii="Times New Roman" w:hAnsi="Times New Roman" w:cs="Times New Roman"/>
          <w:sz w:val="24"/>
        </w:rPr>
        <w:t>(Casola et al., 1987; Knowles and Bell, 1998; Lavery and Vanderklift, 2002; Madsen et al., 2001</w:t>
      </w:r>
      <w:r w:rsidR="009D17F8">
        <w:rPr>
          <w:rFonts w:ascii="Times New Roman" w:hAnsi="Times New Roman" w:cs="Times New Roman"/>
          <w:sz w:val="24"/>
        </w:rPr>
        <w:t xml:space="preserve">; </w:t>
      </w:r>
      <w:r w:rsidR="009D17F8" w:rsidRPr="0059685B">
        <w:rPr>
          <w:rFonts w:ascii="Times New Roman" w:hAnsi="Times New Roman" w:cs="Times New Roman"/>
          <w:sz w:val="24"/>
          <w:szCs w:val="24"/>
          <w:lang w:val="en-CA"/>
        </w:rPr>
        <w:t>Sand-Jensen, 1977</w:t>
      </w:r>
      <w:r w:rsidR="00237C42">
        <w:rPr>
          <w:rFonts w:ascii="Times New Roman" w:hAnsi="Times New Roman" w:cs="Times New Roman"/>
          <w:sz w:val="24"/>
          <w:szCs w:val="24"/>
          <w:lang w:val="en-CA"/>
        </w:rPr>
        <w:t>;</w:t>
      </w:r>
      <w:r w:rsidR="00237C42" w:rsidRPr="00237C42">
        <w:rPr>
          <w:rFonts w:ascii="Times New Roman" w:hAnsi="Times New Roman" w:cs="Times New Roman"/>
          <w:sz w:val="24"/>
        </w:rPr>
        <w:t xml:space="preserve"> </w:t>
      </w:r>
      <w:r w:rsidR="00237C42" w:rsidRPr="008633CF">
        <w:rPr>
          <w:rFonts w:ascii="Times New Roman" w:hAnsi="Times New Roman" w:cs="Times New Roman"/>
          <w:sz w:val="24"/>
        </w:rPr>
        <w:t>Kendrick and Burt, 1997</w:t>
      </w:r>
      <w:r w:rsidR="00AF0E2B">
        <w:rPr>
          <w:rFonts w:ascii="Times New Roman" w:hAnsi="Times New Roman" w:cs="Times New Roman"/>
          <w:sz w:val="24"/>
        </w:rPr>
        <w:t>; Borum, 1985</w:t>
      </w:r>
      <w:r w:rsidR="009D17F8" w:rsidRPr="008633CF">
        <w:rPr>
          <w:rFonts w:ascii="Times New Roman" w:hAnsi="Times New Roman" w:cs="Times New Roman"/>
          <w:sz w:val="24"/>
        </w:rPr>
        <w:t>)</w:t>
      </w:r>
      <w:r w:rsidR="009D17F8" w:rsidRPr="0059685B">
        <w:rPr>
          <w:rFonts w:ascii="Times New Roman" w:hAnsi="Times New Roman" w:cs="Times New Roman"/>
          <w:sz w:val="24"/>
          <w:szCs w:val="24"/>
          <w:lang w:val="en-CA"/>
        </w:rPr>
        <w:fldChar w:fldCharType="end"/>
      </w:r>
      <w:r>
        <w:rPr>
          <w:rFonts w:ascii="Times New Roman" w:eastAsia="Times New Roman" w:hAnsi="Times New Roman" w:cs="Times New Roman"/>
          <w:sz w:val="24"/>
          <w:szCs w:val="24"/>
        </w:rPr>
        <w:t>, or even shoot specific microbial community</w:t>
      </w:r>
      <w:r w:rsidR="00237C42">
        <w:rPr>
          <w:rFonts w:ascii="Times New Roman" w:eastAsia="Times New Roman" w:hAnsi="Times New Roman" w:cs="Times New Roman"/>
          <w:sz w:val="24"/>
          <w:szCs w:val="24"/>
        </w:rPr>
        <w:t xml:space="preserve"> (</w:t>
      </w:r>
      <w:r w:rsidR="003C71F7">
        <w:rPr>
          <w:rFonts w:ascii="Times New Roman" w:eastAsia="Times New Roman" w:hAnsi="Times New Roman" w:cs="Times New Roman"/>
          <w:sz w:val="24"/>
          <w:szCs w:val="24"/>
        </w:rPr>
        <w:t xml:space="preserve">Harder, 2008; </w:t>
      </w:r>
      <w:r w:rsidR="00937506">
        <w:rPr>
          <w:rFonts w:ascii="Times New Roman" w:eastAsia="Times New Roman" w:hAnsi="Times New Roman" w:cs="Times New Roman"/>
          <w:sz w:val="24"/>
          <w:szCs w:val="24"/>
        </w:rPr>
        <w:t xml:space="preserve">Silva et al. 2013; </w:t>
      </w:r>
      <w:r w:rsidR="00937506" w:rsidRPr="008633CF">
        <w:rPr>
          <w:rFonts w:ascii="Times New Roman" w:hAnsi="Times New Roman" w:cs="Times New Roman"/>
          <w:sz w:val="24"/>
          <w:szCs w:val="24"/>
        </w:rPr>
        <w:t>Holmström et al., 2002b</w:t>
      </w:r>
      <w:r w:rsidR="00937506">
        <w:rPr>
          <w:rFonts w:ascii="Times New Roman" w:hAnsi="Times New Roman" w:cs="Times New Roman"/>
          <w:sz w:val="24"/>
          <w:szCs w:val="24"/>
        </w:rPr>
        <w:t>)</w:t>
      </w:r>
      <w:r>
        <w:rPr>
          <w:rFonts w:ascii="Times New Roman" w:eastAsia="Times New Roman" w:hAnsi="Times New Roman" w:cs="Times New Roman"/>
          <w:sz w:val="24"/>
          <w:szCs w:val="24"/>
        </w:rPr>
        <w:t xml:space="preserve">. </w:t>
      </w:r>
    </w:p>
    <w:p w14:paraId="092AEB05" w14:textId="6C5BB03B" w:rsidR="002E0CAC" w:rsidRPr="00D44F71" w:rsidDel="00D44F71" w:rsidRDefault="00D44F71">
      <w:pPr>
        <w:pStyle w:val="Normal1"/>
        <w:spacing w:after="0" w:line="240" w:lineRule="auto"/>
        <w:rPr>
          <w:del w:id="65" w:author="Mary O'Connor" w:date="2018-01-09T16:52:00Z"/>
          <w:rFonts w:ascii="Times New Roman" w:eastAsia="Times New Roman" w:hAnsi="Times New Roman" w:cs="Times New Roman"/>
          <w:sz w:val="24"/>
          <w:szCs w:val="24"/>
          <w:rPrChange w:id="66" w:author="Mary O'Connor" w:date="2018-01-09T16:52:00Z">
            <w:rPr>
              <w:del w:id="67" w:author="Mary O'Connor" w:date="2018-01-09T16:52:00Z"/>
              <w:i/>
            </w:rPr>
          </w:rPrChange>
        </w:rPr>
      </w:pPr>
      <w:ins w:id="68" w:author="Mary O'Connor" w:date="2018-01-09T16:52:00Z">
        <w:r>
          <w:rPr>
            <w:rFonts w:ascii="Times New Roman" w:eastAsia="Times New Roman" w:hAnsi="Times New Roman" w:cs="Times New Roman"/>
            <w:sz w:val="24"/>
            <w:szCs w:val="24"/>
          </w:rPr>
          <w:tab/>
        </w:r>
      </w:ins>
      <w:ins w:id="69" w:author="Mary O'Connor" w:date="2018-01-09T16:50:00Z">
        <w:r w:rsidR="001D5ACC">
          <w:rPr>
            <w:rFonts w:ascii="Times New Roman" w:eastAsia="Times New Roman" w:hAnsi="Times New Roman" w:cs="Times New Roman"/>
            <w:sz w:val="24"/>
            <w:szCs w:val="24"/>
          </w:rPr>
          <w:t xml:space="preserve">At the base of diverse seagrass-associated communities are the algae living on seagrass blades, or epiphytic algae. </w:t>
        </w:r>
      </w:ins>
      <w:r w:rsidR="00734751">
        <w:rPr>
          <w:rFonts w:ascii="Times New Roman" w:eastAsia="Times New Roman" w:hAnsi="Times New Roman" w:cs="Times New Roman"/>
          <w:sz w:val="24"/>
          <w:szCs w:val="24"/>
        </w:rPr>
        <w:t xml:space="preserve">Epiphytic </w:t>
      </w:r>
      <w:del w:id="70" w:author="Mary O'Connor" w:date="2018-01-09T16:51:00Z">
        <w:r w:rsidR="00734751" w:rsidDel="001D5ACC">
          <w:rPr>
            <w:rFonts w:ascii="Times New Roman" w:eastAsia="Times New Roman" w:hAnsi="Times New Roman" w:cs="Times New Roman"/>
            <w:sz w:val="24"/>
            <w:szCs w:val="24"/>
          </w:rPr>
          <w:delText xml:space="preserve">communities </w:delText>
        </w:r>
      </w:del>
      <w:ins w:id="71" w:author="Mary O'Connor" w:date="2018-01-09T16:51:00Z">
        <w:r w:rsidR="001D5ACC">
          <w:rPr>
            <w:rFonts w:ascii="Times New Roman" w:eastAsia="Times New Roman" w:hAnsi="Times New Roman" w:cs="Times New Roman"/>
            <w:sz w:val="24"/>
            <w:szCs w:val="24"/>
          </w:rPr>
          <w:t xml:space="preserve">algae </w:t>
        </w:r>
      </w:ins>
      <w:r w:rsidR="00734751">
        <w:rPr>
          <w:rFonts w:ascii="Times New Roman" w:eastAsia="Times New Roman" w:hAnsi="Times New Roman" w:cs="Times New Roman"/>
          <w:sz w:val="24"/>
          <w:szCs w:val="24"/>
        </w:rPr>
        <w:t xml:space="preserve">are an important component of the larger seagrass ecosystem but they can have detrimental impacts on seagrass </w:t>
      </w:r>
      <w:r w:rsidR="008769A9">
        <w:rPr>
          <w:rFonts w:ascii="Times New Roman" w:eastAsia="Times New Roman" w:hAnsi="Times New Roman" w:cs="Times New Roman"/>
          <w:sz w:val="24"/>
          <w:szCs w:val="24"/>
        </w:rPr>
        <w:t>plants</w:t>
      </w:r>
      <w:r w:rsidR="00937506">
        <w:rPr>
          <w:rFonts w:ascii="Times New Roman" w:eastAsia="Times New Roman" w:hAnsi="Times New Roman" w:cs="Times New Roman"/>
          <w:sz w:val="24"/>
          <w:szCs w:val="24"/>
        </w:rPr>
        <w:t xml:space="preserve"> by </w:t>
      </w:r>
      <w:r w:rsidR="00734751">
        <w:rPr>
          <w:rFonts w:ascii="Times New Roman" w:eastAsia="Times New Roman" w:hAnsi="Times New Roman" w:cs="Times New Roman"/>
          <w:sz w:val="24"/>
          <w:szCs w:val="24"/>
        </w:rPr>
        <w:t>reduc</w:t>
      </w:r>
      <w:r w:rsidR="00937506">
        <w:rPr>
          <w:rFonts w:ascii="Times New Roman" w:eastAsia="Times New Roman" w:hAnsi="Times New Roman" w:cs="Times New Roman"/>
          <w:sz w:val="24"/>
          <w:szCs w:val="24"/>
        </w:rPr>
        <w:t>ing</w:t>
      </w:r>
      <w:r w:rsidR="00734751">
        <w:rPr>
          <w:rFonts w:ascii="Times New Roman" w:eastAsia="Times New Roman" w:hAnsi="Times New Roman" w:cs="Times New Roman"/>
          <w:sz w:val="24"/>
          <w:szCs w:val="24"/>
        </w:rPr>
        <w:t xml:space="preserve"> the level of light and nutrients </w:t>
      </w:r>
      <w:r w:rsidR="009D6445">
        <w:rPr>
          <w:rFonts w:ascii="Times New Roman" w:eastAsia="Times New Roman" w:hAnsi="Times New Roman" w:cs="Times New Roman"/>
          <w:sz w:val="24"/>
          <w:szCs w:val="24"/>
        </w:rPr>
        <w:t xml:space="preserve">that </w:t>
      </w:r>
      <w:r w:rsidR="00734751">
        <w:rPr>
          <w:rFonts w:ascii="Times New Roman" w:eastAsia="Times New Roman" w:hAnsi="Times New Roman" w:cs="Times New Roman"/>
          <w:sz w:val="24"/>
          <w:szCs w:val="24"/>
        </w:rPr>
        <w:t>seagrass p</w:t>
      </w:r>
      <w:r w:rsidR="00937506">
        <w:rPr>
          <w:rFonts w:ascii="Times New Roman" w:eastAsia="Times New Roman" w:hAnsi="Times New Roman" w:cs="Times New Roman"/>
          <w:sz w:val="24"/>
          <w:szCs w:val="24"/>
        </w:rPr>
        <w:t>l</w:t>
      </w:r>
      <w:r w:rsidR="00734751">
        <w:rPr>
          <w:rFonts w:ascii="Times New Roman" w:eastAsia="Times New Roman" w:hAnsi="Times New Roman" w:cs="Times New Roman"/>
          <w:sz w:val="24"/>
          <w:szCs w:val="24"/>
        </w:rPr>
        <w:t>ants receive</w:t>
      </w:r>
      <w:r w:rsidR="00BB6DAD">
        <w:rPr>
          <w:rFonts w:ascii="Times New Roman" w:eastAsia="Times New Roman" w:hAnsi="Times New Roman" w:cs="Times New Roman"/>
          <w:sz w:val="24"/>
          <w:szCs w:val="24"/>
        </w:rPr>
        <w:t xml:space="preserve"> </w:t>
      </w:r>
      <w:r w:rsidR="00937506">
        <w:rPr>
          <w:rFonts w:ascii="Times New Roman" w:eastAsia="Times New Roman" w:hAnsi="Times New Roman" w:cs="Times New Roman"/>
          <w:sz w:val="24"/>
          <w:szCs w:val="24"/>
        </w:rPr>
        <w:t>(</w:t>
      </w:r>
      <w:r w:rsidR="008769A9">
        <w:rPr>
          <w:rFonts w:ascii="Times New Roman" w:eastAsia="Times New Roman" w:hAnsi="Times New Roman" w:cs="Times New Roman"/>
          <w:sz w:val="24"/>
          <w:szCs w:val="24"/>
        </w:rPr>
        <w:t>Mcroy and Goering 1974; Sand-Jensen 1977; Penhale 1977; Harlin 1973a; Coleman and Burkholder 1994; Lin et al. 1996; Morgan and Kitting 1984</w:t>
      </w:r>
      <w:ins w:id="72" w:author="Mary O'Connor" w:date="2018-01-09T16:53:00Z">
        <w:r>
          <w:rPr>
            <w:rFonts w:ascii="Times New Roman" w:eastAsia="Times New Roman" w:hAnsi="Times New Roman" w:cs="Times New Roman"/>
            <w:sz w:val="24"/>
            <w:szCs w:val="24"/>
          </w:rPr>
          <w:t xml:space="preserve">, </w:t>
        </w:r>
      </w:ins>
      <w:del w:id="73" w:author="Mary O'Connor" w:date="2018-01-09T16:53:00Z">
        <w:r w:rsidR="008769A9" w:rsidDel="00D44F71">
          <w:rPr>
            <w:rFonts w:ascii="Times New Roman" w:eastAsia="Times New Roman" w:hAnsi="Times New Roman" w:cs="Times New Roman"/>
            <w:sz w:val="24"/>
            <w:szCs w:val="24"/>
          </w:rPr>
          <w:delText>).</w:delText>
        </w:r>
      </w:del>
      <w:del w:id="74" w:author="Mary O'Connor" w:date="2018-01-09T16:52:00Z">
        <w:r w:rsidR="008769A9" w:rsidDel="00D44F71">
          <w:rPr>
            <w:rFonts w:ascii="Times New Roman" w:eastAsia="Times New Roman" w:hAnsi="Times New Roman" w:cs="Times New Roman"/>
            <w:sz w:val="24"/>
            <w:szCs w:val="24"/>
          </w:rPr>
          <w:delText xml:space="preserve"> </w:delText>
        </w:r>
      </w:del>
      <w:moveFromRangeStart w:id="75" w:author="Mary O'Connor" w:date="2018-01-09T16:52:00Z" w:name="move377136062"/>
      <w:moveFrom w:id="76" w:author="Mary O'Connor" w:date="2018-01-09T16:52:00Z">
        <w:del w:id="77" w:author="Mary O'Connor" w:date="2018-01-09T16:53:00Z">
          <w:r w:rsidR="00734751" w:rsidDel="00D44F71">
            <w:rPr>
              <w:rFonts w:ascii="Times New Roman" w:eastAsia="Times New Roman" w:hAnsi="Times New Roman" w:cs="Times New Roman"/>
              <w:sz w:val="24"/>
              <w:szCs w:val="24"/>
            </w:rPr>
            <w:delText>Invest</w:delText>
          </w:r>
          <w:r w:rsidR="00937506" w:rsidDel="00D44F71">
            <w:rPr>
              <w:rFonts w:ascii="Times New Roman" w:eastAsia="Times New Roman" w:hAnsi="Times New Roman" w:cs="Times New Roman"/>
              <w:sz w:val="24"/>
              <w:szCs w:val="24"/>
            </w:rPr>
            <w:delText>igat</w:delText>
          </w:r>
          <w:r w:rsidR="00734751" w:rsidDel="00D44F71">
            <w:rPr>
              <w:rFonts w:ascii="Times New Roman" w:eastAsia="Times New Roman" w:hAnsi="Times New Roman" w:cs="Times New Roman"/>
              <w:sz w:val="24"/>
              <w:szCs w:val="24"/>
            </w:rPr>
            <w:delText xml:space="preserve">ing shoot-level factors such as microbial community could be important for understanding individual shoot resistance to </w:delText>
          </w:r>
          <w:r w:rsidR="00937506" w:rsidDel="00D44F71">
            <w:rPr>
              <w:rFonts w:ascii="Times New Roman" w:eastAsia="Times New Roman" w:hAnsi="Times New Roman" w:cs="Times New Roman"/>
              <w:sz w:val="24"/>
              <w:szCs w:val="24"/>
            </w:rPr>
            <w:delText>unfavorable</w:delText>
          </w:r>
          <w:r w:rsidR="00734751" w:rsidDel="00D44F71">
            <w:rPr>
              <w:rFonts w:ascii="Times New Roman" w:eastAsia="Times New Roman" w:hAnsi="Times New Roman" w:cs="Times New Roman"/>
              <w:sz w:val="24"/>
              <w:szCs w:val="24"/>
            </w:rPr>
            <w:delText xml:space="preserve"> epiphyte colonization</w:delText>
          </w:r>
          <w:r w:rsidR="00DA5FA8" w:rsidDel="00D44F71">
            <w:rPr>
              <w:rFonts w:ascii="Times New Roman" w:eastAsia="Times New Roman" w:hAnsi="Times New Roman" w:cs="Times New Roman"/>
              <w:sz w:val="24"/>
              <w:szCs w:val="24"/>
            </w:rPr>
            <w:delText xml:space="preserve"> (Meja et al. 2016; Ettinger et al. 2017)</w:delText>
          </w:r>
          <w:r w:rsidR="00734751" w:rsidDel="00D44F71">
            <w:rPr>
              <w:rFonts w:ascii="Times New Roman" w:eastAsia="Times New Roman" w:hAnsi="Times New Roman" w:cs="Times New Roman"/>
              <w:sz w:val="24"/>
              <w:szCs w:val="24"/>
            </w:rPr>
            <w:delText xml:space="preserve">. </w:delText>
          </w:r>
        </w:del>
      </w:moveFrom>
      <w:moveFromRangeEnd w:id="75"/>
      <w:del w:id="78" w:author="Mary O'Connor" w:date="2018-01-09T16:53:00Z">
        <w:r w:rsidR="003F441A" w:rsidDel="00D44F71">
          <w:rPr>
            <w:rFonts w:ascii="Times New Roman" w:eastAsia="Times New Roman" w:hAnsi="Times New Roman" w:cs="Times New Roman"/>
            <w:sz w:val="24"/>
            <w:szCs w:val="24"/>
          </w:rPr>
          <w:delText>What drives community variation</w:delText>
        </w:r>
        <w:r w:rsidR="003F441A" w:rsidDel="00D44F71">
          <w:rPr>
            <w:rFonts w:ascii="Times New Roman" w:eastAsia="Times New Roman" w:hAnsi="Times New Roman" w:cs="Times New Roman"/>
            <w:color w:val="FF0000"/>
            <w:sz w:val="24"/>
            <w:szCs w:val="24"/>
          </w:rPr>
          <w:delText xml:space="preserve"> </w:delText>
        </w:r>
        <w:r w:rsidR="003F441A" w:rsidDel="00D44F71">
          <w:rPr>
            <w:rFonts w:ascii="Times New Roman" w:eastAsia="Times New Roman" w:hAnsi="Times New Roman" w:cs="Times New Roman"/>
            <w:sz w:val="24"/>
            <w:szCs w:val="24"/>
          </w:rPr>
          <w:delText xml:space="preserve">across spatial scales continues to puzzle ecologists in a variety of ecosystems (Boström et al., 2006, A. Driscoll, 2008; Levins, 1969). In communities strongly influenced by foundation species, variation </w:delText>
        </w:r>
        <w:r w:rsidR="00BE08AF" w:rsidDel="00D44F71">
          <w:rPr>
            <w:rFonts w:ascii="Times New Roman" w:eastAsia="Times New Roman" w:hAnsi="Times New Roman" w:cs="Times New Roman"/>
            <w:sz w:val="24"/>
            <w:szCs w:val="24"/>
          </w:rPr>
          <w:delText xml:space="preserve">in </w:delText>
        </w:r>
        <w:r w:rsidR="003F441A" w:rsidDel="00D44F71">
          <w:rPr>
            <w:rFonts w:ascii="Times New Roman" w:eastAsia="Times New Roman" w:hAnsi="Times New Roman" w:cs="Times New Roman"/>
            <w:sz w:val="24"/>
            <w:szCs w:val="24"/>
          </w:rPr>
          <w:delText xml:space="preserve">the presence and abundance of resident species may reflect spatial patterns in the host species or in the environment (Wahl 2008). </w:delText>
        </w:r>
        <w:r w:rsidR="00BE08AF" w:rsidDel="00D44F71">
          <w:rPr>
            <w:rFonts w:ascii="Times New Roman" w:eastAsia="Times New Roman" w:hAnsi="Times New Roman" w:cs="Times New Roman"/>
            <w:sz w:val="24"/>
            <w:szCs w:val="24"/>
          </w:rPr>
          <w:delText xml:space="preserve">When these patterns emerge at small spatial scales we are presented with an opportunity to investigate at fine detail potential drivers for differences in community structure. </w:delText>
        </w:r>
      </w:del>
    </w:p>
    <w:p w14:paraId="4E86CA6D" w14:textId="77777777" w:rsidR="002E0CAC" w:rsidDel="00D44F71" w:rsidRDefault="002E0CAC">
      <w:pPr>
        <w:pStyle w:val="Normal1"/>
        <w:spacing w:after="0" w:line="240" w:lineRule="auto"/>
        <w:rPr>
          <w:del w:id="79" w:author="Mary O'Connor" w:date="2018-01-09T16:52:00Z"/>
          <w:rFonts w:ascii="Times New Roman" w:eastAsia="Times New Roman" w:hAnsi="Times New Roman" w:cs="Times New Roman"/>
          <w:sz w:val="24"/>
          <w:szCs w:val="24"/>
        </w:rPr>
      </w:pPr>
    </w:p>
    <w:p w14:paraId="580826A9" w14:textId="791AF277" w:rsidR="008769A9" w:rsidDel="00D44F71" w:rsidRDefault="008769A9" w:rsidP="00D44F71">
      <w:pPr>
        <w:pStyle w:val="Normal1"/>
        <w:spacing w:after="0" w:line="240" w:lineRule="auto"/>
        <w:rPr>
          <w:del w:id="80" w:author="Mary O'Connor" w:date="2018-01-09T16:54:00Z"/>
          <w:rFonts w:ascii="Times New Roman" w:eastAsia="Times New Roman" w:hAnsi="Times New Roman" w:cs="Times New Roman"/>
          <w:sz w:val="24"/>
          <w:szCs w:val="24"/>
        </w:rPr>
      </w:pPr>
      <w:del w:id="81" w:author="Mary O'Connor" w:date="2018-01-09T16:52:00Z">
        <w:r w:rsidDel="00D44F71">
          <w:rPr>
            <w:rFonts w:ascii="Times New Roman" w:eastAsia="Times New Roman" w:hAnsi="Times New Roman" w:cs="Times New Roman"/>
            <w:sz w:val="24"/>
            <w:szCs w:val="24"/>
          </w:rPr>
          <w:tab/>
        </w:r>
      </w:del>
      <w:del w:id="82" w:author="Mary O'Connor" w:date="2018-01-09T16:53:00Z">
        <w:r w:rsidDel="00D44F71">
          <w:rPr>
            <w:rFonts w:ascii="Times New Roman" w:eastAsia="Times New Roman" w:hAnsi="Times New Roman" w:cs="Times New Roman"/>
            <w:sz w:val="24"/>
            <w:szCs w:val="24"/>
          </w:rPr>
          <w:delText>While algal epiphytes can be detrimental for the seagrasses themselves they also support</w:delText>
        </w:r>
        <w:r w:rsidR="001636D4" w:rsidDel="00D44F71">
          <w:rPr>
            <w:rFonts w:ascii="Times New Roman" w:eastAsia="Times New Roman" w:hAnsi="Times New Roman" w:cs="Times New Roman"/>
            <w:sz w:val="24"/>
            <w:szCs w:val="24"/>
          </w:rPr>
          <w:delText xml:space="preserve"> the seagrass ecosystem </w:delText>
        </w:r>
        <w:r w:rsidDel="00D44F71">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Fry 1984)</w:t>
      </w:r>
      <w:r w:rsidR="001636D4">
        <w:rPr>
          <w:rFonts w:ascii="Times New Roman" w:eastAsia="Times New Roman" w:hAnsi="Times New Roman" w:cs="Times New Roman"/>
          <w:sz w:val="24"/>
          <w:szCs w:val="24"/>
        </w:rPr>
        <w:t>. Invertebrate grazers primarily eat epiphytic algae</w:t>
      </w:r>
      <w:del w:id="83" w:author="Mary O'Connor" w:date="2018-01-09T16:53:00Z">
        <w:r w:rsidR="001636D4" w:rsidDel="00D44F71">
          <w:rPr>
            <w:rFonts w:ascii="Times New Roman" w:eastAsia="Times New Roman" w:hAnsi="Times New Roman" w:cs="Times New Roman"/>
            <w:sz w:val="24"/>
            <w:szCs w:val="24"/>
          </w:rPr>
          <w:delText xml:space="preserve"> and they int</w:delText>
        </w:r>
        <w:r w:rsidR="00BB6DAD" w:rsidDel="00D44F71">
          <w:rPr>
            <w:rFonts w:ascii="Times New Roman" w:eastAsia="Times New Roman" w:hAnsi="Times New Roman" w:cs="Times New Roman"/>
            <w:sz w:val="24"/>
            <w:szCs w:val="24"/>
          </w:rPr>
          <w:delText>u</w:delText>
        </w:r>
        <w:r w:rsidR="001636D4" w:rsidDel="00D44F71">
          <w:rPr>
            <w:rFonts w:ascii="Times New Roman" w:eastAsia="Times New Roman" w:hAnsi="Times New Roman" w:cs="Times New Roman"/>
            <w:sz w:val="24"/>
            <w:szCs w:val="24"/>
          </w:rPr>
          <w:delText>rn support the higher</w:delText>
        </w:r>
        <w:r w:rsidR="00FB5487" w:rsidDel="00D44F71">
          <w:rPr>
            <w:rFonts w:ascii="Times New Roman" w:eastAsia="Times New Roman" w:hAnsi="Times New Roman" w:cs="Times New Roman"/>
            <w:sz w:val="24"/>
            <w:szCs w:val="24"/>
          </w:rPr>
          <w:delText>-</w:delText>
        </w:r>
        <w:r w:rsidR="001636D4" w:rsidDel="00D44F71">
          <w:rPr>
            <w:rFonts w:ascii="Times New Roman" w:eastAsia="Times New Roman" w:hAnsi="Times New Roman" w:cs="Times New Roman"/>
            <w:sz w:val="24"/>
            <w:szCs w:val="24"/>
          </w:rPr>
          <w:delText>level food web structure</w:delText>
        </w:r>
      </w:del>
      <w:r w:rsidR="001636D4">
        <w:rPr>
          <w:rFonts w:ascii="Times New Roman" w:eastAsia="Times New Roman" w:hAnsi="Times New Roman" w:cs="Times New Roman"/>
          <w:sz w:val="24"/>
          <w:szCs w:val="24"/>
        </w:rPr>
        <w:t>. Thus</w:t>
      </w:r>
      <w:r w:rsidR="00FF4A1E">
        <w:rPr>
          <w:rFonts w:ascii="Times New Roman" w:eastAsia="Times New Roman" w:hAnsi="Times New Roman" w:cs="Times New Roman"/>
          <w:sz w:val="24"/>
          <w:szCs w:val="24"/>
        </w:rPr>
        <w:t>,</w:t>
      </w:r>
      <w:r w:rsidR="001636D4">
        <w:rPr>
          <w:rFonts w:ascii="Times New Roman" w:eastAsia="Times New Roman" w:hAnsi="Times New Roman" w:cs="Times New Roman"/>
          <w:sz w:val="24"/>
          <w:szCs w:val="24"/>
        </w:rPr>
        <w:t xml:space="preserve"> like other</w:t>
      </w:r>
      <w:r>
        <w:rPr>
          <w:rFonts w:ascii="Times New Roman" w:eastAsia="Times New Roman" w:hAnsi="Times New Roman" w:cs="Times New Roman"/>
          <w:sz w:val="24"/>
          <w:szCs w:val="24"/>
        </w:rPr>
        <w:t xml:space="preserve"> foundation species</w:t>
      </w:r>
      <w:r w:rsidR="001636D4">
        <w:rPr>
          <w:rFonts w:ascii="Times New Roman" w:eastAsia="Times New Roman" w:hAnsi="Times New Roman" w:cs="Times New Roman"/>
          <w:sz w:val="24"/>
          <w:szCs w:val="24"/>
        </w:rPr>
        <w:t>, seagrass</w:t>
      </w:r>
      <w:r>
        <w:rPr>
          <w:rFonts w:ascii="Times New Roman" w:eastAsia="Times New Roman" w:hAnsi="Times New Roman" w:cs="Times New Roman"/>
          <w:sz w:val="24"/>
          <w:szCs w:val="24"/>
        </w:rPr>
        <w:t xml:space="preserve"> and the biodiversity it hosts exist</w:t>
      </w:r>
      <w:r w:rsidR="001636D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a complex network of positive and negative interactions (Connolly 1994; Boström and Bonsdorff 1997; Sheridan 1997; Webster, Rowden, and Attrill 1998; Heck and Orth 1980; Heck Jr and Orth 1980; Attrill, Strong, and Rowden 2000; Tolan, Holt, and Onuf 1997; Harlin 1975; Fong, Lee, and Wu 2000). </w:t>
      </w:r>
      <w:del w:id="84" w:author="Mary O'Connor" w:date="2018-01-09T15:55:00Z">
        <w:r w:rsidR="001636D4" w:rsidDel="00567E67">
          <w:rPr>
            <w:rFonts w:ascii="Times New Roman" w:eastAsia="Times New Roman" w:hAnsi="Times New Roman" w:cs="Times New Roman"/>
            <w:sz w:val="24"/>
            <w:szCs w:val="24"/>
          </w:rPr>
          <w:delText xml:space="preserve">What we see on a community level is seagrass meadows vary widely across space. </w:delText>
        </w:r>
      </w:del>
      <w:del w:id="85" w:author="Mary O'Connor" w:date="2018-01-09T16:54:00Z">
        <w:r w:rsidR="001636D4" w:rsidDel="00D44F71">
          <w:rPr>
            <w:rFonts w:ascii="Times New Roman" w:eastAsia="Times New Roman" w:hAnsi="Times New Roman" w:cs="Times New Roman"/>
            <w:sz w:val="24"/>
            <w:szCs w:val="24"/>
          </w:rPr>
          <w:delText>Because algal epiphytes are the base of this food web, understanding their spatial variation could illuminate drivers of metacommunity forming processes</w:delText>
        </w:r>
      </w:del>
      <w:del w:id="86" w:author="Gwendolyn Griffiths" w:date="2018-01-22T09:56:00Z">
        <w:r w:rsidR="001636D4" w:rsidDel="00247C1C">
          <w:rPr>
            <w:rFonts w:ascii="Times New Roman" w:eastAsia="Times New Roman" w:hAnsi="Times New Roman" w:cs="Times New Roman"/>
            <w:sz w:val="24"/>
            <w:szCs w:val="24"/>
          </w:rPr>
          <w:delText>.</w:delText>
        </w:r>
      </w:del>
      <w:ins w:id="87" w:author="Mary O'Connor" w:date="2018-01-09T16:54:00Z">
        <w:r w:rsidR="00D44F71">
          <w:rPr>
            <w:rFonts w:ascii="Times New Roman" w:eastAsia="Times New Roman" w:hAnsi="Times New Roman" w:cs="Times New Roman"/>
            <w:sz w:val="24"/>
            <w:szCs w:val="24"/>
          </w:rPr>
          <w:t xml:space="preserve">Consequently, factors </w:t>
        </w:r>
      </w:ins>
      <w:ins w:id="88" w:author="Mary O'Connor" w:date="2018-01-09T16:55:00Z">
        <w:del w:id="89" w:author="Gwendolyn Griffiths" w:date="2018-01-22T10:53:00Z">
          <w:r w:rsidR="00D44F71" w:rsidDel="00914385">
            <w:rPr>
              <w:rFonts w:ascii="Times New Roman" w:eastAsia="Times New Roman" w:hAnsi="Times New Roman" w:cs="Times New Roman"/>
              <w:sz w:val="24"/>
              <w:szCs w:val="24"/>
            </w:rPr>
            <w:delText>including</w:delText>
          </w:r>
        </w:del>
      </w:ins>
      <w:ins w:id="90" w:author="Gwendolyn Griffiths" w:date="2018-01-22T10:53:00Z">
        <w:r w:rsidR="00914385">
          <w:rPr>
            <w:rFonts w:ascii="Times New Roman" w:eastAsia="Times New Roman" w:hAnsi="Times New Roman" w:cs="Times New Roman"/>
            <w:sz w:val="24"/>
            <w:szCs w:val="24"/>
          </w:rPr>
          <w:t>from</w:t>
        </w:r>
      </w:ins>
      <w:ins w:id="91" w:author="Mary O'Connor" w:date="2018-01-09T16:54:00Z">
        <w:r w:rsidR="00D44F71">
          <w:rPr>
            <w:rFonts w:ascii="Times New Roman" w:eastAsia="Times New Roman" w:hAnsi="Times New Roman" w:cs="Times New Roman"/>
            <w:sz w:val="24"/>
            <w:szCs w:val="24"/>
          </w:rPr>
          <w:t xml:space="preserve"> top-down control by grazers to </w:t>
        </w:r>
      </w:ins>
      <w:ins w:id="92" w:author="Gwendolyn Griffiths" w:date="2018-01-22T10:53:00Z">
        <w:r w:rsidR="00914385">
          <w:rPr>
            <w:rFonts w:ascii="Times New Roman" w:eastAsia="Times New Roman" w:hAnsi="Times New Roman" w:cs="Times New Roman"/>
            <w:sz w:val="24"/>
            <w:szCs w:val="24"/>
          </w:rPr>
          <w:t xml:space="preserve">bottom-up </w:t>
        </w:r>
      </w:ins>
      <w:ins w:id="93" w:author="Mary O'Connor" w:date="2018-01-09T16:54:00Z">
        <w:r w:rsidR="00D44F71">
          <w:rPr>
            <w:rFonts w:ascii="Times New Roman" w:eastAsia="Times New Roman" w:hAnsi="Times New Roman" w:cs="Times New Roman"/>
            <w:sz w:val="24"/>
            <w:szCs w:val="24"/>
          </w:rPr>
          <w:t xml:space="preserve">facilitation </w:t>
        </w:r>
        <w:del w:id="94" w:author="Gwendolyn Griffiths" w:date="2018-01-22T10:53:00Z">
          <w:r w:rsidR="00D44F71" w:rsidDel="00914385">
            <w:rPr>
              <w:rFonts w:ascii="Times New Roman" w:eastAsia="Times New Roman" w:hAnsi="Times New Roman" w:cs="Times New Roman"/>
              <w:sz w:val="24"/>
              <w:szCs w:val="24"/>
            </w:rPr>
            <w:delText xml:space="preserve">or inhibition </w:delText>
          </w:r>
        </w:del>
        <w:r w:rsidR="00D44F71">
          <w:rPr>
            <w:rFonts w:ascii="Times New Roman" w:eastAsia="Times New Roman" w:hAnsi="Times New Roman" w:cs="Times New Roman"/>
            <w:sz w:val="24"/>
            <w:szCs w:val="24"/>
          </w:rPr>
          <w:t>by microbes</w:t>
        </w:r>
      </w:ins>
      <w:ins w:id="95" w:author="Gwendolyn Griffiths" w:date="2018-01-22T10:53:00Z">
        <w:r w:rsidR="00914385">
          <w:rPr>
            <w:rFonts w:ascii="Times New Roman" w:eastAsia="Times New Roman" w:hAnsi="Times New Roman" w:cs="Times New Roman"/>
            <w:sz w:val="24"/>
            <w:szCs w:val="24"/>
          </w:rPr>
          <w:t xml:space="preserve"> or seagrass hosts</w:t>
        </w:r>
      </w:ins>
      <w:ins w:id="96" w:author="Mary O'Connor" w:date="2018-01-09T16:54:00Z">
        <w:del w:id="97" w:author="Gwendolyn Griffiths" w:date="2018-01-22T10:53:00Z">
          <w:r w:rsidR="00D44F71" w:rsidDel="00914385">
            <w:rPr>
              <w:rFonts w:ascii="Times New Roman" w:eastAsia="Times New Roman" w:hAnsi="Times New Roman" w:cs="Times New Roman"/>
              <w:sz w:val="24"/>
              <w:szCs w:val="24"/>
            </w:rPr>
            <w:delText xml:space="preserve"> or seagrass hosts</w:delText>
          </w:r>
        </w:del>
      </w:ins>
      <w:ins w:id="98" w:author="Gwendolyn Griffiths" w:date="2018-01-22T10:54:00Z">
        <w:r w:rsidR="00914385">
          <w:rPr>
            <w:rFonts w:ascii="Times New Roman" w:eastAsia="Times New Roman" w:hAnsi="Times New Roman" w:cs="Times New Roman"/>
            <w:sz w:val="24"/>
            <w:szCs w:val="24"/>
          </w:rPr>
          <w:t xml:space="preserve"> </w:t>
        </w:r>
      </w:ins>
      <w:ins w:id="99" w:author="Mary O'Connor" w:date="2018-01-09T16:54:00Z">
        <w:del w:id="100" w:author="Gwendolyn Griffiths" w:date="2018-01-22T10:54:00Z">
          <w:r w:rsidR="00D44F71" w:rsidDel="00914385">
            <w:rPr>
              <w:rFonts w:ascii="Times New Roman" w:eastAsia="Times New Roman" w:hAnsi="Times New Roman" w:cs="Times New Roman"/>
              <w:sz w:val="24"/>
              <w:szCs w:val="24"/>
            </w:rPr>
            <w:delText>, o</w:delText>
          </w:r>
        </w:del>
        <w:del w:id="101" w:author="Gwendolyn Griffiths" w:date="2018-01-22T04:19:00Z">
          <w:r w:rsidR="00D44F71" w:rsidDel="00F710A3">
            <w:rPr>
              <w:rFonts w:ascii="Times New Roman" w:eastAsia="Times New Roman" w:hAnsi="Times New Roman" w:cs="Times New Roman"/>
              <w:sz w:val="24"/>
              <w:szCs w:val="24"/>
            </w:rPr>
            <w:delText>r</w:delText>
          </w:r>
        </w:del>
        <w:del w:id="102" w:author="Gwendolyn Griffiths" w:date="2018-01-22T10:54:00Z">
          <w:r w:rsidR="00D44F71" w:rsidDel="00914385">
            <w:rPr>
              <w:rFonts w:ascii="Times New Roman" w:eastAsia="Times New Roman" w:hAnsi="Times New Roman" w:cs="Times New Roman"/>
              <w:sz w:val="24"/>
              <w:szCs w:val="24"/>
            </w:rPr>
            <w:delText xml:space="preserve"> resource limitation or colonization </w:delText>
          </w:r>
        </w:del>
      </w:ins>
      <w:ins w:id="103" w:author="Mary O'Connor" w:date="2018-01-09T16:56:00Z">
        <w:r w:rsidR="00D44F71">
          <w:rPr>
            <w:rFonts w:ascii="Times New Roman" w:eastAsia="Times New Roman" w:hAnsi="Times New Roman" w:cs="Times New Roman"/>
            <w:sz w:val="24"/>
            <w:szCs w:val="24"/>
          </w:rPr>
          <w:t xml:space="preserve">(Meja et al. 2016; Ettinger et al. 2017, </w:t>
        </w:r>
      </w:ins>
      <w:ins w:id="104" w:author="Mary O'Connor" w:date="2018-01-09T16:57:00Z">
        <w:r w:rsidR="00D44F71">
          <w:rPr>
            <w:rFonts w:ascii="Times New Roman" w:eastAsia="Times New Roman" w:hAnsi="Times New Roman" w:cs="Times New Roman"/>
            <w:sz w:val="24"/>
            <w:szCs w:val="24"/>
          </w:rPr>
          <w:t xml:space="preserve">(Lavery and Vanderklift 2002; Milchakova 2000; Alcoverro, Duarte, and Romero 1997, Kendrick and Burt 1997; Cebrian et al. 1999, Reyes and Sansón 1997; Johnson et al. 2005) </w:t>
        </w:r>
      </w:ins>
      <w:ins w:id="105" w:author="Mary O'Connor" w:date="2018-01-09T16:54:00Z">
        <w:r w:rsidR="00D44F71">
          <w:rPr>
            <w:rFonts w:ascii="Times New Roman" w:eastAsia="Times New Roman" w:hAnsi="Times New Roman" w:cs="Times New Roman"/>
            <w:sz w:val="24"/>
            <w:szCs w:val="24"/>
          </w:rPr>
          <w:t>may interact to inf</w:t>
        </w:r>
      </w:ins>
      <w:ins w:id="106" w:author="Mary O'Connor" w:date="2018-01-09T16:55:00Z">
        <w:r w:rsidR="00D44F71">
          <w:rPr>
            <w:rFonts w:ascii="Times New Roman" w:eastAsia="Times New Roman" w:hAnsi="Times New Roman" w:cs="Times New Roman"/>
            <w:sz w:val="24"/>
            <w:szCs w:val="24"/>
          </w:rPr>
          <w:t xml:space="preserve">luence the spatial patterns of seagrass associated epiphytes. </w:t>
        </w:r>
      </w:ins>
      <w:del w:id="107" w:author="Mary O'Connor" w:date="2018-01-09T16:54:00Z">
        <w:r w:rsidR="001636D4" w:rsidDel="00D44F71">
          <w:rPr>
            <w:rFonts w:ascii="Times New Roman" w:eastAsia="Times New Roman" w:hAnsi="Times New Roman" w:cs="Times New Roman"/>
            <w:sz w:val="24"/>
            <w:szCs w:val="24"/>
          </w:rPr>
          <w:delText xml:space="preserve"> </w:delText>
        </w:r>
      </w:del>
    </w:p>
    <w:p w14:paraId="360CC1DD" w14:textId="3F46F6CE" w:rsidR="00D46D3F" w:rsidRDefault="00D44F71" w:rsidP="00F710A3">
      <w:pPr>
        <w:pStyle w:val="Normal1"/>
        <w:spacing w:after="0" w:line="240" w:lineRule="auto"/>
        <w:rPr>
          <w:ins w:id="108" w:author="Gwendolyn Griffiths" w:date="2018-01-22T09:55:00Z"/>
          <w:rFonts w:ascii="Times New Roman" w:eastAsia="Times New Roman" w:hAnsi="Times New Roman" w:cs="Times New Roman"/>
          <w:sz w:val="24"/>
          <w:szCs w:val="24"/>
        </w:rPr>
      </w:pPr>
      <w:ins w:id="109" w:author="Mary O'Connor" w:date="2018-01-09T16:56:00Z">
        <w:r w:rsidDel="00D44F71">
          <w:rPr>
            <w:rFonts w:ascii="Times New Roman" w:eastAsia="Times New Roman" w:hAnsi="Times New Roman" w:cs="Times New Roman"/>
            <w:sz w:val="24"/>
            <w:szCs w:val="24"/>
          </w:rPr>
          <w:t xml:space="preserve"> </w:t>
        </w:r>
      </w:ins>
    </w:p>
    <w:p w14:paraId="15FE4449" w14:textId="10C603AB" w:rsidR="00247C1C" w:rsidRDefault="00247C1C" w:rsidP="00247C1C">
      <w:pPr>
        <w:pStyle w:val="Normal1"/>
        <w:spacing w:after="0" w:line="240" w:lineRule="auto"/>
        <w:rPr>
          <w:ins w:id="110" w:author="Gwendolyn Griffiths" w:date="2018-01-22T09:56:00Z"/>
          <w:rFonts w:ascii="Times New Roman" w:eastAsia="Times New Roman" w:hAnsi="Times New Roman" w:cs="Times New Roman"/>
          <w:i/>
          <w:sz w:val="24"/>
          <w:szCs w:val="24"/>
        </w:rPr>
      </w:pPr>
      <w:ins w:id="111" w:author="Gwendolyn Griffiths" w:date="2018-01-22T09:56:00Z">
        <w:r>
          <w:rPr>
            <w:rFonts w:ascii="Times New Roman" w:eastAsia="Times New Roman" w:hAnsi="Times New Roman" w:cs="Times New Roman"/>
            <w:sz w:val="24"/>
            <w:szCs w:val="24"/>
          </w:rPr>
          <w:tab/>
        </w:r>
      </w:ins>
      <w:ins w:id="112" w:author="Gwendolyn Griffiths" w:date="2018-01-22T09:58:00Z">
        <w:r>
          <w:rPr>
            <w:rFonts w:ascii="Times New Roman" w:eastAsia="Times New Roman" w:hAnsi="Times New Roman" w:cs="Times New Roman"/>
            <w:sz w:val="24"/>
            <w:szCs w:val="24"/>
          </w:rPr>
          <w:t>Epiphytic algae can be</w:t>
        </w:r>
      </w:ins>
      <w:ins w:id="113" w:author="Gwendolyn Griffiths" w:date="2018-01-22T10:00:00Z">
        <w:r>
          <w:rPr>
            <w:rFonts w:ascii="Times New Roman" w:eastAsia="Times New Roman" w:hAnsi="Times New Roman" w:cs="Times New Roman"/>
            <w:sz w:val="24"/>
            <w:szCs w:val="24"/>
          </w:rPr>
          <w:t xml:space="preserve"> quantified easily but bottom</w:t>
        </w:r>
      </w:ins>
      <w:ins w:id="114" w:author="Gwendolyn Griffiths" w:date="2018-01-22T10:01:00Z">
        <w:r>
          <w:rPr>
            <w:rFonts w:ascii="Times New Roman" w:eastAsia="Times New Roman" w:hAnsi="Times New Roman" w:cs="Times New Roman"/>
            <w:sz w:val="24"/>
            <w:szCs w:val="24"/>
          </w:rPr>
          <w:t>-up and top-down influences on their abundances can be more difficult to identify.</w:t>
        </w:r>
      </w:ins>
      <w:ins w:id="115" w:author="Gwendolyn Griffiths" w:date="2018-01-22T09:58:00Z">
        <w:r>
          <w:rPr>
            <w:rFonts w:ascii="Times New Roman" w:eastAsia="Times New Roman" w:hAnsi="Times New Roman" w:cs="Times New Roman"/>
            <w:sz w:val="24"/>
            <w:szCs w:val="24"/>
          </w:rPr>
          <w:t xml:space="preserve"> </w:t>
        </w:r>
      </w:ins>
      <w:ins w:id="116" w:author="Gwendolyn Griffiths" w:date="2018-01-22T10:01:00Z">
        <w:r>
          <w:rPr>
            <w:rFonts w:ascii="Times New Roman" w:eastAsia="Times New Roman" w:hAnsi="Times New Roman" w:cs="Times New Roman"/>
            <w:sz w:val="24"/>
            <w:szCs w:val="24"/>
          </w:rPr>
          <w:t xml:space="preserve">Seagrass </w:t>
        </w:r>
      </w:ins>
      <w:ins w:id="117" w:author="Gwendolyn Griffiths" w:date="2018-01-22T09:55:00Z">
        <w:r>
          <w:rPr>
            <w:rFonts w:ascii="Times New Roman" w:eastAsia="Times New Roman" w:hAnsi="Times New Roman" w:cs="Times New Roman"/>
            <w:sz w:val="24"/>
            <w:szCs w:val="24"/>
          </w:rPr>
          <w:t xml:space="preserve">blade surface chemistry </w:t>
        </w:r>
      </w:ins>
      <w:ins w:id="118" w:author="Gwendolyn Griffiths" w:date="2018-01-22T09:57:00Z">
        <w:r>
          <w:rPr>
            <w:rFonts w:ascii="Times New Roman" w:eastAsia="Times New Roman" w:hAnsi="Times New Roman" w:cs="Times New Roman"/>
            <w:sz w:val="24"/>
            <w:szCs w:val="24"/>
          </w:rPr>
          <w:t>can</w:t>
        </w:r>
      </w:ins>
      <w:ins w:id="119" w:author="Gwendolyn Griffiths" w:date="2018-01-22T09:55:00Z">
        <w:r>
          <w:rPr>
            <w:rFonts w:ascii="Times New Roman" w:eastAsia="Times New Roman" w:hAnsi="Times New Roman" w:cs="Times New Roman"/>
            <w:sz w:val="24"/>
            <w:szCs w:val="24"/>
          </w:rPr>
          <w:t xml:space="preserve"> discourage epiphyte colonization (Bell, Lang, and Mitchell 1974; Mejia et al. 2016). Colonization of </w:t>
        </w:r>
        <w:r w:rsidRPr="00567E67">
          <w:rPr>
            <w:rFonts w:ascii="Times New Roman" w:eastAsia="Times New Roman" w:hAnsi="Times New Roman" w:cs="Times New Roman"/>
            <w:sz w:val="24"/>
            <w:szCs w:val="24"/>
          </w:rPr>
          <w:t>seagrasses</w:t>
        </w:r>
        <w:r>
          <w:rPr>
            <w:rFonts w:ascii="Times New Roman" w:eastAsia="Times New Roman" w:hAnsi="Times New Roman" w:cs="Times New Roman"/>
            <w:sz w:val="24"/>
            <w:szCs w:val="24"/>
          </w:rPr>
          <w:t xml:space="preserve"> by spores of epifaunal organisms is accomplished through the establishment of a suitable bacterial community before the spores attach (Sieburth and Thomas 1973). Unique bacterial groups are associated with a specific blade surface chemistry (Bagwell et al. 2002; Crump and Koch 2008; Hamisi et al. 2009; Weidner et al. 2000; Duarte, Holmer, and Marba 2005), and the growth of unique bacterial communities can discourage the attachment of spores on marine macrophytes. </w:t>
        </w:r>
      </w:ins>
      <w:ins w:id="120" w:author="Gwendolyn Griffiths" w:date="2018-01-22T09:56:00Z">
        <w:r>
          <w:rPr>
            <w:rFonts w:ascii="Times New Roman" w:eastAsia="Times New Roman" w:hAnsi="Times New Roman" w:cs="Times New Roman"/>
            <w:sz w:val="24"/>
            <w:szCs w:val="24"/>
          </w:rPr>
          <w:t>Abundances of invertebrates can vary significantly both between and within meadows</w:t>
        </w:r>
      </w:ins>
      <w:ins w:id="121" w:author="Gwendolyn Griffiths" w:date="2018-01-22T10:02:00Z">
        <w:r>
          <w:rPr>
            <w:rFonts w:ascii="Times New Roman" w:eastAsia="Times New Roman" w:hAnsi="Times New Roman" w:cs="Times New Roman"/>
            <w:sz w:val="24"/>
            <w:szCs w:val="24"/>
          </w:rPr>
          <w:t xml:space="preserve"> with high invertebrate abundances usually leading to a decrease in algal abundances through grazing </w:t>
        </w:r>
      </w:ins>
      <w:ins w:id="122" w:author="Gwendolyn Griffiths" w:date="2018-01-22T09:56:00Z">
        <w:r>
          <w:rPr>
            <w:rFonts w:ascii="Times New Roman" w:eastAsia="Times New Roman" w:hAnsi="Times New Roman" w:cs="Times New Roman"/>
            <w:sz w:val="24"/>
            <w:szCs w:val="24"/>
          </w:rPr>
          <w:t xml:space="preserve">(Amundrud, Srivastava, and O’Connor 2015; Boström and Mattila 1999; Tanner 2005). Understanding the drivers of </w:t>
        </w:r>
      </w:ins>
      <w:ins w:id="123" w:author="Gwendolyn Griffiths" w:date="2018-01-22T10:03:00Z">
        <w:r>
          <w:rPr>
            <w:rFonts w:ascii="Times New Roman" w:eastAsia="Times New Roman" w:hAnsi="Times New Roman" w:cs="Times New Roman"/>
            <w:sz w:val="24"/>
            <w:szCs w:val="24"/>
          </w:rPr>
          <w:t>epiphyte</w:t>
        </w:r>
      </w:ins>
      <w:ins w:id="124" w:author="Gwendolyn Griffiths" w:date="2018-01-22T09:56:00Z">
        <w:r>
          <w:rPr>
            <w:rFonts w:ascii="Times New Roman" w:eastAsia="Times New Roman" w:hAnsi="Times New Roman" w:cs="Times New Roman"/>
            <w:sz w:val="24"/>
            <w:szCs w:val="24"/>
          </w:rPr>
          <w:t xml:space="preserve"> spatial variation helps to understand the dynamics of the seagrass-based community, </w:t>
        </w:r>
      </w:ins>
      <w:ins w:id="125" w:author="Gwendolyn Griffiths" w:date="2018-01-22T10:03:00Z">
        <w:r>
          <w:rPr>
            <w:rFonts w:ascii="Times New Roman" w:eastAsia="Times New Roman" w:hAnsi="Times New Roman" w:cs="Times New Roman"/>
            <w:sz w:val="24"/>
            <w:szCs w:val="24"/>
          </w:rPr>
          <w:t xml:space="preserve">because </w:t>
        </w:r>
        <w:r w:rsidR="005E6103">
          <w:rPr>
            <w:rFonts w:ascii="Times New Roman" w:eastAsia="Times New Roman" w:hAnsi="Times New Roman" w:cs="Times New Roman"/>
            <w:sz w:val="24"/>
            <w:szCs w:val="24"/>
          </w:rPr>
          <w:t xml:space="preserve">of the effects the multiple </w:t>
        </w:r>
      </w:ins>
      <w:ins w:id="126" w:author="Gwendolyn Griffiths" w:date="2018-01-22T10:55:00Z">
        <w:r w:rsidR="00914385">
          <w:rPr>
            <w:rFonts w:ascii="Times New Roman" w:eastAsia="Times New Roman" w:hAnsi="Times New Roman" w:cs="Times New Roman"/>
            <w:sz w:val="24"/>
            <w:szCs w:val="24"/>
          </w:rPr>
          <w:t xml:space="preserve">blade level </w:t>
        </w:r>
      </w:ins>
      <w:ins w:id="127" w:author="Gwendolyn Griffiths" w:date="2018-01-22T10:03:00Z">
        <w:r w:rsidR="005E6103">
          <w:rPr>
            <w:rFonts w:ascii="Times New Roman" w:eastAsia="Times New Roman" w:hAnsi="Times New Roman" w:cs="Times New Roman"/>
            <w:sz w:val="24"/>
            <w:szCs w:val="24"/>
          </w:rPr>
          <w:t>communit</w:t>
        </w:r>
      </w:ins>
      <w:ins w:id="128" w:author="Gwendolyn Griffiths" w:date="2018-01-22T10:55:00Z">
        <w:r w:rsidR="00914385">
          <w:rPr>
            <w:rFonts w:ascii="Times New Roman" w:eastAsia="Times New Roman" w:hAnsi="Times New Roman" w:cs="Times New Roman"/>
            <w:sz w:val="24"/>
            <w:szCs w:val="24"/>
          </w:rPr>
          <w:t>ies</w:t>
        </w:r>
      </w:ins>
      <w:ins w:id="129" w:author="Gwendolyn Griffiths" w:date="2018-01-22T10:03:00Z">
        <w:r w:rsidR="005E6103">
          <w:rPr>
            <w:rFonts w:ascii="Times New Roman" w:eastAsia="Times New Roman" w:hAnsi="Times New Roman" w:cs="Times New Roman"/>
            <w:sz w:val="24"/>
            <w:szCs w:val="24"/>
          </w:rPr>
          <w:t xml:space="preserve"> have on one another. </w:t>
        </w:r>
      </w:ins>
      <w:ins w:id="130" w:author="Gwendolyn Griffiths" w:date="2018-01-22T09:56:00Z">
        <w:r>
          <w:rPr>
            <w:rFonts w:ascii="Times New Roman" w:eastAsia="Times New Roman" w:hAnsi="Times New Roman" w:cs="Times New Roman"/>
            <w:sz w:val="24"/>
            <w:szCs w:val="24"/>
          </w:rPr>
          <w:t xml:space="preserve"> </w:t>
        </w:r>
      </w:ins>
    </w:p>
    <w:p w14:paraId="2077019F" w14:textId="77777777" w:rsidR="00247C1C" w:rsidRDefault="00247C1C" w:rsidP="00F710A3">
      <w:pPr>
        <w:pStyle w:val="Normal1"/>
        <w:spacing w:after="0" w:line="240" w:lineRule="auto"/>
        <w:rPr>
          <w:ins w:id="131" w:author="Gwendolyn Griffiths" w:date="2018-01-22T06:55:00Z"/>
          <w:rFonts w:ascii="Times New Roman" w:eastAsia="Times New Roman" w:hAnsi="Times New Roman" w:cs="Times New Roman"/>
          <w:sz w:val="24"/>
          <w:szCs w:val="24"/>
        </w:rPr>
      </w:pPr>
    </w:p>
    <w:p w14:paraId="39E9D52F" w14:textId="4527D19B" w:rsidR="002E0CAC" w:rsidDel="00D44F71" w:rsidRDefault="00D46D3F">
      <w:pPr>
        <w:pStyle w:val="Normal1"/>
        <w:spacing w:after="0" w:line="240" w:lineRule="auto"/>
        <w:rPr>
          <w:del w:id="132" w:author="Mary O'Connor" w:date="2018-01-09T16:56:00Z"/>
          <w:rFonts w:ascii="Times New Roman" w:eastAsia="Times New Roman" w:hAnsi="Times New Roman" w:cs="Times New Roman"/>
          <w:sz w:val="24"/>
          <w:szCs w:val="24"/>
        </w:rPr>
      </w:pPr>
      <w:ins w:id="133" w:author="Gwendolyn Griffiths" w:date="2018-01-22T06:55:00Z">
        <w:r>
          <w:rPr>
            <w:rFonts w:ascii="Times New Roman" w:eastAsia="Times New Roman" w:hAnsi="Times New Roman" w:cs="Times New Roman"/>
            <w:b/>
            <w:sz w:val="24"/>
            <w:szCs w:val="24"/>
          </w:rPr>
          <w:t>Bottom</w:t>
        </w:r>
      </w:ins>
      <w:ins w:id="134" w:author="Gwendolyn Griffiths" w:date="2018-01-22T06:56:00Z">
        <w:r>
          <w:rPr>
            <w:rFonts w:ascii="Times New Roman" w:eastAsia="Times New Roman" w:hAnsi="Times New Roman" w:cs="Times New Roman"/>
            <w:b/>
            <w:sz w:val="24"/>
            <w:szCs w:val="24"/>
          </w:rPr>
          <w:t xml:space="preserve"> up process investigated by reciprocal transplant</w:t>
        </w:r>
      </w:ins>
      <w:del w:id="135" w:author="Mary O'Connor" w:date="2018-01-09T16:54:00Z">
        <w:r w:rsidR="008769A9" w:rsidDel="00D44F71">
          <w:rPr>
            <w:rFonts w:ascii="Times New Roman" w:eastAsia="Times New Roman" w:hAnsi="Times New Roman" w:cs="Times New Roman"/>
            <w:sz w:val="24"/>
            <w:szCs w:val="24"/>
          </w:rPr>
          <w:delText xml:space="preserve"> </w:delText>
        </w:r>
      </w:del>
      <w:moveToRangeStart w:id="136" w:author="Mary O'Connor" w:date="2018-01-09T16:52:00Z" w:name="move377136062"/>
      <w:moveTo w:id="137" w:author="Mary O'Connor" w:date="2018-01-09T16:52:00Z">
        <w:del w:id="138" w:author="Mary O'Connor" w:date="2018-01-09T16:56:00Z">
          <w:r w:rsidR="00D44F71" w:rsidDel="00D44F71">
            <w:rPr>
              <w:rFonts w:ascii="Times New Roman" w:eastAsia="Times New Roman" w:hAnsi="Times New Roman" w:cs="Times New Roman"/>
              <w:sz w:val="24"/>
              <w:szCs w:val="24"/>
            </w:rPr>
            <w:delText>Investigating shoot-level factors such as microbial community could be important for understanding individual shoot resistance to unfavorable epiphyte colonization (Meja et al. 2016; Ettinger et al. 2017).</w:delText>
          </w:r>
        </w:del>
      </w:moveTo>
      <w:moveToRangeEnd w:id="136"/>
    </w:p>
    <w:p w14:paraId="71B30391" w14:textId="77777777" w:rsidR="00D44F71" w:rsidRDefault="00D44F71" w:rsidP="00F710A3">
      <w:pPr>
        <w:pStyle w:val="Normal1"/>
        <w:spacing w:after="0" w:line="240" w:lineRule="auto"/>
        <w:rPr>
          <w:ins w:id="139" w:author="Mary O'Connor" w:date="2018-01-09T16:57:00Z"/>
          <w:rFonts w:ascii="Times New Roman" w:eastAsia="Times New Roman" w:hAnsi="Times New Roman" w:cs="Times New Roman"/>
          <w:sz w:val="24"/>
          <w:szCs w:val="24"/>
        </w:rPr>
      </w:pPr>
      <w:ins w:id="140" w:author="Mary O'Connor" w:date="2018-01-09T16:56:00Z">
        <w:r>
          <w:rPr>
            <w:rFonts w:ascii="Times New Roman" w:eastAsia="Times New Roman" w:hAnsi="Times New Roman" w:cs="Times New Roman"/>
            <w:sz w:val="24"/>
            <w:szCs w:val="24"/>
          </w:rPr>
          <w:tab/>
        </w:r>
      </w:ins>
    </w:p>
    <w:p w14:paraId="5AA44743" w14:textId="37610CA9" w:rsidR="002E0CAC" w:rsidDel="00D44F71" w:rsidRDefault="00D44F71">
      <w:pPr>
        <w:pStyle w:val="Normal1"/>
        <w:spacing w:after="0" w:line="240" w:lineRule="auto"/>
        <w:rPr>
          <w:del w:id="141" w:author="Mary O'Connor" w:date="2018-01-09T16:56:00Z"/>
          <w:rFonts w:ascii="Times New Roman" w:eastAsia="Times New Roman" w:hAnsi="Times New Roman" w:cs="Times New Roman"/>
          <w:sz w:val="24"/>
          <w:szCs w:val="24"/>
        </w:rPr>
      </w:pPr>
      <w:ins w:id="142" w:author="Mary O'Connor" w:date="2018-01-09T16:57:00Z">
        <w:r>
          <w:rPr>
            <w:rFonts w:ascii="Times New Roman" w:eastAsia="Times New Roman" w:hAnsi="Times New Roman" w:cs="Times New Roman"/>
            <w:sz w:val="24"/>
            <w:szCs w:val="24"/>
          </w:rPr>
          <w:tab/>
        </w:r>
      </w:ins>
      <w:commentRangeStart w:id="143"/>
      <w:del w:id="144" w:author="Mary O'Connor" w:date="2018-01-09T16:56:00Z">
        <w:r w:rsidR="003F441A" w:rsidDel="00D44F71">
          <w:rPr>
            <w:rFonts w:ascii="Times New Roman" w:eastAsia="Times New Roman" w:hAnsi="Times New Roman" w:cs="Times New Roman"/>
            <w:sz w:val="24"/>
            <w:szCs w:val="24"/>
          </w:rPr>
          <w:delText>[</w:delText>
        </w:r>
        <w:r w:rsidR="003F441A" w:rsidDel="00D44F71">
          <w:rPr>
            <w:rFonts w:ascii="Times New Roman" w:eastAsia="Times New Roman" w:hAnsi="Times New Roman" w:cs="Times New Roman"/>
            <w:b/>
            <w:i/>
            <w:sz w:val="24"/>
            <w:szCs w:val="24"/>
          </w:rPr>
          <w:delText>shoot-level or abiotic drivers: possibilities and examples. (shoot-level: microbes, other?; location: abiotic, or grazers…)</w:delText>
        </w:r>
        <w:r w:rsidR="003F441A" w:rsidDel="00D44F71">
          <w:rPr>
            <w:rFonts w:ascii="Times New Roman" w:eastAsia="Times New Roman" w:hAnsi="Times New Roman" w:cs="Times New Roman"/>
            <w:sz w:val="24"/>
            <w:szCs w:val="24"/>
          </w:rPr>
          <w:delText>]</w:delText>
        </w:r>
      </w:del>
    </w:p>
    <w:p w14:paraId="6B4EB159" w14:textId="545ABDA0" w:rsidR="002E0CAC" w:rsidDel="00F710A3" w:rsidRDefault="003F441A" w:rsidP="00F710A3">
      <w:pPr>
        <w:pStyle w:val="Normal1"/>
        <w:spacing w:after="0" w:line="240" w:lineRule="auto"/>
        <w:rPr>
          <w:del w:id="145" w:author="Gwendolyn Griffiths" w:date="2018-01-22T04:19:00Z"/>
          <w:rFonts w:ascii="Times New Roman" w:eastAsia="Times New Roman" w:hAnsi="Times New Roman" w:cs="Times New Roman"/>
          <w:i/>
          <w:sz w:val="24"/>
          <w:szCs w:val="24"/>
        </w:rPr>
        <w:pPrChange w:id="146" w:author="Gwendolyn Griffiths" w:date="2018-01-22T04:19:00Z">
          <w:pPr>
            <w:pStyle w:val="Normal1"/>
            <w:spacing w:after="0" w:line="240" w:lineRule="auto"/>
          </w:pPr>
        </w:pPrChange>
      </w:pPr>
      <w:del w:id="147" w:author="Gwendolyn Griffiths" w:date="2018-01-22T04:19:00Z">
        <w:r w:rsidDel="00F710A3">
          <w:rPr>
            <w:rFonts w:ascii="Times New Roman" w:eastAsia="Times New Roman" w:hAnsi="Times New Roman" w:cs="Times New Roman"/>
            <w:sz w:val="24"/>
            <w:szCs w:val="24"/>
          </w:rPr>
          <w:delText xml:space="preserve">Spatial variation in the types and abundance of epiphytes on a single foundation species </w:delText>
        </w:r>
        <w:r w:rsidR="00BB6DAD" w:rsidDel="00F710A3">
          <w:rPr>
            <w:rFonts w:ascii="Times New Roman" w:eastAsia="Times New Roman" w:hAnsi="Times New Roman" w:cs="Times New Roman"/>
            <w:sz w:val="24"/>
            <w:szCs w:val="24"/>
          </w:rPr>
          <w:delText xml:space="preserve">seagrass blades </w:delText>
        </w:r>
        <w:r w:rsidDel="00F710A3">
          <w:rPr>
            <w:rFonts w:ascii="Times New Roman" w:eastAsia="Times New Roman" w:hAnsi="Times New Roman" w:cs="Times New Roman"/>
            <w:sz w:val="24"/>
            <w:szCs w:val="24"/>
          </w:rPr>
          <w:delText xml:space="preserve">such as Zostera can reflect local environmental conditions, such as nutrient concentration or flow rates (Lavery and Vanderklift 2002Milchakova 2000Alcoverro, Duarte, and Romero 1997) (Kendrick and Burt 1997; Cebrian et al. 1999) (Reyes and Sansón 1997; Johnson et al. 2005).  For example, large changes in epifaunal communities can be associated </w:delText>
        </w:r>
        <w:r w:rsidR="00BE08AF" w:rsidDel="00F710A3">
          <w:rPr>
            <w:rFonts w:ascii="Times New Roman" w:eastAsia="Times New Roman" w:hAnsi="Times New Roman" w:cs="Times New Roman"/>
            <w:sz w:val="24"/>
            <w:szCs w:val="24"/>
          </w:rPr>
          <w:delText xml:space="preserve">with </w:delText>
        </w:r>
        <w:r w:rsidDel="00F710A3">
          <w:rPr>
            <w:rFonts w:ascii="Times New Roman" w:eastAsia="Times New Roman" w:hAnsi="Times New Roman" w:cs="Times New Roman"/>
            <w:sz w:val="24"/>
            <w:szCs w:val="24"/>
          </w:rPr>
          <w:delText>seagrass meadow edges (Bowden, Rowden, and Attrill 2001; Bell et al. 2001</w:delText>
        </w:r>
        <w:r w:rsidR="00BE08AF" w:rsidDel="00F710A3">
          <w:rPr>
            <w:rFonts w:ascii="Times New Roman" w:eastAsia="Times New Roman" w:hAnsi="Times New Roman" w:cs="Times New Roman"/>
            <w:sz w:val="24"/>
            <w:szCs w:val="24"/>
          </w:rPr>
          <w:delText>, Tanner 2005, Prado et al. 2007</w:delText>
        </w:r>
        <w:r w:rsidDel="00F710A3">
          <w:rPr>
            <w:rFonts w:ascii="Times New Roman" w:eastAsia="Times New Roman" w:hAnsi="Times New Roman" w:cs="Times New Roman"/>
            <w:sz w:val="24"/>
            <w:szCs w:val="24"/>
          </w:rPr>
          <w:delText>). In general, edge</w:delText>
        </w:r>
      </w:del>
      <w:ins w:id="148" w:author="Mary O'Connor" w:date="2018-01-09T16:48:00Z">
        <w:del w:id="149" w:author="Gwendolyn Griffiths" w:date="2018-01-22T04:19:00Z">
          <w:r w:rsidR="001D5ACC" w:rsidDel="00F710A3">
            <w:rPr>
              <w:rFonts w:ascii="Times New Roman" w:eastAsia="Times New Roman" w:hAnsi="Times New Roman" w:cs="Times New Roman"/>
              <w:sz w:val="24"/>
              <w:szCs w:val="24"/>
            </w:rPr>
            <w:delText>s</w:delText>
          </w:r>
        </w:del>
      </w:ins>
      <w:del w:id="150" w:author="Gwendolyn Griffiths" w:date="2018-01-22T04:19:00Z">
        <w:r w:rsidDel="00F710A3">
          <w:rPr>
            <w:rFonts w:ascii="Times New Roman" w:eastAsia="Times New Roman" w:hAnsi="Times New Roman" w:cs="Times New Roman"/>
            <w:sz w:val="24"/>
            <w:szCs w:val="24"/>
          </w:rPr>
          <w:delText xml:space="preserve"> effects affect communities </w:delText>
        </w:r>
      </w:del>
      <w:del w:id="151" w:author="Gwendolyn Griffiths" w:date="2017-12-27T09:07:00Z">
        <w:r w:rsidDel="00BB6DAD">
          <w:rPr>
            <w:rFonts w:ascii="Times New Roman" w:eastAsia="Times New Roman" w:hAnsi="Times New Roman" w:cs="Times New Roman"/>
            <w:sz w:val="24"/>
            <w:szCs w:val="24"/>
          </w:rPr>
          <w:delText>due to</w:delText>
        </w:r>
      </w:del>
      <w:del w:id="152" w:author="Gwendolyn Griffiths" w:date="2018-01-22T04:19:00Z">
        <w:r w:rsidR="00BB6DAD" w:rsidDel="00F710A3">
          <w:rPr>
            <w:rFonts w:ascii="Times New Roman" w:eastAsia="Times New Roman" w:hAnsi="Times New Roman" w:cs="Times New Roman"/>
            <w:sz w:val="24"/>
            <w:szCs w:val="24"/>
          </w:rPr>
          <w:delText>through</w:delText>
        </w:r>
        <w:r w:rsidDel="00F710A3">
          <w:rPr>
            <w:rFonts w:ascii="Times New Roman" w:eastAsia="Times New Roman" w:hAnsi="Times New Roman" w:cs="Times New Roman"/>
            <w:sz w:val="24"/>
            <w:szCs w:val="24"/>
          </w:rPr>
          <w:delText xml:space="preserve"> changes in physical structure, abiotic conditions or grazing pressure (Soule 1986Renhorn et al. 1996; Fagan, Cantrell, and Cosner 1999). Abundances of invertebrates can vary significantly both between and within meadows due to predation by fish (Amundrud, Srivastava, and O’Connor 2015Boström and Mattila 1999Tanner 2005). Understanding the drivers of this spatial variation helps to understand the dynamics of the -based community, supporting better understanding of temporal variation and events such as algal blooms. Epiphytes may also be used as indicators of nutrient pollution, if their abundance is known to reflect water column nutrients</w:delText>
        </w:r>
        <w:r w:rsidR="00D455D6" w:rsidDel="00F710A3">
          <w:rPr>
            <w:rFonts w:ascii="Times New Roman" w:eastAsia="Times New Roman" w:hAnsi="Times New Roman" w:cs="Times New Roman"/>
            <w:sz w:val="24"/>
            <w:szCs w:val="24"/>
          </w:rPr>
          <w:delText xml:space="preserve"> (Neckles et al. 1993), (Williams and Ruckelshaus 1993). </w:delText>
        </w:r>
      </w:del>
    </w:p>
    <w:p w14:paraId="44F6A5A2" w14:textId="65D1CA80" w:rsidR="002E0CAC" w:rsidDel="00F710A3" w:rsidRDefault="003F441A" w:rsidP="00F710A3">
      <w:pPr>
        <w:pStyle w:val="Normal1"/>
        <w:spacing w:after="0" w:line="240" w:lineRule="auto"/>
        <w:rPr>
          <w:del w:id="153" w:author="Gwendolyn Griffiths" w:date="2018-01-22T04:19:00Z"/>
          <w:rFonts w:ascii="Times New Roman" w:eastAsia="Times New Roman" w:hAnsi="Times New Roman" w:cs="Times New Roman"/>
          <w:sz w:val="24"/>
          <w:szCs w:val="24"/>
        </w:rPr>
        <w:pPrChange w:id="154" w:author="Gwendolyn Griffiths" w:date="2018-01-22T04:19:00Z">
          <w:pPr>
            <w:pStyle w:val="Normal1"/>
            <w:ind w:firstLine="720"/>
          </w:pPr>
        </w:pPrChange>
      </w:pPr>
      <w:del w:id="155" w:author="Gwendolyn Griffiths" w:date="2018-01-22T04:19:00Z">
        <w:r w:rsidDel="00F710A3">
          <w:rPr>
            <w:rFonts w:ascii="Times New Roman" w:eastAsia="Times New Roman" w:hAnsi="Times New Roman" w:cs="Times New Roman"/>
            <w:sz w:val="24"/>
            <w:szCs w:val="24"/>
          </w:rPr>
          <w:delText xml:space="preserve">Another possible driver of variation in algal epiphytes is variation in the host plant’s structure or chemistry. </w:delText>
        </w:r>
        <w:r w:rsidR="00AB1C4E" w:rsidRPr="00567E67" w:rsidDel="00F710A3">
          <w:rPr>
            <w:rFonts w:ascii="Times New Roman" w:eastAsia="Times New Roman" w:hAnsi="Times New Roman" w:cs="Times New Roman"/>
            <w:sz w:val="24"/>
            <w:szCs w:val="24"/>
          </w:rPr>
          <w:delText>Seagrass</w:delText>
        </w:r>
        <w:r w:rsidDel="00F710A3">
          <w:rPr>
            <w:rFonts w:ascii="Times New Roman" w:eastAsia="Times New Roman" w:hAnsi="Times New Roman" w:cs="Times New Roman"/>
            <w:sz w:val="24"/>
            <w:szCs w:val="24"/>
          </w:rPr>
          <w:delText xml:space="preserve"> plants could be changing their blade surface chemistry </w:delText>
        </w:r>
      </w:del>
      <w:ins w:id="156" w:author="Mary O'Connor" w:date="2018-01-09T15:57:00Z">
        <w:del w:id="157" w:author="Gwendolyn Griffiths" w:date="2018-01-22T04:19:00Z">
          <w:r w:rsidR="00567E67" w:rsidDel="00F710A3">
            <w:rPr>
              <w:rFonts w:ascii="Times New Roman" w:eastAsia="Times New Roman" w:hAnsi="Times New Roman" w:cs="Times New Roman"/>
              <w:sz w:val="24"/>
              <w:szCs w:val="24"/>
            </w:rPr>
            <w:delText xml:space="preserve">may </w:delText>
          </w:r>
        </w:del>
      </w:ins>
      <w:del w:id="158" w:author="Gwendolyn Griffiths" w:date="2018-01-22T04:19:00Z">
        <w:r w:rsidDel="00F710A3">
          <w:rPr>
            <w:rFonts w:ascii="Times New Roman" w:eastAsia="Times New Roman" w:hAnsi="Times New Roman" w:cs="Times New Roman"/>
            <w:sz w:val="24"/>
            <w:szCs w:val="24"/>
          </w:rPr>
          <w:delText xml:space="preserve">to discourage epiphyte colonization </w:delText>
        </w:r>
      </w:del>
      <w:ins w:id="159" w:author="Mary O'Connor" w:date="2018-01-09T15:57:00Z">
        <w:del w:id="160" w:author="Gwendolyn Griffiths" w:date="2018-01-22T04:19:00Z">
          <w:r w:rsidR="00567E67" w:rsidDel="00F710A3">
            <w:rPr>
              <w:rFonts w:ascii="Times New Roman" w:eastAsia="Times New Roman" w:hAnsi="Times New Roman" w:cs="Times New Roman"/>
              <w:sz w:val="24"/>
              <w:szCs w:val="24"/>
            </w:rPr>
            <w:delText xml:space="preserve">in some areas or under some conditions </w:delText>
          </w:r>
        </w:del>
      </w:ins>
      <w:del w:id="161" w:author="Gwendolyn Griffiths" w:date="2018-01-22T04:19:00Z">
        <w:r w:rsidDel="00F710A3">
          <w:rPr>
            <w:rFonts w:ascii="Times New Roman" w:eastAsia="Times New Roman" w:hAnsi="Times New Roman" w:cs="Times New Roman"/>
            <w:sz w:val="24"/>
            <w:szCs w:val="24"/>
          </w:rPr>
          <w:delText xml:space="preserve">(Bell, Lang, and Mitchell 1974Mejia et al. 2016). Colonization of </w:delText>
        </w:r>
        <w:r w:rsidR="00ED7D23" w:rsidRPr="00567E67" w:rsidDel="00F710A3">
          <w:rPr>
            <w:rFonts w:ascii="Times New Roman" w:eastAsia="Times New Roman" w:hAnsi="Times New Roman" w:cs="Times New Roman"/>
            <w:sz w:val="24"/>
            <w:szCs w:val="24"/>
          </w:rPr>
          <w:delText>seagrasses</w:delText>
        </w:r>
        <w:r w:rsidDel="00F710A3">
          <w:rPr>
            <w:rFonts w:ascii="Times New Roman" w:eastAsia="Times New Roman" w:hAnsi="Times New Roman" w:cs="Times New Roman"/>
            <w:sz w:val="24"/>
            <w:szCs w:val="24"/>
          </w:rPr>
          <w:delText xml:space="preserve"> by spores of epifaunal organisms is accomplished through the establishment of a suitable bacterial community before the spores attach (Sieburth and Thomas 1973). Unique bacterial groups are associated with a specific blade surface chemistry (Bagwell et al. 2002Crump and Koch 2008Hamisi et al. 2009Weidner et al. 2000Duarte, Holmer, and Marba 2005), and the growth of unique bacterial communities can discourage the attachment of spores on marine macrophytes. </w:delText>
        </w:r>
      </w:del>
    </w:p>
    <w:commentRangeEnd w:id="143"/>
    <w:p w14:paraId="7BAFB041" w14:textId="0B06BA5C" w:rsidR="00A6735A" w:rsidRDefault="00D44F71" w:rsidP="00F710A3">
      <w:pPr>
        <w:pStyle w:val="Normal1"/>
        <w:spacing w:after="0" w:line="240" w:lineRule="auto"/>
        <w:rPr>
          <w:ins w:id="162" w:author="Gwendolyn Griffiths" w:date="2018-01-22T06:56:00Z"/>
          <w:rFonts w:ascii="Times New Roman" w:eastAsia="Times New Roman" w:hAnsi="Times New Roman" w:cs="Times New Roman"/>
          <w:sz w:val="24"/>
          <w:szCs w:val="24"/>
        </w:rPr>
      </w:pPr>
      <w:r>
        <w:rPr>
          <w:rStyle w:val="CommentReference"/>
        </w:rPr>
        <w:commentReference w:id="143"/>
      </w:r>
      <w:r w:rsidR="00B65F0D">
        <w:rPr>
          <w:rFonts w:ascii="Times New Roman" w:eastAsia="Times New Roman" w:hAnsi="Times New Roman" w:cs="Times New Roman"/>
          <w:sz w:val="24"/>
          <w:szCs w:val="24"/>
        </w:rPr>
        <w:t xml:space="preserve">One way to begin to distinguish among multiple possible explanations </w:t>
      </w:r>
      <w:ins w:id="163" w:author="Gwendolyn Griffiths" w:date="2018-01-22T06:59:00Z">
        <w:r w:rsidR="00D46D3F">
          <w:rPr>
            <w:rFonts w:ascii="Times New Roman" w:eastAsia="Times New Roman" w:hAnsi="Times New Roman" w:cs="Times New Roman"/>
            <w:sz w:val="24"/>
            <w:szCs w:val="24"/>
          </w:rPr>
          <w:t>for variation in</w:t>
        </w:r>
      </w:ins>
      <w:ins w:id="164" w:author="Gwendolyn Griffiths" w:date="2018-01-22T07:00:00Z">
        <w:r w:rsidR="00D46D3F">
          <w:rPr>
            <w:rFonts w:ascii="Times New Roman" w:eastAsia="Times New Roman" w:hAnsi="Times New Roman" w:cs="Times New Roman"/>
            <w:sz w:val="24"/>
            <w:szCs w:val="24"/>
          </w:rPr>
          <w:t xml:space="preserve"> epiphyte abundance </w:t>
        </w:r>
      </w:ins>
      <w:r w:rsidR="00B65F0D">
        <w:rPr>
          <w:rFonts w:ascii="Times New Roman" w:eastAsia="Times New Roman" w:hAnsi="Times New Roman" w:cs="Times New Roman"/>
          <w:sz w:val="24"/>
          <w:szCs w:val="24"/>
        </w:rPr>
        <w:t xml:space="preserve">is through reciprocal transplant experiments. </w:t>
      </w:r>
      <w:commentRangeStart w:id="165"/>
      <w:ins w:id="166" w:author="Mary O'Connor" w:date="2018-01-09T16:02:00Z">
        <w:del w:id="167" w:author="Gwendolyn Griffiths" w:date="2018-01-22T06:46:00Z">
          <w:r w:rsidR="007A4DAE" w:rsidDel="00A6735A">
            <w:rPr>
              <w:rFonts w:ascii="Times New Roman" w:eastAsia="Times New Roman" w:hAnsi="Times New Roman" w:cs="Times New Roman"/>
              <w:sz w:val="24"/>
              <w:szCs w:val="24"/>
            </w:rPr>
            <w:delText>One reciprocal transplant found that different grazer assemblages in different environments explained variation in epiphyte abundance</w:delText>
          </w:r>
        </w:del>
        <w:del w:id="168" w:author="Gwendolyn Griffiths" w:date="2018-01-22T06:35:00Z">
          <w:r w:rsidR="007A4DAE" w:rsidDel="005177FE">
            <w:rPr>
              <w:rFonts w:ascii="Times New Roman" w:eastAsia="Times New Roman" w:hAnsi="Times New Roman" w:cs="Times New Roman"/>
              <w:sz w:val="24"/>
              <w:szCs w:val="24"/>
            </w:rPr>
            <w:delText xml:space="preserve">, and </w:delText>
          </w:r>
        </w:del>
      </w:ins>
      <w:ins w:id="169" w:author="Mary O'Connor" w:date="2018-01-09T16:03:00Z">
        <w:del w:id="170" w:author="Gwendolyn Griffiths" w:date="2018-01-22T06:35:00Z">
          <w:r w:rsidR="007A4DAE" w:rsidDel="005177FE">
            <w:rPr>
              <w:rFonts w:ascii="Times New Roman" w:eastAsia="Times New Roman" w:hAnsi="Times New Roman" w:cs="Times New Roman"/>
              <w:sz w:val="24"/>
              <w:szCs w:val="24"/>
            </w:rPr>
            <w:delText>eliminated</w:delText>
          </w:r>
        </w:del>
      </w:ins>
      <w:ins w:id="171" w:author="Mary O'Connor" w:date="2018-01-09T16:02:00Z">
        <w:del w:id="172" w:author="Gwendolyn Griffiths" w:date="2018-01-22T06:35:00Z">
          <w:r w:rsidR="007A4DAE" w:rsidDel="005177FE">
            <w:rPr>
              <w:rFonts w:ascii="Times New Roman" w:eastAsia="Times New Roman" w:hAnsi="Times New Roman" w:cs="Times New Roman"/>
              <w:sz w:val="24"/>
              <w:szCs w:val="24"/>
            </w:rPr>
            <w:delText xml:space="preserve"> </w:delText>
          </w:r>
        </w:del>
      </w:ins>
      <w:ins w:id="173" w:author="Mary O'Connor" w:date="2018-01-09T16:03:00Z">
        <w:del w:id="174" w:author="Gwendolyn Griffiths" w:date="2018-01-22T06:35:00Z">
          <w:r w:rsidR="007A4DAE" w:rsidDel="005177FE">
            <w:rPr>
              <w:rFonts w:ascii="Times New Roman" w:eastAsia="Times New Roman" w:hAnsi="Times New Roman" w:cs="Times New Roman"/>
              <w:sz w:val="24"/>
              <w:szCs w:val="24"/>
            </w:rPr>
            <w:delText>the possibility that shoot attributes or X other factors were driving epiphyte patterns</w:delText>
          </w:r>
        </w:del>
        <w:del w:id="175" w:author="Gwendolyn Griffiths" w:date="2018-01-22T06:46:00Z">
          <w:r w:rsidR="007A4DAE" w:rsidDel="00A6735A">
            <w:rPr>
              <w:rFonts w:ascii="Times New Roman" w:eastAsia="Times New Roman" w:hAnsi="Times New Roman" w:cs="Times New Roman"/>
              <w:sz w:val="24"/>
              <w:szCs w:val="24"/>
            </w:rPr>
            <w:delText xml:space="preserve">. </w:delText>
          </w:r>
          <w:commentRangeEnd w:id="165"/>
          <w:r w:rsidR="007A4DAE" w:rsidDel="00A6735A">
            <w:rPr>
              <w:rStyle w:val="CommentReference"/>
            </w:rPr>
            <w:commentReference w:id="165"/>
          </w:r>
        </w:del>
      </w:ins>
      <w:del w:id="176" w:author="Mary O'Connor" w:date="2018-01-09T16:04:00Z">
        <w:r w:rsidR="00B65F0D" w:rsidDel="007A4DAE">
          <w:rPr>
            <w:rFonts w:ascii="Times New Roman" w:eastAsia="Times New Roman" w:hAnsi="Times New Roman" w:cs="Times New Roman"/>
            <w:sz w:val="24"/>
            <w:szCs w:val="24"/>
          </w:rPr>
          <w:delText>S</w:delText>
        </w:r>
        <w:r w:rsidR="00D45E13" w:rsidDel="007A4DAE">
          <w:rPr>
            <w:rFonts w:ascii="Times New Roman" w:eastAsia="Times New Roman" w:hAnsi="Times New Roman" w:cs="Times New Roman"/>
            <w:sz w:val="24"/>
            <w:szCs w:val="24"/>
          </w:rPr>
          <w:delText xml:space="preserve">eagrass </w:delText>
        </w:r>
        <w:r w:rsidR="00B65F0D" w:rsidDel="007A4DAE">
          <w:rPr>
            <w:rFonts w:ascii="Times New Roman" w:eastAsia="Times New Roman" w:hAnsi="Times New Roman" w:cs="Times New Roman"/>
            <w:sz w:val="24"/>
            <w:szCs w:val="24"/>
          </w:rPr>
          <w:delText xml:space="preserve">reciprocal </w:delText>
        </w:r>
        <w:r w:rsidR="00D45E13" w:rsidDel="007A4DAE">
          <w:rPr>
            <w:rFonts w:ascii="Times New Roman" w:eastAsia="Times New Roman" w:hAnsi="Times New Roman" w:cs="Times New Roman"/>
            <w:sz w:val="24"/>
            <w:szCs w:val="24"/>
          </w:rPr>
          <w:delText xml:space="preserve">transplants </w:delText>
        </w:r>
      </w:del>
      <w:del w:id="177" w:author="Mary O'Connor" w:date="2018-01-09T16:01:00Z">
        <w:r w:rsidR="00B65F0D" w:rsidDel="00567E67">
          <w:rPr>
            <w:rFonts w:ascii="Times New Roman" w:eastAsia="Times New Roman" w:hAnsi="Times New Roman" w:cs="Times New Roman"/>
            <w:sz w:val="24"/>
            <w:szCs w:val="24"/>
          </w:rPr>
          <w:delText xml:space="preserve">done </w:delText>
        </w:r>
        <w:r w:rsidR="00F22822" w:rsidDel="00567E67">
          <w:rPr>
            <w:rFonts w:ascii="Times New Roman" w:eastAsia="Times New Roman" w:hAnsi="Times New Roman" w:cs="Times New Roman"/>
            <w:sz w:val="24"/>
            <w:szCs w:val="24"/>
          </w:rPr>
          <w:delText>to</w:delText>
        </w:r>
      </w:del>
      <w:del w:id="178" w:author="Mary O'Connor" w:date="2018-01-09T16:04:00Z">
        <w:r w:rsidR="00F22822" w:rsidDel="007A4DAE">
          <w:rPr>
            <w:rFonts w:ascii="Times New Roman" w:eastAsia="Times New Roman" w:hAnsi="Times New Roman" w:cs="Times New Roman"/>
            <w:sz w:val="24"/>
            <w:szCs w:val="24"/>
          </w:rPr>
          <w:delText xml:space="preserve"> investigate epiphytic algal abundance </w:delText>
        </w:r>
        <w:r w:rsidR="00D45E13" w:rsidDel="007A4DAE">
          <w:rPr>
            <w:rFonts w:ascii="Times New Roman" w:eastAsia="Times New Roman" w:hAnsi="Times New Roman" w:cs="Times New Roman"/>
            <w:sz w:val="24"/>
            <w:szCs w:val="24"/>
          </w:rPr>
          <w:delText xml:space="preserve">have </w:delText>
        </w:r>
        <w:r w:rsidR="00F22822" w:rsidDel="007A4DAE">
          <w:rPr>
            <w:rFonts w:ascii="Times New Roman" w:eastAsia="Times New Roman" w:hAnsi="Times New Roman" w:cs="Times New Roman"/>
            <w:sz w:val="24"/>
            <w:szCs w:val="24"/>
          </w:rPr>
          <w:delText xml:space="preserve">mainly focused on </w:delText>
        </w:r>
        <w:r w:rsidR="00D45E13" w:rsidDel="007A4DAE">
          <w:rPr>
            <w:rFonts w:ascii="Times New Roman" w:eastAsia="Times New Roman" w:hAnsi="Times New Roman" w:cs="Times New Roman"/>
            <w:sz w:val="24"/>
            <w:szCs w:val="24"/>
          </w:rPr>
          <w:delText>grazer control</w:delText>
        </w:r>
        <w:r w:rsidR="00F22822" w:rsidDel="007A4DAE">
          <w:rPr>
            <w:rFonts w:ascii="Times New Roman" w:eastAsia="Times New Roman" w:hAnsi="Times New Roman" w:cs="Times New Roman"/>
            <w:sz w:val="24"/>
            <w:szCs w:val="24"/>
          </w:rPr>
          <w:delText xml:space="preserve"> as the mechanism for biomass variation of microal</w:delText>
        </w:r>
      </w:del>
      <w:del w:id="179" w:author="Mary O'Connor" w:date="2018-01-09T16:02:00Z">
        <w:r w:rsidR="00F22822" w:rsidDel="00567E67">
          <w:rPr>
            <w:rFonts w:ascii="Times New Roman" w:eastAsia="Times New Roman" w:hAnsi="Times New Roman" w:cs="Times New Roman"/>
            <w:sz w:val="24"/>
            <w:szCs w:val="24"/>
          </w:rPr>
          <w:delText>ag</w:delText>
        </w:r>
      </w:del>
      <w:del w:id="180" w:author="Mary O'Connor" w:date="2018-01-09T16:04:00Z">
        <w:r w:rsidR="00F22822" w:rsidDel="007A4DAE">
          <w:rPr>
            <w:rFonts w:ascii="Times New Roman" w:eastAsia="Times New Roman" w:hAnsi="Times New Roman" w:cs="Times New Roman"/>
            <w:sz w:val="24"/>
            <w:szCs w:val="24"/>
          </w:rPr>
          <w:delText>e</w:delText>
        </w:r>
        <w:r w:rsidR="00D45E13" w:rsidDel="007A4DAE">
          <w:rPr>
            <w:rFonts w:ascii="Times New Roman" w:eastAsia="Times New Roman" w:hAnsi="Times New Roman" w:cs="Times New Roman"/>
            <w:sz w:val="24"/>
            <w:szCs w:val="24"/>
          </w:rPr>
          <w:delText xml:space="preserve"> (Reynold et al. 2015).</w:delText>
        </w:r>
        <w:r w:rsidR="00F22822" w:rsidDel="007A4DAE">
          <w:rPr>
            <w:rFonts w:ascii="Times New Roman" w:eastAsia="Times New Roman" w:hAnsi="Times New Roman" w:cs="Times New Roman"/>
            <w:sz w:val="24"/>
            <w:szCs w:val="24"/>
          </w:rPr>
          <w:delText xml:space="preserve"> </w:delText>
        </w:r>
      </w:del>
      <w:ins w:id="181" w:author="Gwendolyn Griffiths" w:date="2018-01-22T06:46:00Z">
        <w:r w:rsidR="00A6735A">
          <w:rPr>
            <w:rFonts w:ascii="Times New Roman" w:eastAsia="Times New Roman" w:hAnsi="Times New Roman" w:cs="Times New Roman"/>
            <w:sz w:val="24"/>
            <w:szCs w:val="24"/>
          </w:rPr>
          <w:t xml:space="preserve">Past </w:t>
        </w:r>
      </w:ins>
      <w:del w:id="182" w:author="Gwendolyn Griffiths" w:date="2018-01-22T06:46:00Z">
        <w:r w:rsidR="00F22822" w:rsidDel="00A6735A">
          <w:rPr>
            <w:rFonts w:ascii="Times New Roman" w:eastAsia="Times New Roman" w:hAnsi="Times New Roman" w:cs="Times New Roman"/>
            <w:sz w:val="24"/>
            <w:szCs w:val="24"/>
          </w:rPr>
          <w:delText xml:space="preserve">Other </w:delText>
        </w:r>
      </w:del>
      <w:r w:rsidR="00F22822">
        <w:rPr>
          <w:rFonts w:ascii="Times New Roman" w:eastAsia="Times New Roman" w:hAnsi="Times New Roman" w:cs="Times New Roman"/>
          <w:sz w:val="24"/>
          <w:szCs w:val="24"/>
        </w:rPr>
        <w:t xml:space="preserve">reciprocal transplants </w:t>
      </w:r>
      <w:del w:id="183" w:author="Mary O'Connor" w:date="2018-01-09T15:59:00Z">
        <w:r w:rsidR="00F22822" w:rsidDel="00567E67">
          <w:rPr>
            <w:rFonts w:ascii="Times New Roman" w:eastAsia="Times New Roman" w:hAnsi="Times New Roman" w:cs="Times New Roman"/>
            <w:sz w:val="24"/>
            <w:szCs w:val="24"/>
          </w:rPr>
          <w:delText xml:space="preserve">in </w:delText>
        </w:r>
        <w:r w:rsidR="00F22822" w:rsidRPr="00567E67" w:rsidDel="00567E67">
          <w:rPr>
            <w:rFonts w:ascii="Times New Roman" w:eastAsia="Times New Roman" w:hAnsi="Times New Roman" w:cs="Times New Roman"/>
            <w:i/>
            <w:sz w:val="24"/>
            <w:szCs w:val="24"/>
          </w:rPr>
          <w:delText>Zostera marina</w:delText>
        </w:r>
        <w:r w:rsidR="00F22822" w:rsidDel="00567E67">
          <w:rPr>
            <w:rFonts w:ascii="Times New Roman" w:eastAsia="Times New Roman" w:hAnsi="Times New Roman" w:cs="Times New Roman"/>
            <w:sz w:val="24"/>
            <w:szCs w:val="24"/>
          </w:rPr>
          <w:delText xml:space="preserve"> </w:delText>
        </w:r>
      </w:del>
      <w:r w:rsidR="00F22822">
        <w:rPr>
          <w:rFonts w:ascii="Times New Roman" w:eastAsia="Times New Roman" w:hAnsi="Times New Roman" w:cs="Times New Roman"/>
          <w:sz w:val="24"/>
          <w:szCs w:val="24"/>
        </w:rPr>
        <w:t xml:space="preserve">have </w:t>
      </w:r>
      <w:ins w:id="184" w:author="Mary O'Connor" w:date="2017-12-13T13:46:00Z">
        <w:del w:id="185" w:author="Gwendolyn Griffiths" w:date="2017-12-27T09:09:00Z">
          <w:r w:rsidR="00B65F0D" w:rsidDel="00BB6DAD">
            <w:rPr>
              <w:rFonts w:ascii="Times New Roman" w:eastAsia="Times New Roman" w:hAnsi="Times New Roman" w:cs="Times New Roman"/>
              <w:sz w:val="24"/>
              <w:szCs w:val="24"/>
            </w:rPr>
            <w:delText>found that…</w:delText>
          </w:r>
        </w:del>
      </w:ins>
      <w:del w:id="186" w:author="Gwendolyn Griffiths" w:date="2017-12-27T09:09:00Z">
        <w:r w:rsidR="00F22822" w:rsidDel="00BB6DAD">
          <w:rPr>
            <w:rFonts w:ascii="Times New Roman" w:eastAsia="Times New Roman" w:hAnsi="Times New Roman" w:cs="Times New Roman"/>
            <w:sz w:val="24"/>
            <w:szCs w:val="24"/>
          </w:rPr>
          <w:delText>looked at changes in</w:delText>
        </w:r>
      </w:del>
      <w:r w:rsidR="00BB6DAD">
        <w:rPr>
          <w:rFonts w:ascii="Times New Roman" w:eastAsia="Times New Roman" w:hAnsi="Times New Roman" w:cs="Times New Roman"/>
          <w:sz w:val="24"/>
          <w:szCs w:val="24"/>
        </w:rPr>
        <w:t>examined changes in</w:t>
      </w:r>
      <w:r w:rsidR="00F22822">
        <w:rPr>
          <w:rFonts w:ascii="Times New Roman" w:eastAsia="Times New Roman" w:hAnsi="Times New Roman" w:cs="Times New Roman"/>
          <w:sz w:val="24"/>
          <w:szCs w:val="24"/>
        </w:rPr>
        <w:t xml:space="preserve"> seagrass leaf morphology</w:t>
      </w:r>
      <w:ins w:id="187" w:author="Gwendolyn Griffiths" w:date="2018-01-22T06:36:00Z">
        <w:r w:rsidR="005177FE">
          <w:rPr>
            <w:rFonts w:ascii="Times New Roman" w:eastAsia="Times New Roman" w:hAnsi="Times New Roman" w:cs="Times New Roman"/>
            <w:sz w:val="24"/>
            <w:szCs w:val="24"/>
          </w:rPr>
          <w:t xml:space="preserve"> and growth following transplant (Backman 1991; Kenworthy and Fonseca 1977).</w:t>
        </w:r>
      </w:ins>
      <w:ins w:id="188" w:author="Gwendolyn Griffiths" w:date="2018-01-22T06:40:00Z">
        <w:r w:rsidR="005177FE">
          <w:rPr>
            <w:rFonts w:ascii="Times New Roman" w:eastAsia="Times New Roman" w:hAnsi="Times New Roman" w:cs="Times New Roman"/>
            <w:sz w:val="24"/>
            <w:szCs w:val="24"/>
          </w:rPr>
          <w:t xml:space="preserve"> Leaf morphology and surface area ha</w:t>
        </w:r>
      </w:ins>
      <w:ins w:id="189" w:author="Gwendolyn Griffiths" w:date="2018-01-22T06:46:00Z">
        <w:r w:rsidR="00A6735A">
          <w:rPr>
            <w:rFonts w:ascii="Times New Roman" w:eastAsia="Times New Roman" w:hAnsi="Times New Roman" w:cs="Times New Roman"/>
            <w:sz w:val="24"/>
            <w:szCs w:val="24"/>
          </w:rPr>
          <w:t>ve</w:t>
        </w:r>
      </w:ins>
      <w:ins w:id="190" w:author="Gwendolyn Griffiths" w:date="2018-01-22T06:40:00Z">
        <w:r w:rsidR="005177FE">
          <w:rPr>
            <w:rFonts w:ascii="Times New Roman" w:eastAsia="Times New Roman" w:hAnsi="Times New Roman" w:cs="Times New Roman"/>
            <w:sz w:val="24"/>
            <w:szCs w:val="24"/>
          </w:rPr>
          <w:t xml:space="preserve"> been shown to influence </w:t>
        </w:r>
        <w:r w:rsidR="005177FE">
          <w:rPr>
            <w:rFonts w:ascii="Times New Roman" w:eastAsia="Times New Roman" w:hAnsi="Times New Roman" w:cs="Times New Roman"/>
            <w:sz w:val="24"/>
            <w:szCs w:val="24"/>
          </w:rPr>
          <w:lastRenderedPageBreak/>
          <w:t>epiphyte assemblages</w:t>
        </w:r>
      </w:ins>
      <w:ins w:id="191" w:author="Gwendolyn Griffiths" w:date="2018-01-22T06:41:00Z">
        <w:r w:rsidR="005177FE">
          <w:rPr>
            <w:rFonts w:ascii="Times New Roman" w:eastAsia="Times New Roman" w:hAnsi="Times New Roman" w:cs="Times New Roman"/>
            <w:sz w:val="24"/>
            <w:szCs w:val="24"/>
          </w:rPr>
          <w:t xml:space="preserve"> in marine plants</w:t>
        </w:r>
      </w:ins>
      <w:ins w:id="192" w:author="Gwendolyn Griffiths" w:date="2018-01-22T06:44:00Z">
        <w:r w:rsidR="00A6735A">
          <w:rPr>
            <w:rFonts w:ascii="Times New Roman" w:eastAsia="Times New Roman" w:hAnsi="Times New Roman" w:cs="Times New Roman"/>
            <w:sz w:val="24"/>
            <w:szCs w:val="24"/>
          </w:rPr>
          <w:t xml:space="preserve"> and could be an important bottom</w:t>
        </w:r>
      </w:ins>
      <w:ins w:id="193" w:author="Gwendolyn Griffiths" w:date="2018-01-22T06:55:00Z">
        <w:r w:rsidR="00D46D3F">
          <w:rPr>
            <w:rFonts w:ascii="Times New Roman" w:eastAsia="Times New Roman" w:hAnsi="Times New Roman" w:cs="Times New Roman"/>
            <w:sz w:val="24"/>
            <w:szCs w:val="24"/>
          </w:rPr>
          <w:t>-</w:t>
        </w:r>
      </w:ins>
      <w:ins w:id="194" w:author="Gwendolyn Griffiths" w:date="2018-01-22T06:44:00Z">
        <w:r w:rsidR="00A6735A">
          <w:rPr>
            <w:rFonts w:ascii="Times New Roman" w:eastAsia="Times New Roman" w:hAnsi="Times New Roman" w:cs="Times New Roman"/>
            <w:sz w:val="24"/>
            <w:szCs w:val="24"/>
          </w:rPr>
          <w:t>up process</w:t>
        </w:r>
      </w:ins>
      <w:ins w:id="195" w:author="Gwendolyn Griffiths" w:date="2018-01-22T06:45:00Z">
        <w:r w:rsidR="00A6735A">
          <w:rPr>
            <w:rFonts w:ascii="Times New Roman" w:eastAsia="Times New Roman" w:hAnsi="Times New Roman" w:cs="Times New Roman"/>
            <w:sz w:val="24"/>
            <w:szCs w:val="24"/>
          </w:rPr>
          <w:t xml:space="preserve"> explaining variation in epiphyte communities across marine-plant foundation species</w:t>
        </w:r>
      </w:ins>
      <w:ins w:id="196" w:author="Gwendolyn Griffiths" w:date="2018-01-22T06:41:00Z">
        <w:r w:rsidR="005177FE">
          <w:rPr>
            <w:rFonts w:ascii="Times New Roman" w:eastAsia="Times New Roman" w:hAnsi="Times New Roman" w:cs="Times New Roman"/>
            <w:sz w:val="24"/>
            <w:szCs w:val="24"/>
          </w:rPr>
          <w:t>, but these studies indicate that a drastic change in morphology would have to occur to</w:t>
        </w:r>
      </w:ins>
      <w:ins w:id="197" w:author="Gwendolyn Griffiths" w:date="2018-01-22T06:54:00Z">
        <w:r w:rsidR="00D46D3F">
          <w:rPr>
            <w:rFonts w:ascii="Times New Roman" w:eastAsia="Times New Roman" w:hAnsi="Times New Roman" w:cs="Times New Roman"/>
            <w:sz w:val="24"/>
            <w:szCs w:val="24"/>
          </w:rPr>
          <w:t xml:space="preserve"> explain epiphytic variation</w:t>
        </w:r>
      </w:ins>
      <w:ins w:id="198" w:author="Gwendolyn Griffiths" w:date="2018-01-22T06:42:00Z">
        <w:r w:rsidR="005177FE">
          <w:rPr>
            <w:rFonts w:ascii="Times New Roman" w:eastAsia="Times New Roman" w:hAnsi="Times New Roman" w:cs="Times New Roman"/>
            <w:sz w:val="24"/>
            <w:szCs w:val="24"/>
          </w:rPr>
          <w:t>. Typically</w:t>
        </w:r>
      </w:ins>
      <w:ins w:id="199" w:author="Gwendolyn Griffiths" w:date="2018-01-22T06:54:00Z">
        <w:r w:rsidR="00D46D3F">
          <w:rPr>
            <w:rFonts w:ascii="Times New Roman" w:eastAsia="Times New Roman" w:hAnsi="Times New Roman" w:cs="Times New Roman"/>
            <w:sz w:val="24"/>
            <w:szCs w:val="24"/>
          </w:rPr>
          <w:t>,</w:t>
        </w:r>
      </w:ins>
      <w:ins w:id="200" w:author="Gwendolyn Griffiths" w:date="2018-01-22T06:42:00Z">
        <w:r w:rsidR="005177FE">
          <w:rPr>
            <w:rFonts w:ascii="Times New Roman" w:eastAsia="Times New Roman" w:hAnsi="Times New Roman" w:cs="Times New Roman"/>
            <w:sz w:val="24"/>
            <w:szCs w:val="24"/>
          </w:rPr>
          <w:t xml:space="preserve"> on the meadow scale, shoots vary on the scale of mm</w:t>
        </w:r>
      </w:ins>
      <w:ins w:id="201" w:author="Gwendolyn Griffiths" w:date="2018-01-22T06:43:00Z">
        <w:r w:rsidR="00A6735A">
          <w:rPr>
            <w:rFonts w:ascii="Times New Roman" w:eastAsia="Times New Roman" w:hAnsi="Times New Roman" w:cs="Times New Roman"/>
            <w:sz w:val="24"/>
            <w:szCs w:val="24"/>
          </w:rPr>
          <w:t xml:space="preserve"> and a </w:t>
        </w:r>
      </w:ins>
      <w:ins w:id="202" w:author="Gwendolyn Griffiths" w:date="2018-01-22T06:54:00Z">
        <w:r w:rsidR="00D46D3F">
          <w:rPr>
            <w:rFonts w:ascii="Times New Roman" w:eastAsia="Times New Roman" w:hAnsi="Times New Roman" w:cs="Times New Roman"/>
            <w:sz w:val="24"/>
            <w:szCs w:val="24"/>
          </w:rPr>
          <w:t xml:space="preserve">size </w:t>
        </w:r>
      </w:ins>
      <w:ins w:id="203" w:author="Gwendolyn Griffiths" w:date="2018-01-22T06:43:00Z">
        <w:r w:rsidR="00A6735A">
          <w:rPr>
            <w:rFonts w:ascii="Times New Roman" w:eastAsia="Times New Roman" w:hAnsi="Times New Roman" w:cs="Times New Roman"/>
            <w:sz w:val="24"/>
            <w:szCs w:val="24"/>
          </w:rPr>
          <w:t xml:space="preserve">change that small within a 5m spatial scale </w:t>
        </w:r>
      </w:ins>
      <w:ins w:id="204" w:author="Gwendolyn Griffiths" w:date="2018-01-22T06:47:00Z">
        <w:r w:rsidR="00A6735A">
          <w:rPr>
            <w:rFonts w:ascii="Times New Roman" w:eastAsia="Times New Roman" w:hAnsi="Times New Roman" w:cs="Times New Roman"/>
            <w:sz w:val="24"/>
            <w:szCs w:val="24"/>
          </w:rPr>
          <w:t>would likely not explain dramatic changes in community structure (Parker et al</w:t>
        </w:r>
      </w:ins>
      <w:ins w:id="205" w:author="Gwendolyn Griffiths" w:date="2018-01-22T06:49:00Z">
        <w:r w:rsidR="00A6735A">
          <w:rPr>
            <w:rFonts w:ascii="Times New Roman" w:eastAsia="Times New Roman" w:hAnsi="Times New Roman" w:cs="Times New Roman"/>
            <w:sz w:val="24"/>
            <w:szCs w:val="24"/>
          </w:rPr>
          <w:t>.</w:t>
        </w:r>
      </w:ins>
      <w:ins w:id="206" w:author="Gwendolyn Griffiths" w:date="2018-01-22T06:47:00Z">
        <w:r w:rsidR="00A6735A">
          <w:rPr>
            <w:rFonts w:ascii="Times New Roman" w:eastAsia="Times New Roman" w:hAnsi="Times New Roman" w:cs="Times New Roman"/>
            <w:sz w:val="24"/>
            <w:szCs w:val="24"/>
          </w:rPr>
          <w:t xml:space="preserve"> 200</w:t>
        </w:r>
      </w:ins>
      <w:ins w:id="207" w:author="Gwendolyn Griffiths" w:date="2018-01-22T06:49:00Z">
        <w:r w:rsidR="00A6735A">
          <w:rPr>
            <w:rFonts w:ascii="Times New Roman" w:eastAsia="Times New Roman" w:hAnsi="Times New Roman" w:cs="Times New Roman"/>
            <w:sz w:val="24"/>
            <w:szCs w:val="24"/>
          </w:rPr>
          <w:t>1)</w:t>
        </w:r>
      </w:ins>
      <w:ins w:id="208" w:author="Gwendolyn Griffiths" w:date="2018-01-22T06:44:00Z">
        <w:r w:rsidR="00A6735A">
          <w:rPr>
            <w:rFonts w:ascii="Times New Roman" w:eastAsia="Times New Roman" w:hAnsi="Times New Roman" w:cs="Times New Roman"/>
            <w:sz w:val="24"/>
            <w:szCs w:val="24"/>
          </w:rPr>
          <w:t xml:space="preserve">. </w:t>
        </w:r>
      </w:ins>
    </w:p>
    <w:p w14:paraId="6E52EF83" w14:textId="387A021A" w:rsidR="00A6735A" w:rsidRPr="00D46D3F" w:rsidRDefault="00D46D3F" w:rsidP="00F710A3">
      <w:pPr>
        <w:pStyle w:val="Normal1"/>
        <w:spacing w:after="0" w:line="240" w:lineRule="auto"/>
        <w:rPr>
          <w:ins w:id="209" w:author="Gwendolyn Griffiths" w:date="2018-01-22T06:46:00Z"/>
          <w:rFonts w:ascii="Times New Roman" w:eastAsia="Times New Roman" w:hAnsi="Times New Roman" w:cs="Times New Roman"/>
          <w:b/>
          <w:sz w:val="24"/>
          <w:szCs w:val="24"/>
          <w:rPrChange w:id="210" w:author="Gwendolyn Griffiths" w:date="2018-01-22T06:56:00Z">
            <w:rPr>
              <w:ins w:id="211" w:author="Gwendolyn Griffiths" w:date="2018-01-22T06:46:00Z"/>
              <w:rFonts w:ascii="Times New Roman" w:eastAsia="Times New Roman" w:hAnsi="Times New Roman" w:cs="Times New Roman"/>
              <w:sz w:val="24"/>
              <w:szCs w:val="24"/>
            </w:rPr>
          </w:rPrChange>
        </w:rPr>
      </w:pPr>
      <w:ins w:id="212" w:author="Gwendolyn Griffiths" w:date="2018-01-22T06:56:00Z">
        <w:r>
          <w:rPr>
            <w:rFonts w:ascii="Times New Roman" w:eastAsia="Times New Roman" w:hAnsi="Times New Roman" w:cs="Times New Roman"/>
            <w:b/>
            <w:sz w:val="24"/>
            <w:szCs w:val="24"/>
          </w:rPr>
          <w:t>Top down process investigated by reciprocal transplant</w:t>
        </w:r>
      </w:ins>
    </w:p>
    <w:p w14:paraId="6FDF8B16" w14:textId="78369993" w:rsidR="00A6735A" w:rsidRDefault="006B4E71" w:rsidP="00F710A3">
      <w:pPr>
        <w:pStyle w:val="Normal1"/>
        <w:spacing w:after="0" w:line="240" w:lineRule="auto"/>
        <w:rPr>
          <w:ins w:id="213" w:author="Gwendolyn Griffiths" w:date="2018-01-22T06:46:00Z"/>
          <w:rFonts w:ascii="Times New Roman" w:eastAsia="Times New Roman" w:hAnsi="Times New Roman" w:cs="Times New Roman"/>
          <w:sz w:val="24"/>
          <w:szCs w:val="24"/>
        </w:rPr>
      </w:pPr>
      <w:ins w:id="214" w:author="Gwendolyn Griffiths" w:date="2018-01-22T07:08:00Z">
        <w:r>
          <w:rPr>
            <w:rFonts w:ascii="Times New Roman" w:eastAsia="Times New Roman" w:hAnsi="Times New Roman" w:cs="Times New Roman"/>
            <w:sz w:val="24"/>
            <w:szCs w:val="24"/>
          </w:rPr>
          <w:tab/>
        </w:r>
      </w:ins>
      <w:ins w:id="215" w:author="Gwendolyn Griffiths" w:date="2018-01-22T07:04:00Z">
        <w:r>
          <w:rPr>
            <w:rFonts w:ascii="Times New Roman" w:eastAsia="Times New Roman" w:hAnsi="Times New Roman" w:cs="Times New Roman"/>
            <w:sz w:val="24"/>
            <w:szCs w:val="24"/>
          </w:rPr>
          <w:t xml:space="preserve">Both top-down and bottom-up processes likely influence </w:t>
        </w:r>
      </w:ins>
      <w:ins w:id="216" w:author="Gwendolyn Griffiths" w:date="2018-01-22T07:05:00Z">
        <w:r>
          <w:rPr>
            <w:rFonts w:ascii="Times New Roman" w:eastAsia="Times New Roman" w:hAnsi="Times New Roman" w:cs="Times New Roman"/>
            <w:sz w:val="24"/>
            <w:szCs w:val="24"/>
          </w:rPr>
          <w:t xml:space="preserve">epiphyte abundance, and past research has mainly focused on how top-down processes explain changes in epiphytes. </w:t>
        </w:r>
      </w:ins>
      <w:ins w:id="217" w:author="Gwendolyn Griffiths" w:date="2018-01-22T07:00:00Z">
        <w:r w:rsidR="00D46D3F">
          <w:rPr>
            <w:rFonts w:ascii="Times New Roman" w:eastAsia="Times New Roman" w:hAnsi="Times New Roman" w:cs="Times New Roman"/>
            <w:sz w:val="24"/>
            <w:szCs w:val="24"/>
          </w:rPr>
          <w:t xml:space="preserve">Reynolds et al. used a reciprocal transplant to investigate the </w:t>
        </w:r>
      </w:ins>
      <w:ins w:id="218" w:author="Gwendolyn Griffiths" w:date="2018-01-22T07:03:00Z">
        <w:r>
          <w:rPr>
            <w:rFonts w:ascii="Times New Roman" w:eastAsia="Times New Roman" w:hAnsi="Times New Roman" w:cs="Times New Roman"/>
            <w:sz w:val="24"/>
            <w:szCs w:val="24"/>
          </w:rPr>
          <w:t>potential</w:t>
        </w:r>
      </w:ins>
      <w:ins w:id="219" w:author="Gwendolyn Griffiths" w:date="2018-01-22T07:00:00Z">
        <w:r w:rsidR="00D46D3F">
          <w:rPr>
            <w:rFonts w:ascii="Times New Roman" w:eastAsia="Times New Roman" w:hAnsi="Times New Roman" w:cs="Times New Roman"/>
            <w:sz w:val="24"/>
            <w:szCs w:val="24"/>
          </w:rPr>
          <w:t xml:space="preserve"> of grazer contr</w:t>
        </w:r>
      </w:ins>
      <w:ins w:id="220" w:author="Gwendolyn Griffiths" w:date="2018-01-22T07:01:00Z">
        <w:r w:rsidR="00D46D3F">
          <w:rPr>
            <w:rFonts w:ascii="Times New Roman" w:eastAsia="Times New Roman" w:hAnsi="Times New Roman" w:cs="Times New Roman"/>
            <w:sz w:val="24"/>
            <w:szCs w:val="24"/>
          </w:rPr>
          <w:t xml:space="preserve">ol </w:t>
        </w:r>
      </w:ins>
      <w:ins w:id="221" w:author="Gwendolyn Griffiths" w:date="2018-01-22T07:03:00Z">
        <w:r>
          <w:rPr>
            <w:rFonts w:ascii="Times New Roman" w:eastAsia="Times New Roman" w:hAnsi="Times New Roman" w:cs="Times New Roman"/>
            <w:sz w:val="24"/>
            <w:szCs w:val="24"/>
          </w:rPr>
          <w:t>to</w:t>
        </w:r>
      </w:ins>
      <w:ins w:id="222" w:author="Gwendolyn Griffiths" w:date="2018-01-22T10:57:00Z">
        <w:r w:rsidR="00FC5132">
          <w:rPr>
            <w:rFonts w:ascii="Times New Roman" w:eastAsia="Times New Roman" w:hAnsi="Times New Roman" w:cs="Times New Roman"/>
            <w:sz w:val="24"/>
            <w:szCs w:val="24"/>
          </w:rPr>
          <w:t xml:space="preserve"> influence</w:t>
        </w:r>
      </w:ins>
      <w:ins w:id="223" w:author="Gwendolyn Griffiths" w:date="2018-01-22T07:03:00Z">
        <w:r>
          <w:rPr>
            <w:rFonts w:ascii="Times New Roman" w:eastAsia="Times New Roman" w:hAnsi="Times New Roman" w:cs="Times New Roman"/>
            <w:sz w:val="24"/>
            <w:szCs w:val="24"/>
          </w:rPr>
          <w:t xml:space="preserve"> epiphyte abundance and found that epiphyte biomass decreased</w:t>
        </w:r>
      </w:ins>
      <w:ins w:id="224" w:author="Gwendolyn Griffiths" w:date="2018-01-22T10:57:00Z">
        <w:r w:rsidR="00FC5132">
          <w:rPr>
            <w:rFonts w:ascii="Times New Roman" w:eastAsia="Times New Roman" w:hAnsi="Times New Roman" w:cs="Times New Roman"/>
            <w:sz w:val="24"/>
            <w:szCs w:val="24"/>
          </w:rPr>
          <w:t xml:space="preserve"> following</w:t>
        </w:r>
      </w:ins>
      <w:ins w:id="225" w:author="Gwendolyn Griffiths" w:date="2018-01-22T07:03:00Z">
        <w:r>
          <w:rPr>
            <w:rFonts w:ascii="Times New Roman" w:eastAsia="Times New Roman" w:hAnsi="Times New Roman" w:cs="Times New Roman"/>
            <w:sz w:val="24"/>
            <w:szCs w:val="24"/>
          </w:rPr>
          <w:t xml:space="preserve"> </w:t>
        </w:r>
        <w:r w:rsidRPr="006B4E71">
          <w:rPr>
            <w:rFonts w:ascii="Times New Roman" w:eastAsia="Times New Roman" w:hAnsi="Times New Roman" w:cs="Times New Roman"/>
            <w:i/>
            <w:sz w:val="24"/>
            <w:szCs w:val="24"/>
            <w:rPrChange w:id="226" w:author="Gwendolyn Griffiths" w:date="2018-01-22T07:05:00Z">
              <w:rPr>
                <w:rFonts w:ascii="Times New Roman" w:eastAsia="Times New Roman" w:hAnsi="Times New Roman" w:cs="Times New Roman"/>
                <w:sz w:val="24"/>
                <w:szCs w:val="24"/>
              </w:rPr>
            </w:rPrChange>
          </w:rPr>
          <w:t>Zostera marin</w:t>
        </w:r>
      </w:ins>
      <w:ins w:id="227" w:author="Gwendolyn Griffiths" w:date="2018-01-22T07:04:00Z">
        <w:r w:rsidRPr="006B4E71">
          <w:rPr>
            <w:rFonts w:ascii="Times New Roman" w:eastAsia="Times New Roman" w:hAnsi="Times New Roman" w:cs="Times New Roman"/>
            <w:i/>
            <w:sz w:val="24"/>
            <w:szCs w:val="24"/>
            <w:rPrChange w:id="228" w:author="Gwendolyn Griffiths" w:date="2018-01-22T07:05:00Z">
              <w:rPr>
                <w:rFonts w:ascii="Times New Roman" w:eastAsia="Times New Roman" w:hAnsi="Times New Roman" w:cs="Times New Roman"/>
                <w:sz w:val="24"/>
                <w:szCs w:val="24"/>
              </w:rPr>
            </w:rPrChange>
          </w:rPr>
          <w:t>a</w:t>
        </w:r>
        <w:r>
          <w:rPr>
            <w:rFonts w:ascii="Times New Roman" w:eastAsia="Times New Roman" w:hAnsi="Times New Roman" w:cs="Times New Roman"/>
            <w:sz w:val="24"/>
            <w:szCs w:val="24"/>
          </w:rPr>
          <w:t xml:space="preserve"> transplant</w:t>
        </w:r>
      </w:ins>
      <w:ins w:id="229" w:author="Gwendolyn Griffiths" w:date="2018-01-22T10:57:00Z">
        <w:r w:rsidR="00FC5132">
          <w:rPr>
            <w:rFonts w:ascii="Times New Roman" w:eastAsia="Times New Roman" w:hAnsi="Times New Roman" w:cs="Times New Roman"/>
            <w:sz w:val="24"/>
            <w:szCs w:val="24"/>
          </w:rPr>
          <w:t>s</w:t>
        </w:r>
      </w:ins>
      <w:ins w:id="230" w:author="Gwendolyn Griffiths" w:date="2018-01-22T07:04:00Z">
        <w:r>
          <w:rPr>
            <w:rFonts w:ascii="Times New Roman" w:eastAsia="Times New Roman" w:hAnsi="Times New Roman" w:cs="Times New Roman"/>
            <w:sz w:val="24"/>
            <w:szCs w:val="24"/>
          </w:rPr>
          <w:t xml:space="preserve"> to areas of high grazer abundance</w:t>
        </w:r>
      </w:ins>
      <w:ins w:id="231" w:author="Gwendolyn Griffiths" w:date="2018-01-22T10:58:00Z">
        <w:r w:rsidR="00FC5132">
          <w:rPr>
            <w:rFonts w:ascii="Times New Roman" w:eastAsia="Times New Roman" w:hAnsi="Times New Roman" w:cs="Times New Roman"/>
            <w:sz w:val="24"/>
            <w:szCs w:val="24"/>
          </w:rPr>
          <w:t xml:space="preserve"> (2017)</w:t>
        </w:r>
      </w:ins>
      <w:ins w:id="232" w:author="Gwendolyn Griffiths" w:date="2018-01-22T07:04:00Z">
        <w:r>
          <w:rPr>
            <w:rFonts w:ascii="Times New Roman" w:eastAsia="Times New Roman" w:hAnsi="Times New Roman" w:cs="Times New Roman"/>
            <w:sz w:val="24"/>
            <w:szCs w:val="24"/>
          </w:rPr>
          <w:t xml:space="preserve">. </w:t>
        </w:r>
      </w:ins>
      <w:ins w:id="233" w:author="Gwendolyn Griffiths" w:date="2018-01-22T07:05:00Z">
        <w:r>
          <w:rPr>
            <w:rFonts w:ascii="Times New Roman" w:eastAsia="Times New Roman" w:hAnsi="Times New Roman" w:cs="Times New Roman"/>
            <w:sz w:val="24"/>
            <w:szCs w:val="24"/>
          </w:rPr>
          <w:t xml:space="preserve">Reynolds ruled out </w:t>
        </w:r>
      </w:ins>
      <w:ins w:id="234" w:author="Gwendolyn Griffiths" w:date="2018-01-22T07:06:00Z">
        <w:r>
          <w:rPr>
            <w:rFonts w:ascii="Times New Roman" w:eastAsia="Times New Roman" w:hAnsi="Times New Roman" w:cs="Times New Roman"/>
            <w:sz w:val="24"/>
            <w:szCs w:val="24"/>
          </w:rPr>
          <w:t>bottom up processes as being a dominant force</w:t>
        </w:r>
      </w:ins>
      <w:ins w:id="235" w:author="Gwendolyn Griffiths" w:date="2018-01-22T10:58:00Z">
        <w:r w:rsidR="00FC5132">
          <w:rPr>
            <w:rFonts w:ascii="Times New Roman" w:eastAsia="Times New Roman" w:hAnsi="Times New Roman" w:cs="Times New Roman"/>
            <w:sz w:val="24"/>
            <w:szCs w:val="24"/>
          </w:rPr>
          <w:t xml:space="preserve"> affecting epiphyte abundance</w:t>
        </w:r>
      </w:ins>
      <w:ins w:id="236" w:author="Gwendolyn Griffiths" w:date="2018-01-22T07:06:00Z">
        <w:r>
          <w:rPr>
            <w:rFonts w:ascii="Times New Roman" w:eastAsia="Times New Roman" w:hAnsi="Times New Roman" w:cs="Times New Roman"/>
            <w:sz w:val="24"/>
            <w:szCs w:val="24"/>
          </w:rPr>
          <w:t xml:space="preserve"> because the </w:t>
        </w:r>
      </w:ins>
      <w:ins w:id="237" w:author="Gwendolyn Griffiths" w:date="2018-01-22T10:58:00Z">
        <w:r w:rsidR="00FC5132">
          <w:rPr>
            <w:rFonts w:ascii="Times New Roman" w:eastAsia="Times New Roman" w:hAnsi="Times New Roman" w:cs="Times New Roman"/>
            <w:sz w:val="24"/>
            <w:szCs w:val="24"/>
          </w:rPr>
          <w:t>high</w:t>
        </w:r>
      </w:ins>
      <w:ins w:id="238" w:author="Gwendolyn Griffiths" w:date="2018-01-22T07:06:00Z">
        <w:r>
          <w:rPr>
            <w:rFonts w:ascii="Times New Roman" w:eastAsia="Times New Roman" w:hAnsi="Times New Roman" w:cs="Times New Roman"/>
            <w:sz w:val="24"/>
            <w:szCs w:val="24"/>
          </w:rPr>
          <w:t xml:space="preserve"> nutrient site had less epiphytes</w:t>
        </w:r>
      </w:ins>
      <w:ins w:id="239" w:author="Gwendolyn Griffiths" w:date="2018-01-22T10:59:00Z">
        <w:r w:rsidR="00FC5132">
          <w:rPr>
            <w:rFonts w:ascii="Times New Roman" w:eastAsia="Times New Roman" w:hAnsi="Times New Roman" w:cs="Times New Roman"/>
            <w:sz w:val="24"/>
            <w:szCs w:val="24"/>
          </w:rPr>
          <w:t xml:space="preserve">. If a community exhibited bottom up control you would expect high epiphyte abundance to be correlated with </w:t>
        </w:r>
      </w:ins>
      <w:ins w:id="240" w:author="Gwendolyn Griffiths" w:date="2018-01-22T11:00:00Z">
        <w:r w:rsidR="00FC5132">
          <w:rPr>
            <w:rFonts w:ascii="Times New Roman" w:eastAsia="Times New Roman" w:hAnsi="Times New Roman" w:cs="Times New Roman"/>
            <w:sz w:val="24"/>
            <w:szCs w:val="24"/>
          </w:rPr>
          <w:t>high nutrient load.</w:t>
        </w:r>
      </w:ins>
      <w:ins w:id="241" w:author="Gwendolyn Griffiths" w:date="2018-01-22T07:06:00Z">
        <w:r>
          <w:rPr>
            <w:rFonts w:ascii="Times New Roman" w:eastAsia="Times New Roman" w:hAnsi="Times New Roman" w:cs="Times New Roman"/>
            <w:sz w:val="24"/>
            <w:szCs w:val="24"/>
          </w:rPr>
          <w:t xml:space="preserve"> </w:t>
        </w:r>
      </w:ins>
      <w:ins w:id="242" w:author="Gwendolyn Griffiths" w:date="2018-01-22T07:07:00Z">
        <w:r>
          <w:rPr>
            <w:rFonts w:ascii="Times New Roman" w:eastAsia="Times New Roman" w:hAnsi="Times New Roman" w:cs="Times New Roman"/>
            <w:sz w:val="24"/>
            <w:szCs w:val="24"/>
          </w:rPr>
          <w:t>While evidence for grazer control is substantial, few studies have investigated the potential for bottom up processes influencing algal abundance and no st</w:t>
        </w:r>
      </w:ins>
      <w:ins w:id="243" w:author="Gwendolyn Griffiths" w:date="2018-01-22T07:08:00Z">
        <w:r>
          <w:rPr>
            <w:rFonts w:ascii="Times New Roman" w:eastAsia="Times New Roman" w:hAnsi="Times New Roman" w:cs="Times New Roman"/>
            <w:sz w:val="24"/>
            <w:szCs w:val="24"/>
          </w:rPr>
          <w:t xml:space="preserve">udies have done this using a reciprocal transplant. </w:t>
        </w:r>
      </w:ins>
    </w:p>
    <w:p w14:paraId="5456E6E4" w14:textId="77777777" w:rsidR="00D46D3F" w:rsidRDefault="00D46D3F" w:rsidP="00F710A3">
      <w:pPr>
        <w:pStyle w:val="Normal1"/>
        <w:spacing w:after="0" w:line="240" w:lineRule="auto"/>
        <w:rPr>
          <w:ins w:id="244" w:author="Gwendolyn Griffiths" w:date="2018-01-22T06:56:00Z"/>
          <w:rFonts w:ascii="Times New Roman" w:eastAsia="Times New Roman" w:hAnsi="Times New Roman" w:cs="Times New Roman"/>
          <w:sz w:val="24"/>
          <w:szCs w:val="24"/>
        </w:rPr>
      </w:pPr>
    </w:p>
    <w:p w14:paraId="52B01164" w14:textId="30709844" w:rsidR="00D46D3F" w:rsidRPr="00D46D3F" w:rsidRDefault="00D46D3F" w:rsidP="00F710A3">
      <w:pPr>
        <w:pStyle w:val="Normal1"/>
        <w:spacing w:after="0" w:line="240" w:lineRule="auto"/>
        <w:rPr>
          <w:ins w:id="245" w:author="Gwendolyn Griffiths" w:date="2018-01-22T06:56:00Z"/>
          <w:rFonts w:ascii="Times New Roman" w:eastAsia="Times New Roman" w:hAnsi="Times New Roman" w:cs="Times New Roman"/>
          <w:b/>
          <w:sz w:val="24"/>
          <w:szCs w:val="24"/>
          <w:rPrChange w:id="246" w:author="Gwendolyn Griffiths" w:date="2018-01-22T06:57:00Z">
            <w:rPr>
              <w:ins w:id="247" w:author="Gwendolyn Griffiths" w:date="2018-01-22T06:56:00Z"/>
              <w:rFonts w:ascii="Times New Roman" w:eastAsia="Times New Roman" w:hAnsi="Times New Roman" w:cs="Times New Roman"/>
              <w:sz w:val="24"/>
              <w:szCs w:val="24"/>
            </w:rPr>
          </w:rPrChange>
        </w:rPr>
      </w:pPr>
      <w:ins w:id="248" w:author="Gwendolyn Griffiths" w:date="2018-01-22T06:56:00Z">
        <w:r w:rsidRPr="00D46D3F">
          <w:rPr>
            <w:rFonts w:ascii="Times New Roman" w:eastAsia="Times New Roman" w:hAnsi="Times New Roman" w:cs="Times New Roman"/>
            <w:b/>
            <w:sz w:val="24"/>
            <w:szCs w:val="24"/>
            <w:rPrChange w:id="249" w:author="Gwendolyn Griffiths" w:date="2018-01-22T06:57:00Z">
              <w:rPr>
                <w:rFonts w:ascii="Times New Roman" w:eastAsia="Times New Roman" w:hAnsi="Times New Roman" w:cs="Times New Roman"/>
                <w:sz w:val="24"/>
                <w:szCs w:val="24"/>
              </w:rPr>
            </w:rPrChange>
          </w:rPr>
          <w:t>Evidence for in</w:t>
        </w:r>
      </w:ins>
      <w:ins w:id="250" w:author="Gwendolyn Griffiths" w:date="2018-01-22T06:57:00Z">
        <w:r w:rsidRPr="00D46D3F">
          <w:rPr>
            <w:rFonts w:ascii="Times New Roman" w:eastAsia="Times New Roman" w:hAnsi="Times New Roman" w:cs="Times New Roman"/>
            <w:b/>
            <w:sz w:val="24"/>
            <w:szCs w:val="24"/>
            <w:rPrChange w:id="251" w:author="Gwendolyn Griffiths" w:date="2018-01-22T06:57:00Z">
              <w:rPr>
                <w:rFonts w:ascii="Times New Roman" w:eastAsia="Times New Roman" w:hAnsi="Times New Roman" w:cs="Times New Roman"/>
                <w:sz w:val="24"/>
                <w:szCs w:val="24"/>
              </w:rPr>
            </w:rPrChange>
          </w:rPr>
          <w:t>vestigating microbial community as a bottom up process</w:t>
        </w:r>
      </w:ins>
    </w:p>
    <w:p w14:paraId="4FD7D3A6" w14:textId="026E5CC2" w:rsidR="00A6735A" w:rsidRDefault="00770E54" w:rsidP="00F710A3">
      <w:pPr>
        <w:pStyle w:val="Normal1"/>
        <w:spacing w:after="0" w:line="240" w:lineRule="auto"/>
        <w:rPr>
          <w:ins w:id="252" w:author="Gwendolyn Griffiths" w:date="2018-01-22T06:57:00Z"/>
          <w:rFonts w:ascii="Times New Roman" w:eastAsia="Times New Roman" w:hAnsi="Times New Roman" w:cs="Times New Roman"/>
          <w:sz w:val="24"/>
          <w:szCs w:val="24"/>
        </w:rPr>
      </w:pPr>
      <w:ins w:id="253" w:author="Gwendolyn Griffiths" w:date="2018-01-22T07:16:00Z">
        <w:r>
          <w:rPr>
            <w:rFonts w:ascii="Times New Roman" w:eastAsia="Times New Roman" w:hAnsi="Times New Roman" w:cs="Times New Roman"/>
            <w:sz w:val="24"/>
            <w:szCs w:val="24"/>
          </w:rPr>
          <w:tab/>
        </w:r>
      </w:ins>
      <w:ins w:id="254" w:author="Gwendolyn Griffiths" w:date="2018-01-22T07:09:00Z">
        <w:r w:rsidR="006B4E71">
          <w:rPr>
            <w:rFonts w:ascii="Times New Roman" w:eastAsia="Times New Roman" w:hAnsi="Times New Roman" w:cs="Times New Roman"/>
            <w:sz w:val="24"/>
            <w:szCs w:val="24"/>
          </w:rPr>
          <w:t xml:space="preserve">Blade level microbial communities in </w:t>
        </w:r>
      </w:ins>
      <w:ins w:id="255" w:author="Gwendolyn Griffiths" w:date="2018-01-22T07:16:00Z">
        <w:r>
          <w:rPr>
            <w:rFonts w:ascii="Times New Roman" w:eastAsia="Times New Roman" w:hAnsi="Times New Roman" w:cs="Times New Roman"/>
            <w:sz w:val="24"/>
            <w:szCs w:val="24"/>
          </w:rPr>
          <w:t>seagrass</w:t>
        </w:r>
      </w:ins>
      <w:ins w:id="256" w:author="Gwendolyn Griffiths" w:date="2018-01-22T07:09:00Z">
        <w:r w:rsidR="006B4E71">
          <w:rPr>
            <w:rFonts w:ascii="Times New Roman" w:eastAsia="Times New Roman" w:hAnsi="Times New Roman" w:cs="Times New Roman"/>
            <w:sz w:val="24"/>
            <w:szCs w:val="24"/>
          </w:rPr>
          <w:t xml:space="preserve"> have been shown to vary across large spatial scales. However, Ettinger et al. have recently showed </w:t>
        </w:r>
      </w:ins>
      <w:ins w:id="257" w:author="Gwendolyn Griffiths" w:date="2018-01-22T07:10:00Z">
        <w:r w:rsidR="006B4E71">
          <w:rPr>
            <w:rFonts w:ascii="Times New Roman" w:eastAsia="Times New Roman" w:hAnsi="Times New Roman" w:cs="Times New Roman"/>
            <w:sz w:val="24"/>
            <w:szCs w:val="24"/>
          </w:rPr>
          <w:t>that at the meadow level there was no change in leaf microbial community between the edge and interior</w:t>
        </w:r>
      </w:ins>
      <w:ins w:id="258" w:author="Gwendolyn Griffiths" w:date="2018-01-22T10:47:00Z">
        <w:r w:rsidR="00914385">
          <w:rPr>
            <w:rFonts w:ascii="Times New Roman" w:eastAsia="Times New Roman" w:hAnsi="Times New Roman" w:cs="Times New Roman"/>
            <w:sz w:val="24"/>
            <w:szCs w:val="24"/>
          </w:rPr>
          <w:t xml:space="preserve"> (2017)</w:t>
        </w:r>
      </w:ins>
      <w:ins w:id="259" w:author="Gwendolyn Griffiths" w:date="2018-01-22T07:10:00Z">
        <w:r w:rsidR="006B4E71">
          <w:rPr>
            <w:rFonts w:ascii="Times New Roman" w:eastAsia="Times New Roman" w:hAnsi="Times New Roman" w:cs="Times New Roman"/>
            <w:sz w:val="24"/>
            <w:szCs w:val="24"/>
          </w:rPr>
          <w:t xml:space="preserve">. </w:t>
        </w:r>
      </w:ins>
      <w:ins w:id="260" w:author="Gwendolyn Griffiths" w:date="2018-01-22T07:12:00Z">
        <w:r>
          <w:rPr>
            <w:rFonts w:ascii="Times New Roman" w:eastAsia="Times New Roman" w:hAnsi="Times New Roman" w:cs="Times New Roman"/>
            <w:sz w:val="24"/>
            <w:szCs w:val="24"/>
          </w:rPr>
          <w:t>Th</w:t>
        </w:r>
      </w:ins>
      <w:ins w:id="261" w:author="Gwendolyn Griffiths" w:date="2018-01-22T11:00:00Z">
        <w:r w:rsidR="00FC5132">
          <w:rPr>
            <w:rFonts w:ascii="Times New Roman" w:eastAsia="Times New Roman" w:hAnsi="Times New Roman" w:cs="Times New Roman"/>
            <w:sz w:val="24"/>
            <w:szCs w:val="24"/>
          </w:rPr>
          <w:t>is</w:t>
        </w:r>
      </w:ins>
      <w:ins w:id="262" w:author="Gwendolyn Griffiths" w:date="2018-01-22T07:12:00Z">
        <w:r>
          <w:rPr>
            <w:rFonts w:ascii="Times New Roman" w:eastAsia="Times New Roman" w:hAnsi="Times New Roman" w:cs="Times New Roman"/>
            <w:sz w:val="24"/>
            <w:szCs w:val="24"/>
          </w:rPr>
          <w:t xml:space="preserve"> study only looked at microbial communities and </w:t>
        </w:r>
      </w:ins>
      <w:ins w:id="263" w:author="Gwendolyn Griffiths" w:date="2018-01-22T07:13:00Z">
        <w:r>
          <w:rPr>
            <w:rFonts w:ascii="Times New Roman" w:eastAsia="Times New Roman" w:hAnsi="Times New Roman" w:cs="Times New Roman"/>
            <w:sz w:val="24"/>
            <w:szCs w:val="24"/>
          </w:rPr>
          <w:t xml:space="preserve">did not investigate other communities on the </w:t>
        </w:r>
      </w:ins>
      <w:ins w:id="264" w:author="Gwendolyn Griffiths" w:date="2018-01-22T07:17:00Z">
        <w:r>
          <w:rPr>
            <w:rFonts w:ascii="Times New Roman" w:eastAsia="Times New Roman" w:hAnsi="Times New Roman" w:cs="Times New Roman"/>
            <w:sz w:val="24"/>
            <w:szCs w:val="24"/>
          </w:rPr>
          <w:t>seagrass</w:t>
        </w:r>
      </w:ins>
      <w:ins w:id="265" w:author="Gwendolyn Griffiths" w:date="2018-01-22T07:13:00Z">
        <w:r>
          <w:rPr>
            <w:rFonts w:ascii="Times New Roman" w:eastAsia="Times New Roman" w:hAnsi="Times New Roman" w:cs="Times New Roman"/>
            <w:sz w:val="24"/>
            <w:szCs w:val="24"/>
          </w:rPr>
          <w:t xml:space="preserve"> blades. </w:t>
        </w:r>
      </w:ins>
      <w:ins w:id="266" w:author="Gwendolyn Griffiths" w:date="2018-01-22T07:18:00Z">
        <w:r>
          <w:rPr>
            <w:rFonts w:ascii="Times New Roman" w:eastAsia="Times New Roman" w:hAnsi="Times New Roman" w:cs="Times New Roman"/>
            <w:sz w:val="24"/>
            <w:szCs w:val="24"/>
          </w:rPr>
          <w:t xml:space="preserve">Epiphytic </w:t>
        </w:r>
      </w:ins>
      <w:ins w:id="267" w:author="Gwendolyn Griffiths" w:date="2018-01-22T07:11:00Z">
        <w:r w:rsidR="006B4E71">
          <w:rPr>
            <w:rFonts w:ascii="Times New Roman" w:eastAsia="Times New Roman" w:hAnsi="Times New Roman" w:cs="Times New Roman"/>
            <w:sz w:val="24"/>
            <w:szCs w:val="24"/>
          </w:rPr>
          <w:t xml:space="preserve">algae require a microbial film to colonize </w:t>
        </w:r>
      </w:ins>
      <w:ins w:id="268" w:author="Gwendolyn Griffiths" w:date="2018-01-22T07:18:00Z">
        <w:r>
          <w:rPr>
            <w:rFonts w:ascii="Times New Roman" w:eastAsia="Times New Roman" w:hAnsi="Times New Roman" w:cs="Times New Roman"/>
            <w:sz w:val="24"/>
            <w:szCs w:val="24"/>
          </w:rPr>
          <w:t xml:space="preserve">and </w:t>
        </w:r>
      </w:ins>
      <w:ins w:id="269" w:author="Gwendolyn Griffiths" w:date="2018-01-22T07:11:00Z">
        <w:r w:rsidR="006B4E71">
          <w:rPr>
            <w:rFonts w:ascii="Times New Roman" w:eastAsia="Times New Roman" w:hAnsi="Times New Roman" w:cs="Times New Roman"/>
            <w:sz w:val="24"/>
            <w:szCs w:val="24"/>
          </w:rPr>
          <w:t>it follows that a change in microbial community could be correlated with a change in epiphytic algae abundance</w:t>
        </w:r>
      </w:ins>
      <w:ins w:id="270" w:author="Gwendolyn Griffiths" w:date="2018-01-22T07:13:00Z">
        <w:r>
          <w:rPr>
            <w:rFonts w:ascii="Times New Roman" w:eastAsia="Times New Roman" w:hAnsi="Times New Roman" w:cs="Times New Roman"/>
            <w:sz w:val="24"/>
            <w:szCs w:val="24"/>
          </w:rPr>
          <w:t xml:space="preserve">. </w:t>
        </w:r>
      </w:ins>
      <w:ins w:id="271" w:author="Gwendolyn Griffiths" w:date="2018-01-22T07:14:00Z">
        <w:r>
          <w:rPr>
            <w:rFonts w:ascii="Times New Roman" w:eastAsia="Times New Roman" w:hAnsi="Times New Roman" w:cs="Times New Roman"/>
            <w:sz w:val="24"/>
            <w:szCs w:val="24"/>
          </w:rPr>
          <w:t xml:space="preserve">Reciprocal transplants investigating microbial communities on </w:t>
        </w:r>
      </w:ins>
      <w:ins w:id="272" w:author="Gwendolyn Griffiths" w:date="2018-01-22T07:17:00Z">
        <w:r>
          <w:rPr>
            <w:rFonts w:ascii="Times New Roman" w:eastAsia="Times New Roman" w:hAnsi="Times New Roman" w:cs="Times New Roman"/>
            <w:sz w:val="24"/>
            <w:szCs w:val="24"/>
          </w:rPr>
          <w:t>seagrass</w:t>
        </w:r>
      </w:ins>
      <w:ins w:id="273" w:author="Gwendolyn Griffiths" w:date="2018-01-22T07:14:00Z">
        <w:r>
          <w:rPr>
            <w:rFonts w:ascii="Times New Roman" w:eastAsia="Times New Roman" w:hAnsi="Times New Roman" w:cs="Times New Roman"/>
            <w:sz w:val="24"/>
            <w:szCs w:val="24"/>
          </w:rPr>
          <w:t xml:space="preserve"> </w:t>
        </w:r>
      </w:ins>
      <w:ins w:id="274" w:author="Gwendolyn Griffiths" w:date="2018-01-22T07:15:00Z">
        <w:r>
          <w:rPr>
            <w:rFonts w:ascii="Times New Roman" w:eastAsia="Times New Roman" w:hAnsi="Times New Roman" w:cs="Times New Roman"/>
            <w:sz w:val="24"/>
            <w:szCs w:val="24"/>
          </w:rPr>
          <w:t>blades at a small spatial scale</w:t>
        </w:r>
      </w:ins>
      <w:ins w:id="275" w:author="Gwendolyn Griffiths" w:date="2018-01-22T07:14:00Z">
        <w:r>
          <w:rPr>
            <w:rFonts w:ascii="Times New Roman" w:eastAsia="Times New Roman" w:hAnsi="Times New Roman" w:cs="Times New Roman"/>
            <w:sz w:val="24"/>
            <w:szCs w:val="24"/>
          </w:rPr>
          <w:t xml:space="preserve"> have yet to be performe</w:t>
        </w:r>
      </w:ins>
      <w:ins w:id="276" w:author="Gwendolyn Griffiths" w:date="2018-01-22T07:15:00Z">
        <w:r>
          <w:rPr>
            <w:rFonts w:ascii="Times New Roman" w:eastAsia="Times New Roman" w:hAnsi="Times New Roman" w:cs="Times New Roman"/>
            <w:sz w:val="24"/>
            <w:szCs w:val="24"/>
          </w:rPr>
          <w:t>d. Further</w:t>
        </w:r>
      </w:ins>
      <w:ins w:id="277" w:author="Gwendolyn Griffiths" w:date="2018-01-22T07:16:00Z">
        <w:r>
          <w:rPr>
            <w:rFonts w:ascii="Times New Roman" w:eastAsia="Times New Roman" w:hAnsi="Times New Roman" w:cs="Times New Roman"/>
            <w:sz w:val="24"/>
            <w:szCs w:val="24"/>
          </w:rPr>
          <w:t>,</w:t>
        </w:r>
      </w:ins>
      <w:ins w:id="278" w:author="Gwendolyn Griffiths" w:date="2018-01-22T07:15:00Z">
        <w:r>
          <w:rPr>
            <w:rFonts w:ascii="Times New Roman" w:eastAsia="Times New Roman" w:hAnsi="Times New Roman" w:cs="Times New Roman"/>
            <w:sz w:val="24"/>
            <w:szCs w:val="24"/>
          </w:rPr>
          <w:t xml:space="preserve"> no studies have measured epiphytic algae ab</w:t>
        </w:r>
      </w:ins>
      <w:ins w:id="279" w:author="Gwendolyn Griffiths" w:date="2018-01-22T07:16:00Z">
        <w:r>
          <w:rPr>
            <w:rFonts w:ascii="Times New Roman" w:eastAsia="Times New Roman" w:hAnsi="Times New Roman" w:cs="Times New Roman"/>
            <w:sz w:val="24"/>
            <w:szCs w:val="24"/>
          </w:rPr>
          <w:t>undance with microbial community</w:t>
        </w:r>
      </w:ins>
      <w:ins w:id="280" w:author="Gwendolyn Griffiths" w:date="2018-01-22T07:17:00Z">
        <w:r>
          <w:rPr>
            <w:rFonts w:ascii="Times New Roman" w:eastAsia="Times New Roman" w:hAnsi="Times New Roman" w:cs="Times New Roman"/>
            <w:sz w:val="24"/>
            <w:szCs w:val="24"/>
          </w:rPr>
          <w:t xml:space="preserve"> on seagrass blades.</w:t>
        </w:r>
      </w:ins>
    </w:p>
    <w:p w14:paraId="3D673690" w14:textId="71C85FF7" w:rsidR="00D46D3F" w:rsidRDefault="00D46D3F" w:rsidP="00F710A3">
      <w:pPr>
        <w:pStyle w:val="Normal1"/>
        <w:spacing w:after="0" w:line="240" w:lineRule="auto"/>
        <w:rPr>
          <w:ins w:id="281" w:author="Gwendolyn Griffiths" w:date="2018-01-22T06:57:00Z"/>
          <w:rFonts w:ascii="Times New Roman" w:eastAsia="Times New Roman" w:hAnsi="Times New Roman" w:cs="Times New Roman"/>
          <w:sz w:val="24"/>
          <w:szCs w:val="24"/>
        </w:rPr>
      </w:pPr>
    </w:p>
    <w:p w14:paraId="618DABA9" w14:textId="079849BE" w:rsidR="0076265F" w:rsidRPr="00D46D3F" w:rsidRDefault="00D46D3F" w:rsidP="00F710A3">
      <w:pPr>
        <w:pStyle w:val="Normal1"/>
        <w:spacing w:after="0" w:line="240" w:lineRule="auto"/>
        <w:rPr>
          <w:ins w:id="282" w:author="Gwendolyn Griffiths" w:date="2018-01-22T06:32:00Z"/>
          <w:rFonts w:ascii="Times New Roman" w:eastAsia="Times New Roman" w:hAnsi="Times New Roman" w:cs="Times New Roman"/>
          <w:b/>
          <w:sz w:val="24"/>
          <w:szCs w:val="24"/>
          <w:rPrChange w:id="283" w:author="Gwendolyn Griffiths" w:date="2018-01-22T06:58:00Z">
            <w:rPr>
              <w:ins w:id="284" w:author="Gwendolyn Griffiths" w:date="2018-01-22T06:32:00Z"/>
              <w:rFonts w:ascii="Times New Roman" w:eastAsia="Times New Roman" w:hAnsi="Times New Roman" w:cs="Times New Roman"/>
              <w:sz w:val="24"/>
              <w:szCs w:val="24"/>
            </w:rPr>
          </w:rPrChange>
        </w:rPr>
      </w:pPr>
      <w:ins w:id="285" w:author="Gwendolyn Griffiths" w:date="2018-01-22T06:57:00Z">
        <w:r>
          <w:rPr>
            <w:rFonts w:ascii="Times New Roman" w:eastAsia="Times New Roman" w:hAnsi="Times New Roman" w:cs="Times New Roman"/>
            <w:b/>
            <w:sz w:val="24"/>
            <w:szCs w:val="24"/>
          </w:rPr>
          <w:t>Why investigating the two co-currently is important</w:t>
        </w:r>
      </w:ins>
      <w:ins w:id="286" w:author="Mary O'Connor" w:date="2018-01-09T16:06:00Z">
        <w:del w:id="287" w:author="Gwendolyn Griffiths" w:date="2018-01-22T06:36:00Z">
          <w:r w:rsidR="007A4DAE" w:rsidDel="005177FE">
            <w:rPr>
              <w:rFonts w:ascii="Times New Roman" w:eastAsia="Times New Roman" w:hAnsi="Times New Roman" w:cs="Times New Roman"/>
              <w:sz w:val="24"/>
              <w:szCs w:val="24"/>
            </w:rPr>
            <w:delText xml:space="preserve">, finding … . </w:delText>
          </w:r>
        </w:del>
        <w:del w:id="288" w:author="Gwendolyn Griffiths" w:date="2018-01-22T06:58:00Z">
          <w:r w:rsidR="007A4DAE" w:rsidDel="00D46D3F">
            <w:rPr>
              <w:rFonts w:ascii="Times New Roman" w:eastAsia="Times New Roman" w:hAnsi="Times New Roman" w:cs="Times New Roman"/>
              <w:sz w:val="24"/>
              <w:szCs w:val="24"/>
            </w:rPr>
            <w:delText xml:space="preserve">However, these were not able to also consider the </w:delText>
          </w:r>
        </w:del>
        <w:del w:id="289" w:author="Gwendolyn Griffiths" w:date="2018-01-22T06:39:00Z">
          <w:r w:rsidR="007A4DAE" w:rsidDel="005177FE">
            <w:rPr>
              <w:rFonts w:ascii="Times New Roman" w:eastAsia="Times New Roman" w:hAnsi="Times New Roman" w:cs="Times New Roman"/>
              <w:sz w:val="24"/>
              <w:szCs w:val="24"/>
            </w:rPr>
            <w:delText xml:space="preserve">potential role of </w:delText>
          </w:r>
        </w:del>
      </w:ins>
      <w:ins w:id="290" w:author="Mary O'Connor" w:date="2018-01-09T16:07:00Z">
        <w:del w:id="291" w:author="Gwendolyn Griffiths" w:date="2018-01-22T06:39:00Z">
          <w:r w:rsidR="007A4DAE" w:rsidDel="005177FE">
            <w:rPr>
              <w:rFonts w:ascii="Times New Roman" w:eastAsia="Times New Roman" w:hAnsi="Times New Roman" w:cs="Times New Roman"/>
              <w:sz w:val="24"/>
              <w:szCs w:val="24"/>
            </w:rPr>
            <w:delText xml:space="preserve"> </w:delText>
          </w:r>
        </w:del>
      </w:ins>
      <w:del w:id="292" w:author="Gwendolyn Griffiths" w:date="2018-01-22T06:39:00Z">
        <w:r w:rsidR="00F22822" w:rsidDel="005177FE">
          <w:rPr>
            <w:rFonts w:ascii="Times New Roman" w:eastAsia="Times New Roman" w:hAnsi="Times New Roman" w:cs="Times New Roman"/>
            <w:sz w:val="24"/>
            <w:szCs w:val="24"/>
          </w:rPr>
          <w:delText xml:space="preserve"> following a reciprocal transplant but did not measure</w:delText>
        </w:r>
      </w:del>
      <w:ins w:id="293" w:author="Mary O'Connor" w:date="2018-01-09T15:59:00Z">
        <w:del w:id="294" w:author="Gwendolyn Griffiths" w:date="2018-01-22T06:39:00Z">
          <w:r w:rsidR="00567E67" w:rsidDel="005177FE">
            <w:rPr>
              <w:rFonts w:ascii="Times New Roman" w:eastAsia="Times New Roman" w:hAnsi="Times New Roman" w:cs="Times New Roman"/>
              <w:sz w:val="24"/>
              <w:szCs w:val="24"/>
            </w:rPr>
            <w:delText>top-down control by</w:delText>
          </w:r>
        </w:del>
      </w:ins>
      <w:del w:id="295" w:author="Gwendolyn Griffiths" w:date="2018-01-22T06:58:00Z">
        <w:r w:rsidR="00F22822" w:rsidDel="00D46D3F">
          <w:rPr>
            <w:rFonts w:ascii="Times New Roman" w:eastAsia="Times New Roman" w:hAnsi="Times New Roman" w:cs="Times New Roman"/>
            <w:sz w:val="24"/>
            <w:szCs w:val="24"/>
          </w:rPr>
          <w:delText xml:space="preserve"> epifaunal communities </w:delText>
        </w:r>
      </w:del>
      <w:del w:id="296" w:author="Gwendolyn Griffiths" w:date="2018-01-22T06:36:00Z">
        <w:r w:rsidR="00D45E13" w:rsidDel="005177FE">
          <w:rPr>
            <w:rFonts w:ascii="Times New Roman" w:eastAsia="Times New Roman" w:hAnsi="Times New Roman" w:cs="Times New Roman"/>
            <w:sz w:val="24"/>
            <w:szCs w:val="24"/>
          </w:rPr>
          <w:delText xml:space="preserve"> (Backman 1991</w:delText>
        </w:r>
      </w:del>
      <w:del w:id="297" w:author="Gwendolyn Griffiths" w:date="2017-12-27T09:09:00Z">
        <w:r w:rsidR="00D45E13" w:rsidDel="00BB6DAD">
          <w:rPr>
            <w:rFonts w:ascii="Times New Roman" w:eastAsia="Times New Roman" w:hAnsi="Times New Roman" w:cs="Times New Roman"/>
            <w:sz w:val="24"/>
            <w:szCs w:val="24"/>
          </w:rPr>
          <w:delText>) (</w:delText>
        </w:r>
      </w:del>
      <w:del w:id="298" w:author="Gwendolyn Griffiths" w:date="2018-01-22T06:36:00Z">
        <w:r w:rsidR="00D45E13" w:rsidDel="005177FE">
          <w:rPr>
            <w:rFonts w:ascii="Times New Roman" w:eastAsia="Times New Roman" w:hAnsi="Times New Roman" w:cs="Times New Roman"/>
            <w:sz w:val="24"/>
            <w:szCs w:val="24"/>
          </w:rPr>
          <w:delText>Kenworthy and Fonseca 1977)</w:delText>
        </w:r>
        <w:r w:rsidR="00F22822" w:rsidDel="005177FE">
          <w:rPr>
            <w:rFonts w:ascii="Times New Roman" w:eastAsia="Times New Roman" w:hAnsi="Times New Roman" w:cs="Times New Roman"/>
            <w:sz w:val="24"/>
            <w:szCs w:val="24"/>
          </w:rPr>
          <w:delText>.</w:delText>
        </w:r>
      </w:del>
      <w:ins w:id="299" w:author="Mary O'Connor" w:date="2018-01-09T16:43:00Z">
        <w:del w:id="300" w:author="Gwendolyn Griffiths" w:date="2018-01-22T06:36:00Z">
          <w:r w:rsidR="001D5ACC" w:rsidDel="005177FE">
            <w:rPr>
              <w:rFonts w:ascii="Times New Roman" w:eastAsia="Times New Roman" w:hAnsi="Times New Roman" w:cs="Times New Roman"/>
              <w:sz w:val="24"/>
              <w:szCs w:val="24"/>
            </w:rPr>
            <w:delText xml:space="preserve"> </w:delText>
          </w:r>
        </w:del>
      </w:ins>
      <w:del w:id="301" w:author="Gwendolyn Griffiths" w:date="2018-01-22T06:58:00Z">
        <w:r w:rsidR="00F22822" w:rsidDel="00D46D3F">
          <w:rPr>
            <w:rFonts w:ascii="Times New Roman" w:eastAsia="Times New Roman" w:hAnsi="Times New Roman" w:cs="Times New Roman"/>
            <w:sz w:val="24"/>
            <w:szCs w:val="24"/>
          </w:rPr>
          <w:delText xml:space="preserve"> </w:delText>
        </w:r>
      </w:del>
      <w:ins w:id="302" w:author="Mary O'Connor" w:date="2018-01-09T16:42:00Z">
        <w:del w:id="303" w:author="Gwendolyn Griffiths" w:date="2018-01-22T06:58:00Z">
          <w:r w:rsidR="001D5ACC" w:rsidDel="00D46D3F">
            <w:rPr>
              <w:rFonts w:ascii="Times New Roman" w:eastAsia="Times New Roman" w:hAnsi="Times New Roman" w:cs="Times New Roman"/>
              <w:sz w:val="24"/>
              <w:szCs w:val="24"/>
            </w:rPr>
            <w:delText xml:space="preserve">Other potential controls of epiphyte abundance exist, but have yet to be addressed using the reciprocal transplant approach. For example, </w:delText>
          </w:r>
        </w:del>
      </w:ins>
      <w:commentRangeStart w:id="304"/>
      <w:commentRangeStart w:id="305"/>
      <w:del w:id="306" w:author="Gwendolyn Griffiths" w:date="2018-01-22T06:58:00Z">
        <w:r w:rsidR="00F22822" w:rsidDel="00D46D3F">
          <w:rPr>
            <w:rFonts w:ascii="Times New Roman" w:eastAsia="Times New Roman" w:hAnsi="Times New Roman" w:cs="Times New Roman"/>
            <w:sz w:val="24"/>
            <w:szCs w:val="24"/>
          </w:rPr>
          <w:delText xml:space="preserve">Studies have compared microbial communities </w:delText>
        </w:r>
      </w:del>
      <w:ins w:id="307" w:author="Mary O'Connor" w:date="2018-01-09T16:42:00Z">
        <w:del w:id="308" w:author="Gwendolyn Griffiths" w:date="2018-01-22T06:58:00Z">
          <w:r w:rsidR="001D5ACC" w:rsidDel="00D46D3F">
            <w:rPr>
              <w:rFonts w:ascii="Times New Roman" w:eastAsia="Times New Roman" w:hAnsi="Times New Roman" w:cs="Times New Roman"/>
              <w:sz w:val="24"/>
              <w:szCs w:val="24"/>
            </w:rPr>
            <w:delText xml:space="preserve">on seagrass blades vary </w:delText>
          </w:r>
        </w:del>
      </w:ins>
      <w:del w:id="309" w:author="Gwendolyn Griffiths" w:date="2018-01-22T06:58:00Z">
        <w:r w:rsidR="00F22822" w:rsidDel="00D46D3F">
          <w:rPr>
            <w:rFonts w:ascii="Times New Roman" w:eastAsia="Times New Roman" w:hAnsi="Times New Roman" w:cs="Times New Roman"/>
            <w:sz w:val="24"/>
            <w:szCs w:val="24"/>
          </w:rPr>
          <w:delText xml:space="preserve">between the edge and interior of patches </w:delText>
        </w:r>
        <w:r w:rsidR="00D45E13" w:rsidDel="00D46D3F">
          <w:rPr>
            <w:rFonts w:ascii="Times New Roman" w:eastAsia="Times New Roman" w:hAnsi="Times New Roman" w:cs="Times New Roman"/>
            <w:sz w:val="24"/>
            <w:szCs w:val="24"/>
          </w:rPr>
          <w:delText>(Ettinger et al. 2017</w:delText>
        </w:r>
        <w:r w:rsidR="00F22822" w:rsidDel="00D46D3F">
          <w:rPr>
            <w:rFonts w:ascii="Times New Roman" w:eastAsia="Times New Roman" w:hAnsi="Times New Roman" w:cs="Times New Roman"/>
            <w:sz w:val="24"/>
            <w:szCs w:val="24"/>
          </w:rPr>
          <w:delText>)</w:delText>
        </w:r>
      </w:del>
      <w:ins w:id="310" w:author="Mary O'Connor" w:date="2018-01-09T16:43:00Z">
        <w:del w:id="311" w:author="Gwendolyn Griffiths" w:date="2018-01-22T06:58:00Z">
          <w:r w:rsidR="001D5ACC" w:rsidDel="00D46D3F">
            <w:rPr>
              <w:rFonts w:ascii="Times New Roman" w:eastAsia="Times New Roman" w:hAnsi="Times New Roman" w:cs="Times New Roman"/>
              <w:sz w:val="24"/>
              <w:szCs w:val="24"/>
            </w:rPr>
            <w:delText>.</w:delText>
          </w:r>
        </w:del>
      </w:ins>
    </w:p>
    <w:p w14:paraId="139CD2AB" w14:textId="43A0948C" w:rsidR="00034A8B" w:rsidRPr="00A601DC" w:rsidRDefault="00770E54" w:rsidP="00F710A3">
      <w:pPr>
        <w:pStyle w:val="Normal1"/>
        <w:spacing w:after="0" w:line="240" w:lineRule="auto"/>
        <w:rPr>
          <w:ins w:id="312" w:author="Gwendolyn Griffiths" w:date="2018-01-22T04:22:00Z"/>
          <w:rFonts w:ascii="Times New Roman" w:eastAsia="Times New Roman" w:hAnsi="Times New Roman" w:cs="Times New Roman"/>
          <w:sz w:val="24"/>
          <w:szCs w:val="24"/>
          <w:rPrChange w:id="313" w:author="Gwendolyn Griffiths" w:date="2018-01-22T07:35:00Z">
            <w:rPr>
              <w:ins w:id="314" w:author="Gwendolyn Griffiths" w:date="2018-01-22T04:22:00Z"/>
              <w:rFonts w:ascii="Times New Roman" w:eastAsia="Times New Roman" w:hAnsi="Times New Roman" w:cs="Times New Roman"/>
              <w:sz w:val="24"/>
              <w:szCs w:val="24"/>
            </w:rPr>
          </w:rPrChange>
        </w:rPr>
      </w:pPr>
      <w:ins w:id="315" w:author="Gwendolyn Griffiths" w:date="2018-01-22T07:18:00Z">
        <w:r>
          <w:rPr>
            <w:rFonts w:ascii="Times New Roman" w:eastAsia="Times New Roman" w:hAnsi="Times New Roman" w:cs="Times New Roman"/>
            <w:sz w:val="24"/>
            <w:szCs w:val="24"/>
          </w:rPr>
          <w:tab/>
        </w:r>
      </w:ins>
      <w:ins w:id="316" w:author="Gwendolyn Griffiths" w:date="2018-01-22T07:28:00Z">
        <w:r w:rsidR="00A601DC">
          <w:rPr>
            <w:rFonts w:ascii="Times New Roman" w:eastAsia="Times New Roman" w:hAnsi="Times New Roman" w:cs="Times New Roman"/>
            <w:sz w:val="24"/>
            <w:szCs w:val="24"/>
          </w:rPr>
          <w:t xml:space="preserve">Given that both bottom-up and top down controls act on epiphyte biomass on the blade level, </w:t>
        </w:r>
      </w:ins>
      <w:ins w:id="317" w:author="Gwendolyn Griffiths" w:date="2018-01-22T07:29:00Z">
        <w:r w:rsidR="00A601DC">
          <w:rPr>
            <w:rFonts w:ascii="Times New Roman" w:eastAsia="Times New Roman" w:hAnsi="Times New Roman" w:cs="Times New Roman"/>
            <w:sz w:val="24"/>
            <w:szCs w:val="24"/>
          </w:rPr>
          <w:t>we believe investigating both is essential for highlighting important community forming patterns</w:t>
        </w:r>
      </w:ins>
      <w:ins w:id="318" w:author="Gwendolyn Griffiths" w:date="2018-01-22T07:30:00Z">
        <w:r w:rsidR="00A601DC">
          <w:rPr>
            <w:rFonts w:ascii="Times New Roman" w:eastAsia="Times New Roman" w:hAnsi="Times New Roman" w:cs="Times New Roman"/>
            <w:sz w:val="24"/>
            <w:szCs w:val="24"/>
          </w:rPr>
          <w:t xml:space="preserve"> on seagrass blades</w:t>
        </w:r>
      </w:ins>
      <w:ins w:id="319" w:author="Gwendolyn Griffiths" w:date="2018-01-22T07:36:00Z">
        <w:r w:rsidR="00A601DC">
          <w:rPr>
            <w:rFonts w:ascii="Times New Roman" w:eastAsia="Times New Roman" w:hAnsi="Times New Roman" w:cs="Times New Roman"/>
            <w:sz w:val="24"/>
            <w:szCs w:val="24"/>
          </w:rPr>
          <w:t xml:space="preserve"> (Duffy 2006, Parker et al. 2001)</w:t>
        </w:r>
      </w:ins>
      <w:ins w:id="320" w:author="Gwendolyn Griffiths" w:date="2018-01-22T07:30:00Z">
        <w:r w:rsidR="00A601DC">
          <w:rPr>
            <w:rFonts w:ascii="Times New Roman" w:eastAsia="Times New Roman" w:hAnsi="Times New Roman" w:cs="Times New Roman"/>
            <w:sz w:val="24"/>
            <w:szCs w:val="24"/>
          </w:rPr>
          <w:t xml:space="preserve">. Seagrass blade communities vary widely in space and so investigating these </w:t>
        </w:r>
      </w:ins>
      <w:ins w:id="321" w:author="Gwendolyn Griffiths" w:date="2018-01-22T11:01:00Z">
        <w:r w:rsidR="00FC5132">
          <w:rPr>
            <w:rFonts w:ascii="Times New Roman" w:eastAsia="Times New Roman" w:hAnsi="Times New Roman" w:cs="Times New Roman"/>
            <w:sz w:val="24"/>
            <w:szCs w:val="24"/>
          </w:rPr>
          <w:t>community differe</w:t>
        </w:r>
      </w:ins>
      <w:ins w:id="322" w:author="Gwendolyn Griffiths" w:date="2018-01-22T11:02:00Z">
        <w:r w:rsidR="00FC5132">
          <w:rPr>
            <w:rFonts w:ascii="Times New Roman" w:eastAsia="Times New Roman" w:hAnsi="Times New Roman" w:cs="Times New Roman"/>
            <w:sz w:val="24"/>
            <w:szCs w:val="24"/>
          </w:rPr>
          <w:t>nces</w:t>
        </w:r>
      </w:ins>
      <w:ins w:id="323" w:author="Gwendolyn Griffiths" w:date="2018-01-22T07:30:00Z">
        <w:r w:rsidR="00A601DC">
          <w:rPr>
            <w:rFonts w:ascii="Times New Roman" w:eastAsia="Times New Roman" w:hAnsi="Times New Roman" w:cs="Times New Roman"/>
            <w:sz w:val="24"/>
            <w:szCs w:val="24"/>
          </w:rPr>
          <w:t xml:space="preserve"> at the meadow level </w:t>
        </w:r>
      </w:ins>
      <w:ins w:id="324" w:author="Gwendolyn Griffiths" w:date="2018-01-22T07:36:00Z">
        <w:r w:rsidR="00A601DC">
          <w:rPr>
            <w:rFonts w:ascii="Times New Roman" w:eastAsia="Times New Roman" w:hAnsi="Times New Roman" w:cs="Times New Roman"/>
            <w:sz w:val="24"/>
            <w:szCs w:val="24"/>
          </w:rPr>
          <w:t>can limit</w:t>
        </w:r>
      </w:ins>
      <w:ins w:id="325" w:author="Gwendolyn Griffiths" w:date="2018-01-22T07:31:00Z">
        <w:r w:rsidR="00A601DC">
          <w:rPr>
            <w:rFonts w:ascii="Times New Roman" w:eastAsia="Times New Roman" w:hAnsi="Times New Roman" w:cs="Times New Roman"/>
            <w:sz w:val="24"/>
            <w:szCs w:val="24"/>
          </w:rPr>
          <w:t xml:space="preserve"> the number of </w:t>
        </w:r>
      </w:ins>
      <w:ins w:id="326" w:author="Gwendolyn Griffiths" w:date="2018-01-22T11:01:00Z">
        <w:r w:rsidR="00FC5132">
          <w:rPr>
            <w:rFonts w:ascii="Times New Roman" w:eastAsia="Times New Roman" w:hAnsi="Times New Roman" w:cs="Times New Roman"/>
            <w:sz w:val="24"/>
            <w:szCs w:val="24"/>
          </w:rPr>
          <w:t xml:space="preserve">processes </w:t>
        </w:r>
      </w:ins>
      <w:ins w:id="327" w:author="Gwendolyn Griffiths" w:date="2018-01-22T07:31:00Z">
        <w:r w:rsidR="00A601DC">
          <w:rPr>
            <w:rFonts w:ascii="Times New Roman" w:eastAsia="Times New Roman" w:hAnsi="Times New Roman" w:cs="Times New Roman"/>
            <w:sz w:val="24"/>
            <w:szCs w:val="24"/>
          </w:rPr>
          <w:t>that c</w:t>
        </w:r>
      </w:ins>
      <w:ins w:id="328" w:author="Gwendolyn Griffiths" w:date="2018-01-22T07:37:00Z">
        <w:r w:rsidR="00A601DC">
          <w:rPr>
            <w:rFonts w:ascii="Times New Roman" w:eastAsia="Times New Roman" w:hAnsi="Times New Roman" w:cs="Times New Roman"/>
            <w:sz w:val="24"/>
            <w:szCs w:val="24"/>
          </w:rPr>
          <w:t>ould</w:t>
        </w:r>
      </w:ins>
      <w:ins w:id="329" w:author="Gwendolyn Griffiths" w:date="2018-01-22T11:01:00Z">
        <w:r w:rsidR="00FC5132">
          <w:rPr>
            <w:rFonts w:ascii="Times New Roman" w:eastAsia="Times New Roman" w:hAnsi="Times New Roman" w:cs="Times New Roman"/>
            <w:sz w:val="24"/>
            <w:szCs w:val="24"/>
          </w:rPr>
          <w:t xml:space="preserve"> cause</w:t>
        </w:r>
      </w:ins>
      <w:ins w:id="330" w:author="Gwendolyn Griffiths" w:date="2018-01-22T07:37:00Z">
        <w:r w:rsidR="00A601DC">
          <w:rPr>
            <w:rFonts w:ascii="Times New Roman" w:eastAsia="Times New Roman" w:hAnsi="Times New Roman" w:cs="Times New Roman"/>
            <w:sz w:val="24"/>
            <w:szCs w:val="24"/>
          </w:rPr>
          <w:t xml:space="preserve"> </w:t>
        </w:r>
      </w:ins>
      <w:ins w:id="331" w:author="Gwendolyn Griffiths" w:date="2018-01-22T07:31:00Z">
        <w:r w:rsidR="00A601DC">
          <w:rPr>
            <w:rFonts w:ascii="Times New Roman" w:eastAsia="Times New Roman" w:hAnsi="Times New Roman" w:cs="Times New Roman"/>
            <w:sz w:val="24"/>
            <w:szCs w:val="24"/>
          </w:rPr>
          <w:t>dramatic changes in epifaunal community structure. Finally</w:t>
        </w:r>
      </w:ins>
      <w:ins w:id="332" w:author="Gwendolyn Griffiths" w:date="2018-01-22T07:37:00Z">
        <w:r w:rsidR="00A601DC">
          <w:rPr>
            <w:rFonts w:ascii="Times New Roman" w:eastAsia="Times New Roman" w:hAnsi="Times New Roman" w:cs="Times New Roman"/>
            <w:sz w:val="24"/>
            <w:szCs w:val="24"/>
          </w:rPr>
          <w:t>,</w:t>
        </w:r>
      </w:ins>
      <w:ins w:id="333" w:author="Gwendolyn Griffiths" w:date="2018-01-22T07:31:00Z">
        <w:r w:rsidR="00A601DC">
          <w:rPr>
            <w:rFonts w:ascii="Times New Roman" w:eastAsia="Times New Roman" w:hAnsi="Times New Roman" w:cs="Times New Roman"/>
            <w:sz w:val="24"/>
            <w:szCs w:val="24"/>
          </w:rPr>
          <w:t xml:space="preserve"> in</w:t>
        </w:r>
      </w:ins>
      <w:ins w:id="334" w:author="Gwendolyn Griffiths" w:date="2018-01-22T07:37:00Z">
        <w:r w:rsidR="00A601DC">
          <w:rPr>
            <w:rFonts w:ascii="Times New Roman" w:eastAsia="Times New Roman" w:hAnsi="Times New Roman" w:cs="Times New Roman"/>
            <w:sz w:val="24"/>
            <w:szCs w:val="24"/>
          </w:rPr>
          <w:t>v</w:t>
        </w:r>
      </w:ins>
      <w:ins w:id="335" w:author="Gwendolyn Griffiths" w:date="2018-01-22T07:31:00Z">
        <w:r w:rsidR="00A601DC">
          <w:rPr>
            <w:rFonts w:ascii="Times New Roman" w:eastAsia="Times New Roman" w:hAnsi="Times New Roman" w:cs="Times New Roman"/>
            <w:sz w:val="24"/>
            <w:szCs w:val="24"/>
          </w:rPr>
          <w:t>estigating top-down and bottom-up processes in relation to other communities (</w:t>
        </w:r>
      </w:ins>
      <w:ins w:id="336" w:author="Gwendolyn Griffiths" w:date="2018-01-22T07:37:00Z">
        <w:r w:rsidR="00A601DC">
          <w:rPr>
            <w:rFonts w:ascii="Times New Roman" w:eastAsia="Times New Roman" w:hAnsi="Times New Roman" w:cs="Times New Roman"/>
            <w:sz w:val="24"/>
            <w:szCs w:val="24"/>
          </w:rPr>
          <w:t>g</w:t>
        </w:r>
      </w:ins>
      <w:ins w:id="337" w:author="Gwendolyn Griffiths" w:date="2018-01-22T07:31:00Z">
        <w:r w:rsidR="00A601DC">
          <w:rPr>
            <w:rFonts w:ascii="Times New Roman" w:eastAsia="Times New Roman" w:hAnsi="Times New Roman" w:cs="Times New Roman"/>
            <w:sz w:val="24"/>
            <w:szCs w:val="24"/>
          </w:rPr>
          <w:t>razers for top-</w:t>
        </w:r>
      </w:ins>
      <w:ins w:id="338" w:author="Gwendolyn Griffiths" w:date="2018-01-22T07:32:00Z">
        <w:r w:rsidR="00A601DC">
          <w:rPr>
            <w:rFonts w:ascii="Times New Roman" w:eastAsia="Times New Roman" w:hAnsi="Times New Roman" w:cs="Times New Roman"/>
            <w:sz w:val="24"/>
            <w:szCs w:val="24"/>
          </w:rPr>
          <w:t>down</w:t>
        </w:r>
      </w:ins>
      <w:ins w:id="339" w:author="Gwendolyn Griffiths" w:date="2018-01-22T07:33:00Z">
        <w:r w:rsidR="00A601DC">
          <w:rPr>
            <w:rFonts w:ascii="Times New Roman" w:eastAsia="Times New Roman" w:hAnsi="Times New Roman" w:cs="Times New Roman"/>
            <w:sz w:val="24"/>
            <w:szCs w:val="24"/>
          </w:rPr>
          <w:t xml:space="preserve"> and bacteria for bottom-up) allow</w:t>
        </w:r>
      </w:ins>
      <w:ins w:id="340" w:author="Gwendolyn Griffiths" w:date="2018-01-22T11:02:00Z">
        <w:r w:rsidR="00FC5132">
          <w:rPr>
            <w:rFonts w:ascii="Times New Roman" w:eastAsia="Times New Roman" w:hAnsi="Times New Roman" w:cs="Times New Roman"/>
            <w:sz w:val="24"/>
            <w:szCs w:val="24"/>
          </w:rPr>
          <w:t>s</w:t>
        </w:r>
      </w:ins>
      <w:ins w:id="341" w:author="Gwendolyn Griffiths" w:date="2018-01-22T07:33:00Z">
        <w:r w:rsidR="00A601DC">
          <w:rPr>
            <w:rFonts w:ascii="Times New Roman" w:eastAsia="Times New Roman" w:hAnsi="Times New Roman" w:cs="Times New Roman"/>
            <w:sz w:val="24"/>
            <w:szCs w:val="24"/>
          </w:rPr>
          <w:t xml:space="preserve"> us to determine if all three communities vary in a predictable way. </w:t>
        </w:r>
      </w:ins>
      <w:ins w:id="342" w:author="Gwendolyn Griffiths" w:date="2018-01-22T07:34:00Z">
        <w:r w:rsidR="00A601DC">
          <w:rPr>
            <w:rFonts w:ascii="Times New Roman" w:eastAsia="Times New Roman" w:hAnsi="Times New Roman" w:cs="Times New Roman"/>
            <w:sz w:val="24"/>
            <w:szCs w:val="24"/>
          </w:rPr>
          <w:t>We are interested in</w:t>
        </w:r>
      </w:ins>
      <w:ins w:id="343" w:author="Gwendolyn Griffiths" w:date="2018-01-22T07:33:00Z">
        <w:r w:rsidR="00A601DC">
          <w:rPr>
            <w:rFonts w:ascii="Times New Roman" w:eastAsia="Times New Roman" w:hAnsi="Times New Roman" w:cs="Times New Roman"/>
            <w:sz w:val="24"/>
            <w:szCs w:val="24"/>
          </w:rPr>
          <w:t xml:space="preserve"> observ</w:t>
        </w:r>
      </w:ins>
      <w:ins w:id="344" w:author="Gwendolyn Griffiths" w:date="2018-01-22T07:34:00Z">
        <w:r w:rsidR="00A601DC">
          <w:rPr>
            <w:rFonts w:ascii="Times New Roman" w:eastAsia="Times New Roman" w:hAnsi="Times New Roman" w:cs="Times New Roman"/>
            <w:sz w:val="24"/>
            <w:szCs w:val="24"/>
          </w:rPr>
          <w:t>ing</w:t>
        </w:r>
      </w:ins>
      <w:ins w:id="345" w:author="Gwendolyn Griffiths" w:date="2018-01-22T07:33:00Z">
        <w:r w:rsidR="00A601DC">
          <w:rPr>
            <w:rFonts w:ascii="Times New Roman" w:eastAsia="Times New Roman" w:hAnsi="Times New Roman" w:cs="Times New Roman"/>
            <w:sz w:val="24"/>
            <w:szCs w:val="24"/>
          </w:rPr>
          <w:t xml:space="preserve"> patterns in </w:t>
        </w:r>
      </w:ins>
      <w:ins w:id="346" w:author="Gwendolyn Griffiths" w:date="2018-01-22T07:34:00Z">
        <w:r w:rsidR="00A601DC">
          <w:rPr>
            <w:rFonts w:ascii="Times New Roman" w:eastAsia="Times New Roman" w:hAnsi="Times New Roman" w:cs="Times New Roman"/>
            <w:sz w:val="24"/>
            <w:szCs w:val="24"/>
          </w:rPr>
          <w:t xml:space="preserve">blade level </w:t>
        </w:r>
      </w:ins>
      <w:ins w:id="347" w:author="Gwendolyn Griffiths" w:date="2018-01-22T07:33:00Z">
        <w:r w:rsidR="00A601DC">
          <w:rPr>
            <w:rFonts w:ascii="Times New Roman" w:eastAsia="Times New Roman" w:hAnsi="Times New Roman" w:cs="Times New Roman"/>
            <w:sz w:val="24"/>
            <w:szCs w:val="24"/>
          </w:rPr>
          <w:t xml:space="preserve">community </w:t>
        </w:r>
      </w:ins>
      <w:ins w:id="348" w:author="Gwendolyn Griffiths" w:date="2018-01-22T07:34:00Z">
        <w:r w:rsidR="00A601DC">
          <w:rPr>
            <w:rFonts w:ascii="Times New Roman" w:eastAsia="Times New Roman" w:hAnsi="Times New Roman" w:cs="Times New Roman"/>
            <w:sz w:val="24"/>
            <w:szCs w:val="24"/>
          </w:rPr>
          <w:t xml:space="preserve">changes that may be consistent with other seagrass meadows. </w:t>
        </w:r>
      </w:ins>
      <w:ins w:id="349" w:author="Gwendolyn Griffiths" w:date="2018-01-22T11:02:00Z">
        <w:r w:rsidR="00FC5132">
          <w:rPr>
            <w:rFonts w:ascii="Times New Roman" w:eastAsia="Times New Roman" w:hAnsi="Times New Roman" w:cs="Times New Roman"/>
            <w:sz w:val="24"/>
            <w:szCs w:val="24"/>
          </w:rPr>
          <w:t>M</w:t>
        </w:r>
      </w:ins>
      <w:ins w:id="350" w:author="Gwendolyn Griffiths" w:date="2018-01-22T07:34:00Z">
        <w:r w:rsidR="00A601DC">
          <w:rPr>
            <w:rFonts w:ascii="Times New Roman" w:eastAsia="Times New Roman" w:hAnsi="Times New Roman" w:cs="Times New Roman"/>
            <w:sz w:val="24"/>
            <w:szCs w:val="24"/>
          </w:rPr>
          <w:t>easuring all th</w:t>
        </w:r>
      </w:ins>
      <w:ins w:id="351" w:author="Gwendolyn Griffiths" w:date="2018-01-22T07:35:00Z">
        <w:r w:rsidR="00A601DC">
          <w:rPr>
            <w:rFonts w:ascii="Times New Roman" w:eastAsia="Times New Roman" w:hAnsi="Times New Roman" w:cs="Times New Roman"/>
            <w:sz w:val="24"/>
            <w:szCs w:val="24"/>
          </w:rPr>
          <w:t xml:space="preserve">ree levels of seagrass blade communities in the context of a </w:t>
        </w:r>
      </w:ins>
      <w:ins w:id="352" w:author="Gwendolyn Griffiths" w:date="2018-01-22T07:37:00Z">
        <w:r w:rsidR="00A601DC">
          <w:rPr>
            <w:rFonts w:ascii="Times New Roman" w:eastAsia="Times New Roman" w:hAnsi="Times New Roman" w:cs="Times New Roman"/>
            <w:sz w:val="24"/>
            <w:szCs w:val="24"/>
          </w:rPr>
          <w:t xml:space="preserve">small-scale </w:t>
        </w:r>
      </w:ins>
      <w:ins w:id="353" w:author="Gwendolyn Griffiths" w:date="2018-01-22T07:35:00Z">
        <w:r w:rsidR="00A601DC">
          <w:rPr>
            <w:rFonts w:ascii="Times New Roman" w:eastAsia="Times New Roman" w:hAnsi="Times New Roman" w:cs="Times New Roman"/>
            <w:sz w:val="24"/>
            <w:szCs w:val="24"/>
          </w:rPr>
          <w:t xml:space="preserve">transplant </w:t>
        </w:r>
      </w:ins>
      <w:ins w:id="354" w:author="Gwendolyn Griffiths" w:date="2018-01-22T11:03:00Z">
        <w:r w:rsidR="00FC5132">
          <w:rPr>
            <w:rFonts w:ascii="Times New Roman" w:eastAsia="Times New Roman" w:hAnsi="Times New Roman" w:cs="Times New Roman"/>
            <w:sz w:val="24"/>
            <w:szCs w:val="24"/>
          </w:rPr>
          <w:t>is helpful</w:t>
        </w:r>
      </w:ins>
      <w:ins w:id="355" w:author="Gwendolyn Griffiths" w:date="2018-01-22T07:35:00Z">
        <w:r w:rsidR="00A601DC">
          <w:rPr>
            <w:rFonts w:ascii="Times New Roman" w:eastAsia="Times New Roman" w:hAnsi="Times New Roman" w:cs="Times New Roman"/>
            <w:sz w:val="24"/>
            <w:szCs w:val="24"/>
          </w:rPr>
          <w:t xml:space="preserve"> </w:t>
        </w:r>
      </w:ins>
      <w:ins w:id="356" w:author="Gwendolyn Griffiths" w:date="2018-01-22T11:03:00Z">
        <w:r w:rsidR="00FC5132">
          <w:rPr>
            <w:rFonts w:ascii="Times New Roman" w:eastAsia="Times New Roman" w:hAnsi="Times New Roman" w:cs="Times New Roman"/>
            <w:sz w:val="24"/>
            <w:szCs w:val="24"/>
          </w:rPr>
          <w:t>for</w:t>
        </w:r>
      </w:ins>
      <w:ins w:id="357" w:author="Gwendolyn Griffiths" w:date="2018-01-22T07:35:00Z">
        <w:r w:rsidR="00A601DC">
          <w:rPr>
            <w:rFonts w:ascii="Times New Roman" w:eastAsia="Times New Roman" w:hAnsi="Times New Roman" w:cs="Times New Roman"/>
            <w:sz w:val="24"/>
            <w:szCs w:val="24"/>
          </w:rPr>
          <w:t xml:space="preserve"> identifying an</w:t>
        </w:r>
      </w:ins>
      <w:ins w:id="358" w:author="Gwendolyn Griffiths" w:date="2018-01-22T10:47:00Z">
        <w:r w:rsidR="00914385">
          <w:rPr>
            <w:rFonts w:ascii="Times New Roman" w:eastAsia="Times New Roman" w:hAnsi="Times New Roman" w:cs="Times New Roman"/>
            <w:sz w:val="24"/>
            <w:szCs w:val="24"/>
          </w:rPr>
          <w:t>y</w:t>
        </w:r>
      </w:ins>
      <w:ins w:id="359" w:author="Gwendolyn Griffiths" w:date="2018-01-22T07:35:00Z">
        <w:r w:rsidR="00A601DC">
          <w:rPr>
            <w:rFonts w:ascii="Times New Roman" w:eastAsia="Times New Roman" w:hAnsi="Times New Roman" w:cs="Times New Roman"/>
            <w:sz w:val="24"/>
            <w:szCs w:val="24"/>
          </w:rPr>
          <w:t xml:space="preserve"> correlations between </w:t>
        </w:r>
      </w:ins>
      <w:ins w:id="360" w:author="Gwendolyn Griffiths" w:date="2018-01-22T11:03:00Z">
        <w:r w:rsidR="00FC5132">
          <w:rPr>
            <w:rFonts w:ascii="Times New Roman" w:eastAsia="Times New Roman" w:hAnsi="Times New Roman" w:cs="Times New Roman"/>
            <w:sz w:val="24"/>
            <w:szCs w:val="24"/>
          </w:rPr>
          <w:t xml:space="preserve">microbial, algal, and invertebrate </w:t>
        </w:r>
      </w:ins>
      <w:ins w:id="361" w:author="Gwendolyn Griffiths" w:date="2018-01-22T07:35:00Z">
        <w:r w:rsidR="00A601DC">
          <w:rPr>
            <w:rFonts w:ascii="Times New Roman" w:eastAsia="Times New Roman" w:hAnsi="Times New Roman" w:cs="Times New Roman"/>
            <w:sz w:val="24"/>
            <w:szCs w:val="24"/>
          </w:rPr>
          <w:t xml:space="preserve">communities. </w:t>
        </w:r>
      </w:ins>
    </w:p>
    <w:p w14:paraId="453D0CE5" w14:textId="33991A90" w:rsidR="002E0CAC" w:rsidRPr="000E3765" w:rsidDel="001D5ACC" w:rsidRDefault="00F22822" w:rsidP="00F710A3">
      <w:pPr>
        <w:pStyle w:val="Normal1"/>
        <w:spacing w:after="0" w:line="240" w:lineRule="auto"/>
        <w:rPr>
          <w:del w:id="362" w:author="Mary O'Connor" w:date="2018-01-09T16:43:00Z"/>
          <w:rFonts w:ascii="Times New Roman" w:eastAsia="Times New Roman" w:hAnsi="Times New Roman" w:cs="Times New Roman"/>
          <w:sz w:val="24"/>
          <w:szCs w:val="24"/>
          <w:lang w:val="en-CA"/>
          <w:rPrChange w:id="363" w:author="Gwendolyn Griffiths" w:date="2018-01-22T05:23:00Z">
            <w:rPr>
              <w:del w:id="364" w:author="Mary O'Connor" w:date="2018-01-09T16:43:00Z"/>
              <w:rFonts w:ascii="Times New Roman" w:eastAsia="Times New Roman" w:hAnsi="Times New Roman" w:cs="Times New Roman"/>
              <w:sz w:val="24"/>
              <w:szCs w:val="24"/>
            </w:rPr>
          </w:rPrChange>
        </w:rPr>
        <w:pPrChange w:id="365" w:author="Gwendolyn Griffiths" w:date="2018-01-22T04:19:00Z">
          <w:pPr>
            <w:pStyle w:val="Normal1"/>
            <w:ind w:firstLine="720"/>
          </w:pPr>
        </w:pPrChange>
      </w:pPr>
      <w:r w:rsidRPr="000E3765">
        <w:rPr>
          <w:rFonts w:ascii="Times New Roman" w:eastAsia="Times New Roman" w:hAnsi="Times New Roman" w:cs="Times New Roman"/>
          <w:sz w:val="24"/>
          <w:szCs w:val="24"/>
          <w:lang w:val="en-CA"/>
          <w:rPrChange w:id="366" w:author="Gwendolyn Griffiths" w:date="2018-01-22T05:23:00Z">
            <w:rPr>
              <w:rFonts w:ascii="Times New Roman" w:eastAsia="Times New Roman" w:hAnsi="Times New Roman" w:cs="Times New Roman"/>
              <w:sz w:val="24"/>
              <w:szCs w:val="24"/>
            </w:rPr>
          </w:rPrChange>
        </w:rPr>
        <w:t xml:space="preserve"> </w:t>
      </w:r>
      <w:del w:id="367" w:author="Mary O'Connor" w:date="2018-01-09T16:43:00Z">
        <w:r w:rsidRPr="000E3765" w:rsidDel="001D5ACC">
          <w:rPr>
            <w:rFonts w:ascii="Times New Roman" w:eastAsia="Times New Roman" w:hAnsi="Times New Roman" w:cs="Times New Roman"/>
            <w:sz w:val="24"/>
            <w:szCs w:val="24"/>
            <w:lang w:val="en-CA"/>
            <w:rPrChange w:id="368" w:author="Gwendolyn Griffiths" w:date="2018-01-22T05:23:00Z">
              <w:rPr>
                <w:rFonts w:ascii="Times New Roman" w:eastAsia="Times New Roman" w:hAnsi="Times New Roman" w:cs="Times New Roman"/>
                <w:sz w:val="24"/>
                <w:szCs w:val="24"/>
              </w:rPr>
            </w:rPrChange>
          </w:rPr>
          <w:delText>and while microbial, invertebrate, and algal</w:delText>
        </w:r>
      </w:del>
      <w:ins w:id="369" w:author="Gwendolyn Griffiths" w:date="2017-12-27T09:09:00Z">
        <w:del w:id="370" w:author="Mary O'Connor" w:date="2018-01-09T16:43:00Z">
          <w:r w:rsidR="00BB6DAD" w:rsidRPr="000E3765" w:rsidDel="001D5ACC">
            <w:rPr>
              <w:rFonts w:ascii="Times New Roman" w:eastAsia="Times New Roman" w:hAnsi="Times New Roman" w:cs="Times New Roman"/>
              <w:sz w:val="24"/>
              <w:szCs w:val="24"/>
              <w:lang w:val="en-CA"/>
              <w:rPrChange w:id="371" w:author="Gwendolyn Griffiths" w:date="2018-01-22T05:23:00Z">
                <w:rPr>
                  <w:rFonts w:ascii="Times New Roman" w:eastAsia="Times New Roman" w:hAnsi="Times New Roman" w:cs="Times New Roman"/>
                  <w:sz w:val="24"/>
                  <w:szCs w:val="24"/>
                </w:rPr>
              </w:rPrChange>
            </w:rPr>
            <w:delText xml:space="preserve"> communities</w:delText>
          </w:r>
        </w:del>
      </w:ins>
      <w:del w:id="372" w:author="Mary O'Connor" w:date="2018-01-09T16:43:00Z">
        <w:r w:rsidRPr="000E3765" w:rsidDel="001D5ACC">
          <w:rPr>
            <w:rFonts w:ascii="Times New Roman" w:eastAsia="Times New Roman" w:hAnsi="Times New Roman" w:cs="Times New Roman"/>
            <w:sz w:val="24"/>
            <w:szCs w:val="24"/>
            <w:lang w:val="en-CA"/>
            <w:rPrChange w:id="373" w:author="Gwendolyn Griffiths" w:date="2018-01-22T05:23:00Z">
              <w:rPr>
                <w:rFonts w:ascii="Times New Roman" w:eastAsia="Times New Roman" w:hAnsi="Times New Roman" w:cs="Times New Roman"/>
                <w:sz w:val="24"/>
                <w:szCs w:val="24"/>
              </w:rPr>
            </w:rPrChange>
          </w:rPr>
          <w:delText xml:space="preserve"> consistently vary significantly between the edge and interior of seagrass patches</w:delText>
        </w:r>
      </w:del>
      <w:del w:id="374" w:author="Mary O'Connor" w:date="2018-01-09T16:00:00Z">
        <w:r w:rsidRPr="000E3765" w:rsidDel="00567E67">
          <w:rPr>
            <w:rFonts w:ascii="Times New Roman" w:eastAsia="Times New Roman" w:hAnsi="Times New Roman" w:cs="Times New Roman"/>
            <w:sz w:val="24"/>
            <w:szCs w:val="24"/>
            <w:lang w:val="en-CA"/>
            <w:rPrChange w:id="375" w:author="Gwendolyn Griffiths" w:date="2018-01-22T05:23:00Z">
              <w:rPr>
                <w:rFonts w:ascii="Times New Roman" w:eastAsia="Times New Roman" w:hAnsi="Times New Roman" w:cs="Times New Roman"/>
                <w:sz w:val="24"/>
                <w:szCs w:val="24"/>
              </w:rPr>
            </w:rPrChange>
          </w:rPr>
          <w:delText>;</w:delText>
        </w:r>
      </w:del>
      <w:del w:id="376" w:author="Mary O'Connor" w:date="2018-01-09T16:43:00Z">
        <w:r w:rsidRPr="000E3765" w:rsidDel="001D5ACC">
          <w:rPr>
            <w:rFonts w:ascii="Times New Roman" w:eastAsia="Times New Roman" w:hAnsi="Times New Roman" w:cs="Times New Roman"/>
            <w:sz w:val="24"/>
            <w:szCs w:val="24"/>
            <w:lang w:val="en-CA"/>
            <w:rPrChange w:id="377" w:author="Gwendolyn Griffiths" w:date="2018-01-22T05:23:00Z">
              <w:rPr>
                <w:rFonts w:ascii="Times New Roman" w:eastAsia="Times New Roman" w:hAnsi="Times New Roman" w:cs="Times New Roman"/>
                <w:sz w:val="24"/>
                <w:szCs w:val="24"/>
              </w:rPr>
            </w:rPrChange>
          </w:rPr>
          <w:delText xml:space="preserve"> the mechanisms for this variation and any correlations between microbial communities and other levels of community structure remain uninvestigated. </w:delText>
        </w:r>
        <w:commentRangeEnd w:id="304"/>
        <w:r w:rsidR="00B65F0D" w:rsidDel="001D5ACC">
          <w:rPr>
            <w:rStyle w:val="CommentReference"/>
          </w:rPr>
          <w:commentReference w:id="304"/>
        </w:r>
      </w:del>
      <w:commentRangeEnd w:id="305"/>
      <w:ins w:id="378" w:author="Gwendolyn Griffiths" w:date="2017-12-27T09:10:00Z">
        <w:del w:id="379" w:author="Mary O'Connor" w:date="2018-01-09T16:43:00Z">
          <w:r w:rsidR="00BB6DAD" w:rsidRPr="000E3765" w:rsidDel="001D5ACC">
            <w:rPr>
              <w:rFonts w:ascii="Times New Roman" w:eastAsia="Times New Roman" w:hAnsi="Times New Roman" w:cs="Times New Roman"/>
              <w:sz w:val="24"/>
              <w:szCs w:val="24"/>
              <w:lang w:val="en-CA"/>
              <w:rPrChange w:id="380" w:author="Gwendolyn Griffiths" w:date="2018-01-22T05:23:00Z">
                <w:rPr>
                  <w:rFonts w:ascii="Times New Roman" w:eastAsia="Times New Roman" w:hAnsi="Times New Roman" w:cs="Times New Roman"/>
                  <w:sz w:val="24"/>
                  <w:szCs w:val="24"/>
                </w:rPr>
              </w:rPrChange>
            </w:rPr>
            <w:delText xml:space="preserve">We found that correlations with multiple levels of blade-level communities </w:delText>
          </w:r>
        </w:del>
      </w:ins>
      <w:ins w:id="381" w:author="Gwendolyn Griffiths" w:date="2017-12-27T09:11:00Z">
        <w:del w:id="382" w:author="Mary O'Connor" w:date="2018-01-09T16:43:00Z">
          <w:r w:rsidR="00BB6DAD" w:rsidRPr="000E3765" w:rsidDel="001D5ACC">
            <w:rPr>
              <w:rFonts w:ascii="Times New Roman" w:eastAsia="Times New Roman" w:hAnsi="Times New Roman" w:cs="Times New Roman"/>
              <w:sz w:val="24"/>
              <w:szCs w:val="24"/>
              <w:lang w:val="en-CA"/>
              <w:rPrChange w:id="383" w:author="Gwendolyn Griffiths" w:date="2018-01-22T05:23:00Z">
                <w:rPr>
                  <w:rFonts w:ascii="Times New Roman" w:eastAsia="Times New Roman" w:hAnsi="Times New Roman" w:cs="Times New Roman"/>
                  <w:sz w:val="24"/>
                  <w:szCs w:val="24"/>
                </w:rPr>
              </w:rPrChange>
            </w:rPr>
            <w:delText xml:space="preserve">can exist in a seagrass meadow. By measuring multiple communities at </w:delText>
          </w:r>
        </w:del>
      </w:ins>
      <w:ins w:id="384" w:author="Gwendolyn Griffiths" w:date="2017-12-27T09:12:00Z">
        <w:del w:id="385" w:author="Mary O'Connor" w:date="2018-01-09T16:43:00Z">
          <w:r w:rsidR="00BB6DAD" w:rsidRPr="000E3765" w:rsidDel="001D5ACC">
            <w:rPr>
              <w:rFonts w:ascii="Times New Roman" w:eastAsia="Times New Roman" w:hAnsi="Times New Roman" w:cs="Times New Roman"/>
              <w:sz w:val="24"/>
              <w:szCs w:val="24"/>
              <w:lang w:val="en-CA"/>
              <w:rPrChange w:id="386" w:author="Gwendolyn Griffiths" w:date="2018-01-22T05:23:00Z">
                <w:rPr>
                  <w:rFonts w:ascii="Times New Roman" w:eastAsia="Times New Roman" w:hAnsi="Times New Roman" w:cs="Times New Roman"/>
                  <w:sz w:val="24"/>
                  <w:szCs w:val="24"/>
                </w:rPr>
              </w:rPrChange>
            </w:rPr>
            <w:delText>once</w:delText>
          </w:r>
        </w:del>
      </w:ins>
      <w:ins w:id="387" w:author="Gwendolyn Griffiths" w:date="2017-12-27T09:11:00Z">
        <w:del w:id="388" w:author="Mary O'Connor" w:date="2018-01-09T16:43:00Z">
          <w:r w:rsidR="00BB6DAD" w:rsidRPr="000E3765" w:rsidDel="001D5ACC">
            <w:rPr>
              <w:rFonts w:ascii="Times New Roman" w:eastAsia="Times New Roman" w:hAnsi="Times New Roman" w:cs="Times New Roman"/>
              <w:sz w:val="24"/>
              <w:szCs w:val="24"/>
              <w:lang w:val="en-CA"/>
              <w:rPrChange w:id="389" w:author="Gwendolyn Griffiths" w:date="2018-01-22T05:23:00Z">
                <w:rPr>
                  <w:rFonts w:ascii="Times New Roman" w:eastAsia="Times New Roman" w:hAnsi="Times New Roman" w:cs="Times New Roman"/>
                  <w:sz w:val="24"/>
                  <w:szCs w:val="24"/>
                </w:rPr>
              </w:rPrChange>
            </w:rPr>
            <w:delText xml:space="preserve"> you can make conclusions about possible drivers for community change. </w:delText>
          </w:r>
        </w:del>
      </w:ins>
      <w:del w:id="390" w:author="Mary O'Connor" w:date="2018-01-09T16:43:00Z">
        <w:r w:rsidR="00ED7D23" w:rsidDel="001D5ACC">
          <w:rPr>
            <w:rStyle w:val="CommentReference"/>
          </w:rPr>
          <w:commentReference w:id="305"/>
        </w:r>
      </w:del>
      <w:ins w:id="391" w:author="Gwendolyn Griffiths" w:date="2017-12-27T09:12:00Z">
        <w:del w:id="392" w:author="Mary O'Connor" w:date="2018-01-09T16:43:00Z">
          <w:r w:rsidR="00BB6DAD" w:rsidRPr="000E3765" w:rsidDel="001D5ACC">
            <w:rPr>
              <w:rFonts w:ascii="Times New Roman" w:eastAsia="Times New Roman" w:hAnsi="Times New Roman" w:cs="Times New Roman"/>
              <w:sz w:val="24"/>
              <w:szCs w:val="24"/>
              <w:lang w:val="en-CA"/>
              <w:rPrChange w:id="393" w:author="Gwendolyn Griffiths" w:date="2018-01-22T05:23:00Z">
                <w:rPr>
                  <w:rFonts w:ascii="Times New Roman" w:eastAsia="Times New Roman" w:hAnsi="Times New Roman" w:cs="Times New Roman"/>
                  <w:sz w:val="24"/>
                  <w:szCs w:val="24"/>
                </w:rPr>
              </w:rPrChange>
            </w:rPr>
            <w:delText xml:space="preserve">Spatial effects can be acting on multiple communities at once, and these emergent properties </w:delText>
          </w:r>
        </w:del>
      </w:ins>
      <w:ins w:id="394" w:author="Gwendolyn Griffiths" w:date="2017-12-27T09:13:00Z">
        <w:del w:id="395" w:author="Mary O'Connor" w:date="2018-01-09T16:43:00Z">
          <w:r w:rsidR="00BB6DAD" w:rsidRPr="000E3765" w:rsidDel="001D5ACC">
            <w:rPr>
              <w:rFonts w:ascii="Times New Roman" w:eastAsia="Times New Roman" w:hAnsi="Times New Roman" w:cs="Times New Roman"/>
              <w:sz w:val="24"/>
              <w:szCs w:val="24"/>
              <w:lang w:val="en-CA"/>
              <w:rPrChange w:id="396" w:author="Gwendolyn Griffiths" w:date="2018-01-22T05:23:00Z">
                <w:rPr>
                  <w:rFonts w:ascii="Times New Roman" w:eastAsia="Times New Roman" w:hAnsi="Times New Roman" w:cs="Times New Roman"/>
                  <w:sz w:val="24"/>
                  <w:szCs w:val="24"/>
                </w:rPr>
              </w:rPrChange>
            </w:rPr>
            <w:delText>could be</w:delText>
          </w:r>
        </w:del>
      </w:ins>
      <w:ins w:id="397" w:author="Gwendolyn Griffiths" w:date="2017-12-27T09:12:00Z">
        <w:del w:id="398" w:author="Mary O'Connor" w:date="2018-01-09T16:43:00Z">
          <w:r w:rsidR="00BB6DAD" w:rsidRPr="000E3765" w:rsidDel="001D5ACC">
            <w:rPr>
              <w:rFonts w:ascii="Times New Roman" w:eastAsia="Times New Roman" w:hAnsi="Times New Roman" w:cs="Times New Roman"/>
              <w:sz w:val="24"/>
              <w:szCs w:val="24"/>
              <w:lang w:val="en-CA"/>
              <w:rPrChange w:id="399" w:author="Gwendolyn Griffiths" w:date="2018-01-22T05:23:00Z">
                <w:rPr>
                  <w:rFonts w:ascii="Times New Roman" w:eastAsia="Times New Roman" w:hAnsi="Times New Roman" w:cs="Times New Roman"/>
                  <w:sz w:val="24"/>
                  <w:szCs w:val="24"/>
                </w:rPr>
              </w:rPrChange>
            </w:rPr>
            <w:delText xml:space="preserve"> due to change across space or through </w:delText>
          </w:r>
        </w:del>
      </w:ins>
      <w:ins w:id="400" w:author="Gwendolyn Griffiths" w:date="2017-12-27T09:13:00Z">
        <w:del w:id="401" w:author="Mary O'Connor" w:date="2018-01-09T16:43:00Z">
          <w:r w:rsidR="00BB6DAD" w:rsidRPr="000E3765" w:rsidDel="001D5ACC">
            <w:rPr>
              <w:rFonts w:ascii="Times New Roman" w:eastAsia="Times New Roman" w:hAnsi="Times New Roman" w:cs="Times New Roman"/>
              <w:sz w:val="24"/>
              <w:szCs w:val="24"/>
              <w:lang w:val="en-CA"/>
              <w:rPrChange w:id="402" w:author="Gwendolyn Griffiths" w:date="2018-01-22T05:23:00Z">
                <w:rPr>
                  <w:rFonts w:ascii="Times New Roman" w:eastAsia="Times New Roman" w:hAnsi="Times New Roman" w:cs="Times New Roman"/>
                  <w:sz w:val="24"/>
                  <w:szCs w:val="24"/>
                </w:rPr>
              </w:rPrChange>
            </w:rPr>
            <w:delText>separate communities influencing one another.</w:delText>
          </w:r>
        </w:del>
      </w:ins>
    </w:p>
    <w:p w14:paraId="5F4BA4D8" w14:textId="0E78C8BD" w:rsidR="002E0CAC" w:rsidRPr="000E3765" w:rsidDel="001D5ACC" w:rsidRDefault="003F441A" w:rsidP="00F710A3">
      <w:pPr>
        <w:pStyle w:val="Normal1"/>
        <w:spacing w:after="0" w:line="240" w:lineRule="auto"/>
        <w:rPr>
          <w:del w:id="403" w:author="Mary O'Connor" w:date="2018-01-09T16:43:00Z"/>
          <w:rFonts w:ascii="Times New Roman" w:eastAsia="Times New Roman" w:hAnsi="Times New Roman" w:cs="Times New Roman"/>
          <w:sz w:val="24"/>
          <w:szCs w:val="24"/>
          <w:lang w:val="en-CA"/>
          <w:rPrChange w:id="404" w:author="Gwendolyn Griffiths" w:date="2018-01-22T05:23:00Z">
            <w:rPr>
              <w:del w:id="405" w:author="Mary O'Connor" w:date="2018-01-09T16:43:00Z"/>
              <w:rFonts w:ascii="Times New Roman" w:eastAsia="Times New Roman" w:hAnsi="Times New Roman" w:cs="Times New Roman"/>
              <w:sz w:val="24"/>
              <w:szCs w:val="24"/>
            </w:rPr>
          </w:rPrChange>
        </w:rPr>
        <w:pPrChange w:id="406" w:author="Gwendolyn Griffiths" w:date="2018-01-22T04:19:00Z">
          <w:pPr>
            <w:pStyle w:val="Normal1"/>
          </w:pPr>
        </w:pPrChange>
      </w:pPr>
      <w:del w:id="407" w:author="Mary O'Connor" w:date="2018-01-09T16:43:00Z">
        <w:r w:rsidRPr="000E3765" w:rsidDel="001D5ACC">
          <w:rPr>
            <w:rFonts w:ascii="Times New Roman" w:eastAsia="Times New Roman" w:hAnsi="Times New Roman" w:cs="Times New Roman"/>
            <w:sz w:val="24"/>
            <w:szCs w:val="24"/>
            <w:lang w:val="en-CA"/>
            <w:rPrChange w:id="408" w:author="Gwendolyn Griffiths" w:date="2018-01-22T05:23:00Z">
              <w:rPr>
                <w:rFonts w:ascii="Times New Roman" w:eastAsia="Times New Roman" w:hAnsi="Times New Roman" w:cs="Times New Roman"/>
                <w:sz w:val="24"/>
                <w:szCs w:val="24"/>
              </w:rPr>
            </w:rPrChange>
          </w:rPr>
          <w:delText>[</w:delText>
        </w:r>
        <w:r w:rsidRPr="000E3765" w:rsidDel="001D5ACC">
          <w:rPr>
            <w:rFonts w:ascii="Times New Roman" w:eastAsia="Times New Roman" w:hAnsi="Times New Roman" w:cs="Times New Roman"/>
            <w:b/>
            <w:i/>
            <w:sz w:val="24"/>
            <w:szCs w:val="24"/>
            <w:lang w:val="en-CA"/>
            <w:rPrChange w:id="409" w:author="Gwendolyn Griffiths" w:date="2018-01-22T05:23:00Z">
              <w:rPr>
                <w:rFonts w:ascii="Times New Roman" w:eastAsia="Times New Roman" w:hAnsi="Times New Roman" w:cs="Times New Roman"/>
                <w:b/>
                <w:i/>
                <w:sz w:val="24"/>
                <w:szCs w:val="24"/>
              </w:rPr>
            </w:rPrChange>
          </w:rPr>
          <w:delText>our objectives</w:delText>
        </w:r>
        <w:r w:rsidRPr="000E3765" w:rsidDel="001D5ACC">
          <w:rPr>
            <w:rFonts w:ascii="Times New Roman" w:eastAsia="Times New Roman" w:hAnsi="Times New Roman" w:cs="Times New Roman"/>
            <w:sz w:val="24"/>
            <w:szCs w:val="24"/>
            <w:lang w:val="en-CA"/>
            <w:rPrChange w:id="410" w:author="Gwendolyn Griffiths" w:date="2018-01-22T05:23:00Z">
              <w:rPr>
                <w:rFonts w:ascii="Times New Roman" w:eastAsia="Times New Roman" w:hAnsi="Times New Roman" w:cs="Times New Roman"/>
                <w:sz w:val="24"/>
                <w:szCs w:val="24"/>
              </w:rPr>
            </w:rPrChange>
          </w:rPr>
          <w:delText>]</w:delText>
        </w:r>
      </w:del>
    </w:p>
    <w:p w14:paraId="5868FC4F" w14:textId="77777777" w:rsidR="00F710A3" w:rsidRPr="000E3765" w:rsidRDefault="003F441A" w:rsidP="00F710A3">
      <w:pPr>
        <w:pStyle w:val="Normal1"/>
        <w:spacing w:after="0" w:line="240" w:lineRule="auto"/>
        <w:rPr>
          <w:ins w:id="411" w:author="Gwendolyn Griffiths" w:date="2018-01-22T04:21:00Z"/>
          <w:rFonts w:ascii="Times New Roman" w:eastAsia="Times New Roman" w:hAnsi="Times New Roman" w:cs="Times New Roman"/>
          <w:sz w:val="24"/>
          <w:szCs w:val="24"/>
          <w:lang w:val="en-CA"/>
          <w:rPrChange w:id="412" w:author="Gwendolyn Griffiths" w:date="2018-01-22T05:23:00Z">
            <w:rPr>
              <w:ins w:id="413" w:author="Gwendolyn Griffiths" w:date="2018-01-22T04:21:00Z"/>
              <w:rFonts w:ascii="Times New Roman" w:eastAsia="Times New Roman" w:hAnsi="Times New Roman" w:cs="Times New Roman"/>
              <w:sz w:val="24"/>
              <w:szCs w:val="24"/>
            </w:rPr>
          </w:rPrChange>
        </w:rPr>
      </w:pPr>
      <w:r w:rsidRPr="000E3765">
        <w:rPr>
          <w:rFonts w:ascii="Times New Roman" w:eastAsia="Times New Roman" w:hAnsi="Times New Roman" w:cs="Times New Roman"/>
          <w:sz w:val="24"/>
          <w:szCs w:val="24"/>
          <w:lang w:val="en-CA"/>
          <w:rPrChange w:id="414" w:author="Gwendolyn Griffiths" w:date="2018-01-22T05:23:00Z">
            <w:rPr>
              <w:rFonts w:ascii="Times New Roman" w:eastAsia="Times New Roman" w:hAnsi="Times New Roman" w:cs="Times New Roman"/>
              <w:sz w:val="24"/>
              <w:szCs w:val="24"/>
            </w:rPr>
          </w:rPrChange>
        </w:rPr>
        <w:tab/>
      </w:r>
    </w:p>
    <w:p w14:paraId="2F1C0034" w14:textId="77777777" w:rsidR="00034A8B" w:rsidRDefault="00034A8B" w:rsidP="00F710A3">
      <w:pPr>
        <w:pStyle w:val="Normal1"/>
        <w:spacing w:after="0" w:line="240" w:lineRule="auto"/>
        <w:rPr>
          <w:ins w:id="415" w:author="Gwendolyn Griffiths" w:date="2018-01-22T04:21:00Z"/>
          <w:rFonts w:ascii="Times New Roman" w:eastAsia="Times New Roman" w:hAnsi="Times New Roman" w:cs="Times New Roman"/>
          <w:sz w:val="24"/>
          <w:szCs w:val="24"/>
        </w:rPr>
      </w:pPr>
      <w:ins w:id="416" w:author="Gwendolyn Griffiths" w:date="2018-01-22T04:21:00Z">
        <w:r w:rsidRPr="000E3765">
          <w:rPr>
            <w:rFonts w:ascii="Times New Roman" w:eastAsia="Times New Roman" w:hAnsi="Times New Roman" w:cs="Times New Roman"/>
            <w:sz w:val="24"/>
            <w:szCs w:val="24"/>
            <w:lang w:val="en-CA"/>
            <w:rPrChange w:id="417" w:author="Gwendolyn Griffiths" w:date="2018-01-22T05:23:00Z">
              <w:rPr>
                <w:rFonts w:ascii="Times New Roman" w:eastAsia="Times New Roman" w:hAnsi="Times New Roman" w:cs="Times New Roman"/>
                <w:sz w:val="24"/>
                <w:szCs w:val="24"/>
              </w:rPr>
            </w:rPrChange>
          </w:rPr>
          <w:tab/>
        </w:r>
      </w:ins>
      <w:del w:id="418" w:author="Mary O'Connor" w:date="2017-12-13T13:47:00Z">
        <w:r w:rsidR="003F441A" w:rsidDel="00B65F0D">
          <w:rPr>
            <w:rFonts w:ascii="Times New Roman" w:eastAsia="Times New Roman" w:hAnsi="Times New Roman" w:cs="Times New Roman"/>
            <w:sz w:val="24"/>
            <w:szCs w:val="24"/>
          </w:rPr>
          <w:delText>The main objective of this work</w:delText>
        </w:r>
      </w:del>
      <w:ins w:id="419" w:author="Mary O'Connor" w:date="2017-12-13T13:47:00Z">
        <w:r w:rsidR="00B65F0D">
          <w:rPr>
            <w:rFonts w:ascii="Times New Roman" w:eastAsia="Times New Roman" w:hAnsi="Times New Roman" w:cs="Times New Roman"/>
            <w:sz w:val="24"/>
            <w:szCs w:val="24"/>
          </w:rPr>
          <w:t>Our main objective</w:t>
        </w:r>
      </w:ins>
      <w:r w:rsidR="003F441A">
        <w:rPr>
          <w:rFonts w:ascii="Times New Roman" w:eastAsia="Times New Roman" w:hAnsi="Times New Roman" w:cs="Times New Roman"/>
          <w:sz w:val="24"/>
          <w:szCs w:val="24"/>
        </w:rPr>
        <w:t xml:space="preserve"> was to investigate </w:t>
      </w:r>
      <w:ins w:id="420" w:author="Mary O'Connor" w:date="2018-01-09T16:43:00Z">
        <w:r w:rsidR="001D5ACC">
          <w:rPr>
            <w:rFonts w:ascii="Times New Roman" w:eastAsia="Times New Roman" w:hAnsi="Times New Roman" w:cs="Times New Roman"/>
            <w:sz w:val="24"/>
            <w:szCs w:val="24"/>
          </w:rPr>
          <w:t xml:space="preserve">the relative importance of </w:t>
        </w:r>
      </w:ins>
      <w:r w:rsidR="003F441A">
        <w:rPr>
          <w:rFonts w:ascii="Times New Roman" w:eastAsia="Times New Roman" w:hAnsi="Times New Roman" w:cs="Times New Roman"/>
          <w:sz w:val="24"/>
          <w:szCs w:val="24"/>
        </w:rPr>
        <w:t xml:space="preserve">potential drivers of changes in </w:t>
      </w:r>
      <w:del w:id="421" w:author="Mary O'Connor" w:date="2017-12-13T13:48:00Z">
        <w:r w:rsidR="003F441A" w:rsidDel="00B65F0D">
          <w:rPr>
            <w:rFonts w:ascii="Times New Roman" w:eastAsia="Times New Roman" w:hAnsi="Times New Roman" w:cs="Times New Roman"/>
            <w:i/>
            <w:sz w:val="24"/>
            <w:szCs w:val="24"/>
          </w:rPr>
          <w:delText>Smithora</w:delText>
        </w:r>
        <w:r w:rsidR="003F441A" w:rsidDel="00B65F0D">
          <w:rPr>
            <w:rFonts w:ascii="Times New Roman" w:eastAsia="Times New Roman" w:hAnsi="Times New Roman" w:cs="Times New Roman"/>
            <w:sz w:val="24"/>
            <w:szCs w:val="24"/>
          </w:rPr>
          <w:delText xml:space="preserve"> </w:delText>
        </w:r>
      </w:del>
      <w:r w:rsidR="003F441A">
        <w:rPr>
          <w:rFonts w:ascii="Times New Roman" w:eastAsia="Times New Roman" w:hAnsi="Times New Roman" w:cs="Times New Roman"/>
          <w:sz w:val="24"/>
          <w:szCs w:val="24"/>
        </w:rPr>
        <w:t>abundance</w:t>
      </w:r>
      <w:ins w:id="422" w:author="Mary O'Connor" w:date="2017-12-13T13:48:00Z">
        <w:r w:rsidR="00B65F0D">
          <w:rPr>
            <w:rFonts w:ascii="Times New Roman" w:eastAsia="Times New Roman" w:hAnsi="Times New Roman" w:cs="Times New Roman"/>
            <w:sz w:val="24"/>
            <w:szCs w:val="24"/>
          </w:rPr>
          <w:t xml:space="preserve"> of a dominant epiphyte, the red algae </w:t>
        </w:r>
        <w:r w:rsidR="00B65F0D">
          <w:rPr>
            <w:rFonts w:ascii="Times New Roman" w:eastAsia="Times New Roman" w:hAnsi="Times New Roman" w:cs="Times New Roman"/>
            <w:i/>
            <w:sz w:val="24"/>
            <w:szCs w:val="24"/>
          </w:rPr>
          <w:t xml:space="preserve">Smithora naiadum, </w:t>
        </w:r>
        <w:r w:rsidR="00B65F0D">
          <w:rPr>
            <w:rFonts w:ascii="Times New Roman" w:eastAsia="Times New Roman" w:hAnsi="Times New Roman" w:cs="Times New Roman"/>
            <w:sz w:val="24"/>
            <w:szCs w:val="24"/>
          </w:rPr>
          <w:t>on the eelgrass</w:t>
        </w:r>
      </w:ins>
      <w:r w:rsidR="003F441A">
        <w:rPr>
          <w:rFonts w:ascii="Times New Roman" w:eastAsia="Times New Roman" w:hAnsi="Times New Roman" w:cs="Times New Roman"/>
          <w:sz w:val="24"/>
          <w:szCs w:val="24"/>
        </w:rPr>
        <w:t xml:space="preserve"> </w:t>
      </w:r>
      <w:del w:id="423" w:author="Mary O'Connor" w:date="2017-12-13T13:48:00Z">
        <w:r w:rsidR="003F441A" w:rsidDel="00B65F0D">
          <w:rPr>
            <w:rFonts w:ascii="Times New Roman" w:eastAsia="Times New Roman" w:hAnsi="Times New Roman" w:cs="Times New Roman"/>
            <w:sz w:val="24"/>
            <w:szCs w:val="24"/>
          </w:rPr>
          <w:delText xml:space="preserve">within a single </w:delText>
        </w:r>
      </w:del>
      <w:r w:rsidR="003F441A">
        <w:rPr>
          <w:rFonts w:ascii="Times New Roman" w:eastAsia="Times New Roman" w:hAnsi="Times New Roman" w:cs="Times New Roman"/>
          <w:i/>
          <w:sz w:val="24"/>
          <w:szCs w:val="24"/>
        </w:rPr>
        <w:t>Zostera marina</w:t>
      </w:r>
      <w:ins w:id="424" w:author="Mary O'Connor" w:date="2017-12-13T13:48:00Z">
        <w:r w:rsidR="00B65F0D">
          <w:rPr>
            <w:rFonts w:ascii="Times New Roman" w:eastAsia="Times New Roman" w:hAnsi="Times New Roman" w:cs="Times New Roman"/>
            <w:sz w:val="24"/>
            <w:szCs w:val="24"/>
          </w:rPr>
          <w:t xml:space="preserve">. </w:t>
        </w:r>
      </w:ins>
      <w:del w:id="425" w:author="Mary O'Connor" w:date="2017-12-13T13:48:00Z">
        <w:r w:rsidR="003F441A" w:rsidDel="00B65F0D">
          <w:rPr>
            <w:rFonts w:ascii="Times New Roman" w:eastAsia="Times New Roman" w:hAnsi="Times New Roman" w:cs="Times New Roman"/>
            <w:sz w:val="24"/>
            <w:szCs w:val="24"/>
          </w:rPr>
          <w:delText xml:space="preserve"> eelgrass meadow. </w:delText>
        </w:r>
      </w:del>
      <w:r w:rsidR="003F441A">
        <w:rPr>
          <w:rFonts w:ascii="Times New Roman" w:eastAsia="Times New Roman" w:hAnsi="Times New Roman" w:cs="Times New Roman"/>
          <w:sz w:val="24"/>
          <w:szCs w:val="24"/>
        </w:rPr>
        <w:t xml:space="preserve">We performed a reciprocal transplant experiment of seagrass shoots between zones of high and low </w:t>
      </w:r>
      <w:r w:rsidR="003F441A">
        <w:rPr>
          <w:rFonts w:ascii="Times New Roman" w:eastAsia="Times New Roman" w:hAnsi="Times New Roman" w:cs="Times New Roman"/>
          <w:i/>
          <w:sz w:val="24"/>
          <w:szCs w:val="24"/>
        </w:rPr>
        <w:t>Smithora</w:t>
      </w:r>
      <w:ins w:id="426" w:author="Mary O'Connor" w:date="2017-12-13T13:49:00Z">
        <w:r w:rsidR="00C95FF0">
          <w:rPr>
            <w:rFonts w:ascii="Times New Roman" w:eastAsia="Times New Roman" w:hAnsi="Times New Roman" w:cs="Times New Roman"/>
            <w:i/>
            <w:sz w:val="24"/>
            <w:szCs w:val="24"/>
          </w:rPr>
          <w:t xml:space="preserve"> </w:t>
        </w:r>
        <w:r w:rsidR="00C95FF0">
          <w:rPr>
            <w:rFonts w:ascii="Times New Roman" w:eastAsia="Times New Roman" w:hAnsi="Times New Roman" w:cs="Times New Roman"/>
            <w:sz w:val="24"/>
            <w:szCs w:val="24"/>
          </w:rPr>
          <w:t xml:space="preserve">within a single, large </w:t>
        </w:r>
        <w:r w:rsidR="00C95FF0">
          <w:rPr>
            <w:rFonts w:ascii="Times New Roman" w:eastAsia="Times New Roman" w:hAnsi="Times New Roman" w:cs="Times New Roman"/>
            <w:i/>
            <w:sz w:val="24"/>
            <w:szCs w:val="24"/>
          </w:rPr>
          <w:t>Z</w:t>
        </w:r>
      </w:ins>
      <w:ins w:id="427" w:author="Mary O'Connor" w:date="2018-01-09T16:44:00Z">
        <w:r w:rsidR="001D5ACC">
          <w:rPr>
            <w:rFonts w:ascii="Times New Roman" w:eastAsia="Times New Roman" w:hAnsi="Times New Roman" w:cs="Times New Roman"/>
            <w:i/>
            <w:sz w:val="24"/>
            <w:szCs w:val="24"/>
          </w:rPr>
          <w:t>ostera</w:t>
        </w:r>
      </w:ins>
      <w:ins w:id="428" w:author="Gwendolyn Griffiths" w:date="2017-12-27T09:26:00Z">
        <w:del w:id="429" w:author="Mary O'Connor" w:date="2018-01-09T16:44:00Z">
          <w:r w:rsidR="00FF4A1E" w:rsidDel="001D5ACC">
            <w:rPr>
              <w:rFonts w:ascii="Times New Roman" w:eastAsia="Times New Roman" w:hAnsi="Times New Roman" w:cs="Times New Roman"/>
              <w:i/>
              <w:sz w:val="24"/>
              <w:szCs w:val="24"/>
            </w:rPr>
            <w:delText>.</w:delText>
          </w:r>
        </w:del>
        <w:r w:rsidR="00FF4A1E">
          <w:rPr>
            <w:rFonts w:ascii="Times New Roman" w:eastAsia="Times New Roman" w:hAnsi="Times New Roman" w:cs="Times New Roman"/>
            <w:i/>
            <w:sz w:val="24"/>
            <w:szCs w:val="24"/>
          </w:rPr>
          <w:t xml:space="preserve"> </w:t>
        </w:r>
      </w:ins>
      <w:ins w:id="430" w:author="Mary O'Connor" w:date="2017-12-13T13:49:00Z">
        <w:del w:id="431" w:author="Gwendolyn Griffiths" w:date="2017-12-27T09:26:00Z">
          <w:r w:rsidR="00C95FF0" w:rsidDel="00FF4A1E">
            <w:rPr>
              <w:rFonts w:ascii="Times New Roman" w:eastAsia="Times New Roman" w:hAnsi="Times New Roman" w:cs="Times New Roman"/>
              <w:i/>
              <w:sz w:val="24"/>
              <w:szCs w:val="24"/>
            </w:rPr>
            <w:delText>ostera</w:delText>
          </w:r>
        </w:del>
      </w:ins>
      <w:ins w:id="432" w:author="Gwendolyn Griffiths" w:date="2017-12-27T09:25:00Z">
        <w:r w:rsidR="00FF4A1E">
          <w:rPr>
            <w:rFonts w:ascii="Times New Roman" w:eastAsia="Times New Roman" w:hAnsi="Times New Roman" w:cs="Times New Roman"/>
            <w:i/>
            <w:sz w:val="24"/>
            <w:szCs w:val="24"/>
          </w:rPr>
          <w:t>marina</w:t>
        </w:r>
      </w:ins>
      <w:ins w:id="433" w:author="Mary O'Connor" w:date="2017-12-13T13:49:00Z">
        <w:r w:rsidR="00C95FF0">
          <w:rPr>
            <w:rFonts w:ascii="Times New Roman" w:eastAsia="Times New Roman" w:hAnsi="Times New Roman" w:cs="Times New Roman"/>
            <w:sz w:val="24"/>
            <w:szCs w:val="24"/>
          </w:rPr>
          <w:t xml:space="preserve"> meadow</w:t>
        </w:r>
      </w:ins>
      <w:r w:rsidR="003F441A">
        <w:rPr>
          <w:rFonts w:ascii="Times New Roman" w:eastAsia="Times New Roman" w:hAnsi="Times New Roman" w:cs="Times New Roman"/>
          <w:sz w:val="24"/>
          <w:szCs w:val="24"/>
        </w:rPr>
        <w:t xml:space="preserve">. We tested the </w:t>
      </w:r>
      <w:r w:rsidR="003F441A">
        <w:rPr>
          <w:rFonts w:ascii="Times New Roman" w:eastAsia="Times New Roman" w:hAnsi="Times New Roman" w:cs="Times New Roman"/>
          <w:sz w:val="24"/>
          <w:szCs w:val="24"/>
        </w:rPr>
        <w:lastRenderedPageBreak/>
        <w:t xml:space="preserve">hypotheses that </w:t>
      </w:r>
      <w:r w:rsidR="003F441A">
        <w:rPr>
          <w:rFonts w:ascii="Times New Roman" w:eastAsia="Times New Roman" w:hAnsi="Times New Roman" w:cs="Times New Roman"/>
          <w:i/>
          <w:sz w:val="24"/>
          <w:szCs w:val="24"/>
        </w:rPr>
        <w:t>Smithora</w:t>
      </w:r>
      <w:r w:rsidR="003F441A">
        <w:rPr>
          <w:rFonts w:ascii="Times New Roman" w:eastAsia="Times New Roman" w:hAnsi="Times New Roman" w:cs="Times New Roman"/>
          <w:sz w:val="24"/>
          <w:szCs w:val="24"/>
        </w:rPr>
        <w:t xml:space="preserve"> abundance on eelgrass is </w:t>
      </w:r>
      <w:del w:id="434" w:author="Mary O'Connor" w:date="2017-12-13T13:49:00Z">
        <w:r w:rsidR="003F441A" w:rsidDel="00C95FF0">
          <w:rPr>
            <w:rFonts w:ascii="Times New Roman" w:eastAsia="Times New Roman" w:hAnsi="Times New Roman" w:cs="Times New Roman"/>
            <w:sz w:val="24"/>
            <w:szCs w:val="24"/>
          </w:rPr>
          <w:delText xml:space="preserve">dictated </w:delText>
        </w:r>
      </w:del>
      <w:ins w:id="435" w:author="Mary O'Connor" w:date="2017-12-13T13:49:00Z">
        <w:r w:rsidR="00C95FF0">
          <w:rPr>
            <w:rFonts w:ascii="Times New Roman" w:eastAsia="Times New Roman" w:hAnsi="Times New Roman" w:cs="Times New Roman"/>
            <w:sz w:val="24"/>
            <w:szCs w:val="24"/>
          </w:rPr>
          <w:t xml:space="preserve">determined </w:t>
        </w:r>
      </w:ins>
      <w:r w:rsidR="003F441A">
        <w:rPr>
          <w:rFonts w:ascii="Times New Roman" w:eastAsia="Times New Roman" w:hAnsi="Times New Roman" w:cs="Times New Roman"/>
          <w:sz w:val="24"/>
          <w:szCs w:val="24"/>
        </w:rPr>
        <w:t xml:space="preserve">by </w:t>
      </w:r>
      <w:del w:id="436" w:author="Mary O'Connor" w:date="2017-12-13T13:49:00Z">
        <w:r w:rsidR="003F441A" w:rsidDel="00C95FF0">
          <w:rPr>
            <w:rFonts w:ascii="Times New Roman" w:eastAsia="Times New Roman" w:hAnsi="Times New Roman" w:cs="Times New Roman"/>
            <w:sz w:val="24"/>
            <w:szCs w:val="24"/>
          </w:rPr>
          <w:delText xml:space="preserve">a shoot level </w:delText>
        </w:r>
      </w:del>
      <w:r w:rsidR="003F441A">
        <w:rPr>
          <w:rFonts w:ascii="Times New Roman" w:eastAsia="Times New Roman" w:hAnsi="Times New Roman" w:cs="Times New Roman"/>
          <w:sz w:val="24"/>
          <w:szCs w:val="24"/>
        </w:rPr>
        <w:t>characteristic</w:t>
      </w:r>
      <w:ins w:id="437" w:author="Mary O'Connor" w:date="2017-12-13T13:49:00Z">
        <w:r w:rsidR="00C95FF0">
          <w:rPr>
            <w:rFonts w:ascii="Times New Roman" w:eastAsia="Times New Roman" w:hAnsi="Times New Roman" w:cs="Times New Roman"/>
            <w:sz w:val="24"/>
            <w:szCs w:val="24"/>
          </w:rPr>
          <w:t>s of the host plant</w:t>
        </w:r>
      </w:ins>
      <w:r w:rsidR="003F441A">
        <w:rPr>
          <w:rFonts w:ascii="Times New Roman" w:eastAsia="Times New Roman" w:hAnsi="Times New Roman" w:cs="Times New Roman"/>
          <w:sz w:val="24"/>
          <w:szCs w:val="24"/>
        </w:rPr>
        <w:t xml:space="preserve"> rather than by the local environment.</w:t>
      </w:r>
      <w:r w:rsidR="00440F15">
        <w:rPr>
          <w:rFonts w:ascii="Times New Roman" w:eastAsia="Times New Roman" w:hAnsi="Times New Roman" w:cs="Times New Roman"/>
          <w:sz w:val="24"/>
          <w:szCs w:val="24"/>
        </w:rPr>
        <w:t xml:space="preserve"> We investigated</w:t>
      </w:r>
      <w:ins w:id="438" w:author="Mary O'Connor" w:date="2017-12-13T13:50:00Z">
        <w:r w:rsidR="00C95FF0">
          <w:rPr>
            <w:rFonts w:ascii="Times New Roman" w:eastAsia="Times New Roman" w:hAnsi="Times New Roman" w:cs="Times New Roman"/>
            <w:sz w:val="24"/>
            <w:szCs w:val="24"/>
          </w:rPr>
          <w:t xml:space="preserve"> the host-plant</w:t>
        </w:r>
      </w:ins>
      <w:r w:rsidR="00440F15">
        <w:rPr>
          <w:rFonts w:ascii="Times New Roman" w:eastAsia="Times New Roman" w:hAnsi="Times New Roman" w:cs="Times New Roman"/>
          <w:sz w:val="24"/>
          <w:szCs w:val="24"/>
        </w:rPr>
        <w:t xml:space="preserve"> microbial community as a</w:t>
      </w:r>
      <w:ins w:id="439" w:author="Mary O'Connor" w:date="2017-12-13T13:50:00Z">
        <w:r w:rsidR="00C95FF0">
          <w:rPr>
            <w:rFonts w:ascii="Times New Roman" w:eastAsia="Times New Roman" w:hAnsi="Times New Roman" w:cs="Times New Roman"/>
            <w:sz w:val="24"/>
            <w:szCs w:val="24"/>
          </w:rPr>
          <w:t xml:space="preserve"> possible host attribute </w:t>
        </w:r>
      </w:ins>
      <w:del w:id="440" w:author="Mary O'Connor" w:date="2017-12-13T13:50:00Z">
        <w:r w:rsidR="00440F15" w:rsidDel="00C95FF0">
          <w:rPr>
            <w:rFonts w:ascii="Times New Roman" w:eastAsia="Times New Roman" w:hAnsi="Times New Roman" w:cs="Times New Roman"/>
            <w:sz w:val="24"/>
            <w:szCs w:val="24"/>
          </w:rPr>
          <w:delText xml:space="preserve"> shoot level characteristic </w:delText>
        </w:r>
      </w:del>
      <w:r w:rsidR="00440F15">
        <w:rPr>
          <w:rFonts w:ascii="Times New Roman" w:eastAsia="Times New Roman" w:hAnsi="Times New Roman" w:cs="Times New Roman"/>
          <w:sz w:val="24"/>
          <w:szCs w:val="24"/>
        </w:rPr>
        <w:t xml:space="preserve">that </w:t>
      </w:r>
      <w:del w:id="441" w:author="Mary O'Connor" w:date="2017-12-13T13:51:00Z">
        <w:r w:rsidR="00440F15" w:rsidDel="00C95FF0">
          <w:rPr>
            <w:rFonts w:ascii="Times New Roman" w:eastAsia="Times New Roman" w:hAnsi="Times New Roman" w:cs="Times New Roman"/>
            <w:sz w:val="24"/>
            <w:szCs w:val="24"/>
          </w:rPr>
          <w:delText xml:space="preserve">would </w:delText>
        </w:r>
      </w:del>
      <w:ins w:id="442" w:author="Mary O'Connor" w:date="2017-12-13T13:51:00Z">
        <w:r w:rsidR="00C95FF0">
          <w:rPr>
            <w:rFonts w:ascii="Times New Roman" w:eastAsia="Times New Roman" w:hAnsi="Times New Roman" w:cs="Times New Roman"/>
            <w:sz w:val="24"/>
            <w:szCs w:val="24"/>
          </w:rPr>
          <w:t>could</w:t>
        </w:r>
      </w:ins>
      <w:del w:id="443" w:author="Mary O'Connor" w:date="2017-12-13T13:51:00Z">
        <w:r w:rsidR="00440F15" w:rsidDel="00C95FF0">
          <w:rPr>
            <w:rFonts w:ascii="Times New Roman" w:eastAsia="Times New Roman" w:hAnsi="Times New Roman" w:cs="Times New Roman"/>
            <w:sz w:val="24"/>
            <w:szCs w:val="24"/>
          </w:rPr>
          <w:delText>likely</w:delText>
        </w:r>
      </w:del>
      <w:r w:rsidR="00440F15">
        <w:rPr>
          <w:rFonts w:ascii="Times New Roman" w:eastAsia="Times New Roman" w:hAnsi="Times New Roman" w:cs="Times New Roman"/>
          <w:sz w:val="24"/>
          <w:szCs w:val="24"/>
        </w:rPr>
        <w:t xml:space="preserve"> influence settlement of </w:t>
      </w:r>
      <w:r w:rsidR="00440F15" w:rsidRPr="00440F15">
        <w:rPr>
          <w:rFonts w:ascii="Times New Roman" w:eastAsia="Times New Roman" w:hAnsi="Times New Roman" w:cs="Times New Roman"/>
          <w:i/>
          <w:sz w:val="24"/>
          <w:szCs w:val="24"/>
        </w:rPr>
        <w:t>Smithora</w:t>
      </w:r>
      <w:r w:rsidR="00440F15">
        <w:rPr>
          <w:rFonts w:ascii="Times New Roman" w:eastAsia="Times New Roman" w:hAnsi="Times New Roman" w:cs="Times New Roman"/>
          <w:sz w:val="24"/>
          <w:szCs w:val="24"/>
        </w:rPr>
        <w:t xml:space="preserve">. </w:t>
      </w:r>
      <w:ins w:id="444" w:author="Mary O'Connor" w:date="2017-12-13T13:51:00Z">
        <w:r w:rsidR="00C95FF0">
          <w:rPr>
            <w:rFonts w:ascii="Times New Roman" w:eastAsia="Times New Roman" w:hAnsi="Times New Roman" w:cs="Times New Roman"/>
            <w:sz w:val="24"/>
            <w:szCs w:val="24"/>
          </w:rPr>
          <w:t>Our experiment therefore allowed us to test whether epiphyte abundance is clearly determined by the environment or the host plant and its associates</w:t>
        </w:r>
      </w:ins>
      <w:ins w:id="445" w:author="Gwendolyn Griffiths" w:date="2017-12-22T07:10:00Z">
        <w:r w:rsidR="00134E3F">
          <w:rPr>
            <w:rFonts w:ascii="Times New Roman" w:eastAsia="Times New Roman" w:hAnsi="Times New Roman" w:cs="Times New Roman"/>
            <w:sz w:val="24"/>
            <w:szCs w:val="24"/>
          </w:rPr>
          <w:t xml:space="preserve">. </w:t>
        </w:r>
      </w:ins>
      <w:ins w:id="446" w:author="Gwendolyn Griffiths" w:date="2017-12-22T07:11:00Z">
        <w:r w:rsidR="00134E3F">
          <w:rPr>
            <w:rFonts w:ascii="Times New Roman" w:eastAsia="Times New Roman" w:hAnsi="Times New Roman" w:cs="Times New Roman"/>
            <w:sz w:val="24"/>
            <w:szCs w:val="24"/>
          </w:rPr>
          <w:t xml:space="preserve">Our experiment also allowed us to compare the microbial communities of </w:t>
        </w:r>
      </w:ins>
      <w:ins w:id="447" w:author="Gwendolyn Griffiths" w:date="2017-12-27T09:26:00Z">
        <w:r w:rsidR="00FF4A1E">
          <w:rPr>
            <w:rFonts w:ascii="Times New Roman" w:eastAsia="Times New Roman" w:hAnsi="Times New Roman" w:cs="Times New Roman"/>
            <w:i/>
            <w:sz w:val="24"/>
            <w:szCs w:val="24"/>
          </w:rPr>
          <w:t>Z. marina</w:t>
        </w:r>
      </w:ins>
      <w:ins w:id="448" w:author="Gwendolyn Griffiths" w:date="2017-12-27T09:20:00Z">
        <w:r w:rsidR="00FB5487">
          <w:rPr>
            <w:rFonts w:ascii="Times New Roman" w:eastAsia="Times New Roman" w:hAnsi="Times New Roman" w:cs="Times New Roman"/>
            <w:sz w:val="24"/>
            <w:szCs w:val="24"/>
          </w:rPr>
          <w:t xml:space="preserve"> before and after colonization </w:t>
        </w:r>
      </w:ins>
      <w:ins w:id="449" w:author="Gwendolyn Griffiths" w:date="2017-12-27T09:21:00Z">
        <w:r w:rsidR="00FB5487">
          <w:rPr>
            <w:rFonts w:ascii="Times New Roman" w:eastAsia="Times New Roman" w:hAnsi="Times New Roman" w:cs="Times New Roman"/>
            <w:sz w:val="24"/>
            <w:szCs w:val="24"/>
          </w:rPr>
          <w:t xml:space="preserve">by </w:t>
        </w:r>
        <w:r w:rsidR="00FB5487" w:rsidRPr="00FB5487">
          <w:rPr>
            <w:rFonts w:ascii="Times New Roman" w:eastAsia="Times New Roman" w:hAnsi="Times New Roman" w:cs="Times New Roman"/>
            <w:i/>
            <w:sz w:val="24"/>
            <w:szCs w:val="24"/>
            <w:rPrChange w:id="450" w:author="Gwendolyn Griffiths" w:date="2017-12-27T09:21:00Z">
              <w:rPr>
                <w:rFonts w:ascii="Times New Roman" w:eastAsia="Times New Roman" w:hAnsi="Times New Roman" w:cs="Times New Roman"/>
                <w:sz w:val="24"/>
                <w:szCs w:val="24"/>
              </w:rPr>
            </w:rPrChange>
          </w:rPr>
          <w:t>Smithora</w:t>
        </w:r>
      </w:ins>
      <w:ins w:id="451" w:author="Gwendolyn Griffiths" w:date="2017-12-27T09:19:00Z">
        <w:r w:rsidR="00FB5487">
          <w:rPr>
            <w:rFonts w:ascii="Times New Roman" w:eastAsia="Times New Roman" w:hAnsi="Times New Roman" w:cs="Times New Roman"/>
            <w:sz w:val="24"/>
            <w:szCs w:val="24"/>
          </w:rPr>
          <w:t xml:space="preserve"> </w:t>
        </w:r>
      </w:ins>
      <w:ins w:id="452" w:author="Gwendolyn Griffiths" w:date="2017-12-27T09:25:00Z">
        <w:r w:rsidR="00FF4A1E">
          <w:rPr>
            <w:rFonts w:ascii="Times New Roman" w:eastAsia="Times New Roman" w:hAnsi="Times New Roman" w:cs="Times New Roman"/>
            <w:sz w:val="24"/>
            <w:szCs w:val="24"/>
          </w:rPr>
          <w:t xml:space="preserve">to </w:t>
        </w:r>
      </w:ins>
      <w:ins w:id="453" w:author="Gwendolyn Griffiths" w:date="2017-12-27T09:19:00Z">
        <w:r w:rsidR="00FB5487">
          <w:rPr>
            <w:rFonts w:ascii="Times New Roman" w:eastAsia="Times New Roman" w:hAnsi="Times New Roman" w:cs="Times New Roman"/>
            <w:sz w:val="24"/>
            <w:szCs w:val="24"/>
          </w:rPr>
          <w:t xml:space="preserve">determine if there are any identifiable community shifts </w:t>
        </w:r>
      </w:ins>
      <w:ins w:id="454" w:author="Gwendolyn Griffiths" w:date="2017-12-27T09:20:00Z">
        <w:r w:rsidR="00FB5487">
          <w:rPr>
            <w:rFonts w:ascii="Times New Roman" w:eastAsia="Times New Roman" w:hAnsi="Times New Roman" w:cs="Times New Roman"/>
            <w:sz w:val="24"/>
            <w:szCs w:val="24"/>
          </w:rPr>
          <w:t xml:space="preserve">in microbial community </w:t>
        </w:r>
      </w:ins>
      <w:ins w:id="455" w:author="Gwendolyn Griffiths" w:date="2017-12-27T09:22:00Z">
        <w:r w:rsidR="00FB5487">
          <w:rPr>
            <w:rFonts w:ascii="Times New Roman" w:eastAsia="Times New Roman" w:hAnsi="Times New Roman" w:cs="Times New Roman"/>
            <w:sz w:val="24"/>
            <w:szCs w:val="24"/>
          </w:rPr>
          <w:t xml:space="preserve">that could be correlated with a decline in shoot health. </w:t>
        </w:r>
      </w:ins>
    </w:p>
    <w:p w14:paraId="7CE318E3" w14:textId="77777777" w:rsidR="00034A8B" w:rsidRDefault="00034A8B" w:rsidP="00F710A3">
      <w:pPr>
        <w:pStyle w:val="Normal1"/>
        <w:spacing w:after="0" w:line="240" w:lineRule="auto"/>
        <w:rPr>
          <w:ins w:id="456" w:author="Gwendolyn Griffiths" w:date="2018-01-22T04:21:00Z"/>
          <w:rFonts w:ascii="Times New Roman" w:eastAsia="Times New Roman" w:hAnsi="Times New Roman" w:cs="Times New Roman"/>
          <w:sz w:val="24"/>
          <w:szCs w:val="24"/>
        </w:rPr>
      </w:pPr>
    </w:p>
    <w:p w14:paraId="73FFCF14" w14:textId="743052BD" w:rsidR="002E0CAC" w:rsidDel="00FF4A1E" w:rsidRDefault="003F441A" w:rsidP="00F710A3">
      <w:pPr>
        <w:pStyle w:val="Normal1"/>
        <w:spacing w:after="0" w:line="240" w:lineRule="auto"/>
        <w:rPr>
          <w:del w:id="457" w:author="Gwendolyn Griffiths" w:date="2017-12-27T09:26:00Z"/>
          <w:rFonts w:ascii="Times New Roman" w:eastAsia="Times New Roman" w:hAnsi="Times New Roman" w:cs="Times New Roman"/>
          <w:sz w:val="24"/>
          <w:szCs w:val="24"/>
        </w:rPr>
        <w:pPrChange w:id="458" w:author="Gwendolyn Griffiths" w:date="2018-01-22T04:19:00Z">
          <w:pPr>
            <w:pStyle w:val="Normal1"/>
          </w:pPr>
        </w:pPrChange>
      </w:pPr>
      <w:del w:id="459" w:author="Mary O'Connor" w:date="2017-12-13T13:51:00Z">
        <w:r w:rsidDel="00C95FF0">
          <w:rPr>
            <w:rFonts w:ascii="Times New Roman" w:eastAsia="Times New Roman" w:hAnsi="Times New Roman" w:cs="Times New Roman"/>
            <w:sz w:val="24"/>
            <w:szCs w:val="24"/>
          </w:rPr>
          <w:delText xml:space="preserve">If shoot-level attributes dominate, we expected that abundance of </w:delText>
        </w:r>
        <w:r w:rsidDel="00C95FF0">
          <w:rPr>
            <w:rFonts w:ascii="Times New Roman" w:eastAsia="Times New Roman" w:hAnsi="Times New Roman" w:cs="Times New Roman"/>
            <w:i/>
            <w:sz w:val="24"/>
            <w:szCs w:val="24"/>
          </w:rPr>
          <w:delText>Smithora</w:delText>
        </w:r>
        <w:r w:rsidDel="00C95FF0">
          <w:rPr>
            <w:rFonts w:ascii="Times New Roman" w:eastAsia="Times New Roman" w:hAnsi="Times New Roman" w:cs="Times New Roman"/>
            <w:sz w:val="24"/>
            <w:szCs w:val="24"/>
          </w:rPr>
          <w:delText xml:space="preserve"> would not change with a change in shoot location. </w:delText>
        </w:r>
        <w:r w:rsidR="00440F15" w:rsidDel="00C95FF0">
          <w:rPr>
            <w:rFonts w:ascii="Times New Roman" w:eastAsia="Times New Roman" w:hAnsi="Times New Roman" w:cs="Times New Roman"/>
            <w:sz w:val="24"/>
            <w:szCs w:val="24"/>
          </w:rPr>
          <w:delText xml:space="preserve">If there is something in the local environment that is promoting </w:delText>
        </w:r>
        <w:r w:rsidR="00440F15" w:rsidRPr="00440F15" w:rsidDel="00C95FF0">
          <w:rPr>
            <w:rFonts w:ascii="Times New Roman" w:eastAsia="Times New Roman" w:hAnsi="Times New Roman" w:cs="Times New Roman"/>
            <w:i/>
            <w:sz w:val="24"/>
            <w:szCs w:val="24"/>
          </w:rPr>
          <w:delText>Smithora</w:delText>
        </w:r>
        <w:r w:rsidR="00440F15" w:rsidDel="00C95FF0">
          <w:rPr>
            <w:rFonts w:ascii="Times New Roman" w:eastAsia="Times New Roman" w:hAnsi="Times New Roman" w:cs="Times New Roman"/>
            <w:sz w:val="24"/>
            <w:szCs w:val="24"/>
          </w:rPr>
          <w:delText xml:space="preserve"> growth we would expect shoots to change their </w:delText>
        </w:r>
        <w:r w:rsidR="00440F15" w:rsidRPr="00440F15" w:rsidDel="00C95FF0">
          <w:rPr>
            <w:rFonts w:ascii="Times New Roman" w:eastAsia="Times New Roman" w:hAnsi="Times New Roman" w:cs="Times New Roman"/>
            <w:i/>
            <w:sz w:val="24"/>
            <w:szCs w:val="24"/>
          </w:rPr>
          <w:delText>Smithora</w:delText>
        </w:r>
        <w:r w:rsidR="00440F15" w:rsidDel="00C95FF0">
          <w:rPr>
            <w:rFonts w:ascii="Times New Roman" w:eastAsia="Times New Roman" w:hAnsi="Times New Roman" w:cs="Times New Roman"/>
            <w:sz w:val="24"/>
            <w:szCs w:val="24"/>
          </w:rPr>
          <w:delText xml:space="preserve"> abundance to match the environment they are placed in. </w:delText>
        </w:r>
      </w:del>
    </w:p>
    <w:p w14:paraId="37B81F96" w14:textId="39B0E786" w:rsidR="002E0CAC" w:rsidRPr="00C95FF0" w:rsidDel="00FF4A1E" w:rsidRDefault="00C95FF0" w:rsidP="00F710A3">
      <w:pPr>
        <w:pStyle w:val="Normal1"/>
        <w:spacing w:after="0" w:line="240" w:lineRule="auto"/>
        <w:rPr>
          <w:del w:id="460" w:author="Gwendolyn Griffiths" w:date="2017-12-27T09:26:00Z"/>
          <w:rFonts w:ascii="Times New Roman" w:eastAsia="Times New Roman" w:hAnsi="Times New Roman" w:cs="Times New Roman"/>
          <w:i/>
          <w:sz w:val="24"/>
          <w:szCs w:val="24"/>
          <w:rPrChange w:id="461" w:author="Mary O'Connor" w:date="2017-12-13T13:52:00Z">
            <w:rPr>
              <w:del w:id="462" w:author="Gwendolyn Griffiths" w:date="2017-12-27T09:26:00Z"/>
              <w:rFonts w:ascii="Times New Roman" w:eastAsia="Times New Roman" w:hAnsi="Times New Roman" w:cs="Times New Roman"/>
              <w:sz w:val="24"/>
              <w:szCs w:val="24"/>
            </w:rPr>
          </w:rPrChange>
        </w:rPr>
        <w:pPrChange w:id="463" w:author="Gwendolyn Griffiths" w:date="2018-01-22T04:19:00Z">
          <w:pPr>
            <w:pStyle w:val="Normal1"/>
          </w:pPr>
        </w:pPrChange>
      </w:pPr>
      <w:ins w:id="464" w:author="Mary O'Connor" w:date="2017-12-13T13:52:00Z">
        <w:del w:id="465" w:author="Gwendolyn Griffiths" w:date="2017-12-27T09:26:00Z">
          <w:r w:rsidDel="00FF4A1E">
            <w:rPr>
              <w:rFonts w:ascii="Times New Roman" w:eastAsia="Times New Roman" w:hAnsi="Times New Roman" w:cs="Times New Roman"/>
              <w:i/>
              <w:sz w:val="24"/>
              <w:szCs w:val="24"/>
            </w:rPr>
            <w:delText>Can we addone more sentence linking this to host plant health without epiphytes?</w:delText>
          </w:r>
        </w:del>
      </w:ins>
    </w:p>
    <w:p w14:paraId="15C2BE0C" w14:textId="77777777" w:rsidR="00C95FF0" w:rsidRDefault="00C95FF0" w:rsidP="00F710A3">
      <w:pPr>
        <w:pStyle w:val="Normal1"/>
        <w:spacing w:after="0" w:line="240" w:lineRule="auto"/>
        <w:rPr>
          <w:ins w:id="466" w:author="Mary O'Connor" w:date="2017-12-13T13:53:00Z"/>
          <w:rFonts w:ascii="Times New Roman" w:eastAsia="Times New Roman" w:hAnsi="Times New Roman" w:cs="Times New Roman"/>
          <w:sz w:val="24"/>
          <w:szCs w:val="24"/>
        </w:rPr>
        <w:pPrChange w:id="467" w:author="Gwendolyn Griffiths" w:date="2018-01-22T04:19:00Z">
          <w:pPr>
            <w:pStyle w:val="Normal1"/>
          </w:pPr>
        </w:pPrChange>
      </w:pPr>
    </w:p>
    <w:p w14:paraId="2DA097EF" w14:textId="77777777" w:rsidR="002E0CAC" w:rsidRDefault="003F441A">
      <w:pPr>
        <w:pStyle w:val="Normal1"/>
        <w:rPr>
          <w:rFonts w:ascii="Times New Roman" w:eastAsia="Times New Roman" w:hAnsi="Times New Roman" w:cs="Times New Roman"/>
          <w:sz w:val="24"/>
          <w:szCs w:val="24"/>
        </w:rPr>
      </w:pPr>
      <w:commentRangeStart w:id="468"/>
      <w:r>
        <w:rPr>
          <w:rFonts w:ascii="Times New Roman" w:eastAsia="Times New Roman" w:hAnsi="Times New Roman" w:cs="Times New Roman"/>
          <w:sz w:val="24"/>
          <w:szCs w:val="24"/>
        </w:rPr>
        <w:t>2. Materials and Methods</w:t>
      </w:r>
      <w:commentRangeEnd w:id="468"/>
      <w:r>
        <w:commentReference w:id="468"/>
      </w:r>
    </w:p>
    <w:p w14:paraId="04F16885" w14:textId="77777777"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2.1 Study System</w:t>
      </w:r>
    </w:p>
    <w:p w14:paraId="3C436EBD" w14:textId="061115F4" w:rsidR="002E0CAC" w:rsidRDefault="00FB5487">
      <w:pPr>
        <w:pStyle w:val="Normal1"/>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sidR="003F441A">
        <w:rPr>
          <w:rFonts w:ascii="Times New Roman" w:eastAsia="Times New Roman" w:hAnsi="Times New Roman" w:cs="Times New Roman"/>
          <w:i/>
          <w:sz w:val="24"/>
          <w:szCs w:val="24"/>
        </w:rPr>
        <w:t xml:space="preserve">Zostera marina </w:t>
      </w:r>
      <w:r w:rsidR="003F441A">
        <w:rPr>
          <w:rFonts w:ascii="Times New Roman" w:eastAsia="Times New Roman" w:hAnsi="Times New Roman" w:cs="Times New Roman"/>
          <w:sz w:val="24"/>
          <w:szCs w:val="24"/>
        </w:rPr>
        <w:t>is a meadow forming eelgrass common along coastlines in the northern hemisphere (</w:t>
      </w:r>
      <w:r w:rsidR="0048758E" w:rsidRPr="00D44F71">
        <w:rPr>
          <w:rFonts w:ascii="Times New Roman" w:eastAsia="Times New Roman" w:hAnsi="Times New Roman" w:cs="Times New Roman"/>
          <w:sz w:val="24"/>
          <w:szCs w:val="24"/>
        </w:rPr>
        <w:t>Phillips, Macmillan, and Bridges 1983</w:t>
      </w:r>
      <w:r w:rsidR="003F441A">
        <w:rPr>
          <w:rFonts w:ascii="Times New Roman" w:eastAsia="Times New Roman" w:hAnsi="Times New Roman" w:cs="Times New Roman"/>
          <w:sz w:val="24"/>
          <w:szCs w:val="24"/>
        </w:rPr>
        <w:t xml:space="preserve">). </w:t>
      </w:r>
      <w:r w:rsidR="00C95FF0">
        <w:rPr>
          <w:rFonts w:ascii="Times New Roman" w:eastAsia="Times New Roman" w:hAnsi="Times New Roman" w:cs="Times New Roman"/>
          <w:sz w:val="24"/>
          <w:szCs w:val="24"/>
        </w:rPr>
        <w:t xml:space="preserve">As a foundation species, </w:t>
      </w:r>
      <w:r w:rsidR="003F441A">
        <w:rPr>
          <w:rFonts w:ascii="Times New Roman" w:eastAsia="Times New Roman" w:hAnsi="Times New Roman" w:cs="Times New Roman"/>
          <w:i/>
          <w:sz w:val="24"/>
          <w:szCs w:val="24"/>
        </w:rPr>
        <w:t>Z. marina</w:t>
      </w:r>
      <w:r w:rsidR="003F441A">
        <w:rPr>
          <w:rFonts w:ascii="Times New Roman" w:eastAsia="Times New Roman" w:hAnsi="Times New Roman" w:cs="Times New Roman"/>
          <w:sz w:val="24"/>
          <w:szCs w:val="24"/>
        </w:rPr>
        <w:t xml:space="preserve"> provides habitat for hundreds of invertebrate and fish species that in turn provide food for fish and other large consumers. Thus, eelgrass meadows are highly productive environments, and much of this secondary productivity is derived from epiphytic algae </w:t>
      </w:r>
      <w:r w:rsidR="00C95FF0">
        <w:rPr>
          <w:rFonts w:ascii="Times New Roman" w:eastAsia="Times New Roman" w:hAnsi="Times New Roman" w:cs="Times New Roman"/>
          <w:sz w:val="24"/>
          <w:szCs w:val="24"/>
        </w:rPr>
        <w:t>– mostly dia</w:t>
      </w:r>
      <w:r w:rsidR="00D44F71">
        <w:rPr>
          <w:rFonts w:ascii="Times New Roman" w:eastAsia="Times New Roman" w:hAnsi="Times New Roman" w:cs="Times New Roman"/>
          <w:sz w:val="24"/>
          <w:szCs w:val="24"/>
        </w:rPr>
        <w:t>to</w:t>
      </w:r>
      <w:r w:rsidR="00C95FF0">
        <w:rPr>
          <w:rFonts w:ascii="Times New Roman" w:eastAsia="Times New Roman" w:hAnsi="Times New Roman" w:cs="Times New Roman"/>
          <w:sz w:val="24"/>
          <w:szCs w:val="24"/>
        </w:rPr>
        <w:t xml:space="preserve">ms and other benthic micro-algae - </w:t>
      </w:r>
      <w:r w:rsidR="003F441A">
        <w:rPr>
          <w:rFonts w:ascii="Times New Roman" w:eastAsia="Times New Roman" w:hAnsi="Times New Roman" w:cs="Times New Roman"/>
          <w:sz w:val="24"/>
          <w:szCs w:val="24"/>
        </w:rPr>
        <w:t xml:space="preserve">growing on the seagrass blades rather than the seagrass itself (Valentine and </w:t>
      </w:r>
      <w:r w:rsidR="003F441A" w:rsidRPr="003F441A">
        <w:rPr>
          <w:rFonts w:ascii="Times New Roman" w:eastAsia="Times New Roman" w:hAnsi="Times New Roman" w:cs="Times New Roman"/>
          <w:sz w:val="24"/>
          <w:szCs w:val="24"/>
        </w:rPr>
        <w:t xml:space="preserve">Heck, </w:t>
      </w:r>
      <w:r w:rsidR="003F441A" w:rsidRPr="003F441A">
        <w:rPr>
          <w:rFonts w:ascii="Times New Roman" w:hAnsi="Times New Roman" w:cs="Times New Roman"/>
          <w:sz w:val="24"/>
          <w:szCs w:val="24"/>
        </w:rPr>
        <w:t>Edgar and Shaw 1995, Taylor 1998</w:t>
      </w:r>
      <w:r w:rsidR="003F441A">
        <w:rPr>
          <w:rFonts w:ascii="Times New Roman" w:eastAsia="Times New Roman" w:hAnsi="Times New Roman" w:cs="Times New Roman"/>
          <w:sz w:val="24"/>
          <w:szCs w:val="24"/>
        </w:rPr>
        <w:t xml:space="preserve">). </w:t>
      </w:r>
    </w:p>
    <w:p w14:paraId="3F79C90B" w14:textId="6AC4B627" w:rsidR="003C7D49" w:rsidRDefault="00C95FF0" w:rsidP="00D44F71">
      <w:pPr>
        <w:pStyle w:val="Normal1"/>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In the northeast pacific, the red alga </w:t>
      </w:r>
      <w:r>
        <w:rPr>
          <w:rFonts w:ascii="Times New Roman" w:eastAsia="Times New Roman" w:hAnsi="Times New Roman" w:cs="Times New Roman"/>
          <w:i/>
          <w:sz w:val="24"/>
          <w:szCs w:val="24"/>
        </w:rPr>
        <w:t>Smithora naaidum</w:t>
      </w:r>
      <w:r>
        <w:rPr>
          <w:rFonts w:ascii="Times New Roman" w:eastAsia="Times New Roman" w:hAnsi="Times New Roman" w:cs="Times New Roman"/>
          <w:sz w:val="24"/>
          <w:szCs w:val="24"/>
        </w:rPr>
        <w:t xml:space="preserve"> is one of the more common macroalgal epiphytes on eelgrass.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abundance varies substantially among meadows, present on eelgrass primarily in marine environments (not brackish). </w:t>
      </w:r>
      <w:r w:rsidRPr="00D44F71">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is one of the highest quality algae for grazers, extremely high in fatty acid content, suggesting an important role in the seagrass-based food chain. </w:t>
      </w:r>
      <w:r w:rsidRPr="00D44F71">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also changes the physical structure of the seagrass microenvironment, potentially enhancing protection</w:t>
      </w:r>
      <w:r w:rsidR="00A21EB0">
        <w:rPr>
          <w:rFonts w:ascii="Times New Roman" w:eastAsia="Times New Roman" w:hAnsi="Times New Roman" w:cs="Times New Roman"/>
          <w:sz w:val="24"/>
          <w:szCs w:val="24"/>
        </w:rPr>
        <w:t xml:space="preserve"> for invertebrate algal grazers, herin referred to as mesograzers</w:t>
      </w:r>
      <w:r>
        <w:rPr>
          <w:rFonts w:ascii="Times New Roman" w:eastAsia="Times New Roman" w:hAnsi="Times New Roman" w:cs="Times New Roman"/>
          <w:sz w:val="24"/>
          <w:szCs w:val="24"/>
        </w:rPr>
        <w:t xml:space="preserve">. </w:t>
      </w:r>
      <w:r w:rsidR="006053B8">
        <w:rPr>
          <w:rFonts w:ascii="Times New Roman" w:eastAsia="Times New Roman" w:hAnsi="Times New Roman" w:cs="Times New Roman"/>
          <w:i/>
          <w:sz w:val="24"/>
          <w:szCs w:val="24"/>
        </w:rPr>
        <w:t xml:space="preserve"> Smithora</w:t>
      </w:r>
      <w:r w:rsidR="006053B8">
        <w:rPr>
          <w:rFonts w:ascii="Times New Roman" w:eastAsia="Times New Roman" w:hAnsi="Times New Roman" w:cs="Times New Roman"/>
          <w:sz w:val="24"/>
          <w:szCs w:val="24"/>
        </w:rPr>
        <w:t xml:space="preserve"> abundance and distribution varies widely</w:t>
      </w:r>
      <w:r w:rsidR="003F441A">
        <w:rPr>
          <w:rFonts w:ascii="Times New Roman" w:eastAsia="Times New Roman" w:hAnsi="Times New Roman" w:cs="Times New Roman"/>
          <w:sz w:val="24"/>
          <w:szCs w:val="24"/>
        </w:rPr>
        <w:t xml:space="preserve"> along the Pacific Northwest coast (Harlin 1975). After colonizing as a microscopic spore, it forms tough basal cushions and then grows into lobed blades (Hansen 1986, Harlin 1973b, Hawkes 1988). </w:t>
      </w:r>
      <w:r w:rsidR="003F441A">
        <w:rPr>
          <w:rFonts w:ascii="Times New Roman" w:eastAsia="Times New Roman" w:hAnsi="Times New Roman" w:cs="Times New Roman"/>
          <w:i/>
          <w:sz w:val="24"/>
          <w:szCs w:val="24"/>
        </w:rPr>
        <w:t>Smithora</w:t>
      </w:r>
      <w:r w:rsidR="003F441A">
        <w:rPr>
          <w:rFonts w:ascii="Times New Roman" w:eastAsia="Times New Roman" w:hAnsi="Times New Roman" w:cs="Times New Roman"/>
          <w:sz w:val="24"/>
          <w:szCs w:val="24"/>
        </w:rPr>
        <w:t xml:space="preserve">’s successful colonization depends on the survival of spores as well as the microenvironment of the </w:t>
      </w:r>
      <w:r w:rsidR="003F441A">
        <w:rPr>
          <w:rFonts w:ascii="Times New Roman" w:eastAsia="Times New Roman" w:hAnsi="Times New Roman" w:cs="Times New Roman"/>
          <w:i/>
          <w:sz w:val="24"/>
          <w:szCs w:val="24"/>
        </w:rPr>
        <w:t>Z. marina</w:t>
      </w:r>
      <w:r w:rsidR="003F441A">
        <w:rPr>
          <w:rFonts w:ascii="Times New Roman" w:eastAsia="Times New Roman" w:hAnsi="Times New Roman" w:cs="Times New Roman"/>
          <w:sz w:val="24"/>
          <w:szCs w:val="24"/>
        </w:rPr>
        <w:t xml:space="preserve"> blade. </w:t>
      </w:r>
      <w:r>
        <w:rPr>
          <w:rFonts w:ascii="Times New Roman" w:eastAsia="Times New Roman" w:hAnsi="Times New Roman" w:cs="Times New Roman"/>
          <w:sz w:val="24"/>
          <w:szCs w:val="24"/>
        </w:rPr>
        <w:t xml:space="preserve">Due to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’s large variation over a small distance,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on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is an interesting system in which to investigate the drivers of changes in epiphyte abundance in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meadows (Kitting, Fry, and Morgan 1984).</w:t>
      </w:r>
    </w:p>
    <w:p w14:paraId="183C6D5E" w14:textId="77777777" w:rsidR="00A24083" w:rsidRPr="003C7D49" w:rsidRDefault="00A24083">
      <w:pPr>
        <w:pStyle w:val="Normal1"/>
        <w:rPr>
          <w:rFonts w:ascii="Times New Roman" w:eastAsia="Times New Roman" w:hAnsi="Times New Roman" w:cs="Times New Roman"/>
          <w:i/>
          <w:sz w:val="24"/>
          <w:szCs w:val="24"/>
        </w:rPr>
      </w:pPr>
    </w:p>
    <w:p w14:paraId="3E2291F3" w14:textId="15F03CDE" w:rsidR="002E0CAC" w:rsidRPr="00074E5B" w:rsidRDefault="006053B8">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003F441A">
        <w:rPr>
          <w:rFonts w:ascii="Times New Roman" w:eastAsia="Times New Roman" w:hAnsi="Times New Roman" w:cs="Times New Roman"/>
          <w:sz w:val="24"/>
          <w:szCs w:val="24"/>
        </w:rPr>
        <w:t xml:space="preserve"> </w:t>
      </w:r>
      <w:r w:rsidR="004C6B0A">
        <w:rPr>
          <w:rFonts w:ascii="Times New Roman" w:eastAsia="Times New Roman" w:hAnsi="Times New Roman" w:cs="Times New Roman"/>
          <w:sz w:val="24"/>
          <w:szCs w:val="24"/>
        </w:rPr>
        <w:t xml:space="preserve">How do </w:t>
      </w:r>
      <w:r w:rsidR="004C6B0A">
        <w:rPr>
          <w:rFonts w:ascii="Times New Roman" w:eastAsia="Times New Roman" w:hAnsi="Times New Roman" w:cs="Times New Roman"/>
          <w:i/>
          <w:sz w:val="24"/>
          <w:szCs w:val="24"/>
        </w:rPr>
        <w:t xml:space="preserve">Zostera, </w:t>
      </w:r>
      <w:r w:rsidR="004C6B0A" w:rsidRPr="004C6B0A">
        <w:rPr>
          <w:rFonts w:ascii="Times New Roman" w:eastAsia="Times New Roman" w:hAnsi="Times New Roman" w:cs="Times New Roman"/>
          <w:i/>
          <w:sz w:val="24"/>
          <w:szCs w:val="24"/>
        </w:rPr>
        <w:t>Smithora</w:t>
      </w:r>
      <w:r w:rsidR="004C6B0A">
        <w:rPr>
          <w:rFonts w:ascii="Times New Roman" w:eastAsia="Times New Roman" w:hAnsi="Times New Roman" w:cs="Times New Roman"/>
          <w:sz w:val="24"/>
          <w:szCs w:val="24"/>
        </w:rPr>
        <w:t xml:space="preserve"> and associated epifuanal and microbial species assemblages vary between meadow edge and interior? </w:t>
      </w:r>
    </w:p>
    <w:p w14:paraId="4F45F7C9" w14:textId="6EA877C0" w:rsidR="003C7D49" w:rsidRDefault="003C7D49" w:rsidP="003C7D49">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studied the interaction between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Z. marina</w:t>
      </w:r>
      <w:r>
        <w:rPr>
          <w:rFonts w:ascii="Times New Roman" w:eastAsia="Times New Roman" w:hAnsi="Times New Roman" w:cs="Times New Roman"/>
          <w:sz w:val="24"/>
          <w:szCs w:val="24"/>
        </w:rPr>
        <w:t xml:space="preserve"> on the central coast of British Columbia, Canada, in June-August 2015</w:t>
      </w:r>
      <w:r w:rsidR="006053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Choked Pass, Calvert Island</w:t>
      </w:r>
      <w:r w:rsidR="00C86965">
        <w:rPr>
          <w:rFonts w:ascii="Times New Roman" w:eastAsia="Times New Roman" w:hAnsi="Times New Roman" w:cs="Times New Roman"/>
          <w:sz w:val="24"/>
          <w:szCs w:val="24"/>
        </w:rPr>
        <w:t xml:space="preserve"> (Figure 1)</w:t>
      </w:r>
      <w:r w:rsidR="006053B8">
        <w:rPr>
          <w:rFonts w:ascii="Times New Roman" w:eastAsia="Times New Roman" w:hAnsi="Times New Roman" w:cs="Times New Roman"/>
          <w:sz w:val="24"/>
          <w:szCs w:val="24"/>
        </w:rPr>
        <w:t>. I</w:t>
      </w:r>
      <w:r>
        <w:rPr>
          <w:rFonts w:ascii="Times New Roman" w:eastAsia="Times New Roman" w:hAnsi="Times New Roman" w:cs="Times New Roman"/>
          <w:sz w:val="24"/>
          <w:szCs w:val="24"/>
        </w:rPr>
        <w:t>n a large continuous eelgrass meadow approximately 367,000 square meters in area (Hakai geospatial team</w:t>
      </w:r>
      <w:r w:rsidR="006053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is prevalent </w:t>
      </w:r>
      <w:r w:rsidR="00C86965">
        <w:rPr>
          <w:rFonts w:ascii="Times New Roman" w:eastAsia="Times New Roman" w:hAnsi="Times New Roman" w:cs="Times New Roman"/>
          <w:sz w:val="24"/>
          <w:szCs w:val="24"/>
        </w:rPr>
        <w:t xml:space="preserve">on </w:t>
      </w:r>
      <w:r w:rsidR="00C86965" w:rsidRPr="00C86965">
        <w:rPr>
          <w:rFonts w:ascii="Times New Roman" w:eastAsia="Times New Roman" w:hAnsi="Times New Roman" w:cs="Times New Roman"/>
          <w:i/>
          <w:sz w:val="24"/>
          <w:szCs w:val="24"/>
        </w:rPr>
        <w:t>Zostera</w:t>
      </w:r>
      <w:r w:rsidR="00C86965">
        <w:rPr>
          <w:rFonts w:ascii="Times New Roman" w:eastAsia="Times New Roman" w:hAnsi="Times New Roman" w:cs="Times New Roman"/>
          <w:sz w:val="24"/>
          <w:szCs w:val="24"/>
        </w:rPr>
        <w:t xml:space="preserve"> blades </w:t>
      </w:r>
      <w:r w:rsidRPr="00C86965">
        <w:rPr>
          <w:rFonts w:ascii="Times New Roman" w:eastAsia="Times New Roman" w:hAnsi="Times New Roman" w:cs="Times New Roman"/>
          <w:sz w:val="24"/>
          <w:szCs w:val="24"/>
        </w:rPr>
        <w:t>along</w:t>
      </w:r>
      <w:r>
        <w:rPr>
          <w:rFonts w:ascii="Times New Roman" w:eastAsia="Times New Roman" w:hAnsi="Times New Roman" w:cs="Times New Roman"/>
          <w:sz w:val="24"/>
          <w:szCs w:val="24"/>
        </w:rPr>
        <w:t xml:space="preserve"> the edges of the meadow, but not in the meadow interior. </w:t>
      </w:r>
      <w:ins w:id="469" w:author="Mary O'Connor" w:date="2017-12-14T12:46:00Z">
        <w:r w:rsidR="00C86965">
          <w:rPr>
            <w:rFonts w:ascii="Times New Roman" w:eastAsia="Times New Roman" w:hAnsi="Times New Roman" w:cs="Times New Roman"/>
            <w:sz w:val="24"/>
            <w:szCs w:val="24"/>
          </w:rPr>
          <w:t xml:space="preserve">The site is primarily ocean influenced, with salinities </w:t>
        </w:r>
      </w:ins>
      <w:ins w:id="470" w:author="Gwendolyn Griffiths" w:date="2018-01-22T03:59:00Z">
        <w:r w:rsidR="00767CAF">
          <w:rPr>
            <w:rFonts w:ascii="Times New Roman" w:eastAsia="Times New Roman" w:hAnsi="Times New Roman" w:cs="Times New Roman"/>
            <w:sz w:val="24"/>
            <w:szCs w:val="24"/>
          </w:rPr>
          <w:t>between</w:t>
        </w:r>
      </w:ins>
      <w:ins w:id="471" w:author="Gwendolyn Griffiths" w:date="2018-01-22T04:00:00Z">
        <w:r w:rsidR="00767CAF">
          <w:rPr>
            <w:rFonts w:ascii="Times New Roman" w:eastAsia="Times New Roman" w:hAnsi="Times New Roman" w:cs="Times New Roman"/>
            <w:sz w:val="24"/>
            <w:szCs w:val="24"/>
          </w:rPr>
          <w:t xml:space="preserve"> 29 and 31 ppt</w:t>
        </w:r>
      </w:ins>
      <w:ins w:id="472" w:author="Mary O'Connor" w:date="2017-12-14T12:46:00Z">
        <w:del w:id="473" w:author="Gwendolyn Griffiths" w:date="2018-01-22T03:59:00Z">
          <w:r w:rsidR="00C86965" w:rsidDel="00767CAF">
            <w:rPr>
              <w:rFonts w:ascii="Times New Roman" w:eastAsia="Times New Roman" w:hAnsi="Times New Roman" w:cs="Times New Roman"/>
              <w:sz w:val="24"/>
              <w:szCs w:val="24"/>
            </w:rPr>
            <w:delText>of XX</w:delText>
          </w:r>
        </w:del>
        <w:r w:rsidR="00C86965">
          <w:rPr>
            <w:rFonts w:ascii="Times New Roman" w:eastAsia="Times New Roman" w:hAnsi="Times New Roman" w:cs="Times New Roman"/>
            <w:sz w:val="24"/>
            <w:szCs w:val="24"/>
          </w:rPr>
          <w:t xml:space="preserve"> and temperatures between 6 and 10</w:t>
        </w:r>
      </w:ins>
      <w:ins w:id="474" w:author="Gwendolyn Griffiths" w:date="2018-01-22T04:01:00Z">
        <w:r w:rsidR="00767CAF">
          <w:rPr>
            <w:rFonts w:ascii="Times New Roman" w:eastAsia="Times New Roman" w:hAnsi="Times New Roman" w:cs="Times New Roman"/>
            <w:sz w:val="24"/>
            <w:szCs w:val="24"/>
          </w:rPr>
          <w:t xml:space="preserve">°C </w:t>
        </w:r>
      </w:ins>
      <w:ins w:id="475" w:author="Mary O'Connor" w:date="2017-12-14T12:46:00Z">
        <w:del w:id="476" w:author="Gwendolyn Griffiths" w:date="2018-01-22T04:01:00Z">
          <w:r w:rsidR="00C86965" w:rsidDel="00767CAF">
            <w:rPr>
              <w:rFonts w:ascii="Times New Roman" w:eastAsia="Times New Roman" w:hAnsi="Times New Roman" w:cs="Times New Roman"/>
              <w:sz w:val="24"/>
              <w:szCs w:val="24"/>
            </w:rPr>
            <w:delText xml:space="preserve"> degrees C </w:delText>
          </w:r>
        </w:del>
        <w:r w:rsidR="00C86965">
          <w:rPr>
            <w:rFonts w:ascii="Times New Roman" w:eastAsia="Times New Roman" w:hAnsi="Times New Roman" w:cs="Times New Roman"/>
            <w:sz w:val="24"/>
            <w:szCs w:val="24"/>
          </w:rPr>
          <w:t>in summertime</w:t>
        </w:r>
        <w:del w:id="477" w:author="Gwendolyn Griffiths" w:date="2018-01-22T04:02:00Z">
          <w:r w:rsidR="00C86965" w:rsidDel="00767CAF">
            <w:rPr>
              <w:rFonts w:ascii="Times New Roman" w:eastAsia="Times New Roman" w:hAnsi="Times New Roman" w:cs="Times New Roman"/>
              <w:sz w:val="24"/>
              <w:szCs w:val="24"/>
            </w:rPr>
            <w:delText xml:space="preserve"> (Rhea’s data)</w:delText>
          </w:r>
        </w:del>
        <w:r w:rsidR="00C86965">
          <w:rPr>
            <w:rFonts w:ascii="Times New Roman" w:eastAsia="Times New Roman" w:hAnsi="Times New Roman" w:cs="Times New Roman"/>
            <w:sz w:val="24"/>
            <w:szCs w:val="24"/>
          </w:rPr>
          <w:t xml:space="preserve">. </w:t>
        </w:r>
      </w:ins>
      <w:r w:rsidR="00A21EB0">
        <w:rPr>
          <w:rStyle w:val="CommentReference"/>
        </w:rPr>
        <w:commentReference w:id="478"/>
      </w:r>
      <w:ins w:id="479" w:author="Gwendolyn Griffiths" w:date="2018-01-22T04:02:00Z">
        <w:r w:rsidR="00767CAF">
          <w:rPr>
            <w:rFonts w:ascii="Times New Roman" w:eastAsia="Times New Roman" w:hAnsi="Times New Roman" w:cs="Times New Roman"/>
            <w:sz w:val="24"/>
            <w:szCs w:val="24"/>
          </w:rPr>
          <w:t>Within the meadow</w:t>
        </w:r>
      </w:ins>
      <w:ins w:id="480" w:author="Gwendolyn Griffiths" w:date="2018-01-22T04:03:00Z">
        <w:r w:rsidR="00767CAF">
          <w:rPr>
            <w:rFonts w:ascii="Times New Roman" w:eastAsia="Times New Roman" w:hAnsi="Times New Roman" w:cs="Times New Roman"/>
            <w:sz w:val="24"/>
            <w:szCs w:val="24"/>
          </w:rPr>
          <w:t>,</w:t>
        </w:r>
      </w:ins>
      <w:ins w:id="481" w:author="Gwendolyn Griffiths" w:date="2018-01-22T04:02:00Z">
        <w:r w:rsidR="00767CAF">
          <w:rPr>
            <w:rFonts w:ascii="Times New Roman" w:eastAsia="Times New Roman" w:hAnsi="Times New Roman" w:cs="Times New Roman"/>
            <w:sz w:val="24"/>
            <w:szCs w:val="24"/>
          </w:rPr>
          <w:t xml:space="preserve"> depths can get up to </w:t>
        </w:r>
        <w:r w:rsidR="00767CAF">
          <w:rPr>
            <w:rFonts w:ascii="Times New Roman" w:eastAsia="Times New Roman" w:hAnsi="Times New Roman" w:cs="Times New Roman"/>
            <w:sz w:val="24"/>
            <w:szCs w:val="24"/>
          </w:rPr>
          <w:lastRenderedPageBreak/>
          <w:t>10m</w:t>
        </w:r>
      </w:ins>
      <w:ins w:id="482" w:author="Gwendolyn Griffiths" w:date="2018-01-22T04:03:00Z">
        <w:r w:rsidR="00767CAF">
          <w:rPr>
            <w:rFonts w:ascii="Times New Roman" w:eastAsia="Times New Roman" w:hAnsi="Times New Roman" w:cs="Times New Roman"/>
            <w:sz w:val="24"/>
            <w:szCs w:val="24"/>
          </w:rPr>
          <w:t>, but at our experimental site maximum depth only reached 5m and did not vary between transplant locations. (S</w:t>
        </w:r>
      </w:ins>
      <w:ins w:id="483" w:author="Gwendolyn Griffiths" w:date="2018-01-22T04:06:00Z">
        <w:r w:rsidR="00767CAF">
          <w:rPr>
            <w:rFonts w:ascii="Times New Roman" w:eastAsia="Times New Roman" w:hAnsi="Times New Roman" w:cs="Times New Roman"/>
            <w:sz w:val="24"/>
            <w:szCs w:val="24"/>
          </w:rPr>
          <w:t>hould I include more enviro stuff?</w:t>
        </w:r>
      </w:ins>
      <w:ins w:id="484" w:author="Gwendolyn Griffiths" w:date="2018-01-22T10:45:00Z">
        <w:r w:rsidR="00914385">
          <w:rPr>
            <w:rFonts w:ascii="Times New Roman" w:eastAsia="Times New Roman" w:hAnsi="Times New Roman" w:cs="Times New Roman"/>
            <w:sz w:val="24"/>
            <w:szCs w:val="24"/>
          </w:rPr>
          <w:t xml:space="preserve"> </w:t>
        </w:r>
      </w:ins>
      <w:ins w:id="485" w:author="Gwendolyn Griffiths" w:date="2018-01-22T10:46:00Z">
        <w:r w:rsidR="00914385">
          <w:rPr>
            <w:rFonts w:ascii="Times New Roman" w:eastAsia="Times New Roman" w:hAnsi="Times New Roman" w:cs="Times New Roman"/>
            <w:sz w:val="24"/>
            <w:szCs w:val="24"/>
          </w:rPr>
          <w:t>Conductivity, nitrogen</w:t>
        </w:r>
      </w:ins>
      <w:ins w:id="486" w:author="Gwendolyn Griffiths" w:date="2018-01-22T04:06:00Z">
        <w:r w:rsidR="00767CAF">
          <w:rPr>
            <w:rFonts w:ascii="Times New Roman" w:eastAsia="Times New Roman" w:hAnsi="Times New Roman" w:cs="Times New Roman"/>
            <w:sz w:val="24"/>
            <w:szCs w:val="24"/>
          </w:rPr>
          <w:t>,</w:t>
        </w:r>
      </w:ins>
      <w:ins w:id="487" w:author="Gwendolyn Griffiths" w:date="2018-01-22T10:46:00Z">
        <w:r w:rsidR="00914385">
          <w:rPr>
            <w:rFonts w:ascii="Times New Roman" w:eastAsia="Times New Roman" w:hAnsi="Times New Roman" w:cs="Times New Roman"/>
            <w:sz w:val="24"/>
            <w:szCs w:val="24"/>
          </w:rPr>
          <w:t>phosphate,chlorphyll,</w:t>
        </w:r>
      </w:ins>
      <w:ins w:id="488" w:author="Gwendolyn Griffiths" w:date="2018-01-22T04:06:00Z">
        <w:r w:rsidR="00767CAF">
          <w:rPr>
            <w:rFonts w:ascii="Times New Roman" w:eastAsia="Times New Roman" w:hAnsi="Times New Roman" w:cs="Times New Roman"/>
            <w:sz w:val="24"/>
            <w:szCs w:val="24"/>
          </w:rPr>
          <w:t xml:space="preserve"> we have everything from a CTD drop at wolf). </w:t>
        </w:r>
      </w:ins>
    </w:p>
    <w:p w14:paraId="5F5ED605" w14:textId="3BAE0A3A" w:rsidR="006053B8" w:rsidRDefault="00C86965" w:rsidP="0082527B">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Within</w:t>
      </w:r>
      <w:r w:rsidR="006053B8">
        <w:rPr>
          <w:rFonts w:ascii="Times New Roman" w:eastAsia="Times New Roman" w:hAnsi="Times New Roman" w:cs="Times New Roman"/>
          <w:sz w:val="24"/>
          <w:szCs w:val="24"/>
        </w:rPr>
        <w:t xml:space="preserve"> the Choked Pass eelgrass meadow</w:t>
      </w:r>
      <w:r>
        <w:rPr>
          <w:rFonts w:ascii="Times New Roman" w:eastAsia="Times New Roman" w:hAnsi="Times New Roman" w:cs="Times New Roman"/>
          <w:sz w:val="24"/>
          <w:szCs w:val="24"/>
        </w:rPr>
        <w:t>, we</w:t>
      </w:r>
      <w:r w:rsidR="006053B8">
        <w:rPr>
          <w:rFonts w:ascii="Times New Roman" w:eastAsia="Times New Roman" w:hAnsi="Times New Roman" w:cs="Times New Roman"/>
          <w:sz w:val="24"/>
          <w:szCs w:val="24"/>
        </w:rPr>
        <w:t xml:space="preserve"> quantif</w:t>
      </w:r>
      <w:r>
        <w:rPr>
          <w:rFonts w:ascii="Times New Roman" w:eastAsia="Times New Roman" w:hAnsi="Times New Roman" w:cs="Times New Roman"/>
          <w:sz w:val="24"/>
          <w:szCs w:val="24"/>
        </w:rPr>
        <w:t>ied</w:t>
      </w:r>
      <w:r w:rsidR="006053B8">
        <w:rPr>
          <w:rFonts w:ascii="Times New Roman" w:eastAsia="Times New Roman" w:hAnsi="Times New Roman" w:cs="Times New Roman"/>
          <w:sz w:val="24"/>
          <w:szCs w:val="24"/>
        </w:rPr>
        <w:t xml:space="preserve"> spatial variation in </w:t>
      </w:r>
      <w:r w:rsidR="006053B8">
        <w:rPr>
          <w:rFonts w:ascii="Times New Roman" w:eastAsia="Times New Roman" w:hAnsi="Times New Roman" w:cs="Times New Roman"/>
          <w:i/>
          <w:sz w:val="24"/>
          <w:szCs w:val="24"/>
        </w:rPr>
        <w:t>Smithora</w:t>
      </w:r>
      <w:r w:rsidR="006053B8">
        <w:rPr>
          <w:rFonts w:ascii="Times New Roman" w:eastAsia="Times New Roman" w:hAnsi="Times New Roman" w:cs="Times New Roman"/>
          <w:sz w:val="24"/>
          <w:szCs w:val="24"/>
        </w:rPr>
        <w:t xml:space="preserve"> abundance on eelgrass.</w:t>
      </w:r>
      <w:r w:rsidR="006053B8" w:rsidRPr="006053B8">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We surveyed 8 40-m transects, four in the meadow interior (&gt;200m from the closest edge) and four at the meadow edge (2m from bordering sand habitats)</w:t>
      </w:r>
      <w:r w:rsidR="006053B8" w:rsidRPr="00021B01">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 xml:space="preserve">throughout the primary growing season, May to August (Olson 2017; Fig. </w:t>
      </w:r>
      <w:commentRangeStart w:id="489"/>
      <w:r w:rsidR="00A21EB0">
        <w:rPr>
          <w:rFonts w:ascii="Times New Roman" w:eastAsia="Times New Roman" w:hAnsi="Times New Roman" w:cs="Times New Roman"/>
          <w:sz w:val="24"/>
          <w:szCs w:val="24"/>
        </w:rPr>
        <w:t>1</w:t>
      </w:r>
      <w:commentRangeEnd w:id="489"/>
      <w:r w:rsidR="00A21EB0">
        <w:rPr>
          <w:rStyle w:val="CommentReference"/>
        </w:rPr>
        <w:commentReference w:id="489"/>
      </w:r>
      <w:r w:rsidR="006053B8">
        <w:rPr>
          <w:rFonts w:ascii="Times New Roman" w:eastAsia="Times New Roman" w:hAnsi="Times New Roman" w:cs="Times New Roman"/>
          <w:sz w:val="24"/>
          <w:szCs w:val="24"/>
        </w:rPr>
        <w:t>). All transects were in permanently subtidal seagrass, and were separated by at least 100 m. Using SCUBA, we collected one shoot every</w:t>
      </w:r>
      <w:r w:rsidR="009F790C">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 xml:space="preserve">10m along each transect (n = 5 shoots </w:t>
      </w:r>
      <w:r w:rsidR="00986E56">
        <w:rPr>
          <w:rFonts w:ascii="Times New Roman" w:eastAsia="Times New Roman" w:hAnsi="Times New Roman" w:cs="Times New Roman"/>
          <w:sz w:val="24"/>
          <w:szCs w:val="24"/>
        </w:rPr>
        <w:t>per site visit</w:t>
      </w:r>
      <w:r w:rsidR="006053B8">
        <w:rPr>
          <w:rFonts w:ascii="Times New Roman" w:eastAsia="Times New Roman" w:hAnsi="Times New Roman" w:cs="Times New Roman"/>
          <w:sz w:val="24"/>
          <w:szCs w:val="24"/>
        </w:rPr>
        <w:t>)</w:t>
      </w:r>
      <w:r w:rsidR="006053B8" w:rsidRPr="00021B01">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 xml:space="preserve">by covering shoots with a Ziplock bag and detaching at the rhizome. From each shoot, we measured </w:t>
      </w:r>
      <w:r w:rsidR="00986E56">
        <w:rPr>
          <w:rFonts w:ascii="Times New Roman" w:eastAsia="Times New Roman" w:hAnsi="Times New Roman" w:cs="Times New Roman"/>
          <w:i/>
          <w:sz w:val="24"/>
          <w:szCs w:val="24"/>
        </w:rPr>
        <w:t>Z. marina</w:t>
      </w:r>
      <w:r w:rsidR="00986E56">
        <w:rPr>
          <w:rFonts w:ascii="Times New Roman" w:eastAsia="Times New Roman" w:hAnsi="Times New Roman" w:cs="Times New Roman"/>
          <w:sz w:val="24"/>
          <w:szCs w:val="24"/>
        </w:rPr>
        <w:t xml:space="preserve"> shoot dry weight and </w:t>
      </w:r>
      <w:r w:rsidR="00986E56" w:rsidRPr="00986E56">
        <w:rPr>
          <w:rFonts w:ascii="Times New Roman" w:eastAsia="Times New Roman" w:hAnsi="Times New Roman" w:cs="Times New Roman"/>
          <w:i/>
          <w:sz w:val="24"/>
          <w:szCs w:val="24"/>
        </w:rPr>
        <w:t>Smithora</w:t>
      </w:r>
      <w:r w:rsidR="00986E56">
        <w:rPr>
          <w:rFonts w:ascii="Times New Roman" w:eastAsia="Times New Roman" w:hAnsi="Times New Roman" w:cs="Times New Roman"/>
          <w:sz w:val="24"/>
          <w:szCs w:val="24"/>
        </w:rPr>
        <w:t xml:space="preserve"> dry weight.</w:t>
      </w:r>
    </w:p>
    <w:p w14:paraId="089ED3B4" w14:textId="4B3E5DB0" w:rsidR="002E0CAC" w:rsidRDefault="00546441" w:rsidP="0082527B">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w:t>
      </w:r>
      <w:r w:rsidR="00C86965">
        <w:rPr>
          <w:rFonts w:ascii="Times New Roman" w:eastAsia="Times New Roman" w:hAnsi="Times New Roman" w:cs="Times New Roman"/>
          <w:sz w:val="24"/>
          <w:szCs w:val="24"/>
        </w:rPr>
        <w:t xml:space="preserve">second </w:t>
      </w:r>
      <w:r>
        <w:rPr>
          <w:rFonts w:ascii="Times New Roman" w:eastAsia="Times New Roman" w:hAnsi="Times New Roman" w:cs="Times New Roman"/>
          <w:sz w:val="24"/>
          <w:szCs w:val="24"/>
        </w:rPr>
        <w:t>survey, we quantified</w:t>
      </w:r>
      <w:r w:rsidR="003F441A">
        <w:rPr>
          <w:rFonts w:ascii="Times New Roman" w:eastAsia="Times New Roman" w:hAnsi="Times New Roman" w:cs="Times New Roman"/>
          <w:sz w:val="24"/>
          <w:szCs w:val="24"/>
        </w:rPr>
        <w:t xml:space="preserve"> </w:t>
      </w:r>
      <w:r w:rsidR="00C86965">
        <w:rPr>
          <w:rFonts w:ascii="Times New Roman" w:eastAsia="Times New Roman" w:hAnsi="Times New Roman" w:cs="Times New Roman"/>
          <w:sz w:val="24"/>
          <w:szCs w:val="24"/>
        </w:rPr>
        <w:t xml:space="preserve">epifaunal </w:t>
      </w:r>
      <w:r w:rsidR="003F441A">
        <w:rPr>
          <w:rFonts w:ascii="Times New Roman" w:eastAsia="Times New Roman" w:hAnsi="Times New Roman" w:cs="Times New Roman"/>
          <w:sz w:val="24"/>
          <w:szCs w:val="24"/>
        </w:rPr>
        <w:t>grazer</w:t>
      </w:r>
      <w:r w:rsidR="00C86965">
        <w:rPr>
          <w:rFonts w:ascii="Times New Roman" w:eastAsia="Times New Roman" w:hAnsi="Times New Roman" w:cs="Times New Roman"/>
          <w:sz w:val="24"/>
          <w:szCs w:val="24"/>
        </w:rPr>
        <w:t xml:space="preserve"> </w:t>
      </w:r>
      <w:r w:rsidR="003F441A">
        <w:rPr>
          <w:rFonts w:ascii="Times New Roman" w:eastAsia="Times New Roman" w:hAnsi="Times New Roman" w:cs="Times New Roman"/>
          <w:sz w:val="24"/>
          <w:szCs w:val="24"/>
        </w:rPr>
        <w:t xml:space="preserve">abundance and </w:t>
      </w:r>
      <w:r>
        <w:rPr>
          <w:rFonts w:ascii="Times New Roman" w:eastAsia="Times New Roman" w:hAnsi="Times New Roman" w:cs="Times New Roman"/>
          <w:sz w:val="24"/>
          <w:szCs w:val="24"/>
        </w:rPr>
        <w:t xml:space="preserve">diversity </w:t>
      </w:r>
      <w:r w:rsidR="00C86965">
        <w:rPr>
          <w:rFonts w:ascii="Times New Roman" w:eastAsia="Times New Roman" w:hAnsi="Times New Roman" w:cs="Times New Roman"/>
          <w:sz w:val="24"/>
          <w:szCs w:val="24"/>
        </w:rPr>
        <w:t xml:space="preserve">on </w:t>
      </w:r>
      <w:r w:rsidR="00C86965" w:rsidRPr="00B90BBD">
        <w:rPr>
          <w:rFonts w:ascii="Times New Roman" w:eastAsia="Times New Roman" w:hAnsi="Times New Roman" w:cs="Times New Roman"/>
          <w:i/>
          <w:sz w:val="24"/>
          <w:szCs w:val="24"/>
        </w:rPr>
        <w:t>Z</w:t>
      </w:r>
      <w:r w:rsidR="0056493C" w:rsidRPr="0056493C">
        <w:rPr>
          <w:rFonts w:ascii="Times New Roman" w:eastAsia="Times New Roman" w:hAnsi="Times New Roman" w:cs="Times New Roman"/>
          <w:i/>
          <w:sz w:val="24"/>
          <w:szCs w:val="24"/>
        </w:rPr>
        <w:t>. marina</w:t>
      </w:r>
      <w:r w:rsidR="00C86965" w:rsidRPr="0056493C">
        <w:rPr>
          <w:rFonts w:ascii="Times New Roman" w:eastAsia="Times New Roman" w:hAnsi="Times New Roman" w:cs="Times New Roman"/>
          <w:sz w:val="24"/>
          <w:szCs w:val="24"/>
        </w:rPr>
        <w:t xml:space="preserve"> </w:t>
      </w:r>
      <w:r w:rsidR="00C86965">
        <w:rPr>
          <w:rFonts w:ascii="Times New Roman" w:eastAsia="Times New Roman" w:hAnsi="Times New Roman" w:cs="Times New Roman"/>
          <w:sz w:val="24"/>
          <w:szCs w:val="24"/>
        </w:rPr>
        <w:t xml:space="preserve">shoots </w:t>
      </w:r>
      <w:r>
        <w:rPr>
          <w:rFonts w:ascii="Times New Roman" w:eastAsia="Times New Roman" w:hAnsi="Times New Roman" w:cs="Times New Roman"/>
          <w:sz w:val="24"/>
          <w:szCs w:val="24"/>
        </w:rPr>
        <w:t>at the meadow edge and interior at two adjacent cites: WF and IA</w:t>
      </w:r>
      <w:r w:rsidR="00986E56">
        <w:rPr>
          <w:rFonts w:ascii="Times New Roman" w:eastAsia="Times New Roman" w:hAnsi="Times New Roman" w:cs="Times New Roman"/>
          <w:sz w:val="24"/>
          <w:szCs w:val="24"/>
        </w:rPr>
        <w:t xml:space="preserve"> (Figure </w:t>
      </w:r>
      <w:r w:rsidR="00A21EB0">
        <w:rPr>
          <w:rFonts w:ascii="Times New Roman" w:eastAsia="Times New Roman" w:hAnsi="Times New Roman" w:cs="Times New Roman"/>
          <w:sz w:val="24"/>
          <w:szCs w:val="24"/>
        </w:rPr>
        <w:t>2</w:t>
      </w:r>
      <w:r w:rsidR="00986E5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3F441A">
        <w:rPr>
          <w:rFonts w:ascii="Times New Roman" w:eastAsia="Times New Roman" w:hAnsi="Times New Roman" w:cs="Times New Roman"/>
          <w:sz w:val="24"/>
          <w:szCs w:val="24"/>
        </w:rPr>
        <w:t xml:space="preserve"> </w:t>
      </w:r>
      <w:r w:rsidR="003F441A">
        <w:rPr>
          <w:rFonts w:ascii="Times New Roman" w:eastAsia="Times New Roman" w:hAnsi="Times New Roman" w:cs="Times New Roman"/>
          <w:i/>
          <w:sz w:val="24"/>
          <w:szCs w:val="24"/>
        </w:rPr>
        <w:t>Z. marina</w:t>
      </w:r>
      <w:r w:rsidR="003F441A">
        <w:rPr>
          <w:rFonts w:ascii="Times New Roman" w:eastAsia="Times New Roman" w:hAnsi="Times New Roman" w:cs="Times New Roman"/>
          <w:sz w:val="24"/>
          <w:szCs w:val="24"/>
        </w:rPr>
        <w:t xml:space="preserve"> shoots were collected from 0.25m X 0.25m </w:t>
      </w:r>
      <w:r w:rsidR="0056493C">
        <w:rPr>
          <w:rFonts w:ascii="Times New Roman" w:eastAsia="Times New Roman" w:hAnsi="Times New Roman" w:cs="Times New Roman"/>
          <w:sz w:val="24"/>
          <w:szCs w:val="24"/>
        </w:rPr>
        <w:t xml:space="preserve">quadrats </w:t>
      </w:r>
      <w:r w:rsidR="003F441A">
        <w:rPr>
          <w:rFonts w:ascii="Times New Roman" w:eastAsia="Times New Roman" w:hAnsi="Times New Roman" w:cs="Times New Roman"/>
          <w:sz w:val="24"/>
          <w:szCs w:val="24"/>
        </w:rPr>
        <w:t>(n = 6) from the interior</w:t>
      </w:r>
      <w:r w:rsidR="0056493C">
        <w:rPr>
          <w:rFonts w:ascii="Times New Roman" w:eastAsia="Times New Roman" w:hAnsi="Times New Roman" w:cs="Times New Roman"/>
          <w:sz w:val="24"/>
          <w:szCs w:val="24"/>
        </w:rPr>
        <w:t xml:space="preserve"> (IA)</w:t>
      </w:r>
      <w:r w:rsidR="003F441A">
        <w:rPr>
          <w:rFonts w:ascii="Times New Roman" w:eastAsia="Times New Roman" w:hAnsi="Times New Roman" w:cs="Times New Roman"/>
          <w:sz w:val="24"/>
          <w:szCs w:val="24"/>
        </w:rPr>
        <w:t xml:space="preserve"> and edge </w:t>
      </w:r>
      <w:r w:rsidR="0056493C">
        <w:rPr>
          <w:rFonts w:ascii="Times New Roman" w:eastAsia="Times New Roman" w:hAnsi="Times New Roman" w:cs="Times New Roman"/>
          <w:sz w:val="24"/>
          <w:szCs w:val="24"/>
        </w:rPr>
        <w:t>(WF)</w:t>
      </w:r>
      <w:r w:rsidR="003F441A">
        <w:rPr>
          <w:rFonts w:ascii="Times New Roman" w:eastAsia="Times New Roman" w:hAnsi="Times New Roman" w:cs="Times New Roman"/>
          <w:sz w:val="24"/>
          <w:szCs w:val="24"/>
        </w:rPr>
        <w:t xml:space="preserve"> in early June</w:t>
      </w:r>
      <w:r w:rsidR="00986E56">
        <w:rPr>
          <w:rFonts w:ascii="Times New Roman" w:eastAsia="Times New Roman" w:hAnsi="Times New Roman" w:cs="Times New Roman"/>
          <w:sz w:val="24"/>
          <w:szCs w:val="24"/>
        </w:rPr>
        <w:t>, 2015</w:t>
      </w:r>
      <w:r w:rsidR="003F441A">
        <w:rPr>
          <w:rFonts w:ascii="Times New Roman" w:eastAsia="Times New Roman" w:hAnsi="Times New Roman" w:cs="Times New Roman"/>
          <w:sz w:val="24"/>
          <w:szCs w:val="24"/>
        </w:rPr>
        <w:t xml:space="preserve">. </w:t>
      </w:r>
      <w:r w:rsidR="0056493C">
        <w:rPr>
          <w:rFonts w:ascii="Times New Roman" w:eastAsia="Times New Roman" w:hAnsi="Times New Roman" w:cs="Times New Roman"/>
          <w:sz w:val="24"/>
          <w:szCs w:val="24"/>
        </w:rPr>
        <w:t>Following standard processing</w:t>
      </w:r>
      <w:r w:rsidR="003F441A">
        <w:rPr>
          <w:rFonts w:ascii="Times New Roman" w:eastAsia="Times New Roman" w:hAnsi="Times New Roman" w:cs="Times New Roman"/>
          <w:sz w:val="24"/>
          <w:szCs w:val="24"/>
        </w:rPr>
        <w:t xml:space="preserve"> protocol</w:t>
      </w:r>
      <w:r w:rsidR="0056493C">
        <w:rPr>
          <w:rFonts w:ascii="Times New Roman" w:eastAsia="Times New Roman" w:hAnsi="Times New Roman" w:cs="Times New Roman"/>
          <w:sz w:val="24"/>
          <w:szCs w:val="24"/>
        </w:rPr>
        <w:t xml:space="preserve"> (Duffy et a 2015),</w:t>
      </w:r>
      <w:r w:rsidR="003E7E11">
        <w:rPr>
          <w:rFonts w:ascii="Times New Roman" w:eastAsia="Times New Roman" w:hAnsi="Times New Roman" w:cs="Times New Roman"/>
          <w:sz w:val="24"/>
          <w:szCs w:val="24"/>
        </w:rPr>
        <w:t xml:space="preserve"> </w:t>
      </w:r>
      <w:r w:rsidR="0056493C">
        <w:rPr>
          <w:rFonts w:ascii="Times New Roman" w:eastAsia="Times New Roman" w:hAnsi="Times New Roman" w:cs="Times New Roman"/>
          <w:sz w:val="24"/>
          <w:szCs w:val="24"/>
        </w:rPr>
        <w:t>a</w:t>
      </w:r>
      <w:r w:rsidR="003F441A">
        <w:rPr>
          <w:rFonts w:ascii="Times New Roman" w:eastAsia="Times New Roman" w:hAnsi="Times New Roman" w:cs="Times New Roman"/>
          <w:sz w:val="24"/>
          <w:szCs w:val="24"/>
        </w:rPr>
        <w:t xml:space="preserve">ll invertebrates were removed </w:t>
      </w:r>
      <w:r w:rsidR="0056493C">
        <w:rPr>
          <w:rFonts w:ascii="Times New Roman" w:eastAsia="Times New Roman" w:hAnsi="Times New Roman" w:cs="Times New Roman"/>
          <w:sz w:val="24"/>
          <w:szCs w:val="24"/>
        </w:rPr>
        <w:t xml:space="preserve">from shoots </w:t>
      </w:r>
      <w:r w:rsidR="003F441A">
        <w:rPr>
          <w:rFonts w:ascii="Times New Roman" w:eastAsia="Times New Roman" w:hAnsi="Times New Roman" w:cs="Times New Roman"/>
          <w:sz w:val="24"/>
          <w:szCs w:val="24"/>
        </w:rPr>
        <w:t>and preserved with 95% ethanol. Invertebrate</w:t>
      </w:r>
      <w:r w:rsidR="00986E56">
        <w:rPr>
          <w:rFonts w:ascii="Times New Roman" w:eastAsia="Times New Roman" w:hAnsi="Times New Roman" w:cs="Times New Roman"/>
          <w:sz w:val="24"/>
          <w:szCs w:val="24"/>
        </w:rPr>
        <w:t>s &gt; 500 um in diameter</w:t>
      </w:r>
      <w:r w:rsidR="003F441A">
        <w:rPr>
          <w:rFonts w:ascii="Times New Roman" w:eastAsia="Times New Roman" w:hAnsi="Times New Roman" w:cs="Times New Roman"/>
          <w:sz w:val="24"/>
          <w:szCs w:val="24"/>
        </w:rPr>
        <w:t xml:space="preserve"> </w:t>
      </w:r>
      <w:r w:rsidR="00986E56">
        <w:rPr>
          <w:rFonts w:ascii="Times New Roman" w:eastAsia="Times New Roman" w:hAnsi="Times New Roman" w:cs="Times New Roman"/>
          <w:sz w:val="24"/>
          <w:szCs w:val="24"/>
        </w:rPr>
        <w:t>were</w:t>
      </w:r>
      <w:r w:rsidR="0056493C">
        <w:rPr>
          <w:rFonts w:ascii="Times New Roman" w:eastAsia="Times New Roman" w:hAnsi="Times New Roman" w:cs="Times New Roman"/>
          <w:sz w:val="24"/>
          <w:szCs w:val="24"/>
        </w:rPr>
        <w:t xml:space="preserve"> visually</w:t>
      </w:r>
      <w:r w:rsidR="003F441A">
        <w:rPr>
          <w:rFonts w:ascii="Times New Roman" w:eastAsia="Times New Roman" w:hAnsi="Times New Roman" w:cs="Times New Roman"/>
          <w:sz w:val="24"/>
          <w:szCs w:val="24"/>
        </w:rPr>
        <w:t xml:space="preserve"> classified to the </w:t>
      </w:r>
      <w:r w:rsidR="0056493C">
        <w:rPr>
          <w:rFonts w:ascii="Times New Roman" w:eastAsia="Times New Roman" w:hAnsi="Times New Roman" w:cs="Times New Roman"/>
          <w:sz w:val="24"/>
          <w:szCs w:val="24"/>
        </w:rPr>
        <w:t xml:space="preserve">lowest </w:t>
      </w:r>
      <w:r w:rsidR="003F441A">
        <w:rPr>
          <w:rFonts w:ascii="Times New Roman" w:eastAsia="Times New Roman" w:hAnsi="Times New Roman" w:cs="Times New Roman"/>
          <w:sz w:val="24"/>
          <w:szCs w:val="24"/>
        </w:rPr>
        <w:t>possible taxonomic group</w:t>
      </w:r>
      <w:r w:rsidR="0056493C">
        <w:rPr>
          <w:rFonts w:ascii="Times New Roman" w:eastAsia="Times New Roman" w:hAnsi="Times New Roman" w:cs="Times New Roman"/>
          <w:sz w:val="24"/>
          <w:szCs w:val="24"/>
        </w:rPr>
        <w:t xml:space="preserve"> (Appendix 1), usually family but sometimes to species,</w:t>
      </w:r>
      <w:r w:rsidR="00986E56">
        <w:rPr>
          <w:rFonts w:ascii="Times New Roman" w:eastAsia="Times New Roman" w:hAnsi="Times New Roman" w:cs="Times New Roman"/>
          <w:sz w:val="24"/>
          <w:szCs w:val="24"/>
        </w:rPr>
        <w:t xml:space="preserve"> using a stereo microscope, and invertebrates known to associate with </w:t>
      </w:r>
      <w:r w:rsidR="00FF4A1E">
        <w:rPr>
          <w:rFonts w:ascii="Times New Roman" w:eastAsia="Times New Roman" w:hAnsi="Times New Roman" w:cs="Times New Roman"/>
          <w:i/>
          <w:sz w:val="24"/>
          <w:szCs w:val="24"/>
        </w:rPr>
        <w:t>Z. marina</w:t>
      </w:r>
      <w:r w:rsidR="00FF4A1E">
        <w:rPr>
          <w:rFonts w:ascii="Times New Roman" w:eastAsia="Times New Roman" w:hAnsi="Times New Roman" w:cs="Times New Roman"/>
          <w:sz w:val="24"/>
          <w:szCs w:val="24"/>
        </w:rPr>
        <w:t xml:space="preserve"> </w:t>
      </w:r>
      <w:r w:rsidR="00986E56">
        <w:rPr>
          <w:rFonts w:ascii="Times New Roman" w:eastAsia="Times New Roman" w:hAnsi="Times New Roman" w:cs="Times New Roman"/>
          <w:sz w:val="24"/>
          <w:szCs w:val="24"/>
        </w:rPr>
        <w:t>and graze epiphytic algae were enumerated</w:t>
      </w:r>
      <w:r w:rsidR="0056493C">
        <w:rPr>
          <w:rFonts w:ascii="Times New Roman" w:eastAsia="Times New Roman" w:hAnsi="Times New Roman" w:cs="Times New Roman"/>
          <w:sz w:val="24"/>
          <w:szCs w:val="24"/>
        </w:rPr>
        <w:t xml:space="preserve"> (Whippo et al in review, Duffy et al 2015)</w:t>
      </w:r>
      <w:r w:rsidR="00986E56">
        <w:rPr>
          <w:rFonts w:ascii="Times New Roman" w:eastAsia="Times New Roman" w:hAnsi="Times New Roman" w:cs="Times New Roman"/>
          <w:sz w:val="24"/>
          <w:szCs w:val="24"/>
        </w:rPr>
        <w:t>.</w:t>
      </w:r>
      <w:r w:rsidR="003F441A">
        <w:rPr>
          <w:rFonts w:ascii="Times New Roman" w:eastAsia="Times New Roman" w:hAnsi="Times New Roman" w:cs="Times New Roman"/>
          <w:sz w:val="24"/>
          <w:szCs w:val="24"/>
        </w:rPr>
        <w:t xml:space="preserve"> </w:t>
      </w:r>
      <w:del w:id="490" w:author="Mary O'Connor" w:date="2017-12-14T12:51:00Z">
        <w:r w:rsidR="003E7E11" w:rsidDel="0056493C">
          <w:rPr>
            <w:rFonts w:ascii="Times New Roman" w:eastAsia="Times New Roman" w:hAnsi="Times New Roman" w:cs="Times New Roman"/>
            <w:sz w:val="24"/>
            <w:szCs w:val="24"/>
          </w:rPr>
          <w:delText xml:space="preserve">Easily identified invertebrates were identified to species. </w:delText>
        </w:r>
      </w:del>
      <w:del w:id="491" w:author="Mary O'Connor" w:date="2017-12-14T12:52:00Z">
        <w:r w:rsidR="003E7E11" w:rsidDel="0056493C">
          <w:rPr>
            <w:rFonts w:ascii="Times New Roman" w:eastAsia="Times New Roman" w:hAnsi="Times New Roman" w:cs="Times New Roman"/>
            <w:sz w:val="24"/>
            <w:szCs w:val="24"/>
          </w:rPr>
          <w:delText xml:space="preserve">More cryptic invertebrates were grouped into more coarse assemblages (copepods, gammaridian amphipods) </w:delText>
        </w:r>
        <w:r w:rsidR="003F441A" w:rsidDel="0056493C">
          <w:rPr>
            <w:rFonts w:ascii="Times New Roman" w:eastAsia="Times New Roman" w:hAnsi="Times New Roman" w:cs="Times New Roman"/>
            <w:sz w:val="24"/>
            <w:szCs w:val="24"/>
          </w:rPr>
          <w:delText xml:space="preserve">see Appendix 1 for exact groupings. </w:delText>
        </w:r>
      </w:del>
    </w:p>
    <w:p w14:paraId="502C433B" w14:textId="77777777" w:rsidR="002E0CAC" w:rsidRDefault="002E0CAC">
      <w:pPr>
        <w:pStyle w:val="Normal1"/>
        <w:rPr>
          <w:rFonts w:ascii="Times New Roman" w:eastAsia="Times New Roman" w:hAnsi="Times New Roman" w:cs="Times New Roman"/>
          <w:sz w:val="24"/>
          <w:szCs w:val="24"/>
        </w:rPr>
      </w:pPr>
    </w:p>
    <w:p w14:paraId="4D1C1A08" w14:textId="478D8EA5" w:rsidR="002E0CAC" w:rsidRDefault="006053B8">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3F441A">
        <w:rPr>
          <w:rFonts w:ascii="Times New Roman" w:eastAsia="Times New Roman" w:hAnsi="Times New Roman" w:cs="Times New Roman"/>
          <w:sz w:val="24"/>
          <w:szCs w:val="24"/>
        </w:rPr>
        <w:t xml:space="preserve"> </w:t>
      </w:r>
      <w:r w:rsidR="004C6B0A">
        <w:rPr>
          <w:rFonts w:ascii="Times New Roman" w:eastAsia="Times New Roman" w:hAnsi="Times New Roman" w:cs="Times New Roman"/>
          <w:sz w:val="24"/>
          <w:szCs w:val="24"/>
        </w:rPr>
        <w:t>Does location and abiotic environment explain variation in epiphyte and microbial communities living on Zostera? A reciprocal transplant experiment.</w:t>
      </w:r>
    </w:p>
    <w:p w14:paraId="4A1F7873" w14:textId="2B6A48AD" w:rsidR="002E0CAC" w:rsidRDefault="0056493C">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3F441A">
        <w:rPr>
          <w:rFonts w:ascii="Times New Roman" w:eastAsia="Times New Roman" w:hAnsi="Times New Roman" w:cs="Times New Roman"/>
          <w:sz w:val="24"/>
          <w:szCs w:val="24"/>
        </w:rPr>
        <w:t xml:space="preserve">o test whether </w:t>
      </w:r>
      <w:r w:rsidR="003F441A">
        <w:rPr>
          <w:rFonts w:ascii="Times New Roman" w:eastAsia="Times New Roman" w:hAnsi="Times New Roman" w:cs="Times New Roman"/>
          <w:i/>
          <w:sz w:val="24"/>
          <w:szCs w:val="24"/>
        </w:rPr>
        <w:t>Smithora</w:t>
      </w:r>
      <w:r w:rsidR="003F441A">
        <w:rPr>
          <w:rFonts w:ascii="Times New Roman" w:eastAsia="Times New Roman" w:hAnsi="Times New Roman" w:cs="Times New Roman"/>
          <w:sz w:val="24"/>
          <w:szCs w:val="24"/>
        </w:rPr>
        <w:t xml:space="preserve"> abundance on an eelgrass shoot reflects the shoot’s location (environmental conditions) or the shoot itself (defenses, microbiota, age, etc)</w:t>
      </w:r>
      <w:r>
        <w:rPr>
          <w:rFonts w:ascii="Times New Roman" w:eastAsia="Times New Roman" w:hAnsi="Times New Roman" w:cs="Times New Roman"/>
          <w:sz w:val="24"/>
          <w:szCs w:val="24"/>
        </w:rPr>
        <w:t>, we conducted a reciprocal transplant experiment.</w:t>
      </w:r>
      <w:r w:rsidR="003F441A">
        <w:rPr>
          <w:rFonts w:ascii="Times New Roman" w:eastAsia="Times New Roman" w:hAnsi="Times New Roman" w:cs="Times New Roman"/>
          <w:sz w:val="24"/>
          <w:szCs w:val="24"/>
        </w:rPr>
        <w:t xml:space="preserve"> We identified </w:t>
      </w:r>
      <w:commentRangeStart w:id="492"/>
      <w:r w:rsidR="003F441A">
        <w:rPr>
          <w:rFonts w:ascii="Times New Roman" w:eastAsia="Times New Roman" w:hAnsi="Times New Roman" w:cs="Times New Roman"/>
          <w:sz w:val="24"/>
          <w:szCs w:val="24"/>
        </w:rPr>
        <w:t>two</w:t>
      </w:r>
      <w:r w:rsidR="0088495D">
        <w:rPr>
          <w:rFonts w:ascii="Times New Roman" w:eastAsia="Times New Roman" w:hAnsi="Times New Roman" w:cs="Times New Roman"/>
          <w:sz w:val="24"/>
          <w:szCs w:val="24"/>
        </w:rPr>
        <w:t xml:space="preserve"> adjacent</w:t>
      </w:r>
      <w:r w:rsidR="003F441A">
        <w:rPr>
          <w:rFonts w:ascii="Times New Roman" w:eastAsia="Times New Roman" w:hAnsi="Times New Roman" w:cs="Times New Roman"/>
          <w:sz w:val="24"/>
          <w:szCs w:val="24"/>
        </w:rPr>
        <w:t xml:space="preserve"> source site</w:t>
      </w:r>
      <w:r w:rsidR="0082527B">
        <w:rPr>
          <w:rFonts w:ascii="Times New Roman" w:eastAsia="Times New Roman" w:hAnsi="Times New Roman" w:cs="Times New Roman"/>
          <w:sz w:val="24"/>
          <w:szCs w:val="24"/>
        </w:rPr>
        <w:t xml:space="preserve">s </w:t>
      </w:r>
      <w:commentRangeEnd w:id="492"/>
      <w:r w:rsidR="00197381">
        <w:rPr>
          <w:rStyle w:val="CommentReference"/>
        </w:rPr>
        <w:commentReference w:id="492"/>
      </w:r>
      <w:r w:rsidR="0082527B">
        <w:rPr>
          <w:rFonts w:ascii="Times New Roman" w:eastAsia="Times New Roman" w:hAnsi="Times New Roman" w:cs="Times New Roman"/>
          <w:sz w:val="24"/>
          <w:szCs w:val="24"/>
        </w:rPr>
        <w:t>within the Choked Pass meadow typical of the</w:t>
      </w:r>
      <w:r w:rsidR="003F441A">
        <w:rPr>
          <w:rFonts w:ascii="Times New Roman" w:eastAsia="Times New Roman" w:hAnsi="Times New Roman" w:cs="Times New Roman"/>
          <w:sz w:val="24"/>
          <w:szCs w:val="24"/>
        </w:rPr>
        <w:t xml:space="preserve"> </w:t>
      </w:r>
      <w:r w:rsidR="0082527B">
        <w:rPr>
          <w:rFonts w:ascii="Times New Roman" w:eastAsia="Times New Roman" w:hAnsi="Times New Roman" w:cs="Times New Roman"/>
          <w:sz w:val="24"/>
          <w:szCs w:val="24"/>
        </w:rPr>
        <w:t xml:space="preserve">high </w:t>
      </w:r>
      <w:r w:rsidR="0082527B" w:rsidRPr="0082527B">
        <w:rPr>
          <w:rFonts w:ascii="Times New Roman" w:eastAsia="Times New Roman" w:hAnsi="Times New Roman" w:cs="Times New Roman"/>
          <w:i/>
          <w:sz w:val="24"/>
          <w:szCs w:val="24"/>
        </w:rPr>
        <w:t>Smithora</w:t>
      </w:r>
      <w:r w:rsidR="0082527B">
        <w:rPr>
          <w:rFonts w:ascii="Times New Roman" w:eastAsia="Times New Roman" w:hAnsi="Times New Roman" w:cs="Times New Roman"/>
          <w:sz w:val="24"/>
          <w:szCs w:val="24"/>
        </w:rPr>
        <w:t xml:space="preserve"> zone (</w:t>
      </w:r>
      <w:r w:rsidR="00546441">
        <w:rPr>
          <w:rFonts w:ascii="Times New Roman" w:eastAsia="Times New Roman" w:hAnsi="Times New Roman" w:cs="Times New Roman"/>
          <w:sz w:val="24"/>
          <w:szCs w:val="24"/>
        </w:rPr>
        <w:t>WF</w:t>
      </w:r>
      <w:r w:rsidR="0082527B">
        <w:rPr>
          <w:rFonts w:ascii="Times New Roman" w:eastAsia="Times New Roman" w:hAnsi="Times New Roman" w:cs="Times New Roman"/>
          <w:sz w:val="24"/>
          <w:szCs w:val="24"/>
        </w:rPr>
        <w:t xml:space="preserve">) at the meadow edge and the </w:t>
      </w:r>
      <w:r w:rsidR="003F441A">
        <w:rPr>
          <w:rFonts w:ascii="Times New Roman" w:eastAsia="Times New Roman" w:hAnsi="Times New Roman" w:cs="Times New Roman"/>
          <w:sz w:val="24"/>
          <w:szCs w:val="24"/>
        </w:rPr>
        <w:t xml:space="preserve">low </w:t>
      </w:r>
      <w:r w:rsidR="0082527B" w:rsidRPr="0082527B">
        <w:rPr>
          <w:rFonts w:ascii="Times New Roman" w:eastAsia="Times New Roman" w:hAnsi="Times New Roman" w:cs="Times New Roman"/>
          <w:i/>
          <w:sz w:val="24"/>
          <w:szCs w:val="24"/>
        </w:rPr>
        <w:t>S</w:t>
      </w:r>
      <w:r w:rsidR="003F441A" w:rsidRPr="0082527B">
        <w:rPr>
          <w:rFonts w:ascii="Times New Roman" w:eastAsia="Times New Roman" w:hAnsi="Times New Roman" w:cs="Times New Roman"/>
          <w:i/>
          <w:sz w:val="24"/>
          <w:szCs w:val="24"/>
        </w:rPr>
        <w:t>mithora</w:t>
      </w:r>
      <w:r w:rsidR="003F441A">
        <w:rPr>
          <w:rFonts w:ascii="Times New Roman" w:eastAsia="Times New Roman" w:hAnsi="Times New Roman" w:cs="Times New Roman"/>
          <w:sz w:val="24"/>
          <w:szCs w:val="24"/>
        </w:rPr>
        <w:t xml:space="preserve"> zone (</w:t>
      </w:r>
      <w:r w:rsidR="00546441">
        <w:rPr>
          <w:rFonts w:ascii="Times New Roman" w:eastAsia="Times New Roman" w:hAnsi="Times New Roman" w:cs="Times New Roman"/>
          <w:sz w:val="24"/>
          <w:szCs w:val="24"/>
        </w:rPr>
        <w:t>IA</w:t>
      </w:r>
      <w:r w:rsidR="003F441A">
        <w:rPr>
          <w:rFonts w:ascii="Times New Roman" w:eastAsia="Times New Roman" w:hAnsi="Times New Roman" w:cs="Times New Roman"/>
          <w:sz w:val="24"/>
          <w:szCs w:val="24"/>
        </w:rPr>
        <w:t>)</w:t>
      </w:r>
      <w:r w:rsidR="0082527B">
        <w:rPr>
          <w:rFonts w:ascii="Times New Roman" w:eastAsia="Times New Roman" w:hAnsi="Times New Roman" w:cs="Times New Roman"/>
          <w:sz w:val="24"/>
          <w:szCs w:val="24"/>
        </w:rPr>
        <w:t xml:space="preserve"> at the meadow interior</w:t>
      </w:r>
      <w:r w:rsidR="003F441A">
        <w:rPr>
          <w:rFonts w:ascii="Times New Roman" w:eastAsia="Times New Roman" w:hAnsi="Times New Roman" w:cs="Times New Roman"/>
          <w:sz w:val="24"/>
          <w:szCs w:val="24"/>
        </w:rPr>
        <w:t xml:space="preserve">. These zones differed in </w:t>
      </w:r>
      <w:r w:rsidR="00546441" w:rsidRPr="0082527B">
        <w:rPr>
          <w:rFonts w:ascii="Times New Roman" w:eastAsia="Times New Roman" w:hAnsi="Times New Roman" w:cs="Times New Roman"/>
          <w:i/>
          <w:sz w:val="24"/>
          <w:szCs w:val="24"/>
        </w:rPr>
        <w:t>Smithora</w:t>
      </w:r>
      <w:r w:rsidR="003F441A">
        <w:rPr>
          <w:rFonts w:ascii="Times New Roman" w:eastAsia="Times New Roman" w:hAnsi="Times New Roman" w:cs="Times New Roman"/>
          <w:sz w:val="24"/>
          <w:szCs w:val="24"/>
        </w:rPr>
        <w:t xml:space="preserve"> abundance on shoots, from </w:t>
      </w:r>
      <w:r w:rsidR="002A25FC">
        <w:rPr>
          <w:rFonts w:ascii="Times New Roman" w:eastAsia="Times New Roman" w:hAnsi="Times New Roman" w:cs="Times New Roman"/>
          <w:sz w:val="24"/>
          <w:szCs w:val="24"/>
        </w:rPr>
        <w:t xml:space="preserve">0.37 </w:t>
      </w:r>
      <w:r w:rsidR="002A25FC">
        <w:rPr>
          <w:rFonts w:ascii="Times New Roman" w:eastAsia="Times New Roman" w:hAnsi="Times New Roman" w:cs="Times New Roman"/>
          <w:sz w:val="24"/>
          <w:szCs w:val="24"/>
          <w:u w:val="single"/>
        </w:rPr>
        <w:t xml:space="preserve">+ </w:t>
      </w:r>
      <w:r w:rsidR="002A25FC">
        <w:rPr>
          <w:rFonts w:ascii="Times New Roman" w:eastAsia="Times New Roman" w:hAnsi="Times New Roman" w:cs="Times New Roman"/>
          <w:sz w:val="24"/>
          <w:szCs w:val="24"/>
        </w:rPr>
        <w:t>0.39</w:t>
      </w:r>
      <w:r w:rsidR="002A25FC" w:rsidRPr="002A25FC">
        <w:rPr>
          <w:rFonts w:ascii="Times New Roman" w:eastAsia="Times New Roman" w:hAnsi="Times New Roman" w:cs="Times New Roman"/>
          <w:sz w:val="24"/>
          <w:szCs w:val="24"/>
        </w:rPr>
        <w:t xml:space="preserve"> </w:t>
      </w:r>
      <w:r w:rsidR="002A25FC" w:rsidRPr="0056493C">
        <w:rPr>
          <w:rFonts w:ascii="Times New Roman" w:eastAsia="Times New Roman" w:hAnsi="Times New Roman" w:cs="Times New Roman"/>
          <w:i/>
          <w:sz w:val="24"/>
          <w:szCs w:val="24"/>
        </w:rPr>
        <w:t>Smithora</w:t>
      </w:r>
      <w:r w:rsidR="002A25FC">
        <w:rPr>
          <w:rFonts w:ascii="Times New Roman" w:eastAsia="Times New Roman" w:hAnsi="Times New Roman" w:cs="Times New Roman"/>
          <w:sz w:val="24"/>
          <w:szCs w:val="24"/>
        </w:rPr>
        <w:t xml:space="preserve"> / </w:t>
      </w:r>
      <w:r w:rsidR="002A25FC" w:rsidRPr="0056493C">
        <w:rPr>
          <w:rFonts w:ascii="Times New Roman" w:eastAsia="Times New Roman" w:hAnsi="Times New Roman" w:cs="Times New Roman"/>
          <w:i/>
          <w:sz w:val="24"/>
          <w:szCs w:val="24"/>
        </w:rPr>
        <w:t>Z. marina</w:t>
      </w:r>
      <w:r w:rsidR="002A25FC">
        <w:rPr>
          <w:rFonts w:ascii="Times New Roman" w:eastAsia="Times New Roman" w:hAnsi="Times New Roman" w:cs="Times New Roman"/>
          <w:sz w:val="24"/>
          <w:szCs w:val="24"/>
        </w:rPr>
        <w:t xml:space="preserve"> (g/g dry wt)</w:t>
      </w:r>
      <w:r w:rsidR="003F441A">
        <w:rPr>
          <w:rFonts w:ascii="Times New Roman" w:eastAsia="Times New Roman" w:hAnsi="Times New Roman" w:cs="Times New Roman"/>
          <w:sz w:val="24"/>
          <w:szCs w:val="24"/>
        </w:rPr>
        <w:t xml:space="preserve"> in the high </w:t>
      </w:r>
      <w:r w:rsidR="00546441" w:rsidRPr="0082527B">
        <w:rPr>
          <w:rFonts w:ascii="Times New Roman" w:eastAsia="Times New Roman" w:hAnsi="Times New Roman" w:cs="Times New Roman"/>
          <w:i/>
          <w:sz w:val="24"/>
          <w:szCs w:val="24"/>
        </w:rPr>
        <w:t>Smithora</w:t>
      </w:r>
      <w:r w:rsidR="003F441A">
        <w:rPr>
          <w:rFonts w:ascii="Times New Roman" w:eastAsia="Times New Roman" w:hAnsi="Times New Roman" w:cs="Times New Roman"/>
          <w:sz w:val="24"/>
          <w:szCs w:val="24"/>
        </w:rPr>
        <w:t xml:space="preserve"> zone</w:t>
      </w:r>
      <w:r w:rsidR="002A25FC">
        <w:rPr>
          <w:rFonts w:ascii="Times New Roman" w:eastAsia="Times New Roman" w:hAnsi="Times New Roman" w:cs="Times New Roman"/>
          <w:sz w:val="24"/>
          <w:szCs w:val="24"/>
        </w:rPr>
        <w:t xml:space="preserve"> at WF</w:t>
      </w:r>
      <w:r w:rsidR="003F441A">
        <w:rPr>
          <w:rFonts w:ascii="Times New Roman" w:eastAsia="Times New Roman" w:hAnsi="Times New Roman" w:cs="Times New Roman"/>
          <w:sz w:val="24"/>
          <w:szCs w:val="24"/>
        </w:rPr>
        <w:t xml:space="preserve"> to </w:t>
      </w:r>
      <w:r w:rsidR="002A25FC">
        <w:rPr>
          <w:rFonts w:ascii="Times New Roman" w:eastAsia="Times New Roman" w:hAnsi="Times New Roman" w:cs="Times New Roman"/>
          <w:sz w:val="24"/>
          <w:szCs w:val="24"/>
        </w:rPr>
        <w:t xml:space="preserve">0.02 </w:t>
      </w:r>
      <w:r w:rsidR="002A25FC">
        <w:rPr>
          <w:rFonts w:ascii="Times New Roman" w:eastAsia="Times New Roman" w:hAnsi="Times New Roman" w:cs="Times New Roman"/>
          <w:sz w:val="24"/>
          <w:szCs w:val="24"/>
          <w:u w:val="single"/>
        </w:rPr>
        <w:t xml:space="preserve">+ </w:t>
      </w:r>
      <w:r w:rsidR="002A25FC">
        <w:rPr>
          <w:rFonts w:ascii="Times New Roman" w:eastAsia="Times New Roman" w:hAnsi="Times New Roman" w:cs="Times New Roman"/>
          <w:sz w:val="24"/>
          <w:szCs w:val="24"/>
        </w:rPr>
        <w:t>0.06</w:t>
      </w:r>
      <w:r w:rsidR="002A25FC" w:rsidRPr="002A25FC">
        <w:rPr>
          <w:rFonts w:ascii="Times New Roman" w:eastAsia="Times New Roman" w:hAnsi="Times New Roman" w:cs="Times New Roman"/>
          <w:sz w:val="24"/>
          <w:szCs w:val="24"/>
        </w:rPr>
        <w:t xml:space="preserve"> </w:t>
      </w:r>
      <w:r w:rsidR="002A25FC" w:rsidRPr="0056493C">
        <w:rPr>
          <w:rFonts w:ascii="Times New Roman" w:eastAsia="Times New Roman" w:hAnsi="Times New Roman" w:cs="Times New Roman"/>
          <w:i/>
          <w:sz w:val="24"/>
          <w:szCs w:val="24"/>
        </w:rPr>
        <w:t>Smithora</w:t>
      </w:r>
      <w:r w:rsidR="002A25FC">
        <w:rPr>
          <w:rFonts w:ascii="Times New Roman" w:eastAsia="Times New Roman" w:hAnsi="Times New Roman" w:cs="Times New Roman"/>
          <w:sz w:val="24"/>
          <w:szCs w:val="24"/>
        </w:rPr>
        <w:t xml:space="preserve"> / </w:t>
      </w:r>
      <w:r w:rsidR="002A25FC" w:rsidRPr="0056493C">
        <w:rPr>
          <w:rFonts w:ascii="Times New Roman" w:eastAsia="Times New Roman" w:hAnsi="Times New Roman" w:cs="Times New Roman"/>
          <w:i/>
          <w:sz w:val="24"/>
          <w:szCs w:val="24"/>
        </w:rPr>
        <w:t>Z. marina</w:t>
      </w:r>
      <w:r w:rsidR="002A25FC">
        <w:rPr>
          <w:rFonts w:ascii="Times New Roman" w:eastAsia="Times New Roman" w:hAnsi="Times New Roman" w:cs="Times New Roman"/>
          <w:sz w:val="24"/>
          <w:szCs w:val="24"/>
        </w:rPr>
        <w:t xml:space="preserve"> (g/g dry wt) </w:t>
      </w:r>
      <w:r w:rsidR="003F441A">
        <w:rPr>
          <w:rFonts w:ascii="Times New Roman" w:eastAsia="Times New Roman" w:hAnsi="Times New Roman" w:cs="Times New Roman"/>
          <w:sz w:val="24"/>
          <w:szCs w:val="24"/>
        </w:rPr>
        <w:t xml:space="preserve">in the low </w:t>
      </w:r>
      <w:r w:rsidR="00197381" w:rsidRPr="00197381">
        <w:rPr>
          <w:rFonts w:ascii="Times New Roman" w:eastAsia="Times New Roman" w:hAnsi="Times New Roman" w:cs="Times New Roman"/>
          <w:i/>
          <w:sz w:val="24"/>
          <w:szCs w:val="24"/>
        </w:rPr>
        <w:t>S</w:t>
      </w:r>
      <w:r w:rsidR="003F441A" w:rsidRPr="00197381">
        <w:rPr>
          <w:rFonts w:ascii="Times New Roman" w:eastAsia="Times New Roman" w:hAnsi="Times New Roman" w:cs="Times New Roman"/>
          <w:i/>
          <w:sz w:val="24"/>
          <w:szCs w:val="24"/>
        </w:rPr>
        <w:t>mithora</w:t>
      </w:r>
      <w:r w:rsidR="003F441A">
        <w:rPr>
          <w:rFonts w:ascii="Times New Roman" w:eastAsia="Times New Roman" w:hAnsi="Times New Roman" w:cs="Times New Roman"/>
          <w:sz w:val="24"/>
          <w:szCs w:val="24"/>
        </w:rPr>
        <w:t xml:space="preserve"> zone</w:t>
      </w:r>
      <w:r w:rsidR="002A25FC">
        <w:rPr>
          <w:rFonts w:ascii="Times New Roman" w:eastAsia="Times New Roman" w:hAnsi="Times New Roman" w:cs="Times New Roman"/>
          <w:sz w:val="24"/>
          <w:szCs w:val="24"/>
        </w:rPr>
        <w:t xml:space="preserve"> at IA</w:t>
      </w:r>
      <w:r w:rsidR="003F441A">
        <w:rPr>
          <w:rFonts w:ascii="Times New Roman" w:eastAsia="Times New Roman" w:hAnsi="Times New Roman" w:cs="Times New Roman"/>
          <w:sz w:val="24"/>
          <w:szCs w:val="24"/>
        </w:rPr>
        <w:t xml:space="preserve">. Depth and substrate (sandy) were consistent, and the two sites were 5 meters apart and connected by continuous eelgrass habitat. </w:t>
      </w:r>
    </w:p>
    <w:p w14:paraId="1FACEA67" w14:textId="7AE8E70E" w:rsidR="00B60A41" w:rsidRDefault="003F441A" w:rsidP="00B90BBD">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each zone, we </w:t>
      </w:r>
      <w:r w:rsidR="00546441">
        <w:rPr>
          <w:rFonts w:ascii="Times New Roman" w:eastAsia="Times New Roman" w:hAnsi="Times New Roman" w:cs="Times New Roman"/>
          <w:sz w:val="24"/>
          <w:szCs w:val="24"/>
        </w:rPr>
        <w:t>collected twelve</w:t>
      </w:r>
      <w:r>
        <w:rPr>
          <w:rFonts w:ascii="Times New Roman" w:eastAsia="Times New Roman" w:hAnsi="Times New Roman" w:cs="Times New Roman"/>
          <w:sz w:val="24"/>
          <w:szCs w:val="24"/>
        </w:rPr>
        <w:t xml:space="preserve"> shoots </w:t>
      </w:r>
      <w:r w:rsidR="00546441">
        <w:rPr>
          <w:rFonts w:ascii="Times New Roman" w:eastAsia="Times New Roman" w:hAnsi="Times New Roman" w:cs="Times New Roman"/>
          <w:sz w:val="24"/>
          <w:szCs w:val="24"/>
        </w:rPr>
        <w:t>and exposed them to one of</w:t>
      </w:r>
      <w:r>
        <w:rPr>
          <w:rFonts w:ascii="Times New Roman" w:eastAsia="Times New Roman" w:hAnsi="Times New Roman" w:cs="Times New Roman"/>
          <w:sz w:val="24"/>
          <w:szCs w:val="24"/>
        </w:rPr>
        <w:t xml:space="preserve"> two treatments</w:t>
      </w:r>
      <w:r w:rsidR="00546441">
        <w:rPr>
          <w:rFonts w:ascii="Times New Roman" w:eastAsia="Times New Roman" w:hAnsi="Times New Roman" w:cs="Times New Roman"/>
          <w:sz w:val="24"/>
          <w:szCs w:val="24"/>
        </w:rPr>
        <w:t xml:space="preserve"> (</w:t>
      </w:r>
      <w:commentRangeStart w:id="493"/>
      <w:commentRangeStart w:id="494"/>
      <w:r w:rsidR="00546441">
        <w:rPr>
          <w:rFonts w:ascii="Times New Roman" w:eastAsia="Times New Roman" w:hAnsi="Times New Roman" w:cs="Times New Roman"/>
          <w:sz w:val="24"/>
          <w:szCs w:val="24"/>
        </w:rPr>
        <w:t>n = 6</w:t>
      </w:r>
      <w:commentRangeEnd w:id="493"/>
      <w:r w:rsidR="009515D3">
        <w:rPr>
          <w:rStyle w:val="CommentReference"/>
        </w:rPr>
        <w:commentReference w:id="493"/>
      </w:r>
      <w:commentRangeEnd w:id="494"/>
      <w:r w:rsidR="00B90BBD">
        <w:rPr>
          <w:rFonts w:ascii="Times New Roman" w:eastAsia="Times New Roman" w:hAnsi="Times New Roman" w:cs="Times New Roman"/>
          <w:sz w:val="24"/>
          <w:szCs w:val="24"/>
        </w:rPr>
        <w:t xml:space="preserve"> shoots per treatment</w:t>
      </w:r>
      <w:r w:rsidR="003E7E11">
        <w:rPr>
          <w:rStyle w:val="CommentReference"/>
        </w:rPr>
        <w:commentReference w:id="494"/>
      </w:r>
      <w:r w:rsidR="00546441">
        <w:rPr>
          <w:rFonts w:ascii="Times New Roman" w:eastAsia="Times New Roman" w:hAnsi="Times New Roman" w:cs="Times New Roman"/>
          <w:sz w:val="24"/>
          <w:szCs w:val="24"/>
        </w:rPr>
        <w:t>): transplant and control. T</w:t>
      </w:r>
      <w:r>
        <w:rPr>
          <w:rFonts w:ascii="Times New Roman" w:eastAsia="Times New Roman" w:hAnsi="Times New Roman" w:cs="Times New Roman"/>
          <w:sz w:val="24"/>
          <w:szCs w:val="24"/>
        </w:rPr>
        <w:t>ransplanted shoots were collected and moved to the other zone (</w:t>
      </w:r>
      <w:r w:rsidR="00546441">
        <w:rPr>
          <w:rFonts w:ascii="Times New Roman" w:eastAsia="Times New Roman" w:hAnsi="Times New Roman" w:cs="Times New Roman"/>
          <w:sz w:val="24"/>
          <w:szCs w:val="24"/>
        </w:rPr>
        <w:t>WF</w:t>
      </w:r>
      <w:r>
        <w:rPr>
          <w:rFonts w:ascii="Times New Roman" w:eastAsia="Times New Roman" w:hAnsi="Times New Roman" w:cs="Times New Roman"/>
          <w:sz w:val="24"/>
          <w:szCs w:val="24"/>
        </w:rPr>
        <w:t xml:space="preserve"> shoots moved to </w:t>
      </w:r>
      <w:r w:rsidR="00546441">
        <w:rPr>
          <w:rFonts w:ascii="Times New Roman" w:eastAsia="Times New Roman" w:hAnsi="Times New Roman" w:cs="Times New Roman"/>
          <w:sz w:val="24"/>
          <w:szCs w:val="24"/>
        </w:rPr>
        <w:t>IA</w:t>
      </w:r>
      <w:r>
        <w:rPr>
          <w:rFonts w:ascii="Times New Roman" w:eastAsia="Times New Roman" w:hAnsi="Times New Roman" w:cs="Times New Roman"/>
          <w:sz w:val="24"/>
          <w:szCs w:val="24"/>
        </w:rPr>
        <w:t xml:space="preserve"> zone, and </w:t>
      </w:r>
      <w:r w:rsidR="00546441">
        <w:rPr>
          <w:rFonts w:ascii="Times New Roman" w:eastAsia="Times New Roman" w:hAnsi="Times New Roman" w:cs="Times New Roman"/>
          <w:sz w:val="24"/>
          <w:szCs w:val="24"/>
        </w:rPr>
        <w:t xml:space="preserve">IA </w:t>
      </w:r>
      <w:r>
        <w:rPr>
          <w:rFonts w:ascii="Times New Roman" w:eastAsia="Times New Roman" w:hAnsi="Times New Roman" w:cs="Times New Roman"/>
          <w:sz w:val="24"/>
          <w:szCs w:val="24"/>
        </w:rPr>
        <w:t xml:space="preserve">shoots moved to </w:t>
      </w:r>
      <w:r w:rsidR="00546441">
        <w:rPr>
          <w:rFonts w:ascii="Times New Roman" w:eastAsia="Times New Roman" w:hAnsi="Times New Roman" w:cs="Times New Roman"/>
          <w:sz w:val="24"/>
          <w:szCs w:val="24"/>
        </w:rPr>
        <w:t>WF zone). C</w:t>
      </w:r>
      <w:r>
        <w:rPr>
          <w:rFonts w:ascii="Times New Roman" w:eastAsia="Times New Roman" w:hAnsi="Times New Roman" w:cs="Times New Roman"/>
          <w:sz w:val="24"/>
          <w:szCs w:val="24"/>
        </w:rPr>
        <w:t xml:space="preserve">ontrol shoots were collected and replaced in their zone of origin to control for the effect of uprooting on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abundance and bacterial community. </w:t>
      </w:r>
      <w:r w:rsidR="00546441">
        <w:rPr>
          <w:rFonts w:ascii="Times New Roman" w:eastAsia="Times New Roman" w:hAnsi="Times New Roman" w:cs="Times New Roman"/>
          <w:sz w:val="24"/>
          <w:szCs w:val="24"/>
        </w:rPr>
        <w:t>C</w:t>
      </w:r>
      <w:r>
        <w:rPr>
          <w:rFonts w:ascii="Times New Roman" w:eastAsia="Times New Roman" w:hAnsi="Times New Roman" w:cs="Times New Roman"/>
          <w:sz w:val="24"/>
          <w:szCs w:val="24"/>
        </w:rPr>
        <w:t>ollection, initial sampling, and replanting procedure</w:t>
      </w:r>
      <w:r w:rsidR="0054644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consisted of the following steps: Shoots were collected on SCUBA on July 9th. They were </w:t>
      </w:r>
      <w:r w:rsidR="00445001">
        <w:rPr>
          <w:rFonts w:ascii="Times New Roman" w:eastAsia="Times New Roman" w:hAnsi="Times New Roman" w:cs="Times New Roman"/>
          <w:sz w:val="24"/>
          <w:szCs w:val="24"/>
        </w:rPr>
        <w:t xml:space="preserve">collected </w:t>
      </w:r>
      <w:r>
        <w:rPr>
          <w:rFonts w:ascii="Times New Roman" w:eastAsia="Times New Roman" w:hAnsi="Times New Roman" w:cs="Times New Roman"/>
          <w:sz w:val="24"/>
          <w:szCs w:val="24"/>
        </w:rPr>
        <w:t>in the field</w:t>
      </w:r>
      <w:r w:rsidR="00445001">
        <w:rPr>
          <w:rFonts w:ascii="Times New Roman" w:eastAsia="Times New Roman" w:hAnsi="Times New Roman" w:cs="Times New Roman"/>
          <w:sz w:val="24"/>
          <w:szCs w:val="24"/>
        </w:rPr>
        <w:t xml:space="preserve"> with a minimum of 6 rhizome nodes</w:t>
      </w:r>
      <w:r>
        <w:rPr>
          <w:rFonts w:ascii="Times New Roman" w:eastAsia="Times New Roman" w:hAnsi="Times New Roman" w:cs="Times New Roman"/>
          <w:sz w:val="24"/>
          <w:szCs w:val="24"/>
        </w:rPr>
        <w:t xml:space="preserve">. Shoots were placed in a ziploc bag in the field underwater, and transported to the lab immediately. In the lab, shoots were photographed for morphometric analysis and swabbed for bacterial community analysis. When not being processed they remained submerged in seawater. </w:t>
      </w:r>
      <w:r w:rsidR="0056493C">
        <w:rPr>
          <w:rFonts w:ascii="Times New Roman" w:eastAsia="Times New Roman" w:hAnsi="Times New Roman" w:cs="Times New Roman"/>
          <w:sz w:val="24"/>
          <w:szCs w:val="24"/>
        </w:rPr>
        <w:t xml:space="preserve">Each shoot was identified and </w:t>
      </w:r>
      <w:r w:rsidR="00B90BBD">
        <w:rPr>
          <w:rFonts w:ascii="Times New Roman" w:eastAsia="Times New Roman" w:hAnsi="Times New Roman" w:cs="Times New Roman"/>
          <w:sz w:val="24"/>
          <w:szCs w:val="24"/>
        </w:rPr>
        <w:t>labeled</w:t>
      </w:r>
      <w:r>
        <w:rPr>
          <w:rFonts w:ascii="Times New Roman" w:eastAsia="Times New Roman" w:hAnsi="Times New Roman" w:cs="Times New Roman"/>
          <w:sz w:val="24"/>
          <w:szCs w:val="24"/>
        </w:rPr>
        <w:t xml:space="preserve"> </w:t>
      </w:r>
      <w:r w:rsidR="0056493C">
        <w:rPr>
          <w:rFonts w:ascii="Times New Roman" w:eastAsia="Times New Roman" w:hAnsi="Times New Roman" w:cs="Times New Roman"/>
          <w:sz w:val="24"/>
          <w:szCs w:val="24"/>
        </w:rPr>
        <w:lastRenderedPageBreak/>
        <w:t>with</w:t>
      </w:r>
      <w:r>
        <w:rPr>
          <w:rFonts w:ascii="Times New Roman" w:eastAsia="Times New Roman" w:hAnsi="Times New Roman" w:cs="Times New Roman"/>
          <w:sz w:val="24"/>
          <w:szCs w:val="24"/>
        </w:rPr>
        <w:t xml:space="preserve"> flagging tape so that </w:t>
      </w:r>
      <w:r w:rsidR="0056493C">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could be re-sampled at the end of the experiment. Shoots were replaced in the field on July 10th by attaching them by the </w:t>
      </w:r>
      <w:r w:rsidR="00FF4A1E">
        <w:rPr>
          <w:rFonts w:ascii="Times New Roman" w:eastAsia="Times New Roman" w:hAnsi="Times New Roman" w:cs="Times New Roman"/>
          <w:sz w:val="24"/>
          <w:szCs w:val="24"/>
        </w:rPr>
        <w:t xml:space="preserve">rhizome </w:t>
      </w:r>
      <w:r>
        <w:rPr>
          <w:rFonts w:ascii="Times New Roman" w:eastAsia="Times New Roman" w:hAnsi="Times New Roman" w:cs="Times New Roman"/>
          <w:sz w:val="24"/>
          <w:szCs w:val="24"/>
        </w:rPr>
        <w:t xml:space="preserve">with zipties to PVC submersible platforms. In the field, platforms were secured to the sediment surface to keep shoots on the sandy substrate and floating upright. On August 10th, all 24 treatment and control shoots were collected and processed and photographed in the lab. We also collected </w:t>
      </w:r>
      <w:r w:rsidR="00A21EB0">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ambient shoot next to each transplant platform to compare transplanted shoots to unmanipulated shoots. We</w:t>
      </w:r>
      <w:r w:rsidR="00FF4A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remove</w:t>
      </w:r>
      <w:r w:rsidR="008A06D6">
        <w:rPr>
          <w:rFonts w:ascii="Times New Roman" w:eastAsia="Times New Roman" w:hAnsi="Times New Roman" w:cs="Times New Roman"/>
          <w:sz w:val="24"/>
          <w:szCs w:val="24"/>
        </w:rPr>
        <w:t>d mesograzers</w:t>
      </w:r>
      <w:r>
        <w:rPr>
          <w:rFonts w:ascii="Times New Roman" w:eastAsia="Times New Roman" w:hAnsi="Times New Roman" w:cs="Times New Roman"/>
          <w:sz w:val="24"/>
          <w:szCs w:val="24"/>
        </w:rPr>
        <w:t xml:space="preserve"> from the shoots upon collection.</w:t>
      </w:r>
      <w:r w:rsidR="00B60A41">
        <w:rPr>
          <w:rFonts w:ascii="Times New Roman" w:eastAsia="Times New Roman" w:hAnsi="Times New Roman" w:cs="Times New Roman"/>
          <w:sz w:val="24"/>
          <w:szCs w:val="24"/>
        </w:rPr>
        <w:t xml:space="preserve"> </w:t>
      </w:r>
      <w:r w:rsidR="00B90BBD">
        <w:rPr>
          <w:rFonts w:ascii="Times New Roman" w:eastAsia="Times New Roman" w:hAnsi="Times New Roman" w:cs="Times New Roman"/>
          <w:sz w:val="24"/>
          <w:szCs w:val="24"/>
        </w:rPr>
        <w:t>S</w:t>
      </w:r>
      <w:r w:rsidR="00B60A41">
        <w:rPr>
          <w:rFonts w:ascii="Times New Roman" w:eastAsia="Times New Roman" w:hAnsi="Times New Roman" w:cs="Times New Roman"/>
          <w:sz w:val="24"/>
          <w:szCs w:val="24"/>
        </w:rPr>
        <w:t xml:space="preserve">ome shoots were lost or torn </w:t>
      </w:r>
      <w:r w:rsidR="00B90BBD">
        <w:rPr>
          <w:rFonts w:ascii="Times New Roman" w:eastAsia="Times New Roman" w:hAnsi="Times New Roman" w:cs="Times New Roman"/>
          <w:sz w:val="24"/>
          <w:szCs w:val="24"/>
        </w:rPr>
        <w:t xml:space="preserve">during the experimental period </w:t>
      </w:r>
      <w:r w:rsidR="00B60A41">
        <w:rPr>
          <w:rFonts w:ascii="Times New Roman" w:eastAsia="Times New Roman" w:hAnsi="Times New Roman" w:cs="Times New Roman"/>
          <w:sz w:val="24"/>
          <w:szCs w:val="24"/>
        </w:rPr>
        <w:t xml:space="preserve">and sufficient biomass could not be </w:t>
      </w:r>
      <w:r w:rsidR="00B90BBD">
        <w:rPr>
          <w:rFonts w:ascii="Times New Roman" w:eastAsia="Times New Roman" w:hAnsi="Times New Roman" w:cs="Times New Roman"/>
          <w:sz w:val="24"/>
          <w:szCs w:val="24"/>
        </w:rPr>
        <w:t>recovered</w:t>
      </w:r>
      <w:r w:rsidR="00B60A41">
        <w:rPr>
          <w:rFonts w:ascii="Times New Roman" w:eastAsia="Times New Roman" w:hAnsi="Times New Roman" w:cs="Times New Roman"/>
          <w:sz w:val="24"/>
          <w:szCs w:val="24"/>
        </w:rPr>
        <w:t>. This lowered the sample size from the initial N=</w:t>
      </w:r>
      <w:ins w:id="495" w:author="Gwendolyn Griffiths" w:date="2018-01-22T07:39:00Z">
        <w:r w:rsidR="00A2427A">
          <w:rPr>
            <w:rFonts w:ascii="Times New Roman" w:eastAsia="Times New Roman" w:hAnsi="Times New Roman" w:cs="Times New Roman"/>
            <w:sz w:val="24"/>
            <w:szCs w:val="24"/>
          </w:rPr>
          <w:t>24 (</w:t>
        </w:r>
      </w:ins>
      <w:commentRangeStart w:id="496"/>
      <w:del w:id="497" w:author="Gwendolyn Griffiths" w:date="2018-01-22T07:39:00Z">
        <w:r w:rsidR="00B60A41" w:rsidDel="00A2427A">
          <w:rPr>
            <w:rFonts w:ascii="Times New Roman" w:eastAsia="Times New Roman" w:hAnsi="Times New Roman" w:cs="Times New Roman"/>
            <w:sz w:val="24"/>
            <w:szCs w:val="24"/>
          </w:rPr>
          <w:delText>24</w:delText>
        </w:r>
        <w:commentRangeEnd w:id="496"/>
        <w:r w:rsidR="00B90BBD" w:rsidDel="00A2427A">
          <w:rPr>
            <w:rStyle w:val="CommentReference"/>
          </w:rPr>
          <w:commentReference w:id="496"/>
        </w:r>
        <w:r w:rsidR="00B90BBD" w:rsidDel="00A2427A">
          <w:rPr>
            <w:rFonts w:ascii="Times New Roman" w:eastAsia="Times New Roman" w:hAnsi="Times New Roman" w:cs="Times New Roman"/>
            <w:sz w:val="24"/>
            <w:szCs w:val="24"/>
          </w:rPr>
          <w:delText xml:space="preserve"> (</w:delText>
        </w:r>
      </w:del>
      <w:r w:rsidR="00B90BBD">
        <w:rPr>
          <w:rFonts w:ascii="Times New Roman" w:eastAsia="Times New Roman" w:hAnsi="Times New Roman" w:cs="Times New Roman"/>
          <w:sz w:val="24"/>
          <w:szCs w:val="24"/>
        </w:rPr>
        <w:t>Table 1).</w:t>
      </w:r>
    </w:p>
    <w:p w14:paraId="65885505" w14:textId="77777777" w:rsidR="002E0CAC" w:rsidRDefault="002E0CAC">
      <w:pPr>
        <w:pStyle w:val="Normal1"/>
        <w:rPr>
          <w:rFonts w:ascii="Times New Roman" w:eastAsia="Times New Roman" w:hAnsi="Times New Roman" w:cs="Times New Roman"/>
          <w:sz w:val="24"/>
          <w:szCs w:val="24"/>
        </w:rPr>
      </w:pPr>
    </w:p>
    <w:p w14:paraId="3A329C4D" w14:textId="2D6038D1"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053B8">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sidR="004C6B0A">
        <w:rPr>
          <w:rFonts w:ascii="Times New Roman" w:eastAsia="Times New Roman" w:hAnsi="Times New Roman" w:cs="Times New Roman"/>
          <w:sz w:val="24"/>
          <w:szCs w:val="24"/>
        </w:rPr>
        <w:t>Sampling s</w:t>
      </w:r>
      <w:r>
        <w:rPr>
          <w:rFonts w:ascii="Times New Roman" w:eastAsia="Times New Roman" w:hAnsi="Times New Roman" w:cs="Times New Roman"/>
          <w:sz w:val="24"/>
          <w:szCs w:val="24"/>
        </w:rPr>
        <w:t>hoot characteristics: morphometrics and microbiota</w:t>
      </w:r>
      <w:r>
        <w:rPr>
          <w:rFonts w:ascii="Times New Roman" w:eastAsia="Times New Roman" w:hAnsi="Times New Roman" w:cs="Times New Roman"/>
          <w:sz w:val="24"/>
          <w:szCs w:val="24"/>
        </w:rPr>
        <w:tab/>
      </w:r>
    </w:p>
    <w:p w14:paraId="42A2F6A3" w14:textId="15F5FE7B" w:rsidR="002E0CAC" w:rsidRDefault="003F441A">
      <w:pPr>
        <w:pStyle w:val="Normal1"/>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all shoots collected for the </w:t>
      </w:r>
      <w:r w:rsidR="0056493C">
        <w:rPr>
          <w:rFonts w:ascii="Times New Roman" w:eastAsia="Times New Roman" w:hAnsi="Times New Roman" w:cs="Times New Roman"/>
          <w:sz w:val="24"/>
          <w:szCs w:val="24"/>
        </w:rPr>
        <w:t xml:space="preserve">transplant </w:t>
      </w:r>
      <w:r>
        <w:rPr>
          <w:rFonts w:ascii="Times New Roman" w:eastAsia="Times New Roman" w:hAnsi="Times New Roman" w:cs="Times New Roman"/>
          <w:sz w:val="24"/>
          <w:szCs w:val="24"/>
        </w:rPr>
        <w:t xml:space="preserve">experiment </w:t>
      </w:r>
      <w:r w:rsidR="00546441">
        <w:rPr>
          <w:rFonts w:ascii="Times New Roman" w:eastAsia="Times New Roman" w:hAnsi="Times New Roman" w:cs="Times New Roman"/>
          <w:sz w:val="24"/>
          <w:szCs w:val="24"/>
        </w:rPr>
        <w:t>(N = 12</w:t>
      </w:r>
      <w:r w:rsidR="0056493C">
        <w:rPr>
          <w:rFonts w:ascii="Times New Roman" w:eastAsia="Times New Roman" w:hAnsi="Times New Roman" w:cs="Times New Roman"/>
          <w:sz w:val="24"/>
          <w:szCs w:val="24"/>
        </w:rPr>
        <w:t xml:space="preserve"> treatment shoots + 2*</w:t>
      </w:r>
      <w:r w:rsidR="00445001">
        <w:rPr>
          <w:rStyle w:val="CommentReference"/>
        </w:rPr>
        <w:commentReference w:id="498"/>
      </w:r>
      <w:r w:rsidR="00445001">
        <w:rPr>
          <w:rFonts w:ascii="Times New Roman" w:eastAsia="Times New Roman" w:hAnsi="Times New Roman" w:cs="Times New Roman"/>
          <w:sz w:val="24"/>
          <w:szCs w:val="24"/>
        </w:rPr>
        <w:t xml:space="preserve">2 </w:t>
      </w:r>
      <w:r w:rsidR="0056493C">
        <w:rPr>
          <w:rFonts w:ascii="Times New Roman" w:eastAsia="Times New Roman" w:hAnsi="Times New Roman" w:cs="Times New Roman"/>
          <w:sz w:val="24"/>
          <w:szCs w:val="24"/>
        </w:rPr>
        <w:t>ambient control shoots</w:t>
      </w:r>
      <w:r w:rsidR="005464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environmental surveys</w:t>
      </w:r>
      <w:r w:rsidR="00546441">
        <w:rPr>
          <w:rFonts w:ascii="Times New Roman" w:eastAsia="Times New Roman" w:hAnsi="Times New Roman" w:cs="Times New Roman"/>
          <w:sz w:val="24"/>
          <w:szCs w:val="24"/>
        </w:rPr>
        <w:t xml:space="preserve"> (N = 120)</w:t>
      </w:r>
      <w:r>
        <w:rPr>
          <w:rFonts w:ascii="Times New Roman" w:eastAsia="Times New Roman" w:hAnsi="Times New Roman" w:cs="Times New Roman"/>
          <w:sz w:val="24"/>
          <w:szCs w:val="24"/>
        </w:rPr>
        <w:t xml:space="preserve">, we measured the following shoot characteristics: </w:t>
      </w:r>
      <w:r w:rsidR="0056493C">
        <w:rPr>
          <w:rFonts w:ascii="Times New Roman" w:eastAsia="Times New Roman" w:hAnsi="Times New Roman" w:cs="Times New Roman"/>
          <w:sz w:val="24"/>
          <w:szCs w:val="24"/>
        </w:rPr>
        <w:t xml:space="preserve">leaf </w:t>
      </w:r>
      <w:r>
        <w:rPr>
          <w:rFonts w:ascii="Times New Roman" w:eastAsia="Times New Roman" w:hAnsi="Times New Roman" w:cs="Times New Roman"/>
          <w:sz w:val="24"/>
          <w:szCs w:val="24"/>
        </w:rPr>
        <w:t xml:space="preserve">length, </w:t>
      </w:r>
      <w:r w:rsidR="0056493C">
        <w:rPr>
          <w:rFonts w:ascii="Times New Roman" w:eastAsia="Times New Roman" w:hAnsi="Times New Roman" w:cs="Times New Roman"/>
          <w:sz w:val="24"/>
          <w:szCs w:val="24"/>
        </w:rPr>
        <w:t xml:space="preserve">leaf </w:t>
      </w:r>
      <w:r>
        <w:rPr>
          <w:rFonts w:ascii="Times New Roman" w:eastAsia="Times New Roman" w:hAnsi="Times New Roman" w:cs="Times New Roman"/>
          <w:sz w:val="24"/>
          <w:szCs w:val="24"/>
        </w:rPr>
        <w:t>width, biomass (dry weight, after 48 hours at 60°C), and microbiota. For shoots collected as part of environmental surveys, we also counted the number of blades per</w:t>
      </w:r>
      <w:r w:rsidR="00546441">
        <w:rPr>
          <w:rFonts w:ascii="Times New Roman" w:eastAsia="Times New Roman" w:hAnsi="Times New Roman" w:cs="Times New Roman"/>
          <w:sz w:val="24"/>
          <w:szCs w:val="24"/>
        </w:rPr>
        <w:t xml:space="preserve"> shoot. Shoots were brought t</w:t>
      </w:r>
      <w:r>
        <w:rPr>
          <w:rFonts w:ascii="Times New Roman" w:eastAsia="Times New Roman" w:hAnsi="Times New Roman" w:cs="Times New Roman"/>
          <w:sz w:val="24"/>
          <w:szCs w:val="24"/>
        </w:rPr>
        <w:t xml:space="preserve">o the lab, where epiphytes were gently scraped off </w:t>
      </w:r>
      <w:r w:rsidR="00074E5B">
        <w:rPr>
          <w:rFonts w:ascii="Times New Roman" w:eastAsia="Times New Roman" w:hAnsi="Times New Roman" w:cs="Times New Roman"/>
          <w:sz w:val="24"/>
          <w:szCs w:val="24"/>
        </w:rPr>
        <w:t>with a microscope slide and</w:t>
      </w:r>
      <w:r>
        <w:rPr>
          <w:rFonts w:ascii="Times New Roman" w:eastAsia="Times New Roman" w:hAnsi="Times New Roman" w:cs="Times New Roman"/>
          <w:sz w:val="24"/>
          <w:szCs w:val="24"/>
        </w:rPr>
        <w:t xml:space="preserve"> grouped taxonomically</w:t>
      </w:r>
      <w:r w:rsidR="00546441">
        <w:rPr>
          <w:rFonts w:ascii="Times New Roman" w:eastAsia="Times New Roman" w:hAnsi="Times New Roman" w:cs="Times New Roman"/>
          <w:sz w:val="24"/>
          <w:szCs w:val="24"/>
        </w:rPr>
        <w:t xml:space="preserve"> (</w:t>
      </w:r>
      <w:r w:rsidR="00546441">
        <w:rPr>
          <w:rFonts w:ascii="Times New Roman" w:eastAsia="Times New Roman" w:hAnsi="Times New Roman" w:cs="Times New Roman"/>
          <w:i/>
          <w:sz w:val="24"/>
          <w:szCs w:val="24"/>
        </w:rPr>
        <w:t>Smithora</w:t>
      </w:r>
      <w:r w:rsidR="00546441">
        <w:rPr>
          <w:rFonts w:ascii="Times New Roman" w:eastAsia="Times New Roman" w:hAnsi="Times New Roman" w:cs="Times New Roman"/>
          <w:sz w:val="24"/>
          <w:szCs w:val="24"/>
        </w:rPr>
        <w:t xml:space="preserve">, </w:t>
      </w:r>
      <w:r w:rsidR="004C6B0A" w:rsidRPr="00B90BBD">
        <w:rPr>
          <w:rFonts w:ascii="Times New Roman" w:eastAsia="Times New Roman" w:hAnsi="Times New Roman" w:cs="Times New Roman"/>
          <w:i/>
          <w:sz w:val="24"/>
          <w:szCs w:val="24"/>
        </w:rPr>
        <w:t>Porphyra</w:t>
      </w:r>
      <w:r w:rsidR="00546441">
        <w:rPr>
          <w:rFonts w:ascii="Times New Roman" w:eastAsia="Times New Roman" w:hAnsi="Times New Roman" w:cs="Times New Roman"/>
          <w:sz w:val="24"/>
          <w:szCs w:val="24"/>
        </w:rPr>
        <w:t>, and periphyton)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Z. marina</w:t>
      </w:r>
      <w:r>
        <w:rPr>
          <w:rFonts w:ascii="Times New Roman" w:eastAsia="Times New Roman" w:hAnsi="Times New Roman" w:cs="Times New Roman"/>
          <w:sz w:val="24"/>
          <w:szCs w:val="24"/>
        </w:rPr>
        <w:t xml:space="preserve"> shoots and associated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epiphytes </w:t>
      </w:r>
      <w:r w:rsidR="004C6B0A">
        <w:rPr>
          <w:rFonts w:ascii="Times New Roman" w:eastAsia="Times New Roman" w:hAnsi="Times New Roman" w:cs="Times New Roman"/>
          <w:sz w:val="24"/>
          <w:szCs w:val="24"/>
        </w:rPr>
        <w:t>were then dried at</w:t>
      </w:r>
      <w:r>
        <w:rPr>
          <w:rFonts w:ascii="Times New Roman" w:eastAsia="Times New Roman" w:hAnsi="Times New Roman" w:cs="Times New Roman"/>
          <w:sz w:val="24"/>
          <w:szCs w:val="24"/>
        </w:rPr>
        <w:t xml:space="preserve"> 60°C for 48hrs</w:t>
      </w:r>
      <w:r w:rsidR="004C6B0A">
        <w:rPr>
          <w:rFonts w:ascii="Times New Roman" w:eastAsia="Times New Roman" w:hAnsi="Times New Roman" w:cs="Times New Roman"/>
          <w:sz w:val="24"/>
          <w:szCs w:val="24"/>
        </w:rPr>
        <w:t xml:space="preserve"> to obtain dry weights</w:t>
      </w:r>
      <w:r>
        <w:rPr>
          <w:rFonts w:ascii="Times New Roman" w:eastAsia="Times New Roman" w:hAnsi="Times New Roman" w:cs="Times New Roman"/>
          <w:sz w:val="24"/>
          <w:szCs w:val="24"/>
        </w:rPr>
        <w:t xml:space="preserve">. </w:t>
      </w:r>
    </w:p>
    <w:p w14:paraId="00DC9BB1" w14:textId="4D4F9FFB"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quantify the diversity and composition of </w:t>
      </w:r>
      <w:r w:rsidR="004C6B0A">
        <w:rPr>
          <w:rFonts w:ascii="Times New Roman" w:eastAsia="Times New Roman" w:hAnsi="Times New Roman" w:cs="Times New Roman"/>
          <w:sz w:val="24"/>
          <w:szCs w:val="24"/>
        </w:rPr>
        <w:t>each</w:t>
      </w:r>
      <w:r>
        <w:rPr>
          <w:rFonts w:ascii="Times New Roman" w:eastAsia="Times New Roman" w:hAnsi="Times New Roman" w:cs="Times New Roman"/>
          <w:sz w:val="24"/>
          <w:szCs w:val="24"/>
        </w:rPr>
        <w:t xml:space="preserve"> shoot’s external microbiota, bacterial samples were taken before and after the transplant, as well as from ambient shoots collected at the time of transplant retrieval. </w:t>
      </w:r>
      <w:r w:rsidR="004C6B0A">
        <w:rPr>
          <w:rFonts w:ascii="Times New Roman" w:eastAsia="Times New Roman" w:hAnsi="Times New Roman" w:cs="Times New Roman"/>
          <w:sz w:val="24"/>
          <w:szCs w:val="24"/>
        </w:rPr>
        <w:t>We sampled microbiota from a standard location on each shoot - a</w:t>
      </w:r>
      <w:r>
        <w:rPr>
          <w:rFonts w:ascii="Times New Roman" w:eastAsia="Times New Roman" w:hAnsi="Times New Roman" w:cs="Times New Roman"/>
          <w:sz w:val="24"/>
          <w:szCs w:val="24"/>
        </w:rPr>
        <w:t xml:space="preserve">n area halfway up the </w:t>
      </w:r>
      <w:r w:rsidR="00FF4A1E">
        <w:rPr>
          <w:rFonts w:ascii="Times New Roman" w:eastAsia="Times New Roman" w:hAnsi="Times New Roman" w:cs="Times New Roman"/>
          <w:sz w:val="24"/>
          <w:szCs w:val="24"/>
        </w:rPr>
        <w:t xml:space="preserve">third leaf </w:t>
      </w:r>
      <w:r>
        <w:rPr>
          <w:rFonts w:ascii="Times New Roman" w:eastAsia="Times New Roman" w:hAnsi="Times New Roman" w:cs="Times New Roman"/>
          <w:sz w:val="24"/>
          <w:szCs w:val="24"/>
        </w:rPr>
        <w:t xml:space="preserve">that was free of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This area was rinsed with filtered sterilized seawater for 10 seconds, and then a Puritan® sterile swab was used to swab the area for ten seconds, avoiding any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basal thallus cushions. Swabs of </w:t>
      </w:r>
      <w:r>
        <w:rPr>
          <w:rFonts w:ascii="Times New Roman" w:eastAsia="Times New Roman" w:hAnsi="Times New Roman" w:cs="Times New Roman"/>
          <w:i/>
          <w:sz w:val="24"/>
          <w:szCs w:val="24"/>
        </w:rPr>
        <w:t xml:space="preserve">Smithora </w:t>
      </w:r>
      <w:r>
        <w:rPr>
          <w:rFonts w:ascii="Times New Roman" w:eastAsia="Times New Roman" w:hAnsi="Times New Roman" w:cs="Times New Roman"/>
          <w:sz w:val="24"/>
          <w:szCs w:val="24"/>
        </w:rPr>
        <w:t>blades were taken as above for comparison.</w:t>
      </w:r>
      <w:r w:rsidR="005712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swab was stored in an individual sterile cryovial (VWR) and placed on ice for transport back to the lab, and were transferred to -80˚C for storage within 8 hours. </w:t>
      </w:r>
    </w:p>
    <w:p w14:paraId="2A4D8BED" w14:textId="77777777"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DNA was extracted from swabs and water filters using the MoBio PowerSoil®-htp 96 well DNA extraction kit (Carlsbad, CA) following the manufacturer’s recommended protocol. The V4 region of 16S rRNA in Bacteria and Archaea was targeted for amplification using redesigned versions of the primers 515f/806r (Caporaso et al. 2012): 515f: 5’–GTGYCAGCMGCCGCGGTAA–3’, 806r: 5’–GGACTACNVGGGTWTCTAAT–3’.  Forward primers were tagged with a 12bp Golay barcode to facilitate sample pooling.  Each PCR contained 10µl of 5-Prime Master Mix, 1µl of each primer (final concentration = 0.2µM each), 0.5µl of peptide nucleic acid (PNA) chloroplast blocking primer (Lundberg et al. 2013; 0.2µM final concentration, purchased from PNA Bio Inc., Thousand Oaks CA), 2µl of DNA, and PCR grade water to a final volume of 25µl. PCR was carried out with an initial denaturation step at 94˚C for 3 minutes, followed by 25 cycles of denaturation at 94˚C for 45 seconds, PNA clamping at 75˚C for 60 seconds, primer annealing at 50˚C for 60 seconds, and extension at 72˚C for 90 </w:t>
      </w:r>
      <w:r>
        <w:rPr>
          <w:rFonts w:ascii="Times New Roman" w:eastAsia="Times New Roman" w:hAnsi="Times New Roman" w:cs="Times New Roman"/>
          <w:sz w:val="24"/>
          <w:szCs w:val="24"/>
        </w:rPr>
        <w:lastRenderedPageBreak/>
        <w:t>seconds, with a final extension step of 72˚C for 10 minutes. PCR products were quantified using Quant-IT Pico Green® ds DNA Assay Kit (Life Technologies).  Equal amounts (25ng) of each sample were pooled and then purified using the MoBio UltaClean® PCR clean-up kit.  Pooled library quantitation and paired-end Illumina MiSeq sequencing (2 x 300bp) was carried out at the Integrated Microbiome Resource facility in the Centre for Genomics and Evolutionary Bioinformatics at Dalhousie University (Halifax, Canada).</w:t>
      </w:r>
    </w:p>
    <w:p w14:paraId="7BFDC688" w14:textId="77777777"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Raw sequencing reads were demultiplexed using split libraries within the Quantitative Insights into Microbial Ecology (QIIME v.1.9) analysis pipeline (Caporaso et al. 2010b), and then then trimmed to 250 base pairs using FastX Toolkit (</w:t>
      </w:r>
      <w:hyperlink r:id="rId11">
        <w:r>
          <w:rPr>
            <w:rFonts w:ascii="Times New Roman" w:eastAsia="Times New Roman" w:hAnsi="Times New Roman" w:cs="Times New Roman"/>
            <w:color w:val="1155CC"/>
            <w:sz w:val="24"/>
            <w:szCs w:val="24"/>
            <w:u w:val="single"/>
          </w:rPr>
          <w:t>http://hannonlab.cshl.edu/fastx_toolkit/</w:t>
        </w:r>
      </w:hyperlink>
      <w:r>
        <w:rPr>
          <w:rFonts w:ascii="Times New Roman" w:eastAsia="Times New Roman" w:hAnsi="Times New Roman" w:cs="Times New Roman"/>
          <w:sz w:val="24"/>
          <w:szCs w:val="24"/>
        </w:rPr>
        <w:t>). Reads were then clustered into “species” level  operational taxonomic units (OTUs) using Minimum Entropy Decomposition (MEDs; Eren et al. 2015), with the minimum number of reads per MED node set to 90 (-M parameter). All other parameters were run with default settings; the maximum variation allowed per node (-V) was automatically set at three nucleotides.</w:t>
      </w:r>
    </w:p>
    <w:p w14:paraId="51B64707" w14:textId="77777777"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Taxonomy was assigned to MED-nodes (hereafter referred to as operational taxonomic units; OTUs) using uclust (Edgar 2010) as implemented in the Assign Taxonomy function of QIIME v.1.9 retrained on the GreenGenes (gg_13_8) database (DeSantis et al. 2006). OTUs annotated to either chloroplast or mitochondrial sequences were removed as putative host contamination. Additional OTUs were removed if they occurred in only a single sample. Representative sequences for the remaining OTUs (n = 1984) were aligned with PyNAST v.1.2.2 (Caporaso et al. 2010a) using the GreenGenes 13_8 alignment as a template, and a tree was constructed using FastTree (Price et al. 2010) as implemented in QIIME v.1.9. Samples with fewer than 1000 reads were removed from the analysis. Sequence data and MiMARKs compliant metadata are deposited at the European Bioinformatics Institute, accession number (XXXXXXXX).  </w:t>
      </w:r>
    </w:p>
    <w:p w14:paraId="58CFC443" w14:textId="77777777" w:rsidR="002E0CAC" w:rsidRDefault="002E0CAC">
      <w:pPr>
        <w:pStyle w:val="Normal1"/>
        <w:rPr>
          <w:rFonts w:ascii="Times New Roman" w:eastAsia="Times New Roman" w:hAnsi="Times New Roman" w:cs="Times New Roman"/>
          <w:sz w:val="24"/>
          <w:szCs w:val="24"/>
        </w:rPr>
      </w:pPr>
    </w:p>
    <w:p w14:paraId="35A92DAF" w14:textId="2A5094C0" w:rsidR="002E0CAC" w:rsidRDefault="006053B8">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2.5 </w:t>
      </w:r>
      <w:r w:rsidR="003F441A">
        <w:rPr>
          <w:rFonts w:ascii="Times New Roman" w:eastAsia="Times New Roman" w:hAnsi="Times New Roman" w:cs="Times New Roman"/>
          <w:b/>
          <w:sz w:val="24"/>
          <w:szCs w:val="24"/>
        </w:rPr>
        <w:t>Statistical analyses</w:t>
      </w:r>
    </w:p>
    <w:p w14:paraId="364A6944" w14:textId="2884773C" w:rsidR="002E0CAC" w:rsidRDefault="003F441A">
      <w:pPr>
        <w:pStyle w:val="Normal1"/>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sidR="00626287">
        <w:rPr>
          <w:rStyle w:val="CommentReference"/>
        </w:rPr>
        <w:commentReference w:id="499"/>
      </w:r>
      <w:r>
        <w:rPr>
          <w:rFonts w:ascii="Times New Roman" w:eastAsia="Times New Roman" w:hAnsi="Times New Roman" w:cs="Times New Roman"/>
          <w:sz w:val="24"/>
          <w:szCs w:val="24"/>
        </w:rPr>
        <w:t xml:space="preserve">To compare </w:t>
      </w:r>
      <w:r w:rsidR="00626287" w:rsidRPr="00B90BBD">
        <w:rPr>
          <w:rFonts w:ascii="Times New Roman" w:eastAsia="Times New Roman" w:hAnsi="Times New Roman" w:cs="Times New Roman"/>
          <w:i/>
          <w:sz w:val="24"/>
          <w:szCs w:val="24"/>
        </w:rPr>
        <w:t>Z. marina</w:t>
      </w:r>
      <w:r w:rsidR="006262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biomass at the edge vs. interior, one-way ANOVA w</w:t>
      </w:r>
      <w:r w:rsidR="004C6B0A">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used with R. 325 statistical software.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biomass and shoot density fit a normal distribution and so a linear model was used to fit the data.</w:t>
      </w:r>
      <w:ins w:id="500" w:author="Gwendolyn Griffiths" w:date="2017-12-16T11:45:00Z">
        <w:r w:rsidR="00626287">
          <w:rPr>
            <w:rFonts w:ascii="Times New Roman" w:eastAsia="Times New Roman" w:hAnsi="Times New Roman" w:cs="Times New Roman"/>
            <w:sz w:val="24"/>
            <w:szCs w:val="24"/>
          </w:rPr>
          <w:t xml:space="preserve"> </w:t>
        </w:r>
      </w:ins>
    </w:p>
    <w:p w14:paraId="5FB5359C" w14:textId="55CBEBE2"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C6B0A">
        <w:rPr>
          <w:rFonts w:ascii="Times New Roman" w:eastAsia="Times New Roman" w:hAnsi="Times New Roman" w:cs="Times New Roman"/>
          <w:sz w:val="24"/>
          <w:szCs w:val="24"/>
        </w:rPr>
        <w:t>To compare bacterial community composition among treatments, w</w:t>
      </w:r>
      <w:r>
        <w:rPr>
          <w:rFonts w:ascii="Times New Roman" w:eastAsia="Times New Roman" w:hAnsi="Times New Roman" w:cs="Times New Roman"/>
          <w:sz w:val="24"/>
          <w:szCs w:val="24"/>
        </w:rPr>
        <w:t>e constructed a dissimilarity matrix on rarefied data (5000 sequences/sample) using the UniFrac metric, which takes phylogenetic distance</w:t>
      </w:r>
      <w:r w:rsidR="002B35BE">
        <w:rPr>
          <w:rFonts w:ascii="Times New Roman" w:eastAsia="Times New Roman" w:hAnsi="Times New Roman" w:cs="Times New Roman"/>
          <w:sz w:val="24"/>
          <w:szCs w:val="24"/>
        </w:rPr>
        <w:t>, but not relative abundance</w:t>
      </w:r>
      <w:ins w:id="501" w:author="Mary O'Connor" w:date="2017-12-13T13:58:00Z">
        <w:r w:rsidR="002B35B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into account (Lozupone &amp; Knight 2005), to compare microbiota composition among sites and before and after transplanting of shoots. The matrix was constructed in Phyloseq (McMurdie and Holmes 2013) within R. Beta-diversity patterns were visualized with non-metric Multi Dimensional Scaling (NMDS) plots created in </w:t>
      </w:r>
      <w:commentRangeStart w:id="502"/>
      <w:commentRangeStart w:id="503"/>
      <w:r>
        <w:rPr>
          <w:rFonts w:ascii="Times New Roman" w:eastAsia="Times New Roman" w:hAnsi="Times New Roman" w:cs="Times New Roman"/>
          <w:sz w:val="24"/>
          <w:szCs w:val="24"/>
        </w:rPr>
        <w:t>Phyloseq</w:t>
      </w:r>
      <w:commentRangeEnd w:id="502"/>
      <w:r>
        <w:commentReference w:id="502"/>
      </w:r>
      <w:commentRangeEnd w:id="503"/>
      <w:r w:rsidR="00A2427A">
        <w:rPr>
          <w:rStyle w:val="CommentReference"/>
        </w:rPr>
        <w:commentReference w:id="503"/>
      </w:r>
      <w:r>
        <w:rPr>
          <w:rFonts w:ascii="Times New Roman" w:eastAsia="Times New Roman" w:hAnsi="Times New Roman" w:cs="Times New Roman"/>
          <w:sz w:val="24"/>
          <w:szCs w:val="24"/>
        </w:rPr>
        <w:t xml:space="preserve">. A two-way PERMANOVA (Permutational Analysis of Variance) was used to compare </w:t>
      </w:r>
      <w:commentRangeStart w:id="504"/>
      <w:commentRangeStart w:id="505"/>
      <w:r>
        <w:rPr>
          <w:rFonts w:ascii="Times New Roman" w:eastAsia="Times New Roman" w:hAnsi="Times New Roman" w:cs="Times New Roman"/>
          <w:sz w:val="24"/>
          <w:szCs w:val="24"/>
        </w:rPr>
        <w:t xml:space="preserve">the effect of </w:t>
      </w:r>
      <w:r w:rsidRPr="0082527B">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presence, transplant, and their interaction on bacterial community.</w:t>
      </w:r>
      <w:commentRangeEnd w:id="504"/>
      <w:r w:rsidR="00FC2172">
        <w:rPr>
          <w:rStyle w:val="CommentReference"/>
        </w:rPr>
        <w:commentReference w:id="504"/>
      </w:r>
      <w:commentRangeEnd w:id="505"/>
      <w:r w:rsidR="00A2427A">
        <w:rPr>
          <w:rStyle w:val="CommentReference"/>
        </w:rPr>
        <w:commentReference w:id="505"/>
      </w:r>
      <w:r>
        <w:rPr>
          <w:rFonts w:ascii="Times New Roman" w:eastAsia="Times New Roman" w:hAnsi="Times New Roman" w:cs="Times New Roman"/>
          <w:sz w:val="24"/>
          <w:szCs w:val="24"/>
        </w:rPr>
        <w:t xml:space="preserve"> We did not include bacterial families with relative abundances lower than 0.02.</w:t>
      </w:r>
    </w:p>
    <w:p w14:paraId="45D68EB1" w14:textId="7537E515" w:rsidR="002E0CAC" w:rsidRDefault="004C6B0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3F441A">
        <w:rPr>
          <w:rFonts w:ascii="Times New Roman" w:eastAsia="Times New Roman" w:hAnsi="Times New Roman" w:cs="Times New Roman"/>
          <w:sz w:val="24"/>
          <w:szCs w:val="24"/>
        </w:rPr>
        <w:t xml:space="preserve">We compared epifaunal </w:t>
      </w:r>
      <w:r w:rsidR="005601E1">
        <w:rPr>
          <w:rFonts w:ascii="Times New Roman" w:eastAsia="Times New Roman" w:hAnsi="Times New Roman" w:cs="Times New Roman"/>
          <w:sz w:val="24"/>
          <w:szCs w:val="24"/>
        </w:rPr>
        <w:t xml:space="preserve">invertebrate </w:t>
      </w:r>
      <w:r w:rsidR="003F441A">
        <w:rPr>
          <w:rFonts w:ascii="Times New Roman" w:eastAsia="Times New Roman" w:hAnsi="Times New Roman" w:cs="Times New Roman"/>
          <w:sz w:val="24"/>
          <w:szCs w:val="24"/>
        </w:rPr>
        <w:t xml:space="preserve">abundance between edge and interior plots </w:t>
      </w:r>
      <w:r w:rsidR="00C47A9E">
        <w:rPr>
          <w:rFonts w:ascii="Times New Roman" w:eastAsia="Times New Roman" w:hAnsi="Times New Roman" w:cs="Times New Roman"/>
          <w:sz w:val="24"/>
          <w:szCs w:val="24"/>
        </w:rPr>
        <w:t>with ANOVA fit using a gamma generalized linear model</w:t>
      </w:r>
      <w:r w:rsidR="003F441A">
        <w:rPr>
          <w:rFonts w:ascii="Times New Roman" w:eastAsia="Times New Roman" w:hAnsi="Times New Roman" w:cs="Times New Roman"/>
          <w:sz w:val="24"/>
          <w:szCs w:val="24"/>
        </w:rPr>
        <w:t>. We used NMDS plots to visualize invertebrate community dissimilarity</w:t>
      </w:r>
      <w:r>
        <w:rPr>
          <w:rFonts w:ascii="Times New Roman" w:eastAsia="Times New Roman" w:hAnsi="Times New Roman" w:cs="Times New Roman"/>
          <w:sz w:val="24"/>
          <w:szCs w:val="24"/>
        </w:rPr>
        <w:t xml:space="preserve"> based on</w:t>
      </w:r>
      <w:r w:rsidR="003F441A">
        <w:rPr>
          <w:rFonts w:ascii="Times New Roman" w:eastAsia="Times New Roman" w:hAnsi="Times New Roman" w:cs="Times New Roman"/>
          <w:sz w:val="24"/>
          <w:szCs w:val="24"/>
        </w:rPr>
        <w:t xml:space="preserve"> a bray-curtis dis</w:t>
      </w:r>
      <w:r w:rsidR="00C47A9E">
        <w:rPr>
          <w:rFonts w:ascii="Times New Roman" w:eastAsia="Times New Roman" w:hAnsi="Times New Roman" w:cs="Times New Roman"/>
          <w:sz w:val="24"/>
          <w:szCs w:val="24"/>
        </w:rPr>
        <w:t xml:space="preserve">similarity </w:t>
      </w:r>
      <w:r w:rsidR="003F441A">
        <w:rPr>
          <w:rFonts w:ascii="Times New Roman" w:eastAsia="Times New Roman" w:hAnsi="Times New Roman" w:cs="Times New Roman"/>
          <w:sz w:val="24"/>
          <w:szCs w:val="24"/>
        </w:rPr>
        <w:t xml:space="preserve">metric. Invertebrate community data was analyzed in the Vegan 2.3-4 package in R (Okansen et al. 2016). A PERMANOVA was used to test the effect of </w:t>
      </w:r>
      <w:r w:rsidR="00C47A9E" w:rsidRPr="00D95BF0">
        <w:rPr>
          <w:rFonts w:ascii="Times New Roman" w:eastAsia="Times New Roman" w:hAnsi="Times New Roman" w:cs="Times New Roman"/>
          <w:i/>
          <w:sz w:val="24"/>
          <w:szCs w:val="24"/>
        </w:rPr>
        <w:t>Smithora</w:t>
      </w:r>
      <w:r w:rsidR="00C47A9E">
        <w:rPr>
          <w:rFonts w:ascii="Times New Roman" w:eastAsia="Times New Roman" w:hAnsi="Times New Roman" w:cs="Times New Roman"/>
          <w:sz w:val="24"/>
          <w:szCs w:val="24"/>
        </w:rPr>
        <w:t>, Location</w:t>
      </w:r>
      <w:r w:rsidR="003F441A">
        <w:rPr>
          <w:rFonts w:ascii="Times New Roman" w:eastAsia="Times New Roman" w:hAnsi="Times New Roman" w:cs="Times New Roman"/>
          <w:sz w:val="24"/>
          <w:szCs w:val="24"/>
        </w:rPr>
        <w:t xml:space="preserve"> (edge vs. interior)</w:t>
      </w:r>
      <w:r w:rsidR="00C47A9E">
        <w:rPr>
          <w:rFonts w:ascii="Times New Roman" w:eastAsia="Times New Roman" w:hAnsi="Times New Roman" w:cs="Times New Roman"/>
          <w:sz w:val="24"/>
          <w:szCs w:val="24"/>
        </w:rPr>
        <w:t>, and month (June vs July)</w:t>
      </w:r>
      <w:r w:rsidR="003F441A">
        <w:rPr>
          <w:rFonts w:ascii="Times New Roman" w:eastAsia="Times New Roman" w:hAnsi="Times New Roman" w:cs="Times New Roman"/>
          <w:sz w:val="24"/>
          <w:szCs w:val="24"/>
        </w:rPr>
        <w:t xml:space="preserve"> on invertebrate communities. A one-way ANOVA compared amphipod abundance at the edge vs. interior locations. All R analyses used R 3.2.4.</w:t>
      </w:r>
    </w:p>
    <w:p w14:paraId="532D0127" w14:textId="77777777" w:rsidR="002E0CAC" w:rsidRDefault="002E0CAC">
      <w:pPr>
        <w:pStyle w:val="Normal1"/>
        <w:rPr>
          <w:rFonts w:ascii="Times New Roman" w:eastAsia="Times New Roman" w:hAnsi="Times New Roman" w:cs="Times New Roman"/>
          <w:sz w:val="24"/>
          <w:szCs w:val="24"/>
        </w:rPr>
      </w:pPr>
    </w:p>
    <w:p w14:paraId="009221BE" w14:textId="77777777" w:rsidR="002E0CAC" w:rsidRDefault="003F441A">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3. Results</w:t>
      </w:r>
    </w:p>
    <w:p w14:paraId="01253112" w14:textId="1E0E5578" w:rsidR="002E0CAC" w:rsidRPr="00074E5B"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w:t>
      </w:r>
      <w:r w:rsidR="004C6B0A">
        <w:rPr>
          <w:rFonts w:ascii="Times New Roman" w:eastAsia="Times New Roman" w:hAnsi="Times New Roman" w:cs="Times New Roman"/>
          <w:sz w:val="24"/>
          <w:szCs w:val="24"/>
        </w:rPr>
        <w:t xml:space="preserve">How do </w:t>
      </w:r>
      <w:r w:rsidR="004C6B0A">
        <w:rPr>
          <w:rFonts w:ascii="Times New Roman" w:eastAsia="Times New Roman" w:hAnsi="Times New Roman" w:cs="Times New Roman"/>
          <w:i/>
          <w:sz w:val="24"/>
          <w:szCs w:val="24"/>
        </w:rPr>
        <w:t xml:space="preserve">Zostera, </w:t>
      </w:r>
      <w:r w:rsidR="004C6B0A" w:rsidRPr="004C6B0A">
        <w:rPr>
          <w:rFonts w:ascii="Times New Roman" w:eastAsia="Times New Roman" w:hAnsi="Times New Roman" w:cs="Times New Roman"/>
          <w:i/>
          <w:sz w:val="24"/>
          <w:szCs w:val="24"/>
        </w:rPr>
        <w:t>Smithora</w:t>
      </w:r>
      <w:r w:rsidR="004C6B0A">
        <w:rPr>
          <w:rFonts w:ascii="Times New Roman" w:eastAsia="Times New Roman" w:hAnsi="Times New Roman" w:cs="Times New Roman"/>
          <w:sz w:val="24"/>
          <w:szCs w:val="24"/>
        </w:rPr>
        <w:t xml:space="preserve"> and associated epifuanal and microbial species assemblages vary between meadow edge and interior?</w:t>
      </w:r>
    </w:p>
    <w:p w14:paraId="3CD5BA6E" w14:textId="70462E28" w:rsidR="001B1CBB" w:rsidRDefault="00CC1F4F">
      <w:pPr>
        <w:pStyle w:val="Normal1"/>
        <w:rPr>
          <w:rFonts w:ascii="Times New Roman" w:eastAsia="Times New Roman" w:hAnsi="Times New Roman" w:cs="Times New Roman"/>
          <w:sz w:val="24"/>
          <w:szCs w:val="24"/>
        </w:rPr>
      </w:pPr>
      <w:r w:rsidRPr="00D95BF0">
        <w:rPr>
          <w:rFonts w:ascii="Times New Roman" w:eastAsia="Times New Roman" w:hAnsi="Times New Roman" w:cs="Times New Roman"/>
          <w:sz w:val="24"/>
          <w:szCs w:val="24"/>
          <w:highlight w:val="yellow"/>
        </w:rPr>
        <w:t>Across eight sites at the landward side of the Choked Pass eelgrass meadow</w:t>
      </w:r>
      <w:ins w:id="506" w:author="Mary O'Connor" w:date="2018-01-09T17:50:00Z">
        <w:r w:rsidR="00E477BB">
          <w:rPr>
            <w:rFonts w:ascii="Times New Roman" w:eastAsia="Times New Roman" w:hAnsi="Times New Roman" w:cs="Times New Roman"/>
            <w:sz w:val="24"/>
            <w:szCs w:val="24"/>
            <w:highlight w:val="yellow"/>
          </w:rPr>
          <w:t xml:space="preserve"> (Figure 1)</w:t>
        </w:r>
      </w:ins>
      <w:r w:rsidR="003F441A" w:rsidRPr="00D95BF0">
        <w:rPr>
          <w:rFonts w:ascii="Times New Roman" w:eastAsia="Times New Roman" w:hAnsi="Times New Roman" w:cs="Times New Roman"/>
          <w:sz w:val="24"/>
          <w:szCs w:val="24"/>
          <w:highlight w:val="yellow"/>
        </w:rPr>
        <w:t xml:space="preserve">, </w:t>
      </w:r>
      <w:r w:rsidR="003F441A" w:rsidRPr="00D95BF0">
        <w:rPr>
          <w:rFonts w:ascii="Times New Roman" w:eastAsia="Times New Roman" w:hAnsi="Times New Roman" w:cs="Times New Roman"/>
          <w:i/>
          <w:sz w:val="24"/>
          <w:szCs w:val="24"/>
          <w:highlight w:val="yellow"/>
        </w:rPr>
        <w:t>Smithora</w:t>
      </w:r>
      <w:r w:rsidR="003F441A" w:rsidRPr="00D95BF0">
        <w:rPr>
          <w:rFonts w:ascii="Times New Roman" w:eastAsia="Times New Roman" w:hAnsi="Times New Roman" w:cs="Times New Roman"/>
          <w:sz w:val="24"/>
          <w:szCs w:val="24"/>
          <w:highlight w:val="yellow"/>
        </w:rPr>
        <w:t xml:space="preserve"> presence and abundance on eelgrass shoots varied strongly from</w:t>
      </w:r>
      <w:r w:rsidR="00074E5B" w:rsidRPr="00D95BF0">
        <w:rPr>
          <w:rFonts w:ascii="Times New Roman" w:eastAsia="Times New Roman" w:hAnsi="Times New Roman" w:cs="Times New Roman"/>
          <w:sz w:val="24"/>
          <w:szCs w:val="24"/>
          <w:highlight w:val="yellow"/>
        </w:rPr>
        <w:t xml:space="preserve"> site to site</w:t>
      </w:r>
      <w:r w:rsidR="00E477BB">
        <w:rPr>
          <w:rFonts w:ascii="Times New Roman" w:eastAsia="Times New Roman" w:hAnsi="Times New Roman" w:cs="Times New Roman"/>
          <w:sz w:val="24"/>
          <w:szCs w:val="24"/>
          <w:highlight w:val="yellow"/>
        </w:rPr>
        <w:t xml:space="preserve">, and </w:t>
      </w:r>
      <w:r w:rsidR="00E477BB">
        <w:rPr>
          <w:rFonts w:ascii="Times New Roman" w:eastAsia="Times New Roman" w:hAnsi="Times New Roman" w:cs="Times New Roman"/>
          <w:sz w:val="24"/>
          <w:szCs w:val="24"/>
        </w:rPr>
        <w:t xml:space="preserve">there was a significant difference in </w:t>
      </w:r>
      <w:r w:rsidR="00E477BB">
        <w:rPr>
          <w:rFonts w:ascii="Times New Roman" w:eastAsia="Times New Roman" w:hAnsi="Times New Roman" w:cs="Times New Roman"/>
          <w:i/>
          <w:sz w:val="24"/>
          <w:szCs w:val="24"/>
        </w:rPr>
        <w:t>Smithora</w:t>
      </w:r>
      <w:r w:rsidR="00E477BB">
        <w:rPr>
          <w:rFonts w:ascii="Times New Roman" w:eastAsia="Times New Roman" w:hAnsi="Times New Roman" w:cs="Times New Roman"/>
          <w:sz w:val="24"/>
          <w:szCs w:val="24"/>
        </w:rPr>
        <w:t xml:space="preserve"> abundance on </w:t>
      </w:r>
      <w:r w:rsidR="00E477BB">
        <w:rPr>
          <w:rFonts w:ascii="Times New Roman" w:eastAsia="Times New Roman" w:hAnsi="Times New Roman" w:cs="Times New Roman"/>
          <w:i/>
          <w:sz w:val="24"/>
          <w:szCs w:val="24"/>
        </w:rPr>
        <w:t>Z. marina</w:t>
      </w:r>
      <w:r w:rsidR="00E477BB">
        <w:rPr>
          <w:rFonts w:ascii="Times New Roman" w:eastAsia="Times New Roman" w:hAnsi="Times New Roman" w:cs="Times New Roman"/>
          <w:sz w:val="24"/>
          <w:szCs w:val="24"/>
        </w:rPr>
        <w:t xml:space="preserve"> between meadow edge and interior sites (Figure 1C, </w:t>
      </w:r>
      <w:r w:rsidR="00D51F06" w:rsidRPr="00D95BF0">
        <w:rPr>
          <w:rFonts w:ascii="Times New Roman" w:eastAsia="Times New Roman" w:hAnsi="Times New Roman" w:cs="Times New Roman"/>
          <w:sz w:val="24"/>
          <w:szCs w:val="24"/>
          <w:highlight w:val="yellow"/>
        </w:rPr>
        <w:t>two-way ANOVA: site type (interior vs edge): F = 63.46, df = 1, p = &lt; 0.001; Site: F = 8.06, df = 6, p = &lt; 0.001, residuals: df = 108</w:t>
      </w:r>
      <w:r w:rsidRPr="00D95BF0">
        <w:rPr>
          <w:rFonts w:ascii="Times New Roman" w:eastAsia="Times New Roman" w:hAnsi="Times New Roman" w:cs="Times New Roman"/>
          <w:sz w:val="24"/>
          <w:szCs w:val="24"/>
          <w:highlight w:val="yellow"/>
        </w:rPr>
        <w:t>)</w:t>
      </w:r>
      <w:r w:rsidR="003F441A" w:rsidRPr="00D95BF0">
        <w:rPr>
          <w:rFonts w:ascii="Times New Roman" w:eastAsia="Times New Roman" w:hAnsi="Times New Roman" w:cs="Times New Roman"/>
          <w:sz w:val="24"/>
          <w:szCs w:val="24"/>
          <w:highlight w:val="yellow"/>
        </w:rPr>
        <w:t>.</w:t>
      </w:r>
      <w:r w:rsidR="003F441A">
        <w:rPr>
          <w:rFonts w:ascii="Times New Roman" w:eastAsia="Times New Roman" w:hAnsi="Times New Roman" w:cs="Times New Roman"/>
          <w:sz w:val="24"/>
          <w:szCs w:val="24"/>
        </w:rPr>
        <w:t xml:space="preserve"> </w:t>
      </w:r>
    </w:p>
    <w:p w14:paraId="3CC73199" w14:textId="63E015DC" w:rsidR="00B663DD" w:rsidRDefault="0053471F">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plot-scale sampling</w:t>
      </w:r>
      <w:r w:rsidR="004C6B0A">
        <w:rPr>
          <w:rFonts w:ascii="Times New Roman" w:eastAsia="Times New Roman" w:hAnsi="Times New Roman" w:cs="Times New Roman"/>
          <w:sz w:val="24"/>
          <w:szCs w:val="24"/>
        </w:rPr>
        <w:t xml:space="preserve"> at</w:t>
      </w:r>
      <w:r w:rsidR="00557A0B">
        <w:rPr>
          <w:rFonts w:ascii="Times New Roman" w:eastAsia="Times New Roman" w:hAnsi="Times New Roman" w:cs="Times New Roman"/>
          <w:sz w:val="24"/>
          <w:szCs w:val="24"/>
        </w:rPr>
        <w:t xml:space="preserve"> the Wolf Beach site, where the experiment was conducted, revealed similar patterns </w:t>
      </w:r>
      <w:r w:rsidR="004C6B0A">
        <w:rPr>
          <w:rFonts w:ascii="Times New Roman" w:eastAsia="Times New Roman" w:hAnsi="Times New Roman" w:cs="Times New Roman"/>
          <w:sz w:val="24"/>
          <w:szCs w:val="24"/>
        </w:rPr>
        <w:t xml:space="preserve">of high </w:t>
      </w:r>
      <w:r w:rsidR="00557A0B" w:rsidRPr="00557A0B">
        <w:rPr>
          <w:rFonts w:ascii="Times New Roman" w:eastAsia="Times New Roman" w:hAnsi="Times New Roman" w:cs="Times New Roman"/>
          <w:i/>
          <w:sz w:val="24"/>
          <w:szCs w:val="24"/>
        </w:rPr>
        <w:t>Smithora</w:t>
      </w:r>
      <w:r w:rsidR="00557A0B">
        <w:rPr>
          <w:rFonts w:ascii="Times New Roman" w:eastAsia="Times New Roman" w:hAnsi="Times New Roman" w:cs="Times New Roman"/>
          <w:sz w:val="24"/>
          <w:szCs w:val="24"/>
        </w:rPr>
        <w:t xml:space="preserve"> abundance</w:t>
      </w:r>
      <w:r w:rsidR="001B1CBB" w:rsidRPr="001B1CBB">
        <w:rPr>
          <w:rFonts w:ascii="Times New Roman" w:eastAsia="Times New Roman" w:hAnsi="Times New Roman" w:cs="Times New Roman"/>
          <w:sz w:val="24"/>
          <w:szCs w:val="24"/>
        </w:rPr>
        <w:t xml:space="preserve"> </w:t>
      </w:r>
      <w:r w:rsidR="004C6B0A">
        <w:rPr>
          <w:rFonts w:ascii="Times New Roman" w:eastAsia="Times New Roman" w:hAnsi="Times New Roman" w:cs="Times New Roman"/>
          <w:sz w:val="24"/>
          <w:szCs w:val="24"/>
        </w:rPr>
        <w:t xml:space="preserve">at the meadow edge and less in the interior in </w:t>
      </w:r>
      <w:r w:rsidR="001B1CBB">
        <w:rPr>
          <w:rFonts w:ascii="Times New Roman" w:eastAsia="Times New Roman" w:hAnsi="Times New Roman" w:cs="Times New Roman"/>
          <w:sz w:val="24"/>
          <w:szCs w:val="24"/>
        </w:rPr>
        <w:t>June</w:t>
      </w:r>
      <w:r w:rsidR="00611A64">
        <w:rPr>
          <w:rFonts w:ascii="Times New Roman" w:eastAsia="Times New Roman" w:hAnsi="Times New Roman" w:cs="Times New Roman"/>
          <w:sz w:val="24"/>
          <w:szCs w:val="24"/>
        </w:rPr>
        <w:t xml:space="preserve">-July </w:t>
      </w:r>
      <w:r w:rsidR="00D95BF0">
        <w:rPr>
          <w:rFonts w:ascii="Times New Roman" w:eastAsia="Times New Roman" w:hAnsi="Times New Roman" w:cs="Times New Roman"/>
          <w:sz w:val="24"/>
          <w:szCs w:val="24"/>
        </w:rPr>
        <w:t>2015</w:t>
      </w:r>
      <w:r w:rsidR="00E477BB">
        <w:rPr>
          <w:rFonts w:ascii="Times New Roman" w:eastAsia="Times New Roman" w:hAnsi="Times New Roman" w:cs="Times New Roman"/>
          <w:sz w:val="24"/>
          <w:szCs w:val="24"/>
        </w:rPr>
        <w:t xml:space="preserve"> </w:t>
      </w:r>
      <w:r w:rsidR="001B1CBB">
        <w:rPr>
          <w:rFonts w:ascii="Times New Roman" w:eastAsia="Times New Roman" w:hAnsi="Times New Roman" w:cs="Times New Roman"/>
          <w:sz w:val="24"/>
          <w:szCs w:val="24"/>
        </w:rPr>
        <w:t xml:space="preserve">(Figure 2). </w:t>
      </w:r>
      <w:r w:rsidR="00E477BB" w:rsidRPr="00E477BB">
        <w:rPr>
          <w:rFonts w:ascii="Times New Roman" w:eastAsia="Times New Roman" w:hAnsi="Times New Roman" w:cs="Times New Roman"/>
          <w:i/>
          <w:sz w:val="24"/>
          <w:szCs w:val="24"/>
        </w:rPr>
        <w:t>Zostera</w:t>
      </w:r>
      <w:r w:rsidR="00E477BB">
        <w:rPr>
          <w:rFonts w:ascii="Times New Roman" w:eastAsia="Times New Roman" w:hAnsi="Times New Roman" w:cs="Times New Roman"/>
          <w:sz w:val="24"/>
          <w:szCs w:val="24"/>
        </w:rPr>
        <w:t xml:space="preserve"> </w:t>
      </w:r>
      <w:r w:rsidR="00E477BB">
        <w:rPr>
          <w:rFonts w:ascii="Times New Roman" w:eastAsia="Times New Roman" w:hAnsi="Times New Roman" w:cs="Times New Roman"/>
          <w:sz w:val="24"/>
          <w:szCs w:val="24"/>
          <w:highlight w:val="yellow"/>
        </w:rPr>
        <w:t>s</w:t>
      </w:r>
      <w:r w:rsidR="001B1CBB" w:rsidRPr="00D95BF0">
        <w:rPr>
          <w:rFonts w:ascii="Times New Roman" w:eastAsia="Times New Roman" w:hAnsi="Times New Roman" w:cs="Times New Roman"/>
          <w:sz w:val="24"/>
          <w:szCs w:val="24"/>
          <w:highlight w:val="yellow"/>
        </w:rPr>
        <w:t>hoot density was higher at the edge vs the interior</w:t>
      </w:r>
      <w:r w:rsidR="004C6B0A" w:rsidRPr="00D95BF0">
        <w:rPr>
          <w:rFonts w:ascii="Times New Roman" w:eastAsia="Times New Roman" w:hAnsi="Times New Roman" w:cs="Times New Roman"/>
          <w:sz w:val="24"/>
          <w:szCs w:val="24"/>
          <w:highlight w:val="yellow"/>
        </w:rPr>
        <w:t xml:space="preserve"> </w:t>
      </w:r>
      <w:r w:rsidR="001B1CBB" w:rsidRPr="00D95BF0">
        <w:rPr>
          <w:rFonts w:ascii="Times New Roman" w:eastAsia="Times New Roman" w:hAnsi="Times New Roman" w:cs="Times New Roman"/>
          <w:sz w:val="24"/>
          <w:szCs w:val="24"/>
          <w:highlight w:val="yellow"/>
        </w:rPr>
        <w:t>(</w:t>
      </w:r>
      <w:r w:rsidRPr="00D95BF0">
        <w:rPr>
          <w:rFonts w:ascii="Times New Roman" w:eastAsia="Times New Roman" w:hAnsi="Times New Roman" w:cs="Times New Roman"/>
          <w:sz w:val="24"/>
          <w:szCs w:val="24"/>
          <w:highlight w:val="yellow"/>
        </w:rPr>
        <w:t xml:space="preserve">one-way </w:t>
      </w:r>
      <w:r w:rsidR="00EB002A">
        <w:rPr>
          <w:rFonts w:ascii="Times New Roman" w:eastAsia="Times New Roman" w:hAnsi="Times New Roman" w:cs="Times New Roman"/>
          <w:sz w:val="24"/>
          <w:szCs w:val="24"/>
          <w:highlight w:val="yellow"/>
        </w:rPr>
        <w:t>ANOVA</w:t>
      </w:r>
      <w:r w:rsidRPr="00D95BF0">
        <w:rPr>
          <w:rFonts w:ascii="Times New Roman" w:eastAsia="Times New Roman" w:hAnsi="Times New Roman" w:cs="Times New Roman"/>
          <w:sz w:val="24"/>
          <w:szCs w:val="24"/>
          <w:highlight w:val="yellow"/>
        </w:rPr>
        <w:t xml:space="preserve">: </w:t>
      </w:r>
      <w:r w:rsidR="00893F45" w:rsidRPr="00D95BF0">
        <w:rPr>
          <w:rFonts w:ascii="Times New Roman" w:eastAsia="Times New Roman" w:hAnsi="Times New Roman" w:cs="Times New Roman"/>
          <w:sz w:val="24"/>
          <w:szCs w:val="24"/>
          <w:highlight w:val="yellow"/>
        </w:rPr>
        <w:t xml:space="preserve">F = 15.29, df = 1, 10, p = </w:t>
      </w:r>
      <w:r w:rsidR="006B22A4" w:rsidRPr="00D95BF0">
        <w:rPr>
          <w:rFonts w:ascii="Times New Roman" w:eastAsia="Times New Roman" w:hAnsi="Times New Roman" w:cs="Times New Roman"/>
          <w:sz w:val="24"/>
          <w:szCs w:val="24"/>
          <w:highlight w:val="yellow"/>
        </w:rPr>
        <w:t>0.003</w:t>
      </w:r>
      <w:r w:rsidR="001B1CBB" w:rsidRPr="00D95BF0">
        <w:rPr>
          <w:rFonts w:ascii="Times New Roman" w:eastAsia="Times New Roman" w:hAnsi="Times New Roman" w:cs="Times New Roman"/>
          <w:sz w:val="24"/>
          <w:szCs w:val="24"/>
          <w:highlight w:val="yellow"/>
        </w:rPr>
        <w:t>; Appendix A</w:t>
      </w:r>
      <w:r w:rsidR="00611A64">
        <w:rPr>
          <w:rFonts w:ascii="Times New Roman" w:eastAsia="Times New Roman" w:hAnsi="Times New Roman" w:cs="Times New Roman"/>
          <w:sz w:val="24"/>
          <w:szCs w:val="24"/>
          <w:highlight w:val="yellow"/>
        </w:rPr>
        <w:t>1</w:t>
      </w:r>
      <w:r w:rsidR="001B1CBB" w:rsidRPr="00D95BF0">
        <w:rPr>
          <w:rFonts w:ascii="Times New Roman" w:eastAsia="Times New Roman" w:hAnsi="Times New Roman" w:cs="Times New Roman"/>
          <w:sz w:val="24"/>
          <w:szCs w:val="24"/>
          <w:highlight w:val="yellow"/>
        </w:rPr>
        <w:t>), and so was</w:t>
      </w:r>
      <w:r w:rsidR="00EB002A">
        <w:rPr>
          <w:rFonts w:ascii="Times New Roman" w:eastAsia="Times New Roman" w:hAnsi="Times New Roman" w:cs="Times New Roman"/>
          <w:sz w:val="24"/>
          <w:szCs w:val="24"/>
          <w:highlight w:val="yellow"/>
        </w:rPr>
        <w:t xml:space="preserve"> </w:t>
      </w:r>
      <w:r w:rsidR="00EB002A" w:rsidRPr="00EB002A">
        <w:rPr>
          <w:rFonts w:ascii="Times New Roman" w:eastAsia="Times New Roman" w:hAnsi="Times New Roman" w:cs="Times New Roman"/>
          <w:i/>
          <w:sz w:val="24"/>
          <w:szCs w:val="24"/>
          <w:highlight w:val="yellow"/>
        </w:rPr>
        <w:t>Zostera</w:t>
      </w:r>
      <w:r w:rsidR="00EB002A">
        <w:rPr>
          <w:rFonts w:ascii="Times New Roman" w:eastAsia="Times New Roman" w:hAnsi="Times New Roman" w:cs="Times New Roman"/>
          <w:sz w:val="24"/>
          <w:szCs w:val="24"/>
          <w:highlight w:val="yellow"/>
        </w:rPr>
        <w:t xml:space="preserve"> and</w:t>
      </w:r>
      <w:r w:rsidR="001B1CBB" w:rsidRPr="00D95BF0">
        <w:rPr>
          <w:rFonts w:ascii="Times New Roman" w:eastAsia="Times New Roman" w:hAnsi="Times New Roman" w:cs="Times New Roman"/>
          <w:sz w:val="24"/>
          <w:szCs w:val="24"/>
          <w:highlight w:val="yellow"/>
        </w:rPr>
        <w:t xml:space="preserve"> </w:t>
      </w:r>
      <w:r w:rsidR="001B1CBB" w:rsidRPr="00D95BF0">
        <w:rPr>
          <w:rFonts w:ascii="Times New Roman" w:eastAsia="Times New Roman" w:hAnsi="Times New Roman" w:cs="Times New Roman"/>
          <w:i/>
          <w:sz w:val="24"/>
          <w:szCs w:val="24"/>
          <w:highlight w:val="yellow"/>
        </w:rPr>
        <w:t>Smithora</w:t>
      </w:r>
      <w:r w:rsidR="001B1CBB" w:rsidRPr="00D95BF0">
        <w:rPr>
          <w:rFonts w:ascii="Times New Roman" w:eastAsia="Times New Roman" w:hAnsi="Times New Roman" w:cs="Times New Roman"/>
          <w:sz w:val="24"/>
          <w:szCs w:val="24"/>
          <w:highlight w:val="yellow"/>
        </w:rPr>
        <w:t xml:space="preserve"> </w:t>
      </w:r>
      <w:r w:rsidR="00EB002A">
        <w:rPr>
          <w:rFonts w:ascii="Times New Roman" w:eastAsia="Times New Roman" w:hAnsi="Times New Roman" w:cs="Times New Roman"/>
          <w:sz w:val="24"/>
          <w:szCs w:val="24"/>
          <w:highlight w:val="yellow"/>
        </w:rPr>
        <w:t xml:space="preserve">biomass per </w:t>
      </w:r>
      <w:r w:rsidR="00EB002A" w:rsidRPr="00EB002A">
        <w:rPr>
          <w:rFonts w:ascii="Times New Roman" w:eastAsia="Times New Roman" w:hAnsi="Times New Roman" w:cs="Times New Roman"/>
          <w:i/>
          <w:sz w:val="24"/>
          <w:szCs w:val="24"/>
          <w:highlight w:val="yellow"/>
        </w:rPr>
        <w:t xml:space="preserve">Zostera </w:t>
      </w:r>
      <w:r w:rsidR="00EB002A">
        <w:rPr>
          <w:rFonts w:ascii="Times New Roman" w:eastAsia="Times New Roman" w:hAnsi="Times New Roman" w:cs="Times New Roman"/>
          <w:sz w:val="24"/>
          <w:szCs w:val="24"/>
          <w:highlight w:val="yellow"/>
        </w:rPr>
        <w:t>shoot</w:t>
      </w:r>
      <w:r w:rsidR="00EB002A" w:rsidRPr="00D95BF0">
        <w:rPr>
          <w:rFonts w:ascii="Times New Roman" w:eastAsia="Times New Roman" w:hAnsi="Times New Roman" w:cs="Times New Roman"/>
          <w:sz w:val="24"/>
          <w:szCs w:val="24"/>
          <w:highlight w:val="yellow"/>
        </w:rPr>
        <w:t xml:space="preserve"> </w:t>
      </w:r>
      <w:r w:rsidR="001B1CBB" w:rsidRPr="00D95BF0">
        <w:rPr>
          <w:rFonts w:ascii="Times New Roman" w:eastAsia="Times New Roman" w:hAnsi="Times New Roman" w:cs="Times New Roman"/>
          <w:sz w:val="24"/>
          <w:szCs w:val="24"/>
          <w:highlight w:val="yellow"/>
        </w:rPr>
        <w:t>(</w:t>
      </w:r>
      <w:r w:rsidR="00893F45" w:rsidRPr="00D95BF0">
        <w:rPr>
          <w:rFonts w:ascii="Times New Roman" w:eastAsia="Times New Roman" w:hAnsi="Times New Roman" w:cs="Times New Roman"/>
          <w:sz w:val="24"/>
          <w:szCs w:val="24"/>
          <w:highlight w:val="yellow"/>
        </w:rPr>
        <w:t>one-way anova: F = 6.57, df = 1, 10, p = 0.028</w:t>
      </w:r>
      <w:r w:rsidR="001B1CBB" w:rsidRPr="00D95BF0">
        <w:rPr>
          <w:rFonts w:ascii="Times New Roman" w:eastAsia="Times New Roman" w:hAnsi="Times New Roman" w:cs="Times New Roman"/>
          <w:sz w:val="24"/>
          <w:szCs w:val="24"/>
          <w:highlight w:val="yellow"/>
        </w:rPr>
        <w:t>)</w:t>
      </w:r>
      <w:r w:rsidR="00611A64">
        <w:rPr>
          <w:rFonts w:ascii="Times New Roman" w:eastAsia="Times New Roman" w:hAnsi="Times New Roman" w:cs="Times New Roman"/>
          <w:sz w:val="24"/>
          <w:szCs w:val="24"/>
          <w:highlight w:val="yellow"/>
        </w:rPr>
        <w:t xml:space="preserve"> (Figure 2</w:t>
      </w:r>
      <w:r w:rsidR="00EB002A">
        <w:rPr>
          <w:rFonts w:ascii="Times New Roman" w:eastAsia="Times New Roman" w:hAnsi="Times New Roman" w:cs="Times New Roman"/>
          <w:sz w:val="24"/>
          <w:szCs w:val="24"/>
          <w:highlight w:val="yellow"/>
        </w:rPr>
        <w:t xml:space="preserve">A and </w:t>
      </w:r>
      <w:r w:rsidR="00611A64">
        <w:rPr>
          <w:rFonts w:ascii="Times New Roman" w:eastAsia="Times New Roman" w:hAnsi="Times New Roman" w:cs="Times New Roman"/>
          <w:sz w:val="24"/>
          <w:szCs w:val="24"/>
          <w:highlight w:val="yellow"/>
        </w:rPr>
        <w:t>B)</w:t>
      </w:r>
      <w:r w:rsidR="001B1CBB" w:rsidRPr="00D95BF0">
        <w:rPr>
          <w:rFonts w:ascii="Times New Roman" w:eastAsia="Times New Roman" w:hAnsi="Times New Roman" w:cs="Times New Roman"/>
          <w:sz w:val="24"/>
          <w:szCs w:val="24"/>
          <w:highlight w:val="yellow"/>
        </w:rPr>
        <w:t>.</w:t>
      </w:r>
      <w:r w:rsidR="00EB002A">
        <w:rPr>
          <w:rFonts w:ascii="Times New Roman" w:eastAsia="Times New Roman" w:hAnsi="Times New Roman" w:cs="Times New Roman"/>
          <w:sz w:val="24"/>
          <w:szCs w:val="24"/>
        </w:rPr>
        <w:t xml:space="preserve"> </w:t>
      </w:r>
      <w:ins w:id="507" w:author="Mary O'Connor" w:date="2018-01-09T17:57:00Z">
        <w:r w:rsidR="00EB002A">
          <w:rPr>
            <w:rFonts w:ascii="Times New Roman" w:eastAsia="Times New Roman" w:hAnsi="Times New Roman" w:cs="Times New Roman"/>
            <w:sz w:val="24"/>
            <w:szCs w:val="24"/>
          </w:rPr>
          <w:t>Grazers were more</w:t>
        </w:r>
      </w:ins>
      <w:ins w:id="508" w:author="Mary O'Connor" w:date="2018-01-09T17:58:00Z">
        <w:r w:rsidR="00EB002A">
          <w:rPr>
            <w:rFonts w:ascii="Times New Roman" w:eastAsia="Times New Roman" w:hAnsi="Times New Roman" w:cs="Times New Roman"/>
            <w:sz w:val="24"/>
            <w:szCs w:val="24"/>
          </w:rPr>
          <w:t xml:space="preserve"> than twice as</w:t>
        </w:r>
      </w:ins>
      <w:ins w:id="509" w:author="Mary O'Connor" w:date="2018-01-09T17:57:00Z">
        <w:r w:rsidR="00EB002A">
          <w:rPr>
            <w:rFonts w:ascii="Times New Roman" w:eastAsia="Times New Roman" w:hAnsi="Times New Roman" w:cs="Times New Roman"/>
            <w:sz w:val="24"/>
            <w:szCs w:val="24"/>
          </w:rPr>
          <w:t xml:space="preserve"> abundant on </w:t>
        </w:r>
        <w:r w:rsidR="00EB002A" w:rsidRPr="00EB002A">
          <w:rPr>
            <w:rFonts w:ascii="Times New Roman" w:eastAsia="Times New Roman" w:hAnsi="Times New Roman" w:cs="Times New Roman"/>
            <w:i/>
            <w:sz w:val="24"/>
            <w:szCs w:val="24"/>
          </w:rPr>
          <w:t>Zostera</w:t>
        </w:r>
        <w:r w:rsidR="00EB002A">
          <w:rPr>
            <w:rFonts w:ascii="Times New Roman" w:eastAsia="Times New Roman" w:hAnsi="Times New Roman" w:cs="Times New Roman"/>
            <w:sz w:val="24"/>
            <w:szCs w:val="24"/>
          </w:rPr>
          <w:t xml:space="preserve"> shoots at the edge of the meadow</w:t>
        </w:r>
      </w:ins>
      <w:ins w:id="510" w:author="Mary O'Connor" w:date="2018-01-09T17:58:00Z">
        <w:r w:rsidR="00EB002A">
          <w:rPr>
            <w:rFonts w:ascii="Times New Roman" w:eastAsia="Times New Roman" w:hAnsi="Times New Roman" w:cs="Times New Roman"/>
            <w:sz w:val="24"/>
            <w:szCs w:val="24"/>
          </w:rPr>
          <w:t xml:space="preserve"> compared to the interior</w:t>
        </w:r>
      </w:ins>
      <w:ins w:id="511" w:author="Mary O'Connor" w:date="2018-01-09T17:57:00Z">
        <w:r w:rsidR="00EB002A">
          <w:rPr>
            <w:rFonts w:ascii="Times New Roman" w:eastAsia="Times New Roman" w:hAnsi="Times New Roman" w:cs="Times New Roman"/>
            <w:sz w:val="24"/>
            <w:szCs w:val="24"/>
          </w:rPr>
          <w:t xml:space="preserve"> (</w:t>
        </w:r>
      </w:ins>
      <w:ins w:id="512" w:author="Gwendolyn Griffiths" w:date="2018-01-22T09:10:00Z">
        <w:r w:rsidR="0047568D">
          <w:rPr>
            <w:rFonts w:ascii="Times New Roman" w:eastAsia="Times New Roman" w:hAnsi="Times New Roman" w:cs="Times New Roman"/>
            <w:sz w:val="24"/>
            <w:szCs w:val="24"/>
          </w:rPr>
          <w:t>t=</w:t>
        </w:r>
      </w:ins>
      <w:ins w:id="513" w:author="Gwendolyn Griffiths" w:date="2018-01-22T09:15:00Z">
        <w:r w:rsidR="0047568D">
          <w:rPr>
            <w:rFonts w:ascii="Times New Roman" w:eastAsia="Times New Roman" w:hAnsi="Times New Roman" w:cs="Times New Roman"/>
            <w:sz w:val="24"/>
            <w:szCs w:val="24"/>
          </w:rPr>
          <w:t>4</w:t>
        </w:r>
      </w:ins>
      <w:ins w:id="514" w:author="Gwendolyn Griffiths" w:date="2018-01-22T09:11:00Z">
        <w:r w:rsidR="0047568D">
          <w:rPr>
            <w:rFonts w:ascii="Times New Roman" w:eastAsia="Times New Roman" w:hAnsi="Times New Roman" w:cs="Times New Roman"/>
            <w:sz w:val="24"/>
            <w:szCs w:val="24"/>
          </w:rPr>
          <w:t>.</w:t>
        </w:r>
      </w:ins>
      <w:ins w:id="515" w:author="Gwendolyn Griffiths" w:date="2018-01-22T09:15:00Z">
        <w:r w:rsidR="0047568D">
          <w:rPr>
            <w:rFonts w:ascii="Times New Roman" w:eastAsia="Times New Roman" w:hAnsi="Times New Roman" w:cs="Times New Roman"/>
            <w:sz w:val="24"/>
            <w:szCs w:val="24"/>
          </w:rPr>
          <w:t>2</w:t>
        </w:r>
      </w:ins>
      <w:ins w:id="516" w:author="Gwendolyn Griffiths" w:date="2018-01-22T09:11:00Z">
        <w:r w:rsidR="0047568D">
          <w:rPr>
            <w:rFonts w:ascii="Times New Roman" w:eastAsia="Times New Roman" w:hAnsi="Times New Roman" w:cs="Times New Roman"/>
            <w:sz w:val="24"/>
            <w:szCs w:val="24"/>
          </w:rPr>
          <w:t>94,</w:t>
        </w:r>
      </w:ins>
      <w:ins w:id="517" w:author="Gwendolyn Griffiths" w:date="2018-01-22T09:23:00Z">
        <w:r w:rsidR="00C71A78">
          <w:rPr>
            <w:rFonts w:ascii="Times New Roman" w:eastAsia="Times New Roman" w:hAnsi="Times New Roman" w:cs="Times New Roman"/>
            <w:sz w:val="24"/>
            <w:szCs w:val="24"/>
          </w:rPr>
          <w:t xml:space="preserve"> </w:t>
        </w:r>
      </w:ins>
      <w:ins w:id="518" w:author="Gwendolyn Griffiths" w:date="2018-01-22T09:11:00Z">
        <w:r w:rsidR="0047568D">
          <w:rPr>
            <w:rFonts w:ascii="Times New Roman" w:eastAsia="Times New Roman" w:hAnsi="Times New Roman" w:cs="Times New Roman"/>
            <w:sz w:val="24"/>
            <w:szCs w:val="24"/>
          </w:rPr>
          <w:t>p=0.0</w:t>
        </w:r>
      </w:ins>
      <w:ins w:id="519" w:author="Gwendolyn Griffiths" w:date="2018-01-22T09:16:00Z">
        <w:r w:rsidR="0047568D">
          <w:rPr>
            <w:rFonts w:ascii="Times New Roman" w:eastAsia="Times New Roman" w:hAnsi="Times New Roman" w:cs="Times New Roman"/>
            <w:sz w:val="24"/>
            <w:szCs w:val="24"/>
          </w:rPr>
          <w:t>0776</w:t>
        </w:r>
      </w:ins>
      <w:ins w:id="520" w:author="Mary O'Connor" w:date="2018-01-09T17:58:00Z">
        <w:del w:id="521" w:author="Gwendolyn Griffiths" w:date="2018-01-22T09:10:00Z">
          <w:r w:rsidR="00EB002A" w:rsidDel="003F6004">
            <w:rPr>
              <w:rFonts w:ascii="Times New Roman" w:eastAsia="Times New Roman" w:hAnsi="Times New Roman" w:cs="Times New Roman"/>
              <w:i/>
              <w:sz w:val="24"/>
              <w:szCs w:val="24"/>
            </w:rPr>
            <w:delText>STATS</w:delText>
          </w:r>
        </w:del>
        <w:r w:rsidR="00EB002A">
          <w:rPr>
            <w:rFonts w:ascii="Times New Roman" w:eastAsia="Times New Roman" w:hAnsi="Times New Roman" w:cs="Times New Roman"/>
            <w:i/>
            <w:sz w:val="24"/>
            <w:szCs w:val="24"/>
          </w:rPr>
          <w:t xml:space="preserve">, </w:t>
        </w:r>
        <w:r w:rsidR="00EB002A">
          <w:rPr>
            <w:rFonts w:ascii="Times New Roman" w:eastAsia="Times New Roman" w:hAnsi="Times New Roman" w:cs="Times New Roman"/>
            <w:sz w:val="24"/>
            <w:szCs w:val="24"/>
          </w:rPr>
          <w:t xml:space="preserve">Figure 2C). </w:t>
        </w:r>
      </w:ins>
      <w:del w:id="522" w:author="Mary O'Connor" w:date="2018-01-09T17:55:00Z">
        <w:r w:rsidR="00B663DD" w:rsidDel="00EB002A">
          <w:rPr>
            <w:rFonts w:ascii="Times New Roman" w:eastAsia="Times New Roman" w:hAnsi="Times New Roman" w:cs="Times New Roman"/>
            <w:sz w:val="24"/>
            <w:szCs w:val="24"/>
          </w:rPr>
          <w:delText xml:space="preserve">razer abundance varied significantly </w:delText>
        </w:r>
        <w:r w:rsidR="004C6B0A" w:rsidDel="00EB002A">
          <w:rPr>
            <w:rFonts w:ascii="Times New Roman" w:eastAsia="Times New Roman" w:hAnsi="Times New Roman" w:cs="Times New Roman"/>
            <w:sz w:val="24"/>
            <w:szCs w:val="24"/>
          </w:rPr>
          <w:delText>with</w:delText>
        </w:r>
        <w:r w:rsidR="00B663DD" w:rsidDel="00EB002A">
          <w:rPr>
            <w:rFonts w:ascii="Times New Roman" w:eastAsia="Times New Roman" w:hAnsi="Times New Roman" w:cs="Times New Roman"/>
            <w:sz w:val="24"/>
            <w:szCs w:val="24"/>
          </w:rPr>
          <w:delText xml:space="preserve"> shoot density across quadrats</w:delText>
        </w:r>
        <w:r w:rsidR="004C6B0A" w:rsidDel="00EB002A">
          <w:rPr>
            <w:rFonts w:ascii="Times New Roman" w:eastAsia="Times New Roman" w:hAnsi="Times New Roman" w:cs="Times New Roman"/>
            <w:sz w:val="24"/>
            <w:szCs w:val="24"/>
          </w:rPr>
          <w:delText xml:space="preserve"> (Figure 2C)</w:delText>
        </w:r>
        <w:r w:rsidR="00B663DD" w:rsidDel="00EB002A">
          <w:rPr>
            <w:rFonts w:ascii="Times New Roman" w:eastAsia="Times New Roman" w:hAnsi="Times New Roman" w:cs="Times New Roman"/>
            <w:sz w:val="24"/>
            <w:szCs w:val="24"/>
          </w:rPr>
          <w:delText xml:space="preserve">. </w:delText>
        </w:r>
      </w:del>
      <w:r w:rsidR="004C6B0A">
        <w:rPr>
          <w:rFonts w:ascii="Times New Roman" w:eastAsia="Times New Roman" w:hAnsi="Times New Roman" w:cs="Times New Roman"/>
          <w:sz w:val="24"/>
          <w:szCs w:val="24"/>
        </w:rPr>
        <w:t>G</w:t>
      </w:r>
      <w:r w:rsidR="00B663DD">
        <w:rPr>
          <w:rFonts w:ascii="Times New Roman" w:eastAsia="Times New Roman" w:hAnsi="Times New Roman" w:cs="Times New Roman"/>
          <w:sz w:val="24"/>
          <w:szCs w:val="24"/>
        </w:rPr>
        <w:t>razer</w:t>
      </w:r>
      <w:r w:rsidR="004C6B0A">
        <w:rPr>
          <w:rFonts w:ascii="Times New Roman" w:eastAsia="Times New Roman" w:hAnsi="Times New Roman" w:cs="Times New Roman"/>
          <w:sz w:val="24"/>
          <w:szCs w:val="24"/>
        </w:rPr>
        <w:t xml:space="preserve"> </w:t>
      </w:r>
      <w:commentRangeStart w:id="523"/>
      <w:r w:rsidR="004C6B0A">
        <w:rPr>
          <w:rFonts w:ascii="Times New Roman" w:eastAsia="Times New Roman" w:hAnsi="Times New Roman" w:cs="Times New Roman"/>
          <w:sz w:val="24"/>
          <w:szCs w:val="24"/>
        </w:rPr>
        <w:t xml:space="preserve">density on </w:t>
      </w:r>
      <w:ins w:id="524" w:author="Gwendolyn Griffiths" w:date="2018-01-22T07:42:00Z">
        <w:r w:rsidR="00A2427A" w:rsidRPr="00C71A78">
          <w:rPr>
            <w:rFonts w:ascii="Times New Roman" w:eastAsia="Times New Roman" w:hAnsi="Times New Roman" w:cs="Times New Roman"/>
            <w:i/>
            <w:sz w:val="24"/>
            <w:szCs w:val="24"/>
            <w:rPrChange w:id="525" w:author="Gwendolyn Griffiths" w:date="2018-01-22T09:23:00Z">
              <w:rPr>
                <w:rFonts w:ascii="Times New Roman" w:eastAsia="Times New Roman" w:hAnsi="Times New Roman" w:cs="Times New Roman"/>
                <w:sz w:val="24"/>
                <w:szCs w:val="24"/>
              </w:rPr>
            </w:rPrChange>
          </w:rPr>
          <w:t>Zostera</w:t>
        </w:r>
      </w:ins>
      <w:del w:id="526" w:author="Gwendolyn Griffiths" w:date="2018-01-22T07:41:00Z">
        <w:r w:rsidR="004C6B0A" w:rsidDel="00A2427A">
          <w:rPr>
            <w:rFonts w:ascii="Times New Roman" w:eastAsia="Times New Roman" w:hAnsi="Times New Roman" w:cs="Times New Roman"/>
            <w:sz w:val="24"/>
            <w:szCs w:val="24"/>
          </w:rPr>
          <w:delText>epiphytes</w:delText>
        </w:r>
      </w:del>
      <w:r w:rsidR="004C6B0A">
        <w:rPr>
          <w:rFonts w:ascii="Times New Roman" w:eastAsia="Times New Roman" w:hAnsi="Times New Roman" w:cs="Times New Roman"/>
          <w:sz w:val="24"/>
          <w:szCs w:val="24"/>
        </w:rPr>
        <w:t xml:space="preserve"> </w:t>
      </w:r>
      <w:commentRangeEnd w:id="523"/>
      <w:r w:rsidR="00EB002A">
        <w:rPr>
          <w:rStyle w:val="CommentReference"/>
        </w:rPr>
        <w:commentReference w:id="523"/>
      </w:r>
      <w:r w:rsidR="004C6B0A">
        <w:rPr>
          <w:rFonts w:ascii="Times New Roman" w:eastAsia="Times New Roman" w:hAnsi="Times New Roman" w:cs="Times New Roman"/>
          <w:sz w:val="24"/>
          <w:szCs w:val="24"/>
        </w:rPr>
        <w:t xml:space="preserve">increased significantly </w:t>
      </w:r>
      <w:ins w:id="527" w:author="Mary O'Connor" w:date="2018-01-09T17:55:00Z">
        <w:r w:rsidR="00EB002A">
          <w:rPr>
            <w:rFonts w:ascii="Times New Roman" w:eastAsia="Times New Roman" w:hAnsi="Times New Roman" w:cs="Times New Roman"/>
            <w:sz w:val="24"/>
            <w:szCs w:val="24"/>
          </w:rPr>
          <w:t>with shoot density (t=2.522, p=0.0268)</w:t>
        </w:r>
      </w:ins>
      <w:ins w:id="528" w:author="Mary O'Connor" w:date="2018-01-09T17:56:00Z">
        <w:r w:rsidR="00EB002A">
          <w:rPr>
            <w:rFonts w:ascii="Times New Roman" w:eastAsia="Times New Roman" w:hAnsi="Times New Roman" w:cs="Times New Roman"/>
            <w:sz w:val="24"/>
            <w:szCs w:val="24"/>
          </w:rPr>
          <w:t xml:space="preserve">, and </w:t>
        </w:r>
      </w:ins>
      <w:r w:rsidR="004C6B0A">
        <w:rPr>
          <w:rFonts w:ascii="Times New Roman" w:eastAsia="Times New Roman" w:hAnsi="Times New Roman" w:cs="Times New Roman"/>
          <w:sz w:val="24"/>
          <w:szCs w:val="24"/>
        </w:rPr>
        <w:t>over the course of the experiment,</w:t>
      </w:r>
      <w:r w:rsidR="00B663DD">
        <w:rPr>
          <w:rFonts w:ascii="Times New Roman" w:eastAsia="Times New Roman" w:hAnsi="Times New Roman" w:cs="Times New Roman"/>
          <w:sz w:val="24"/>
          <w:szCs w:val="24"/>
        </w:rPr>
        <w:t xml:space="preserve"> between June and July (t=2.754,</w:t>
      </w:r>
      <w:r w:rsidR="004C6B0A">
        <w:rPr>
          <w:rFonts w:ascii="Times New Roman" w:eastAsia="Times New Roman" w:hAnsi="Times New Roman" w:cs="Times New Roman"/>
          <w:sz w:val="24"/>
          <w:szCs w:val="24"/>
        </w:rPr>
        <w:t xml:space="preserve"> </w:t>
      </w:r>
      <w:r w:rsidR="00B663DD">
        <w:rPr>
          <w:rFonts w:ascii="Times New Roman" w:eastAsia="Times New Roman" w:hAnsi="Times New Roman" w:cs="Times New Roman"/>
          <w:sz w:val="24"/>
          <w:szCs w:val="24"/>
        </w:rPr>
        <w:t>p=0.0079)</w:t>
      </w:r>
      <w:del w:id="529" w:author="Mary O'Connor" w:date="2018-01-09T17:56:00Z">
        <w:r w:rsidR="004C6B0A" w:rsidDel="00EB002A">
          <w:rPr>
            <w:rFonts w:ascii="Times New Roman" w:eastAsia="Times New Roman" w:hAnsi="Times New Roman" w:cs="Times New Roman"/>
            <w:sz w:val="24"/>
            <w:szCs w:val="24"/>
          </w:rPr>
          <w:delText>,</w:delText>
        </w:r>
        <w:r w:rsidR="00B663DD" w:rsidDel="00EB002A">
          <w:rPr>
            <w:rFonts w:ascii="Times New Roman" w:eastAsia="Times New Roman" w:hAnsi="Times New Roman" w:cs="Times New Roman"/>
            <w:sz w:val="24"/>
            <w:szCs w:val="24"/>
          </w:rPr>
          <w:delText xml:space="preserve"> and</w:delText>
        </w:r>
      </w:del>
      <w:del w:id="530" w:author="Mary O'Connor" w:date="2018-01-09T17:55:00Z">
        <w:r w:rsidR="00B663DD" w:rsidDel="00EB002A">
          <w:rPr>
            <w:rFonts w:ascii="Times New Roman" w:eastAsia="Times New Roman" w:hAnsi="Times New Roman" w:cs="Times New Roman"/>
            <w:sz w:val="24"/>
            <w:szCs w:val="24"/>
          </w:rPr>
          <w:delText xml:space="preserve"> with shoot density</w:delText>
        </w:r>
        <w:r w:rsidR="002B35BE" w:rsidDel="00EB002A">
          <w:rPr>
            <w:rFonts w:ascii="Times New Roman" w:eastAsia="Times New Roman" w:hAnsi="Times New Roman" w:cs="Times New Roman"/>
            <w:sz w:val="24"/>
            <w:szCs w:val="24"/>
          </w:rPr>
          <w:delText xml:space="preserve"> </w:delText>
        </w:r>
        <w:r w:rsidR="00B663DD" w:rsidDel="00EB002A">
          <w:rPr>
            <w:rFonts w:ascii="Times New Roman" w:eastAsia="Times New Roman" w:hAnsi="Times New Roman" w:cs="Times New Roman"/>
            <w:sz w:val="24"/>
            <w:szCs w:val="24"/>
          </w:rPr>
          <w:delText>(t=2.522, p=0.0268)</w:delText>
        </w:r>
      </w:del>
      <w:r w:rsidR="00B663DD">
        <w:rPr>
          <w:rFonts w:ascii="Times New Roman" w:eastAsia="Times New Roman" w:hAnsi="Times New Roman" w:cs="Times New Roman"/>
          <w:sz w:val="24"/>
          <w:szCs w:val="24"/>
        </w:rPr>
        <w:t xml:space="preserve">. </w:t>
      </w:r>
      <w:r w:rsidR="004C6B0A">
        <w:rPr>
          <w:rFonts w:ascii="Times New Roman" w:eastAsia="Times New Roman" w:hAnsi="Times New Roman" w:cs="Times New Roman"/>
          <w:sz w:val="24"/>
          <w:szCs w:val="24"/>
        </w:rPr>
        <w:t>Epifaunal invertebrate community composition also varied over time (PERMANOVA F=4.3221, df=1, p=0.065)</w:t>
      </w:r>
      <w:ins w:id="531" w:author="Mary O'Connor" w:date="2018-01-09T17:57:00Z">
        <w:r w:rsidR="00EB002A">
          <w:rPr>
            <w:rFonts w:ascii="Times New Roman" w:eastAsia="Times New Roman" w:hAnsi="Times New Roman" w:cs="Times New Roman"/>
            <w:sz w:val="24"/>
            <w:szCs w:val="24"/>
          </w:rPr>
          <w:t xml:space="preserve"> </w:t>
        </w:r>
      </w:ins>
      <w:del w:id="532" w:author="Mary O'Connor" w:date="2018-01-09T17:57:00Z">
        <w:r w:rsidR="004C6B0A" w:rsidDel="00EB002A">
          <w:rPr>
            <w:rFonts w:ascii="Times New Roman" w:eastAsia="Times New Roman" w:hAnsi="Times New Roman" w:cs="Times New Roman"/>
            <w:sz w:val="24"/>
            <w:szCs w:val="24"/>
          </w:rPr>
          <w:delText xml:space="preserve"> </w:delText>
        </w:r>
      </w:del>
      <w:r w:rsidR="004C6B0A">
        <w:rPr>
          <w:rFonts w:ascii="Times New Roman" w:eastAsia="Times New Roman" w:hAnsi="Times New Roman" w:cs="Times New Roman"/>
          <w:sz w:val="24"/>
          <w:szCs w:val="24"/>
        </w:rPr>
        <w:t xml:space="preserve">and with </w:t>
      </w:r>
      <w:r w:rsidR="004C6B0A">
        <w:rPr>
          <w:rFonts w:ascii="Times New Roman" w:eastAsia="Times New Roman" w:hAnsi="Times New Roman" w:cs="Times New Roman"/>
          <w:i/>
          <w:sz w:val="24"/>
          <w:szCs w:val="24"/>
        </w:rPr>
        <w:t>Smithora</w:t>
      </w:r>
      <w:r w:rsidR="004C6B0A">
        <w:rPr>
          <w:rFonts w:ascii="Times New Roman" w:eastAsia="Times New Roman" w:hAnsi="Times New Roman" w:cs="Times New Roman"/>
          <w:sz w:val="24"/>
          <w:szCs w:val="24"/>
        </w:rPr>
        <w:t xml:space="preserve"> abundance (PERMANOVA F = 4.7201, df = 1, p=0.048)</w:t>
      </w:r>
      <w:ins w:id="533" w:author="Mary O'Connor" w:date="2018-01-09T17:56:00Z">
        <w:r w:rsidR="00EB002A">
          <w:rPr>
            <w:rFonts w:ascii="Times New Roman" w:eastAsia="Times New Roman" w:hAnsi="Times New Roman" w:cs="Times New Roman"/>
            <w:sz w:val="24"/>
            <w:szCs w:val="24"/>
          </w:rPr>
          <w:t xml:space="preserve"> </w:t>
        </w:r>
      </w:ins>
      <w:del w:id="534" w:author="Mary O'Connor" w:date="2018-01-09T17:56:00Z">
        <w:r w:rsidR="004C6B0A" w:rsidDel="00EB002A">
          <w:rPr>
            <w:rFonts w:ascii="Times New Roman" w:eastAsia="Times New Roman" w:hAnsi="Times New Roman" w:cs="Times New Roman"/>
            <w:sz w:val="24"/>
            <w:szCs w:val="24"/>
          </w:rPr>
          <w:delText>.</w:delText>
        </w:r>
      </w:del>
      <w:r w:rsidR="00611A64">
        <w:rPr>
          <w:rFonts w:ascii="Times New Roman" w:eastAsia="Times New Roman" w:hAnsi="Times New Roman" w:cs="Times New Roman"/>
          <w:sz w:val="24"/>
          <w:szCs w:val="24"/>
        </w:rPr>
        <w:t>(Appendix A2 and A3)</w:t>
      </w:r>
      <w:r w:rsidR="00D95BF0">
        <w:rPr>
          <w:rFonts w:ascii="Times New Roman" w:eastAsia="Times New Roman" w:hAnsi="Times New Roman" w:cs="Times New Roman"/>
          <w:sz w:val="24"/>
          <w:szCs w:val="24"/>
        </w:rPr>
        <w:t>.</w:t>
      </w:r>
      <w:r w:rsidR="004C6B0A">
        <w:rPr>
          <w:rFonts w:ascii="Times New Roman" w:eastAsia="Times New Roman" w:hAnsi="Times New Roman" w:cs="Times New Roman"/>
          <w:sz w:val="24"/>
          <w:szCs w:val="24"/>
        </w:rPr>
        <w:t xml:space="preserve"> </w:t>
      </w:r>
    </w:p>
    <w:p w14:paraId="062F5201" w14:textId="10F10BC1" w:rsidR="002E0CAC" w:rsidRDefault="007F1D36">
      <w:pPr>
        <w:pStyle w:val="Normal1"/>
        <w:rPr>
          <w:rFonts w:ascii="Times New Roman" w:eastAsia="Times New Roman" w:hAnsi="Times New Roman" w:cs="Times New Roman"/>
          <w:sz w:val="24"/>
          <w:szCs w:val="24"/>
        </w:rPr>
      </w:pPr>
      <w:r w:rsidRPr="007F1D36">
        <w:rPr>
          <w:rFonts w:ascii="Times New Roman" w:eastAsia="Times New Roman" w:hAnsi="Times New Roman" w:cs="Times New Roman"/>
          <w:i/>
          <w:sz w:val="24"/>
          <w:szCs w:val="24"/>
        </w:rPr>
        <w:t>Initial microbial assemblages.</w:t>
      </w:r>
      <w:r>
        <w:rPr>
          <w:rFonts w:ascii="Times New Roman" w:eastAsia="Times New Roman" w:hAnsi="Times New Roman" w:cs="Times New Roman"/>
          <w:sz w:val="24"/>
          <w:szCs w:val="24"/>
        </w:rPr>
        <w:t xml:space="preserve"> </w:t>
      </w:r>
      <w:r w:rsidR="004C6B0A">
        <w:rPr>
          <w:rFonts w:ascii="Times New Roman" w:eastAsia="Times New Roman" w:hAnsi="Times New Roman" w:cs="Times New Roman"/>
          <w:sz w:val="24"/>
          <w:szCs w:val="24"/>
        </w:rPr>
        <w:t>B</w:t>
      </w:r>
      <w:r w:rsidR="007F3481" w:rsidRPr="007F3481">
        <w:rPr>
          <w:rFonts w:ascii="Times New Roman" w:eastAsia="Times New Roman" w:hAnsi="Times New Roman" w:cs="Times New Roman"/>
          <w:sz w:val="24"/>
          <w:szCs w:val="24"/>
        </w:rPr>
        <w:t xml:space="preserve">lades with </w:t>
      </w:r>
      <w:r w:rsidR="007F3481" w:rsidRPr="0012268D">
        <w:rPr>
          <w:rFonts w:ascii="Times New Roman" w:eastAsia="Times New Roman" w:hAnsi="Times New Roman" w:cs="Times New Roman"/>
          <w:i/>
          <w:sz w:val="24"/>
          <w:szCs w:val="24"/>
        </w:rPr>
        <w:t>Smithora</w:t>
      </w:r>
      <w:r w:rsidR="007F3481" w:rsidRPr="007F3481">
        <w:rPr>
          <w:rFonts w:ascii="Times New Roman" w:eastAsia="Times New Roman" w:hAnsi="Times New Roman" w:cs="Times New Roman"/>
          <w:sz w:val="24"/>
          <w:szCs w:val="24"/>
        </w:rPr>
        <w:t xml:space="preserve"> </w:t>
      </w:r>
      <w:ins w:id="535" w:author="Mary O'Connor" w:date="2018-01-09T21:15:00Z">
        <w:r w:rsidR="00FC2172">
          <w:rPr>
            <w:rFonts w:ascii="Times New Roman" w:eastAsia="Times New Roman" w:hAnsi="Times New Roman" w:cs="Times New Roman"/>
            <w:sz w:val="24"/>
            <w:szCs w:val="24"/>
          </w:rPr>
          <w:t xml:space="preserve">from the meadow edge </w:t>
        </w:r>
      </w:ins>
      <w:r w:rsidR="007F3481" w:rsidRPr="007F3481">
        <w:rPr>
          <w:rFonts w:ascii="Times New Roman" w:eastAsia="Times New Roman" w:hAnsi="Times New Roman" w:cs="Times New Roman"/>
          <w:sz w:val="24"/>
          <w:szCs w:val="24"/>
        </w:rPr>
        <w:t xml:space="preserve">harbor significantly different </w:t>
      </w:r>
      <w:ins w:id="536" w:author="Mary O'Connor" w:date="2018-01-09T17:59:00Z">
        <w:r w:rsidR="00A6090E">
          <w:rPr>
            <w:rFonts w:ascii="Times New Roman" w:eastAsia="Times New Roman" w:hAnsi="Times New Roman" w:cs="Times New Roman"/>
            <w:sz w:val="24"/>
            <w:szCs w:val="24"/>
          </w:rPr>
          <w:t xml:space="preserve">microbial </w:t>
        </w:r>
      </w:ins>
      <w:r w:rsidR="007F3481" w:rsidRPr="007F3481">
        <w:rPr>
          <w:rFonts w:ascii="Times New Roman" w:eastAsia="Times New Roman" w:hAnsi="Times New Roman" w:cs="Times New Roman"/>
          <w:sz w:val="24"/>
          <w:szCs w:val="24"/>
        </w:rPr>
        <w:t>communities tha</w:t>
      </w:r>
      <w:ins w:id="537" w:author="Mary O'Connor" w:date="2018-01-09T17:59:00Z">
        <w:r w:rsidR="00A6090E">
          <w:rPr>
            <w:rFonts w:ascii="Times New Roman" w:eastAsia="Times New Roman" w:hAnsi="Times New Roman" w:cs="Times New Roman"/>
            <w:sz w:val="24"/>
            <w:szCs w:val="24"/>
          </w:rPr>
          <w:t>n</w:t>
        </w:r>
      </w:ins>
      <w:del w:id="538" w:author="Mary O'Connor" w:date="2018-01-09T17:59:00Z">
        <w:r w:rsidR="007F3481" w:rsidRPr="007F3481" w:rsidDel="00A6090E">
          <w:rPr>
            <w:rFonts w:ascii="Times New Roman" w:eastAsia="Times New Roman" w:hAnsi="Times New Roman" w:cs="Times New Roman"/>
            <w:sz w:val="24"/>
            <w:szCs w:val="24"/>
          </w:rPr>
          <w:delText>t</w:delText>
        </w:r>
      </w:del>
      <w:r w:rsidR="007F3481" w:rsidRPr="007F3481">
        <w:rPr>
          <w:rFonts w:ascii="Times New Roman" w:eastAsia="Times New Roman" w:hAnsi="Times New Roman" w:cs="Times New Roman"/>
          <w:sz w:val="24"/>
          <w:szCs w:val="24"/>
        </w:rPr>
        <w:t xml:space="preserve"> blades</w:t>
      </w:r>
      <w:ins w:id="539" w:author="Mary O'Connor" w:date="2018-01-09T21:15:00Z">
        <w:r w:rsidR="00FC2172">
          <w:rPr>
            <w:rFonts w:ascii="Times New Roman" w:eastAsia="Times New Roman" w:hAnsi="Times New Roman" w:cs="Times New Roman"/>
            <w:sz w:val="24"/>
            <w:szCs w:val="24"/>
          </w:rPr>
          <w:t xml:space="preserve"> from the interior</w:t>
        </w:r>
      </w:ins>
      <w:r w:rsidR="007F3481" w:rsidRPr="007F3481">
        <w:rPr>
          <w:rFonts w:ascii="Times New Roman" w:eastAsia="Times New Roman" w:hAnsi="Times New Roman" w:cs="Times New Roman"/>
          <w:sz w:val="24"/>
          <w:szCs w:val="24"/>
        </w:rPr>
        <w:t xml:space="preserve"> without (p=0.027, pseudo-F=2.03,df=1</w:t>
      </w:r>
      <w:ins w:id="540" w:author="Mary O'Connor" w:date="2018-01-09T17:16:00Z">
        <w:r w:rsidR="00D95BF0">
          <w:rPr>
            <w:rFonts w:ascii="Times New Roman" w:eastAsia="Times New Roman" w:hAnsi="Times New Roman" w:cs="Times New Roman"/>
            <w:sz w:val="24"/>
            <w:szCs w:val="24"/>
          </w:rPr>
          <w:t>,</w:t>
        </w:r>
      </w:ins>
      <w:r w:rsidR="0012268D">
        <w:rPr>
          <w:rFonts w:ascii="Times New Roman" w:eastAsia="Times New Roman" w:hAnsi="Times New Roman" w:cs="Times New Roman"/>
          <w:sz w:val="24"/>
          <w:szCs w:val="24"/>
        </w:rPr>
        <w:t>Figure</w:t>
      </w:r>
      <w:ins w:id="541" w:author="Mary O'Connor" w:date="2018-01-09T17:16:00Z">
        <w:r w:rsidR="00D95BF0">
          <w:rPr>
            <w:rFonts w:ascii="Times New Roman" w:eastAsia="Times New Roman" w:hAnsi="Times New Roman" w:cs="Times New Roman"/>
            <w:sz w:val="24"/>
            <w:szCs w:val="24"/>
          </w:rPr>
          <w:t xml:space="preserve"> </w:t>
        </w:r>
      </w:ins>
      <w:r w:rsidR="001D3CBD">
        <w:rPr>
          <w:rFonts w:ascii="Times New Roman" w:eastAsia="Times New Roman" w:hAnsi="Times New Roman" w:cs="Times New Roman"/>
          <w:sz w:val="24"/>
          <w:szCs w:val="24"/>
        </w:rPr>
        <w:t>2C</w:t>
      </w:r>
      <w:ins w:id="542" w:author="Mary O'Connor" w:date="2018-01-09T17:16:00Z">
        <w:r w:rsidR="00D95BF0">
          <w:rPr>
            <w:rFonts w:ascii="Times New Roman" w:eastAsia="Times New Roman" w:hAnsi="Times New Roman" w:cs="Times New Roman"/>
            <w:sz w:val="24"/>
            <w:szCs w:val="24"/>
          </w:rPr>
          <w:t xml:space="preserve">). </w:t>
        </w:r>
      </w:ins>
      <w:ins w:id="543" w:author="Mary O'Connor" w:date="2018-01-09T17:21:00Z">
        <w:r w:rsidR="00D95BF0" w:rsidRPr="0012268D">
          <w:rPr>
            <w:rFonts w:ascii="Times New Roman" w:eastAsia="Times New Roman" w:hAnsi="Times New Roman" w:cs="Times New Roman"/>
            <w:sz w:val="24"/>
            <w:szCs w:val="24"/>
            <w:lang w:val="en-CA"/>
          </w:rPr>
          <w:t>Microbial community composition shifted from July to August (NMDS_before_after; PERMANOVA for date p=0.001, pseudo-F=4.818, df</w:t>
        </w:r>
        <w:r w:rsidR="00D95BF0">
          <w:rPr>
            <w:rFonts w:ascii="Times New Roman" w:eastAsia="Times New Roman" w:hAnsi="Times New Roman" w:cs="Times New Roman"/>
            <w:sz w:val="24"/>
            <w:szCs w:val="24"/>
            <w:lang w:val="en-CA"/>
          </w:rPr>
          <w:t>=1)</w:t>
        </w:r>
        <w:r w:rsidR="00D95BF0" w:rsidRPr="0012268D">
          <w:rPr>
            <w:rFonts w:ascii="Times New Roman" w:eastAsia="Times New Roman" w:hAnsi="Times New Roman" w:cs="Times New Roman"/>
            <w:sz w:val="24"/>
            <w:szCs w:val="24"/>
            <w:lang w:val="en-CA"/>
          </w:rPr>
          <w:t>.</w:t>
        </w:r>
      </w:ins>
      <w:commentRangeStart w:id="544"/>
      <w:del w:id="545" w:author="Gwendolyn Griffiths" w:date="2018-01-22T07:42:00Z">
        <w:r w:rsidR="00401C0E" w:rsidDel="00A2427A">
          <w:rPr>
            <w:rFonts w:ascii="Times New Roman" w:eastAsia="Times New Roman" w:hAnsi="Times New Roman" w:cs="Times New Roman"/>
            <w:sz w:val="24"/>
            <w:szCs w:val="24"/>
          </w:rPr>
          <w:delText xml:space="preserve">, </w:delText>
        </w:r>
        <w:r w:rsidR="001D3CBD" w:rsidDel="00A2427A">
          <w:rPr>
            <w:rFonts w:ascii="Times New Roman" w:eastAsia="Times New Roman" w:hAnsi="Times New Roman" w:cs="Times New Roman"/>
            <w:sz w:val="24"/>
            <w:szCs w:val="24"/>
          </w:rPr>
          <w:delText xml:space="preserve">all shoots with </w:delText>
        </w:r>
        <w:r w:rsidR="001D3CBD" w:rsidRPr="00D95BF0" w:rsidDel="00A2427A">
          <w:rPr>
            <w:rFonts w:ascii="Times New Roman" w:eastAsia="Times New Roman" w:hAnsi="Times New Roman" w:cs="Times New Roman"/>
            <w:i/>
            <w:sz w:val="24"/>
            <w:szCs w:val="24"/>
          </w:rPr>
          <w:delText>Smithora</w:delText>
        </w:r>
        <w:r w:rsidR="001D3CBD" w:rsidDel="00A2427A">
          <w:rPr>
            <w:rFonts w:ascii="Times New Roman" w:eastAsia="Times New Roman" w:hAnsi="Times New Roman" w:cs="Times New Roman"/>
            <w:sz w:val="24"/>
            <w:szCs w:val="24"/>
          </w:rPr>
          <w:delText xml:space="preserve"> came from the edge location and all shoots without </w:delText>
        </w:r>
        <w:r w:rsidR="001D3CBD" w:rsidRPr="00D95BF0" w:rsidDel="00A2427A">
          <w:rPr>
            <w:rFonts w:ascii="Times New Roman" w:eastAsia="Times New Roman" w:hAnsi="Times New Roman" w:cs="Times New Roman"/>
            <w:i/>
            <w:sz w:val="24"/>
            <w:szCs w:val="24"/>
          </w:rPr>
          <w:delText>Smithora</w:delText>
        </w:r>
        <w:r w:rsidR="001D3CBD" w:rsidDel="00A2427A">
          <w:rPr>
            <w:rFonts w:ascii="Times New Roman" w:eastAsia="Times New Roman" w:hAnsi="Times New Roman" w:cs="Times New Roman"/>
            <w:sz w:val="24"/>
            <w:szCs w:val="24"/>
          </w:rPr>
          <w:delText xml:space="preserve"> came from the interior location</w:delText>
        </w:r>
      </w:del>
      <w:ins w:id="546" w:author="Mary O'Connor" w:date="2018-01-09T17:15:00Z">
        <w:del w:id="547" w:author="Gwendolyn Griffiths" w:date="2018-01-22T07:42:00Z">
          <w:r w:rsidR="00D95BF0" w:rsidDel="00A2427A">
            <w:rPr>
              <w:rFonts w:ascii="Times New Roman" w:eastAsia="Times New Roman" w:hAnsi="Times New Roman" w:cs="Times New Roman"/>
              <w:sz w:val="24"/>
              <w:szCs w:val="24"/>
            </w:rPr>
            <w:delText>)</w:delText>
          </w:r>
        </w:del>
      </w:ins>
      <w:del w:id="548" w:author="Gwendolyn Griffiths" w:date="2018-01-22T07:42:00Z">
        <w:r w:rsidR="001D3CBD" w:rsidDel="00A2427A">
          <w:rPr>
            <w:rFonts w:ascii="Times New Roman" w:eastAsia="Times New Roman" w:hAnsi="Times New Roman" w:cs="Times New Roman"/>
            <w:sz w:val="24"/>
            <w:szCs w:val="24"/>
          </w:rPr>
          <w:delText xml:space="preserve">. </w:delText>
        </w:r>
        <w:commentRangeEnd w:id="544"/>
        <w:r w:rsidR="00D95BF0" w:rsidDel="00A2427A">
          <w:rPr>
            <w:rStyle w:val="CommentReference"/>
          </w:rPr>
          <w:commentReference w:id="544"/>
        </w:r>
      </w:del>
    </w:p>
    <w:p w14:paraId="05281467" w14:textId="77777777" w:rsidR="00212675" w:rsidRDefault="00212675">
      <w:pPr>
        <w:pStyle w:val="Normal1"/>
        <w:rPr>
          <w:rFonts w:ascii="Times New Roman" w:eastAsia="Times New Roman" w:hAnsi="Times New Roman" w:cs="Times New Roman"/>
          <w:sz w:val="24"/>
          <w:szCs w:val="24"/>
        </w:rPr>
      </w:pPr>
    </w:p>
    <w:p w14:paraId="60699706" w14:textId="5C376604" w:rsidR="002E0CAC" w:rsidRDefault="003F441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w:t>
      </w:r>
      <w:r w:rsidR="004C6B0A">
        <w:rPr>
          <w:rFonts w:ascii="Times New Roman" w:eastAsia="Times New Roman" w:hAnsi="Times New Roman" w:cs="Times New Roman"/>
          <w:sz w:val="24"/>
          <w:szCs w:val="24"/>
        </w:rPr>
        <w:t xml:space="preserve">Does location and abiotic environment explain variation in epiphyte and microbial communities living on Zostera? </w:t>
      </w:r>
    </w:p>
    <w:p w14:paraId="4DD3B6E4" w14:textId="531E7799" w:rsidR="002E0CAC" w:rsidRDefault="00CE193A">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the</w:t>
      </w:r>
      <w:r w:rsidR="00300ECF">
        <w:rPr>
          <w:rFonts w:ascii="Times New Roman" w:eastAsia="Times New Roman" w:hAnsi="Times New Roman" w:cs="Times New Roman"/>
          <w:sz w:val="24"/>
          <w:szCs w:val="24"/>
        </w:rPr>
        <w:t xml:space="preserve"> reciprocal transplant</w:t>
      </w:r>
      <w:r>
        <w:rPr>
          <w:rFonts w:ascii="Times New Roman" w:eastAsia="Times New Roman" w:hAnsi="Times New Roman" w:cs="Times New Roman"/>
          <w:sz w:val="24"/>
          <w:szCs w:val="24"/>
        </w:rPr>
        <w:t xml:space="preserve"> experiment, shoots at the </w:t>
      </w:r>
      <w:r w:rsidR="00300ECF">
        <w:rPr>
          <w:rFonts w:ascii="Times New Roman" w:eastAsia="Times New Roman" w:hAnsi="Times New Roman" w:cs="Times New Roman"/>
          <w:sz w:val="24"/>
          <w:szCs w:val="24"/>
        </w:rPr>
        <w:t xml:space="preserve">meadow </w:t>
      </w:r>
      <w:r>
        <w:rPr>
          <w:rFonts w:ascii="Times New Roman" w:eastAsia="Times New Roman" w:hAnsi="Times New Roman" w:cs="Times New Roman"/>
          <w:sz w:val="24"/>
          <w:szCs w:val="24"/>
        </w:rPr>
        <w:t xml:space="preserve">edge had high </w:t>
      </w:r>
      <w:r w:rsidRPr="00CE193A">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load regardless of source location (Figure 3; two-way anova with interaction term: </w:t>
      </w:r>
      <w:r w:rsidR="002F6B44">
        <w:rPr>
          <w:rFonts w:ascii="Times New Roman" w:eastAsia="Times New Roman" w:hAnsi="Times New Roman" w:cs="Times New Roman"/>
          <w:sz w:val="24"/>
          <w:szCs w:val="24"/>
        </w:rPr>
        <w:t>Source (interior vs edge): F = 32.04, df = 1, p = &lt; 0.001; Treatment (control vs unman</w:t>
      </w:r>
      <w:r w:rsidR="000E1C22">
        <w:rPr>
          <w:rFonts w:ascii="Times New Roman" w:eastAsia="Times New Roman" w:hAnsi="Times New Roman" w:cs="Times New Roman"/>
          <w:sz w:val="24"/>
          <w:szCs w:val="24"/>
        </w:rPr>
        <w:t>i</w:t>
      </w:r>
      <w:r w:rsidR="002F6B44">
        <w:rPr>
          <w:rFonts w:ascii="Times New Roman" w:eastAsia="Times New Roman" w:hAnsi="Times New Roman" w:cs="Times New Roman"/>
          <w:sz w:val="24"/>
          <w:szCs w:val="24"/>
        </w:rPr>
        <w:t>pulated:</w:t>
      </w:r>
      <w:r w:rsidR="002F6B44" w:rsidRPr="009515D3">
        <w:rPr>
          <w:rFonts w:ascii="Times New Roman" w:eastAsia="Times New Roman" w:hAnsi="Times New Roman" w:cs="Times New Roman"/>
          <w:sz w:val="24"/>
          <w:szCs w:val="24"/>
        </w:rPr>
        <w:t xml:space="preserve"> </w:t>
      </w:r>
      <w:r w:rsidR="002F6B44">
        <w:rPr>
          <w:rFonts w:ascii="Times New Roman" w:eastAsia="Times New Roman" w:hAnsi="Times New Roman" w:cs="Times New Roman"/>
          <w:sz w:val="24"/>
          <w:szCs w:val="24"/>
        </w:rPr>
        <w:t xml:space="preserve">F = </w:t>
      </w:r>
      <w:r w:rsidR="006C05D6">
        <w:rPr>
          <w:rFonts w:ascii="Times New Roman" w:eastAsia="Times New Roman" w:hAnsi="Times New Roman" w:cs="Times New Roman"/>
          <w:sz w:val="24"/>
          <w:szCs w:val="24"/>
        </w:rPr>
        <w:t>0.28</w:t>
      </w:r>
      <w:r w:rsidR="002F6B44">
        <w:rPr>
          <w:rFonts w:ascii="Times New Roman" w:eastAsia="Times New Roman" w:hAnsi="Times New Roman" w:cs="Times New Roman"/>
          <w:sz w:val="24"/>
          <w:szCs w:val="24"/>
        </w:rPr>
        <w:t>, df = 1, p = 0.</w:t>
      </w:r>
      <w:r w:rsidR="006C05D6">
        <w:rPr>
          <w:rFonts w:ascii="Times New Roman" w:eastAsia="Times New Roman" w:hAnsi="Times New Roman" w:cs="Times New Roman"/>
          <w:sz w:val="24"/>
          <w:szCs w:val="24"/>
        </w:rPr>
        <w:t>61</w:t>
      </w:r>
      <w:r w:rsidR="002F6B44">
        <w:rPr>
          <w:rFonts w:ascii="Times New Roman" w:eastAsia="Times New Roman" w:hAnsi="Times New Roman" w:cs="Times New Roman"/>
          <w:sz w:val="24"/>
          <w:szCs w:val="24"/>
        </w:rPr>
        <w:t xml:space="preserve">, </w:t>
      </w:r>
      <w:r w:rsidR="006C05D6">
        <w:rPr>
          <w:rFonts w:ascii="Times New Roman" w:eastAsia="Times New Roman" w:hAnsi="Times New Roman" w:cs="Times New Roman"/>
          <w:sz w:val="24"/>
          <w:szCs w:val="24"/>
        </w:rPr>
        <w:t>Source X Treatment: F = 4.67, df = 1, p = 0.05; residuals: df = 11</w:t>
      </w:r>
      <w:r>
        <w:rPr>
          <w:rFonts w:ascii="Times New Roman" w:eastAsia="Times New Roman" w:hAnsi="Times New Roman" w:cs="Times New Roman"/>
          <w:sz w:val="24"/>
          <w:szCs w:val="24"/>
        </w:rPr>
        <w:t xml:space="preserve">). </w:t>
      </w:r>
      <w:r w:rsidR="003F441A">
        <w:rPr>
          <w:rFonts w:ascii="Times New Roman" w:eastAsia="Times New Roman" w:hAnsi="Times New Roman" w:cs="Times New Roman"/>
          <w:sz w:val="24"/>
          <w:szCs w:val="24"/>
        </w:rPr>
        <w:t xml:space="preserve">Shoots </w:t>
      </w:r>
      <w:r>
        <w:rPr>
          <w:rFonts w:ascii="Times New Roman" w:eastAsia="Times New Roman" w:hAnsi="Times New Roman" w:cs="Times New Roman"/>
          <w:sz w:val="24"/>
          <w:szCs w:val="24"/>
        </w:rPr>
        <w:lastRenderedPageBreak/>
        <w:t>transplanted</w:t>
      </w:r>
      <w:r w:rsidR="003F441A">
        <w:rPr>
          <w:rFonts w:ascii="Times New Roman" w:eastAsia="Times New Roman" w:hAnsi="Times New Roman" w:cs="Times New Roman"/>
          <w:sz w:val="24"/>
          <w:szCs w:val="24"/>
        </w:rPr>
        <w:t xml:space="preserve"> from the </w:t>
      </w:r>
      <w:r>
        <w:rPr>
          <w:rFonts w:ascii="Times New Roman" w:eastAsia="Times New Roman" w:hAnsi="Times New Roman" w:cs="Times New Roman"/>
          <w:sz w:val="24"/>
          <w:szCs w:val="24"/>
        </w:rPr>
        <w:t>edge to the interior</w:t>
      </w:r>
      <w:r w:rsidR="003F4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site</w:t>
      </w:r>
      <w:r w:rsidR="003F4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retained</w:t>
      </w:r>
      <w:r w:rsidR="003F441A">
        <w:rPr>
          <w:rFonts w:ascii="Times New Roman" w:eastAsia="Times New Roman" w:hAnsi="Times New Roman" w:cs="Times New Roman"/>
          <w:sz w:val="24"/>
          <w:szCs w:val="24"/>
        </w:rPr>
        <w:t xml:space="preserve"> </w:t>
      </w:r>
      <w:r w:rsidR="003F441A">
        <w:rPr>
          <w:rFonts w:ascii="Times New Roman" w:eastAsia="Times New Roman" w:hAnsi="Times New Roman" w:cs="Times New Roman"/>
          <w:i/>
          <w:sz w:val="24"/>
          <w:szCs w:val="24"/>
        </w:rPr>
        <w:t>Smithora</w:t>
      </w:r>
      <w:r>
        <w:rPr>
          <w:rFonts w:ascii="Times New Roman" w:eastAsia="Times New Roman" w:hAnsi="Times New Roman" w:cs="Times New Roman"/>
          <w:i/>
          <w:sz w:val="24"/>
          <w:szCs w:val="24"/>
        </w:rPr>
        <w:t>,</w:t>
      </w:r>
      <w:r w:rsidR="003F44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while interior shoots that stayed in the interior were not colonized</w:t>
      </w:r>
      <w:r w:rsidR="003F441A">
        <w:rPr>
          <w:rFonts w:ascii="Times New Roman" w:eastAsia="Times New Roman" w:hAnsi="Times New Roman" w:cs="Times New Roman"/>
          <w:sz w:val="24"/>
          <w:szCs w:val="24"/>
        </w:rPr>
        <w:t>. Controls</w:t>
      </w:r>
      <w:r>
        <w:rPr>
          <w:rFonts w:ascii="Times New Roman" w:eastAsia="Times New Roman" w:hAnsi="Times New Roman" w:cs="Times New Roman"/>
          <w:sz w:val="24"/>
          <w:szCs w:val="24"/>
        </w:rPr>
        <w:t xml:space="preserve"> (uprooted but locally planted) and unmanipulated shoots did not differ in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load at the time of the end of the experiment</w:t>
      </w:r>
      <w:r w:rsidR="009515D3">
        <w:rPr>
          <w:rFonts w:ascii="Times New Roman" w:eastAsia="Times New Roman" w:hAnsi="Times New Roman" w:cs="Times New Roman"/>
          <w:sz w:val="24"/>
          <w:szCs w:val="24"/>
        </w:rPr>
        <w:t xml:space="preserve"> (two-way anova: Source (interior vs edge): F = 26.34, df = 1, p = &lt; 0.001; Treatment (control vs unmanpulated:</w:t>
      </w:r>
      <w:r w:rsidR="009515D3" w:rsidRPr="009515D3">
        <w:rPr>
          <w:rFonts w:ascii="Times New Roman" w:eastAsia="Times New Roman" w:hAnsi="Times New Roman" w:cs="Times New Roman"/>
          <w:sz w:val="24"/>
          <w:szCs w:val="24"/>
        </w:rPr>
        <w:t xml:space="preserve"> </w:t>
      </w:r>
      <w:r w:rsidR="009515D3">
        <w:rPr>
          <w:rFonts w:ascii="Times New Roman" w:eastAsia="Times New Roman" w:hAnsi="Times New Roman" w:cs="Times New Roman"/>
          <w:sz w:val="24"/>
          <w:szCs w:val="24"/>
        </w:rPr>
        <w:t>F = 1.59, df = 1, p = 0.27, residuals: df = 10)</w:t>
      </w:r>
      <w:r w:rsidR="003F441A">
        <w:rPr>
          <w:rFonts w:ascii="Times New Roman" w:eastAsia="Times New Roman" w:hAnsi="Times New Roman" w:cs="Times New Roman"/>
          <w:sz w:val="24"/>
          <w:szCs w:val="24"/>
        </w:rPr>
        <w:t xml:space="preserve">. </w:t>
      </w:r>
    </w:p>
    <w:p w14:paraId="364507B7" w14:textId="004EE91A" w:rsidR="001D3CBD" w:rsidRPr="0012268D" w:rsidRDefault="00416779" w:rsidP="001D3CBD">
      <w:pPr>
        <w:pStyle w:val="Normal1"/>
        <w:rPr>
          <w:rFonts w:ascii="Times New Roman" w:eastAsia="Times New Roman" w:hAnsi="Times New Roman" w:cs="Times New Roman"/>
          <w:sz w:val="24"/>
          <w:szCs w:val="24"/>
          <w:lang w:val="en-CA"/>
        </w:rPr>
      </w:pPr>
      <w:r>
        <w:rPr>
          <w:rFonts w:ascii="Times New Roman" w:eastAsia="Times New Roman" w:hAnsi="Times New Roman" w:cs="Times New Roman"/>
          <w:i/>
          <w:sz w:val="24"/>
          <w:szCs w:val="24"/>
        </w:rPr>
        <w:t>Bacterial results on transplanted shoots</w:t>
      </w:r>
      <w:commentRangeStart w:id="549"/>
      <w:commentRangeStart w:id="550"/>
      <w:r w:rsidR="007F1D36">
        <w:rPr>
          <w:rFonts w:ascii="Times New Roman" w:eastAsia="Times New Roman" w:hAnsi="Times New Roman" w:cs="Times New Roman"/>
          <w:i/>
          <w:sz w:val="24"/>
          <w:szCs w:val="24"/>
        </w:rPr>
        <w:t xml:space="preserve">. </w:t>
      </w:r>
      <w:r w:rsidR="00AC0647">
        <w:rPr>
          <w:rFonts w:ascii="Times New Roman" w:eastAsia="Times New Roman" w:hAnsi="Times New Roman" w:cs="Times New Roman"/>
          <w:sz w:val="24"/>
          <w:szCs w:val="24"/>
        </w:rPr>
        <w:t>T</w:t>
      </w:r>
      <w:r w:rsidR="003F441A">
        <w:rPr>
          <w:rFonts w:ascii="Times New Roman" w:eastAsia="Times New Roman" w:hAnsi="Times New Roman" w:cs="Times New Roman"/>
          <w:sz w:val="24"/>
          <w:szCs w:val="24"/>
        </w:rPr>
        <w:t xml:space="preserve">here was a significant effect </w:t>
      </w:r>
      <w:ins w:id="551" w:author="Mary O'Connor" w:date="2018-01-09T21:15:00Z">
        <w:r w:rsidR="00FC2172">
          <w:rPr>
            <w:rFonts w:ascii="Times New Roman" w:eastAsia="Times New Roman" w:hAnsi="Times New Roman" w:cs="Times New Roman"/>
            <w:sz w:val="24"/>
            <w:szCs w:val="24"/>
          </w:rPr>
          <w:t xml:space="preserve">of initial </w:t>
        </w:r>
      </w:ins>
      <w:del w:id="552" w:author="Mary O'Connor" w:date="2018-01-09T17:19:00Z">
        <w:r w:rsidR="003F441A" w:rsidDel="00D95BF0">
          <w:rPr>
            <w:rFonts w:ascii="Times New Roman" w:eastAsia="Times New Roman" w:hAnsi="Times New Roman" w:cs="Times New Roman"/>
            <w:sz w:val="24"/>
            <w:szCs w:val="24"/>
          </w:rPr>
          <w:delText xml:space="preserve">of transplant and </w:delText>
        </w:r>
      </w:del>
      <w:r w:rsidR="003F441A">
        <w:rPr>
          <w:rFonts w:ascii="Times New Roman" w:eastAsia="Times New Roman" w:hAnsi="Times New Roman" w:cs="Times New Roman"/>
          <w:i/>
          <w:sz w:val="24"/>
          <w:szCs w:val="24"/>
        </w:rPr>
        <w:t>Smithora</w:t>
      </w:r>
      <w:r w:rsidR="003F441A">
        <w:rPr>
          <w:rFonts w:ascii="Times New Roman" w:eastAsia="Times New Roman" w:hAnsi="Times New Roman" w:cs="Times New Roman"/>
          <w:sz w:val="24"/>
          <w:szCs w:val="24"/>
        </w:rPr>
        <w:t xml:space="preserve"> presence</w:t>
      </w:r>
      <w:ins w:id="553" w:author="Mary O'Connor" w:date="2018-01-09T17:18:00Z">
        <w:r w:rsidR="00D95BF0">
          <w:rPr>
            <w:rFonts w:ascii="Times New Roman" w:eastAsia="Times New Roman" w:hAnsi="Times New Roman" w:cs="Times New Roman"/>
            <w:sz w:val="24"/>
            <w:szCs w:val="24"/>
          </w:rPr>
          <w:t xml:space="preserve">, but not transplant treatment, </w:t>
        </w:r>
      </w:ins>
      <w:r w:rsidR="003F441A">
        <w:rPr>
          <w:rFonts w:ascii="Times New Roman" w:eastAsia="Times New Roman" w:hAnsi="Times New Roman" w:cs="Times New Roman"/>
          <w:sz w:val="24"/>
          <w:szCs w:val="24"/>
        </w:rPr>
        <w:t xml:space="preserve">on shoot level bacterial community. </w:t>
      </w:r>
      <w:r w:rsidR="0012268D">
        <w:rPr>
          <w:rFonts w:ascii="Times New Roman" w:eastAsia="Times New Roman" w:hAnsi="Times New Roman" w:cs="Times New Roman"/>
          <w:sz w:val="24"/>
          <w:szCs w:val="24"/>
          <w:lang w:val="en-CA"/>
        </w:rPr>
        <w:t xml:space="preserve">Following the transplant </w:t>
      </w:r>
      <w:r w:rsidR="00300ECF" w:rsidRPr="00D95BF0">
        <w:rPr>
          <w:rFonts w:ascii="Times New Roman" w:eastAsia="Times New Roman" w:hAnsi="Times New Roman" w:cs="Times New Roman"/>
          <w:i/>
          <w:sz w:val="24"/>
          <w:szCs w:val="24"/>
          <w:lang w:val="en-CA"/>
        </w:rPr>
        <w:t>Smithora</w:t>
      </w:r>
      <w:r w:rsidR="00300ECF">
        <w:rPr>
          <w:rFonts w:ascii="Times New Roman" w:eastAsia="Times New Roman" w:hAnsi="Times New Roman" w:cs="Times New Roman"/>
          <w:sz w:val="24"/>
          <w:szCs w:val="24"/>
          <w:lang w:val="en-CA"/>
        </w:rPr>
        <w:t xml:space="preserve"> </w:t>
      </w:r>
      <w:r w:rsidR="0012268D">
        <w:rPr>
          <w:rFonts w:ascii="Times New Roman" w:eastAsia="Times New Roman" w:hAnsi="Times New Roman" w:cs="Times New Roman"/>
          <w:sz w:val="24"/>
          <w:szCs w:val="24"/>
          <w:lang w:val="en-CA"/>
        </w:rPr>
        <w:t>presence continued to be correlated with different bacterial communities</w:t>
      </w:r>
      <w:r w:rsidR="0012268D" w:rsidRPr="0012268D">
        <w:rPr>
          <w:rFonts w:ascii="Times New Roman" w:eastAsia="Times New Roman" w:hAnsi="Times New Roman" w:cs="Times New Roman"/>
          <w:sz w:val="24"/>
          <w:szCs w:val="24"/>
          <w:lang w:val="en-CA"/>
        </w:rPr>
        <w:t xml:space="preserve"> </w:t>
      </w:r>
      <w:commentRangeEnd w:id="549"/>
      <w:r w:rsidR="00FC2172">
        <w:rPr>
          <w:rStyle w:val="CommentReference"/>
        </w:rPr>
        <w:commentReference w:id="549"/>
      </w:r>
      <w:commentRangeEnd w:id="550"/>
      <w:r w:rsidR="00A2427A">
        <w:rPr>
          <w:rStyle w:val="CommentReference"/>
        </w:rPr>
        <w:commentReference w:id="550"/>
      </w:r>
      <w:r w:rsidR="0012268D">
        <w:rPr>
          <w:rFonts w:ascii="Times New Roman" w:eastAsia="Times New Roman" w:hAnsi="Times New Roman" w:cs="Times New Roman"/>
          <w:sz w:val="24"/>
          <w:szCs w:val="24"/>
          <w:lang w:val="en-CA"/>
        </w:rPr>
        <w:t>(</w:t>
      </w:r>
      <w:r w:rsidR="0012268D" w:rsidRPr="0012268D">
        <w:rPr>
          <w:rFonts w:ascii="Times New Roman" w:eastAsia="Times New Roman" w:hAnsi="Times New Roman" w:cs="Times New Roman"/>
          <w:sz w:val="24"/>
          <w:szCs w:val="24"/>
          <w:lang w:val="en-CA"/>
        </w:rPr>
        <w:t xml:space="preserve">p=0.027, pseudo-F=2.03,df=1), but dispersion was not different (PERMDISP p=0.441). </w:t>
      </w:r>
      <w:r w:rsidR="00D95BF0">
        <w:rPr>
          <w:rFonts w:ascii="Times New Roman" w:eastAsia="Times New Roman" w:hAnsi="Times New Roman" w:cs="Times New Roman"/>
          <w:sz w:val="24"/>
          <w:szCs w:val="24"/>
          <w:lang w:val="en-CA"/>
        </w:rPr>
        <w:t>T</w:t>
      </w:r>
      <w:r w:rsidR="0012268D" w:rsidRPr="0012268D">
        <w:rPr>
          <w:rFonts w:ascii="Times New Roman" w:eastAsia="Times New Roman" w:hAnsi="Times New Roman" w:cs="Times New Roman"/>
          <w:sz w:val="24"/>
          <w:szCs w:val="24"/>
          <w:lang w:val="en-CA"/>
        </w:rPr>
        <w:t xml:space="preserve">here </w:t>
      </w:r>
      <w:r w:rsidR="00AC0647">
        <w:rPr>
          <w:rFonts w:ascii="Times New Roman" w:eastAsia="Times New Roman" w:hAnsi="Times New Roman" w:cs="Times New Roman"/>
          <w:sz w:val="24"/>
          <w:szCs w:val="24"/>
          <w:lang w:val="en-CA"/>
        </w:rPr>
        <w:t>wa</w:t>
      </w:r>
      <w:r w:rsidR="00AC0647" w:rsidRPr="0012268D">
        <w:rPr>
          <w:rFonts w:ascii="Times New Roman" w:eastAsia="Times New Roman" w:hAnsi="Times New Roman" w:cs="Times New Roman"/>
          <w:sz w:val="24"/>
          <w:szCs w:val="24"/>
          <w:lang w:val="en-CA"/>
        </w:rPr>
        <w:t xml:space="preserve">s </w:t>
      </w:r>
      <w:r w:rsidR="0012268D" w:rsidRPr="0012268D">
        <w:rPr>
          <w:rFonts w:ascii="Times New Roman" w:eastAsia="Times New Roman" w:hAnsi="Times New Roman" w:cs="Times New Roman"/>
          <w:sz w:val="24"/>
          <w:szCs w:val="24"/>
          <w:lang w:val="en-CA"/>
        </w:rPr>
        <w:t xml:space="preserve">no significant difference in blade </w:t>
      </w:r>
      <w:ins w:id="554" w:author="Mary O'Connor" w:date="2018-01-09T21:17:00Z">
        <w:r w:rsidR="00FC2172">
          <w:rPr>
            <w:rFonts w:ascii="Times New Roman" w:eastAsia="Times New Roman" w:hAnsi="Times New Roman" w:cs="Times New Roman"/>
            <w:sz w:val="24"/>
            <w:szCs w:val="24"/>
            <w:lang w:val="en-CA"/>
          </w:rPr>
          <w:t xml:space="preserve">bacterial </w:t>
        </w:r>
      </w:ins>
      <w:r w:rsidR="0012268D" w:rsidRPr="0012268D">
        <w:rPr>
          <w:rFonts w:ascii="Times New Roman" w:eastAsia="Times New Roman" w:hAnsi="Times New Roman" w:cs="Times New Roman"/>
          <w:sz w:val="24"/>
          <w:szCs w:val="24"/>
          <w:lang w:val="en-CA"/>
        </w:rPr>
        <w:t>communities</w:t>
      </w:r>
      <w:r w:rsidR="00D95BF0">
        <w:rPr>
          <w:rFonts w:ascii="Times New Roman" w:eastAsia="Times New Roman" w:hAnsi="Times New Roman" w:cs="Times New Roman"/>
          <w:sz w:val="24"/>
          <w:szCs w:val="24"/>
          <w:lang w:val="en-CA"/>
        </w:rPr>
        <w:t xml:space="preserve"> associated with their original location</w:t>
      </w:r>
      <w:r w:rsidR="0012268D" w:rsidRPr="0012268D">
        <w:rPr>
          <w:rFonts w:ascii="Times New Roman" w:eastAsia="Times New Roman" w:hAnsi="Times New Roman" w:cs="Times New Roman"/>
          <w:sz w:val="24"/>
          <w:szCs w:val="24"/>
          <w:lang w:val="en-CA"/>
        </w:rPr>
        <w:t xml:space="preserve"> </w:t>
      </w:r>
      <w:r w:rsidR="00C74C2C">
        <w:rPr>
          <w:rFonts w:ascii="Times New Roman" w:eastAsia="Times New Roman" w:hAnsi="Times New Roman" w:cs="Times New Roman"/>
          <w:sz w:val="24"/>
          <w:szCs w:val="24"/>
          <w:lang w:val="en-CA"/>
        </w:rPr>
        <w:t>(edge vs. interior)</w:t>
      </w:r>
      <w:r w:rsidR="0012268D" w:rsidRPr="0012268D">
        <w:rPr>
          <w:rFonts w:ascii="Times New Roman" w:eastAsia="Times New Roman" w:hAnsi="Times New Roman" w:cs="Times New Roman"/>
          <w:sz w:val="24"/>
          <w:szCs w:val="24"/>
          <w:lang w:val="en-CA"/>
        </w:rPr>
        <w:t xml:space="preserve"> (PERMANOVA for start location p=0.583,pseudo-F=0.800,df=1)</w:t>
      </w:r>
      <w:ins w:id="555" w:author="Mary O'Connor" w:date="2018-01-09T21:16:00Z">
        <w:r w:rsidR="00FC2172">
          <w:rPr>
            <w:rFonts w:ascii="Times New Roman" w:eastAsia="Times New Roman" w:hAnsi="Times New Roman" w:cs="Times New Roman"/>
            <w:sz w:val="24"/>
            <w:szCs w:val="24"/>
            <w:lang w:val="en-CA"/>
          </w:rPr>
          <w:t xml:space="preserve">, which also correlated with </w:t>
        </w:r>
        <w:r w:rsidR="00FC2172">
          <w:rPr>
            <w:rFonts w:ascii="Times New Roman" w:eastAsia="Times New Roman" w:hAnsi="Times New Roman" w:cs="Times New Roman"/>
            <w:i/>
            <w:sz w:val="24"/>
            <w:szCs w:val="24"/>
            <w:lang w:val="en-CA"/>
          </w:rPr>
          <w:t>Smithora</w:t>
        </w:r>
        <w:r w:rsidR="00FC2172">
          <w:rPr>
            <w:rFonts w:ascii="Times New Roman" w:eastAsia="Times New Roman" w:hAnsi="Times New Roman" w:cs="Times New Roman"/>
            <w:sz w:val="24"/>
            <w:szCs w:val="24"/>
            <w:lang w:val="en-CA"/>
          </w:rPr>
          <w:t xml:space="preserve"> presence,</w:t>
        </w:r>
      </w:ins>
      <w:r w:rsidR="0012268D" w:rsidRPr="0012268D">
        <w:rPr>
          <w:rFonts w:ascii="Times New Roman" w:eastAsia="Times New Roman" w:hAnsi="Times New Roman" w:cs="Times New Roman"/>
          <w:sz w:val="24"/>
          <w:szCs w:val="24"/>
          <w:lang w:val="en-CA"/>
        </w:rPr>
        <w:t xml:space="preserve"> or by </w:t>
      </w:r>
      <w:r w:rsidR="00C74C2C">
        <w:rPr>
          <w:rFonts w:ascii="Times New Roman" w:eastAsia="Times New Roman" w:hAnsi="Times New Roman" w:cs="Times New Roman"/>
          <w:sz w:val="24"/>
          <w:szCs w:val="24"/>
          <w:lang w:val="en-CA"/>
        </w:rPr>
        <w:t xml:space="preserve">the location they were moved to (edge vs. interior) </w:t>
      </w:r>
      <w:r w:rsidR="0012268D" w:rsidRPr="0012268D">
        <w:rPr>
          <w:rFonts w:ascii="Times New Roman" w:eastAsia="Times New Roman" w:hAnsi="Times New Roman" w:cs="Times New Roman"/>
          <w:sz w:val="24"/>
          <w:szCs w:val="24"/>
          <w:lang w:val="en-CA"/>
        </w:rPr>
        <w:t>(PERMANOVA for destination p=0.573,pseudo-F=0.94, df=1).</w:t>
      </w:r>
      <w:ins w:id="556" w:author="Mary O'Connor" w:date="2018-01-09T17:19:00Z">
        <w:r w:rsidR="00D95BF0">
          <w:rPr>
            <w:rFonts w:ascii="Times New Roman" w:eastAsia="Times New Roman" w:hAnsi="Times New Roman" w:cs="Times New Roman"/>
            <w:sz w:val="24"/>
            <w:szCs w:val="24"/>
            <w:lang w:val="en-CA"/>
          </w:rPr>
          <w:t xml:space="preserve"> </w:t>
        </w:r>
      </w:ins>
      <w:r w:rsidR="001D3CBD">
        <w:rPr>
          <w:rFonts w:ascii="Times New Roman" w:eastAsia="Times New Roman" w:hAnsi="Times New Roman" w:cs="Times New Roman"/>
          <w:sz w:val="24"/>
          <w:szCs w:val="24"/>
          <w:lang w:val="en-CA"/>
        </w:rPr>
        <w:t>While community c</w:t>
      </w:r>
      <w:r w:rsidR="00C74C2C">
        <w:rPr>
          <w:rFonts w:ascii="Times New Roman" w:eastAsia="Times New Roman" w:hAnsi="Times New Roman" w:cs="Times New Roman"/>
          <w:sz w:val="24"/>
          <w:szCs w:val="24"/>
          <w:lang w:val="en-CA"/>
        </w:rPr>
        <w:t>o</w:t>
      </w:r>
      <w:r w:rsidR="001D3CBD">
        <w:rPr>
          <w:rFonts w:ascii="Times New Roman" w:eastAsia="Times New Roman" w:hAnsi="Times New Roman" w:cs="Times New Roman"/>
          <w:sz w:val="24"/>
          <w:szCs w:val="24"/>
          <w:lang w:val="en-CA"/>
        </w:rPr>
        <w:t>m</w:t>
      </w:r>
      <w:r w:rsidR="00C74C2C">
        <w:rPr>
          <w:rFonts w:ascii="Times New Roman" w:eastAsia="Times New Roman" w:hAnsi="Times New Roman" w:cs="Times New Roman"/>
          <w:sz w:val="24"/>
          <w:szCs w:val="24"/>
          <w:lang w:val="en-CA"/>
        </w:rPr>
        <w:t>p</w:t>
      </w:r>
      <w:r w:rsidR="001D3CBD">
        <w:rPr>
          <w:rFonts w:ascii="Times New Roman" w:eastAsia="Times New Roman" w:hAnsi="Times New Roman" w:cs="Times New Roman"/>
          <w:sz w:val="24"/>
          <w:szCs w:val="24"/>
          <w:lang w:val="en-CA"/>
        </w:rPr>
        <w:t>osition was different overall</w:t>
      </w:r>
      <w:r w:rsidR="00C74C2C">
        <w:rPr>
          <w:rFonts w:ascii="Times New Roman" w:eastAsia="Times New Roman" w:hAnsi="Times New Roman" w:cs="Times New Roman"/>
          <w:sz w:val="24"/>
          <w:szCs w:val="24"/>
          <w:lang w:val="en-CA"/>
        </w:rPr>
        <w:t>,</w:t>
      </w:r>
      <w:r w:rsidR="001D3CBD">
        <w:rPr>
          <w:rFonts w:ascii="Times New Roman" w:eastAsia="Times New Roman" w:hAnsi="Times New Roman" w:cs="Times New Roman"/>
          <w:sz w:val="24"/>
          <w:szCs w:val="24"/>
          <w:lang w:val="en-CA"/>
        </w:rPr>
        <w:t xml:space="preserve"> m</w:t>
      </w:r>
      <w:r w:rsidR="0012268D" w:rsidRPr="0012268D">
        <w:rPr>
          <w:rFonts w:ascii="Times New Roman" w:eastAsia="Times New Roman" w:hAnsi="Times New Roman" w:cs="Times New Roman"/>
          <w:sz w:val="24"/>
          <w:szCs w:val="24"/>
          <w:lang w:val="en-CA"/>
        </w:rPr>
        <w:t xml:space="preserve">icrobial </w:t>
      </w:r>
      <w:r w:rsidR="00AC0647">
        <w:rPr>
          <w:rFonts w:ascii="Times New Roman" w:eastAsia="Times New Roman" w:hAnsi="Times New Roman" w:cs="Times New Roman"/>
          <w:sz w:val="24"/>
          <w:szCs w:val="24"/>
          <w:lang w:val="en-CA"/>
        </w:rPr>
        <w:t xml:space="preserve">taxonomic </w:t>
      </w:r>
      <w:r w:rsidR="0012268D" w:rsidRPr="0012268D">
        <w:rPr>
          <w:rFonts w:ascii="Times New Roman" w:eastAsia="Times New Roman" w:hAnsi="Times New Roman" w:cs="Times New Roman"/>
          <w:sz w:val="24"/>
          <w:szCs w:val="24"/>
          <w:lang w:val="en-CA"/>
        </w:rPr>
        <w:t xml:space="preserve">richness </w:t>
      </w:r>
      <w:r w:rsidR="00AC0647">
        <w:rPr>
          <w:rFonts w:ascii="Times New Roman" w:eastAsia="Times New Roman" w:hAnsi="Times New Roman" w:cs="Times New Roman"/>
          <w:sz w:val="24"/>
          <w:szCs w:val="24"/>
          <w:lang w:val="en-CA"/>
        </w:rPr>
        <w:t>at the end of the experiment</w:t>
      </w:r>
      <w:r w:rsidR="0012268D" w:rsidRPr="0012268D">
        <w:rPr>
          <w:rFonts w:ascii="Times New Roman" w:eastAsia="Times New Roman" w:hAnsi="Times New Roman" w:cs="Times New Roman"/>
          <w:sz w:val="24"/>
          <w:szCs w:val="24"/>
          <w:lang w:val="en-CA"/>
        </w:rPr>
        <w:t xml:space="preserve"> was not significantly different </w:t>
      </w:r>
      <w:r w:rsidR="001D3CBD">
        <w:rPr>
          <w:rFonts w:ascii="Times New Roman" w:eastAsia="Times New Roman" w:hAnsi="Times New Roman" w:cs="Times New Roman"/>
          <w:sz w:val="24"/>
          <w:szCs w:val="24"/>
          <w:lang w:val="en-CA"/>
        </w:rPr>
        <w:t>between</w:t>
      </w:r>
      <w:r w:rsidR="001D3CBD" w:rsidRPr="0012268D">
        <w:rPr>
          <w:rFonts w:ascii="Times New Roman" w:eastAsia="Times New Roman" w:hAnsi="Times New Roman" w:cs="Times New Roman"/>
          <w:sz w:val="24"/>
          <w:szCs w:val="24"/>
          <w:lang w:val="en-CA"/>
        </w:rPr>
        <w:t xml:space="preserve"> </w:t>
      </w:r>
      <w:r w:rsidR="0012268D" w:rsidRPr="0012268D">
        <w:rPr>
          <w:rFonts w:ascii="Times New Roman" w:eastAsia="Times New Roman" w:hAnsi="Times New Roman" w:cs="Times New Roman"/>
          <w:sz w:val="24"/>
          <w:szCs w:val="24"/>
          <w:lang w:val="en-CA"/>
        </w:rPr>
        <w:t xml:space="preserve">blades with or without </w:t>
      </w:r>
      <w:r w:rsidR="0012268D" w:rsidRPr="00D95BF0">
        <w:rPr>
          <w:rFonts w:ascii="Times New Roman" w:eastAsia="Times New Roman" w:hAnsi="Times New Roman" w:cs="Times New Roman"/>
          <w:i/>
          <w:sz w:val="24"/>
          <w:szCs w:val="24"/>
          <w:lang w:val="en-CA"/>
        </w:rPr>
        <w:t>Smithora</w:t>
      </w:r>
      <w:r w:rsidR="0012268D" w:rsidRPr="0012268D">
        <w:rPr>
          <w:rFonts w:ascii="Times New Roman" w:eastAsia="Times New Roman" w:hAnsi="Times New Roman" w:cs="Times New Roman"/>
          <w:sz w:val="24"/>
          <w:szCs w:val="24"/>
          <w:lang w:val="en-CA"/>
        </w:rPr>
        <w:t xml:space="preserve"> (t-test p=</w:t>
      </w:r>
      <w:r w:rsidR="00AC0647">
        <w:rPr>
          <w:rFonts w:ascii="Times New Roman" w:eastAsia="Times New Roman" w:hAnsi="Times New Roman" w:cs="Times New Roman"/>
          <w:sz w:val="24"/>
          <w:szCs w:val="24"/>
          <w:lang w:val="en-CA"/>
        </w:rPr>
        <w:t>0</w:t>
      </w:r>
      <w:r w:rsidR="0012268D" w:rsidRPr="0012268D">
        <w:rPr>
          <w:rFonts w:ascii="Times New Roman" w:eastAsia="Times New Roman" w:hAnsi="Times New Roman" w:cs="Times New Roman"/>
          <w:sz w:val="24"/>
          <w:szCs w:val="24"/>
          <w:lang w:val="en-CA"/>
        </w:rPr>
        <w:t xml:space="preserve">.59) or </w:t>
      </w:r>
      <w:r w:rsidR="00C74C2C">
        <w:rPr>
          <w:rFonts w:ascii="Times New Roman" w:eastAsia="Times New Roman" w:hAnsi="Times New Roman" w:cs="Times New Roman"/>
          <w:sz w:val="24"/>
          <w:szCs w:val="24"/>
          <w:lang w:val="en-CA"/>
        </w:rPr>
        <w:t>between shoots with different final locations</w:t>
      </w:r>
      <w:ins w:id="557" w:author="Mary O'Connor" w:date="2018-01-09T21:17:00Z">
        <w:r w:rsidR="00FC2172">
          <w:rPr>
            <w:rFonts w:ascii="Times New Roman" w:eastAsia="Times New Roman" w:hAnsi="Times New Roman" w:cs="Times New Roman"/>
            <w:sz w:val="24"/>
            <w:szCs w:val="24"/>
            <w:lang w:val="en-CA"/>
          </w:rPr>
          <w:t xml:space="preserve"> </w:t>
        </w:r>
      </w:ins>
      <w:r w:rsidR="0012268D" w:rsidRPr="0012268D">
        <w:rPr>
          <w:rFonts w:ascii="Times New Roman" w:eastAsia="Times New Roman" w:hAnsi="Times New Roman" w:cs="Times New Roman"/>
          <w:sz w:val="24"/>
          <w:szCs w:val="24"/>
          <w:lang w:val="en-CA"/>
        </w:rPr>
        <w:t>(t-test p=0.60), or starting location</w:t>
      </w:r>
      <w:r w:rsidR="00C74C2C">
        <w:rPr>
          <w:rFonts w:ascii="Times New Roman" w:eastAsia="Times New Roman" w:hAnsi="Times New Roman" w:cs="Times New Roman"/>
          <w:sz w:val="24"/>
          <w:szCs w:val="24"/>
          <w:lang w:val="en-CA"/>
        </w:rPr>
        <w:t>s</w:t>
      </w:r>
      <w:r w:rsidR="0012268D" w:rsidRPr="0012268D">
        <w:rPr>
          <w:rFonts w:ascii="Times New Roman" w:eastAsia="Times New Roman" w:hAnsi="Times New Roman" w:cs="Times New Roman"/>
          <w:sz w:val="24"/>
          <w:szCs w:val="24"/>
          <w:lang w:val="en-CA"/>
        </w:rPr>
        <w:t xml:space="preserve"> (t-test p = </w:t>
      </w:r>
      <w:r w:rsidR="00AC0647">
        <w:rPr>
          <w:rFonts w:ascii="Times New Roman" w:eastAsia="Times New Roman" w:hAnsi="Times New Roman" w:cs="Times New Roman"/>
          <w:sz w:val="24"/>
          <w:szCs w:val="24"/>
          <w:lang w:val="en-CA"/>
        </w:rPr>
        <w:t>0</w:t>
      </w:r>
      <w:r w:rsidR="0012268D" w:rsidRPr="0012268D">
        <w:rPr>
          <w:rFonts w:ascii="Times New Roman" w:eastAsia="Times New Roman" w:hAnsi="Times New Roman" w:cs="Times New Roman"/>
          <w:sz w:val="24"/>
          <w:szCs w:val="24"/>
          <w:lang w:val="en-CA"/>
        </w:rPr>
        <w:t xml:space="preserve">.664). </w:t>
      </w:r>
    </w:p>
    <w:p w14:paraId="6E673466" w14:textId="77777777" w:rsidR="002E0CAC" w:rsidRDefault="002E0CAC">
      <w:pPr>
        <w:pStyle w:val="Normal1"/>
        <w:rPr>
          <w:rFonts w:ascii="Times New Roman" w:eastAsia="Times New Roman" w:hAnsi="Times New Roman" w:cs="Times New Roman"/>
          <w:sz w:val="24"/>
          <w:szCs w:val="24"/>
        </w:rPr>
      </w:pPr>
    </w:p>
    <w:p w14:paraId="085224CC" w14:textId="77777777" w:rsidR="002E0CAC" w:rsidRDefault="003F441A">
      <w:pPr>
        <w:pStyle w:val="Normal1"/>
        <w:spacing w:after="0" w:line="480" w:lineRule="auto"/>
        <w:rPr>
          <w:rFonts w:ascii="Times New Roman" w:eastAsia="Times New Roman" w:hAnsi="Times New Roman" w:cs="Times New Roman"/>
          <w:b/>
          <w:sz w:val="24"/>
          <w:szCs w:val="24"/>
        </w:rPr>
      </w:pPr>
      <w:commentRangeStart w:id="558"/>
      <w:r>
        <w:rPr>
          <w:rFonts w:ascii="Times New Roman" w:eastAsia="Times New Roman" w:hAnsi="Times New Roman" w:cs="Times New Roman"/>
          <w:b/>
          <w:sz w:val="24"/>
          <w:szCs w:val="24"/>
        </w:rPr>
        <w:t xml:space="preserve">4. Discussion </w:t>
      </w:r>
      <w:commentRangeEnd w:id="558"/>
      <w:r>
        <w:commentReference w:id="558"/>
      </w:r>
    </w:p>
    <w:p w14:paraId="310C19DC" w14:textId="49F1AF76" w:rsidR="002E0CAC" w:rsidRDefault="0011372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C0647">
        <w:rPr>
          <w:rFonts w:ascii="Times New Roman" w:eastAsia="Times New Roman" w:hAnsi="Times New Roman" w:cs="Times New Roman"/>
          <w:sz w:val="24"/>
          <w:szCs w:val="24"/>
        </w:rPr>
        <w:t xml:space="preserve">We tested the question / hypothesis that </w:t>
      </w:r>
      <w:ins w:id="559" w:author="Mary O'Connor" w:date="2018-01-09T17:22:00Z">
        <w:r w:rsidR="004E60D7">
          <w:rPr>
            <w:rFonts w:ascii="Times New Roman" w:eastAsia="Times New Roman" w:hAnsi="Times New Roman" w:cs="Times New Roman"/>
            <w:sz w:val="24"/>
            <w:szCs w:val="24"/>
          </w:rPr>
          <w:t>a</w:t>
        </w:r>
      </w:ins>
      <w:r w:rsidR="00390AA5" w:rsidRPr="004E60D7">
        <w:rPr>
          <w:rFonts w:ascii="Times New Roman" w:eastAsia="Times New Roman" w:hAnsi="Times New Roman" w:cs="Times New Roman"/>
          <w:sz w:val="24"/>
          <w:szCs w:val="24"/>
        </w:rPr>
        <w:t xml:space="preserve"> host’s associated flora</w:t>
      </w:r>
      <w:ins w:id="560" w:author="Mary O'Connor" w:date="2018-01-09T17:22:00Z">
        <w:r w:rsidR="004E60D7">
          <w:rPr>
            <w:rFonts w:ascii="Times New Roman" w:eastAsia="Times New Roman" w:hAnsi="Times New Roman" w:cs="Times New Roman"/>
            <w:sz w:val="24"/>
            <w:szCs w:val="24"/>
          </w:rPr>
          <w:t>l</w:t>
        </w:r>
      </w:ins>
      <w:r w:rsidR="00390AA5" w:rsidRPr="004E60D7">
        <w:rPr>
          <w:rFonts w:ascii="Times New Roman" w:eastAsia="Times New Roman" w:hAnsi="Times New Roman" w:cs="Times New Roman"/>
          <w:sz w:val="24"/>
          <w:szCs w:val="24"/>
        </w:rPr>
        <w:t xml:space="preserve"> and faunal communities can be c</w:t>
      </w:r>
      <w:r w:rsidR="00151EB6" w:rsidRPr="004E60D7">
        <w:rPr>
          <w:rFonts w:ascii="Times New Roman" w:eastAsia="Times New Roman" w:hAnsi="Times New Roman" w:cs="Times New Roman"/>
          <w:sz w:val="24"/>
          <w:szCs w:val="24"/>
        </w:rPr>
        <w:t>ontrolled by host specific char</w:t>
      </w:r>
      <w:ins w:id="561" w:author="Mary O'Connor" w:date="2018-01-09T17:23:00Z">
        <w:r w:rsidR="004E60D7">
          <w:rPr>
            <w:rFonts w:ascii="Times New Roman" w:eastAsia="Times New Roman" w:hAnsi="Times New Roman" w:cs="Times New Roman"/>
            <w:sz w:val="24"/>
            <w:szCs w:val="24"/>
          </w:rPr>
          <w:t>a</w:t>
        </w:r>
      </w:ins>
      <w:r w:rsidR="00151EB6" w:rsidRPr="004E60D7">
        <w:rPr>
          <w:rFonts w:ascii="Times New Roman" w:eastAsia="Times New Roman" w:hAnsi="Times New Roman" w:cs="Times New Roman"/>
          <w:sz w:val="24"/>
          <w:szCs w:val="24"/>
        </w:rPr>
        <w:t>cteristics or by their surrounding environment or both.</w:t>
      </w:r>
      <w:r w:rsidR="00151EB6">
        <w:rPr>
          <w:rFonts w:ascii="Times New Roman" w:eastAsia="Times New Roman" w:hAnsi="Times New Roman" w:cs="Times New Roman"/>
          <w:i/>
          <w:sz w:val="24"/>
          <w:szCs w:val="24"/>
        </w:rPr>
        <w:t xml:space="preserve"> </w:t>
      </w:r>
      <w:r w:rsidR="00AC0647">
        <w:rPr>
          <w:rFonts w:ascii="Times New Roman" w:eastAsia="Times New Roman" w:hAnsi="Times New Roman" w:cs="Times New Roman"/>
          <w:sz w:val="24"/>
          <w:szCs w:val="24"/>
        </w:rPr>
        <w:t xml:space="preserve">We found that </w:t>
      </w:r>
      <w:r w:rsidR="001B5B43" w:rsidRPr="004E60D7">
        <w:rPr>
          <w:rFonts w:ascii="Times New Roman" w:eastAsia="Times New Roman" w:hAnsi="Times New Roman" w:cs="Times New Roman"/>
          <w:i/>
          <w:sz w:val="24"/>
          <w:szCs w:val="24"/>
        </w:rPr>
        <w:t xml:space="preserve">Smithora </w:t>
      </w:r>
      <w:r w:rsidR="001B5B43">
        <w:rPr>
          <w:rFonts w:ascii="Times New Roman" w:eastAsia="Times New Roman" w:hAnsi="Times New Roman" w:cs="Times New Roman"/>
          <w:sz w:val="24"/>
          <w:szCs w:val="24"/>
        </w:rPr>
        <w:t xml:space="preserve">abundance </w:t>
      </w:r>
      <w:ins w:id="562" w:author="Mary O'Connor" w:date="2018-01-09T17:23:00Z">
        <w:r w:rsidR="004E60D7">
          <w:rPr>
            <w:rFonts w:ascii="Times New Roman" w:eastAsia="Times New Roman" w:hAnsi="Times New Roman" w:cs="Times New Roman"/>
            <w:sz w:val="24"/>
            <w:szCs w:val="24"/>
          </w:rPr>
          <w:t xml:space="preserve">on eelgrass shoots </w:t>
        </w:r>
      </w:ins>
      <w:r w:rsidR="001B5B43">
        <w:rPr>
          <w:rFonts w:ascii="Times New Roman" w:eastAsia="Times New Roman" w:hAnsi="Times New Roman" w:cs="Times New Roman"/>
          <w:sz w:val="24"/>
          <w:szCs w:val="24"/>
        </w:rPr>
        <w:t>did not change to match</w:t>
      </w:r>
      <w:ins w:id="563" w:author="Mary O'Connor" w:date="2018-01-09T17:23:00Z">
        <w:r w:rsidR="004E60D7">
          <w:rPr>
            <w:rFonts w:ascii="Times New Roman" w:eastAsia="Times New Roman" w:hAnsi="Times New Roman" w:cs="Times New Roman"/>
            <w:sz w:val="24"/>
            <w:szCs w:val="24"/>
          </w:rPr>
          <w:t xml:space="preserve"> </w:t>
        </w:r>
        <w:r w:rsidR="004E60D7" w:rsidRPr="00FC5132">
          <w:rPr>
            <w:rFonts w:ascii="Times New Roman" w:eastAsia="Times New Roman" w:hAnsi="Times New Roman" w:cs="Times New Roman"/>
            <w:i/>
            <w:sz w:val="24"/>
            <w:szCs w:val="24"/>
            <w:rPrChange w:id="564" w:author="Gwendolyn Griffiths" w:date="2018-01-22T11:04:00Z">
              <w:rPr>
                <w:rFonts w:ascii="Times New Roman" w:eastAsia="Times New Roman" w:hAnsi="Times New Roman" w:cs="Times New Roman"/>
                <w:sz w:val="24"/>
                <w:szCs w:val="24"/>
              </w:rPr>
            </w:rPrChange>
          </w:rPr>
          <w:t>Smithora</w:t>
        </w:r>
        <w:r w:rsidR="004E60D7">
          <w:rPr>
            <w:rFonts w:ascii="Times New Roman" w:eastAsia="Times New Roman" w:hAnsi="Times New Roman" w:cs="Times New Roman"/>
            <w:sz w:val="24"/>
            <w:szCs w:val="24"/>
          </w:rPr>
          <w:t xml:space="preserve"> on neighboring shoots</w:t>
        </w:r>
      </w:ins>
      <w:r w:rsidR="001B5B43">
        <w:rPr>
          <w:rFonts w:ascii="Times New Roman" w:eastAsia="Times New Roman" w:hAnsi="Times New Roman" w:cs="Times New Roman"/>
          <w:sz w:val="24"/>
          <w:szCs w:val="24"/>
        </w:rPr>
        <w:t xml:space="preserve"> when transplanted in one direction (from </w:t>
      </w:r>
      <w:r w:rsidR="00AC0647">
        <w:rPr>
          <w:rFonts w:ascii="Times New Roman" w:eastAsia="Times New Roman" w:hAnsi="Times New Roman" w:cs="Times New Roman"/>
          <w:sz w:val="24"/>
          <w:szCs w:val="24"/>
        </w:rPr>
        <w:t>meadow</w:t>
      </w:r>
      <w:r w:rsidR="001B5B43">
        <w:rPr>
          <w:rFonts w:ascii="Times New Roman" w:eastAsia="Times New Roman" w:hAnsi="Times New Roman" w:cs="Times New Roman"/>
          <w:sz w:val="24"/>
          <w:szCs w:val="24"/>
        </w:rPr>
        <w:t xml:space="preserve"> edge to interior) but it did change in the other direction (interior to edge). </w:t>
      </w:r>
      <w:r w:rsidR="00AC0647">
        <w:rPr>
          <w:rFonts w:ascii="Times New Roman" w:eastAsia="Times New Roman" w:hAnsi="Times New Roman" w:cs="Times New Roman"/>
          <w:sz w:val="24"/>
          <w:szCs w:val="24"/>
        </w:rPr>
        <w:t>Thus, we reject the hypothesis that in this case,</w:t>
      </w:r>
      <w:r w:rsidR="001B5B43">
        <w:rPr>
          <w:rFonts w:ascii="Times New Roman" w:eastAsia="Times New Roman" w:hAnsi="Times New Roman" w:cs="Times New Roman"/>
          <w:sz w:val="24"/>
          <w:szCs w:val="24"/>
        </w:rPr>
        <w:t xml:space="preserve"> local environmental factors </w:t>
      </w:r>
      <w:r w:rsidR="00AC0647">
        <w:rPr>
          <w:rFonts w:ascii="Times New Roman" w:eastAsia="Times New Roman" w:hAnsi="Times New Roman" w:cs="Times New Roman"/>
          <w:sz w:val="24"/>
          <w:szCs w:val="24"/>
        </w:rPr>
        <w:t>determine</w:t>
      </w:r>
      <w:r w:rsidR="001B5B43">
        <w:rPr>
          <w:rFonts w:ascii="Times New Roman" w:eastAsia="Times New Roman" w:hAnsi="Times New Roman" w:cs="Times New Roman"/>
          <w:sz w:val="24"/>
          <w:szCs w:val="24"/>
        </w:rPr>
        <w:t xml:space="preserve"> </w:t>
      </w:r>
      <w:r w:rsidR="001B5B43" w:rsidRPr="004E60D7">
        <w:rPr>
          <w:rFonts w:ascii="Times New Roman" w:eastAsia="Times New Roman" w:hAnsi="Times New Roman" w:cs="Times New Roman"/>
          <w:i/>
          <w:sz w:val="24"/>
          <w:szCs w:val="24"/>
        </w:rPr>
        <w:t>Smithora</w:t>
      </w:r>
      <w:r w:rsidR="001B5B43">
        <w:rPr>
          <w:rFonts w:ascii="Times New Roman" w:eastAsia="Times New Roman" w:hAnsi="Times New Roman" w:cs="Times New Roman"/>
          <w:sz w:val="24"/>
          <w:szCs w:val="24"/>
        </w:rPr>
        <w:t xml:space="preserve"> abundance </w:t>
      </w:r>
      <w:r w:rsidR="00AC0647">
        <w:rPr>
          <w:rFonts w:ascii="Times New Roman" w:eastAsia="Times New Roman" w:hAnsi="Times New Roman" w:cs="Times New Roman"/>
          <w:sz w:val="24"/>
          <w:szCs w:val="24"/>
        </w:rPr>
        <w:t xml:space="preserve">on </w:t>
      </w:r>
      <w:r w:rsidR="00AC0647" w:rsidRPr="004E60D7">
        <w:rPr>
          <w:rFonts w:ascii="Times New Roman" w:eastAsia="Times New Roman" w:hAnsi="Times New Roman" w:cs="Times New Roman"/>
          <w:i/>
          <w:sz w:val="24"/>
          <w:szCs w:val="24"/>
        </w:rPr>
        <w:t>Zostera</w:t>
      </w:r>
      <w:r w:rsidR="00AC0647">
        <w:rPr>
          <w:rFonts w:ascii="Times New Roman" w:eastAsia="Times New Roman" w:hAnsi="Times New Roman" w:cs="Times New Roman"/>
          <w:sz w:val="24"/>
          <w:szCs w:val="24"/>
        </w:rPr>
        <w:t xml:space="preserve"> shoots</w:t>
      </w:r>
      <w:r w:rsidR="001B5B43">
        <w:rPr>
          <w:rFonts w:ascii="Times New Roman" w:eastAsia="Times New Roman" w:hAnsi="Times New Roman" w:cs="Times New Roman"/>
          <w:sz w:val="24"/>
          <w:szCs w:val="24"/>
        </w:rPr>
        <w:t xml:space="preserve">. This indicates that there is </w:t>
      </w:r>
      <w:r w:rsidR="003755C9">
        <w:rPr>
          <w:rFonts w:ascii="Times New Roman" w:eastAsia="Times New Roman" w:hAnsi="Times New Roman" w:cs="Times New Roman"/>
          <w:sz w:val="24"/>
          <w:szCs w:val="24"/>
        </w:rPr>
        <w:t xml:space="preserve">something unrelated to local environment that is limiting </w:t>
      </w:r>
      <w:r w:rsidR="003755C9" w:rsidRPr="003755C9">
        <w:rPr>
          <w:rFonts w:ascii="Times New Roman" w:eastAsia="Times New Roman" w:hAnsi="Times New Roman" w:cs="Times New Roman"/>
          <w:i/>
          <w:sz w:val="24"/>
          <w:szCs w:val="24"/>
        </w:rPr>
        <w:t>Smithora</w:t>
      </w:r>
      <w:r w:rsidR="003755C9">
        <w:rPr>
          <w:rFonts w:ascii="Times New Roman" w:eastAsia="Times New Roman" w:hAnsi="Times New Roman" w:cs="Times New Roman"/>
          <w:sz w:val="24"/>
          <w:szCs w:val="24"/>
        </w:rPr>
        <w:t xml:space="preserve"> dispersal into the interior of the meadow. </w:t>
      </w:r>
    </w:p>
    <w:p w14:paraId="25E3A4E1" w14:textId="73B1CA13" w:rsidR="004E60D7" w:rsidRDefault="003755C9">
      <w:pPr>
        <w:pStyle w:val="Normal1"/>
        <w:rPr>
          <w:ins w:id="565" w:author="Mary O'Connor" w:date="2018-01-09T17:27:00Z"/>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C0647">
        <w:rPr>
          <w:rFonts w:ascii="Times New Roman" w:eastAsia="Times New Roman" w:hAnsi="Times New Roman" w:cs="Times New Roman"/>
          <w:sz w:val="24"/>
          <w:szCs w:val="24"/>
        </w:rPr>
        <w:t>We observed that</w:t>
      </w:r>
      <w:r>
        <w:rPr>
          <w:rFonts w:ascii="Times New Roman" w:eastAsia="Times New Roman" w:hAnsi="Times New Roman" w:cs="Times New Roman"/>
          <w:sz w:val="24"/>
          <w:szCs w:val="24"/>
        </w:rPr>
        <w:t xml:space="preserve"> shoots with and without </w:t>
      </w:r>
      <w:r w:rsidRPr="004E60D7">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have different microbial communities</w:t>
      </w:r>
      <w:r w:rsidR="00AC0647">
        <w:rPr>
          <w:rFonts w:ascii="Times New Roman" w:eastAsia="Times New Roman" w:hAnsi="Times New Roman" w:cs="Times New Roman"/>
          <w:sz w:val="24"/>
          <w:szCs w:val="24"/>
        </w:rPr>
        <w:t xml:space="preserve"> in the field</w:t>
      </w:r>
      <w:r>
        <w:rPr>
          <w:rFonts w:ascii="Times New Roman" w:eastAsia="Times New Roman" w:hAnsi="Times New Roman" w:cs="Times New Roman"/>
          <w:sz w:val="24"/>
          <w:szCs w:val="24"/>
        </w:rPr>
        <w:t>.</w:t>
      </w:r>
      <w:r w:rsidR="00151EB6">
        <w:rPr>
          <w:rFonts w:ascii="Times New Roman" w:eastAsia="Times New Roman" w:hAnsi="Times New Roman" w:cs="Times New Roman"/>
          <w:sz w:val="24"/>
          <w:szCs w:val="24"/>
        </w:rPr>
        <w:t xml:space="preserve"> </w:t>
      </w:r>
      <w:r w:rsidR="004E60D7">
        <w:rPr>
          <w:rFonts w:ascii="Times New Roman" w:eastAsia="Times New Roman" w:hAnsi="Times New Roman" w:cs="Times New Roman"/>
          <w:sz w:val="24"/>
          <w:szCs w:val="24"/>
        </w:rPr>
        <w:t>This result was unexpected, because</w:t>
      </w:r>
      <w:r w:rsidR="00151EB6">
        <w:rPr>
          <w:rFonts w:ascii="Times New Roman" w:eastAsia="Times New Roman" w:hAnsi="Times New Roman" w:cs="Times New Roman"/>
          <w:sz w:val="24"/>
          <w:szCs w:val="24"/>
        </w:rPr>
        <w:t xml:space="preserve"> we </w:t>
      </w:r>
      <w:r w:rsidR="004E60D7">
        <w:rPr>
          <w:rFonts w:ascii="Times New Roman" w:eastAsia="Times New Roman" w:hAnsi="Times New Roman" w:cs="Times New Roman"/>
          <w:sz w:val="24"/>
          <w:szCs w:val="24"/>
        </w:rPr>
        <w:t>sampled</w:t>
      </w:r>
      <w:r w:rsidR="00151EB6">
        <w:rPr>
          <w:rFonts w:ascii="Times New Roman" w:eastAsia="Times New Roman" w:hAnsi="Times New Roman" w:cs="Times New Roman"/>
          <w:sz w:val="24"/>
          <w:szCs w:val="24"/>
        </w:rPr>
        <w:t xml:space="preserve"> Smithora</w:t>
      </w:r>
      <w:r w:rsidR="004E60D7">
        <w:rPr>
          <w:rFonts w:ascii="Times New Roman" w:eastAsia="Times New Roman" w:hAnsi="Times New Roman" w:cs="Times New Roman"/>
          <w:sz w:val="24"/>
          <w:szCs w:val="24"/>
        </w:rPr>
        <w:t>-</w:t>
      </w:r>
      <w:r w:rsidR="00151EB6">
        <w:rPr>
          <w:rFonts w:ascii="Times New Roman" w:eastAsia="Times New Roman" w:hAnsi="Times New Roman" w:cs="Times New Roman"/>
          <w:sz w:val="24"/>
          <w:szCs w:val="24"/>
        </w:rPr>
        <w:t>free area</w:t>
      </w:r>
      <w:r w:rsidR="004E60D7">
        <w:rPr>
          <w:rFonts w:ascii="Times New Roman" w:eastAsia="Times New Roman" w:hAnsi="Times New Roman" w:cs="Times New Roman"/>
          <w:sz w:val="24"/>
          <w:szCs w:val="24"/>
        </w:rPr>
        <w:t>s</w:t>
      </w:r>
      <w:r w:rsidR="00151EB6">
        <w:rPr>
          <w:rFonts w:ascii="Times New Roman" w:eastAsia="Times New Roman" w:hAnsi="Times New Roman" w:cs="Times New Roman"/>
          <w:sz w:val="24"/>
          <w:szCs w:val="24"/>
        </w:rPr>
        <w:t xml:space="preserve"> of </w:t>
      </w:r>
      <w:r w:rsidR="004E60D7">
        <w:rPr>
          <w:rFonts w:ascii="Times New Roman" w:eastAsia="Times New Roman" w:hAnsi="Times New Roman" w:cs="Times New Roman"/>
          <w:sz w:val="24"/>
          <w:szCs w:val="24"/>
        </w:rPr>
        <w:t xml:space="preserve">eelgrass </w:t>
      </w:r>
      <w:r w:rsidR="00151EB6">
        <w:rPr>
          <w:rFonts w:ascii="Times New Roman" w:eastAsia="Times New Roman" w:hAnsi="Times New Roman" w:cs="Times New Roman"/>
          <w:sz w:val="24"/>
          <w:szCs w:val="24"/>
        </w:rPr>
        <w:t>shoot</w:t>
      </w:r>
      <w:r w:rsidR="004E60D7">
        <w:rPr>
          <w:rFonts w:ascii="Times New Roman" w:eastAsia="Times New Roman" w:hAnsi="Times New Roman" w:cs="Times New Roman"/>
          <w:sz w:val="24"/>
          <w:szCs w:val="24"/>
        </w:rPr>
        <w:t>s</w:t>
      </w:r>
      <w:r w:rsidR="00151EB6">
        <w:rPr>
          <w:rFonts w:ascii="Times New Roman" w:eastAsia="Times New Roman" w:hAnsi="Times New Roman" w:cs="Times New Roman"/>
          <w:sz w:val="24"/>
          <w:szCs w:val="24"/>
        </w:rPr>
        <w:t xml:space="preserve">. </w:t>
      </w:r>
      <w:r w:rsidR="004E60D7">
        <w:rPr>
          <w:rFonts w:ascii="Times New Roman" w:eastAsia="Times New Roman" w:hAnsi="Times New Roman" w:cs="Times New Roman"/>
          <w:sz w:val="24"/>
          <w:szCs w:val="24"/>
        </w:rPr>
        <w:t>T</w:t>
      </w:r>
      <w:r w:rsidR="00151EB6">
        <w:rPr>
          <w:rFonts w:ascii="Times New Roman" w:eastAsia="Times New Roman" w:hAnsi="Times New Roman" w:cs="Times New Roman"/>
          <w:sz w:val="24"/>
          <w:szCs w:val="24"/>
        </w:rPr>
        <w:t xml:space="preserve">he presence of </w:t>
      </w:r>
      <w:r w:rsidR="00151EB6" w:rsidRPr="004E60D7">
        <w:rPr>
          <w:rFonts w:ascii="Times New Roman" w:eastAsia="Times New Roman" w:hAnsi="Times New Roman" w:cs="Times New Roman"/>
          <w:i/>
          <w:sz w:val="24"/>
          <w:szCs w:val="24"/>
        </w:rPr>
        <w:t>Smithora</w:t>
      </w:r>
      <w:r w:rsidR="00151EB6">
        <w:rPr>
          <w:rFonts w:ascii="Times New Roman" w:eastAsia="Times New Roman" w:hAnsi="Times New Roman" w:cs="Times New Roman"/>
          <w:sz w:val="24"/>
          <w:szCs w:val="24"/>
        </w:rPr>
        <w:t xml:space="preserve"> is correlated with a unique </w:t>
      </w:r>
      <w:r w:rsidR="004E60D7">
        <w:rPr>
          <w:rFonts w:ascii="Times New Roman" w:eastAsia="Times New Roman" w:hAnsi="Times New Roman" w:cs="Times New Roman"/>
          <w:sz w:val="24"/>
          <w:szCs w:val="24"/>
        </w:rPr>
        <w:t xml:space="preserve">seagrass microbial </w:t>
      </w:r>
      <w:r w:rsidR="00151EB6">
        <w:rPr>
          <w:rFonts w:ascii="Times New Roman" w:eastAsia="Times New Roman" w:hAnsi="Times New Roman" w:cs="Times New Roman"/>
          <w:sz w:val="24"/>
          <w:szCs w:val="24"/>
        </w:rPr>
        <w:t>community. This could be due to a change in shoot phenolics following colonization (Harder 2008, Silva 2013, Holstrom et al. 2002).</w:t>
      </w:r>
      <w:r w:rsidR="00134E3F">
        <w:rPr>
          <w:rFonts w:ascii="Times New Roman" w:eastAsia="Times New Roman" w:hAnsi="Times New Roman" w:cs="Times New Roman"/>
          <w:sz w:val="24"/>
          <w:szCs w:val="24"/>
        </w:rPr>
        <w:t xml:space="preserve"> </w:t>
      </w:r>
      <w:del w:id="566" w:author="Gwendolyn Griffiths" w:date="2018-01-22T09:27:00Z">
        <w:r w:rsidR="00134E3F" w:rsidDel="00C71A78">
          <w:rPr>
            <w:rFonts w:ascii="Times New Roman" w:eastAsia="Times New Roman" w:hAnsi="Times New Roman" w:cs="Times New Roman"/>
            <w:sz w:val="24"/>
            <w:szCs w:val="24"/>
          </w:rPr>
          <w:delText>This has been observed in these studies….</w:delText>
        </w:r>
        <w:r w:rsidR="00151EB6" w:rsidDel="00C71A78">
          <w:rPr>
            <w:rFonts w:ascii="Times New Roman" w:eastAsia="Times New Roman" w:hAnsi="Times New Roman" w:cs="Times New Roman"/>
            <w:sz w:val="24"/>
            <w:szCs w:val="24"/>
          </w:rPr>
          <w:delText xml:space="preserve"> </w:delText>
        </w:r>
        <w:r w:rsidR="00AC0647" w:rsidDel="00C71A78">
          <w:rPr>
            <w:rFonts w:ascii="Times New Roman" w:eastAsia="Times New Roman" w:hAnsi="Times New Roman" w:cs="Times New Roman"/>
            <w:sz w:val="24"/>
            <w:szCs w:val="24"/>
          </w:rPr>
          <w:delText xml:space="preserve"> </w:delText>
        </w:r>
        <w:r w:rsidR="00AC0647" w:rsidDel="00C71A78">
          <w:rPr>
            <w:rFonts w:ascii="Times New Roman" w:eastAsia="Times New Roman" w:hAnsi="Times New Roman" w:cs="Times New Roman"/>
            <w:i/>
            <w:sz w:val="24"/>
            <w:szCs w:val="24"/>
          </w:rPr>
          <w:delText>This might merit a little more discussion – was this a surprise, or is there any precedent for this in the litar</w:delText>
        </w:r>
      </w:del>
      <w:ins w:id="567" w:author="Mary O'Connor" w:date="2018-01-09T17:27:00Z">
        <w:del w:id="568" w:author="Gwendolyn Griffiths" w:date="2018-01-22T09:27:00Z">
          <w:r w:rsidR="004E60D7" w:rsidDel="00C71A78">
            <w:rPr>
              <w:rFonts w:ascii="Times New Roman" w:eastAsia="Times New Roman" w:hAnsi="Times New Roman" w:cs="Times New Roman"/>
              <w:i/>
              <w:sz w:val="24"/>
              <w:szCs w:val="24"/>
            </w:rPr>
            <w:delText>a</w:delText>
          </w:r>
        </w:del>
      </w:ins>
      <w:del w:id="569" w:author="Gwendolyn Griffiths" w:date="2018-01-22T09:27:00Z">
        <w:r w:rsidR="00AC0647" w:rsidDel="00C71A78">
          <w:rPr>
            <w:rFonts w:ascii="Times New Roman" w:eastAsia="Times New Roman" w:hAnsi="Times New Roman" w:cs="Times New Roman"/>
            <w:i/>
            <w:sz w:val="24"/>
            <w:szCs w:val="24"/>
          </w:rPr>
          <w:delText>ture?</w:delText>
        </w:r>
      </w:del>
      <w:ins w:id="570" w:author="Gwendolyn Griffiths" w:date="2018-01-22T09:27:00Z">
        <w:r w:rsidR="00C71A78">
          <w:rPr>
            <w:rFonts w:ascii="Times New Roman" w:eastAsia="Times New Roman" w:hAnsi="Times New Roman" w:cs="Times New Roman"/>
            <w:sz w:val="24"/>
            <w:szCs w:val="24"/>
          </w:rPr>
          <w:t>Past studies have found that secondary metabolites produced by</w:t>
        </w:r>
      </w:ins>
      <w:ins w:id="571" w:author="Gwendolyn Griffiths" w:date="2018-01-22T09:28:00Z">
        <w:r w:rsidR="00C71A78">
          <w:rPr>
            <w:rFonts w:ascii="Times New Roman" w:eastAsia="Times New Roman" w:hAnsi="Times New Roman" w:cs="Times New Roman"/>
            <w:sz w:val="24"/>
            <w:szCs w:val="24"/>
          </w:rPr>
          <w:t xml:space="preserve"> seagrasses deter the attachment of fouling organisms</w:t>
        </w:r>
      </w:ins>
      <w:ins w:id="572" w:author="Gwendolyn Griffiths" w:date="2018-01-22T09:33:00Z">
        <w:r w:rsidR="00CE2F22">
          <w:rPr>
            <w:rFonts w:ascii="Times New Roman" w:eastAsia="Times New Roman" w:hAnsi="Times New Roman" w:cs="Times New Roman"/>
            <w:sz w:val="24"/>
            <w:szCs w:val="24"/>
          </w:rPr>
          <w:t xml:space="preserve"> and</w:t>
        </w:r>
      </w:ins>
      <w:ins w:id="573" w:author="Gwendolyn Griffiths" w:date="2018-01-22T09:29:00Z">
        <w:r w:rsidR="00C71A78">
          <w:rPr>
            <w:rFonts w:ascii="Times New Roman" w:eastAsia="Times New Roman" w:hAnsi="Times New Roman" w:cs="Times New Roman"/>
            <w:sz w:val="24"/>
            <w:szCs w:val="24"/>
          </w:rPr>
          <w:t xml:space="preserve"> the differences we observed between shoots with and without </w:t>
        </w:r>
      </w:ins>
      <w:ins w:id="574" w:author="Gwendolyn Griffiths" w:date="2018-01-22T09:33:00Z">
        <w:r w:rsidR="00CE2F22">
          <w:rPr>
            <w:rFonts w:ascii="Times New Roman" w:eastAsia="Times New Roman" w:hAnsi="Times New Roman" w:cs="Times New Roman"/>
            <w:sz w:val="24"/>
            <w:szCs w:val="24"/>
          </w:rPr>
          <w:t>S</w:t>
        </w:r>
      </w:ins>
      <w:ins w:id="575" w:author="Gwendolyn Griffiths" w:date="2018-01-22T09:29:00Z">
        <w:r w:rsidR="00C71A78">
          <w:rPr>
            <w:rFonts w:ascii="Times New Roman" w:eastAsia="Times New Roman" w:hAnsi="Times New Roman" w:cs="Times New Roman"/>
            <w:sz w:val="24"/>
            <w:szCs w:val="24"/>
          </w:rPr>
          <w:t xml:space="preserve">mithora could be due to an underlying difference in phenolic content between the edge and interior that allows </w:t>
        </w:r>
      </w:ins>
      <w:ins w:id="576" w:author="Gwendolyn Griffiths" w:date="2018-01-22T09:33:00Z">
        <w:r w:rsidR="00CE2F22">
          <w:rPr>
            <w:rFonts w:ascii="Times New Roman" w:eastAsia="Times New Roman" w:hAnsi="Times New Roman" w:cs="Times New Roman"/>
            <w:sz w:val="24"/>
            <w:szCs w:val="24"/>
          </w:rPr>
          <w:t>S</w:t>
        </w:r>
      </w:ins>
      <w:ins w:id="577" w:author="Gwendolyn Griffiths" w:date="2018-01-22T09:30:00Z">
        <w:r w:rsidR="00C71A78">
          <w:rPr>
            <w:rFonts w:ascii="Times New Roman" w:eastAsia="Times New Roman" w:hAnsi="Times New Roman" w:cs="Times New Roman"/>
            <w:sz w:val="24"/>
            <w:szCs w:val="24"/>
          </w:rPr>
          <w:t>mithora to only colonize edge shoots</w:t>
        </w:r>
      </w:ins>
      <w:ins w:id="578" w:author="Gwendolyn Griffiths" w:date="2018-01-22T09:28:00Z">
        <w:r w:rsidR="00C71A78">
          <w:rPr>
            <w:rFonts w:ascii="Times New Roman" w:eastAsia="Times New Roman" w:hAnsi="Times New Roman" w:cs="Times New Roman"/>
            <w:sz w:val="24"/>
            <w:szCs w:val="24"/>
          </w:rPr>
          <w:t xml:space="preserve"> (</w:t>
        </w:r>
      </w:ins>
      <w:ins w:id="579" w:author="Gwendolyn Griffiths" w:date="2018-01-22T10:48:00Z">
        <w:r w:rsidR="00914385">
          <w:rPr>
            <w:rFonts w:ascii="Times New Roman" w:eastAsia="Times New Roman" w:hAnsi="Times New Roman" w:cs="Times New Roman"/>
            <w:sz w:val="24"/>
            <w:szCs w:val="24"/>
          </w:rPr>
          <w:t xml:space="preserve">de Nys and Steinberg 1999; Butman 1987; </w:t>
        </w:r>
      </w:ins>
      <w:ins w:id="580" w:author="Gwendolyn Griffiths" w:date="2018-01-22T10:49:00Z">
        <w:r w:rsidR="00914385">
          <w:rPr>
            <w:rFonts w:ascii="Times New Roman" w:eastAsia="Times New Roman" w:hAnsi="Times New Roman" w:cs="Times New Roman"/>
            <w:sz w:val="24"/>
            <w:szCs w:val="24"/>
          </w:rPr>
          <w:t>Davis and Targett 1989</w:t>
        </w:r>
      </w:ins>
      <w:ins w:id="581" w:author="Gwendolyn Griffiths" w:date="2018-01-22T09:28:00Z">
        <w:r w:rsidR="00C71A78">
          <w:rPr>
            <w:rFonts w:ascii="Times New Roman" w:eastAsia="Times New Roman" w:hAnsi="Times New Roman" w:cs="Times New Roman"/>
            <w:sz w:val="24"/>
            <w:szCs w:val="24"/>
          </w:rPr>
          <w:t>).</w:t>
        </w:r>
      </w:ins>
      <w:ins w:id="582" w:author="Mary O'Connor" w:date="2018-01-09T17:29:00Z">
        <w:r w:rsidR="004E60D7">
          <w:rPr>
            <w:rFonts w:ascii="Times New Roman" w:eastAsia="Times New Roman" w:hAnsi="Times New Roman" w:cs="Times New Roman"/>
            <w:i/>
            <w:sz w:val="24"/>
            <w:szCs w:val="24"/>
          </w:rPr>
          <w:t xml:space="preserve"> </w:t>
        </w:r>
      </w:ins>
      <w:ins w:id="583" w:author="Gwendolyn Griffiths" w:date="2018-01-22T09:30:00Z">
        <w:r w:rsidR="00C71A78">
          <w:rPr>
            <w:rFonts w:ascii="Times New Roman" w:eastAsia="Times New Roman" w:hAnsi="Times New Roman" w:cs="Times New Roman"/>
            <w:sz w:val="24"/>
            <w:szCs w:val="24"/>
          </w:rPr>
          <w:t>However, t</w:t>
        </w:r>
      </w:ins>
      <w:del w:id="584" w:author="Gwendolyn Griffiths" w:date="2018-01-22T09:30:00Z">
        <w:r w:rsidR="00AC0647" w:rsidDel="00C71A78">
          <w:rPr>
            <w:rFonts w:ascii="Times New Roman" w:eastAsia="Times New Roman" w:hAnsi="Times New Roman" w:cs="Times New Roman"/>
            <w:sz w:val="24"/>
            <w:szCs w:val="24"/>
          </w:rPr>
          <w:delText>T</w:delText>
        </w:r>
      </w:del>
      <w:r w:rsidR="00AC0647">
        <w:rPr>
          <w:rFonts w:ascii="Times New Roman" w:eastAsia="Times New Roman" w:hAnsi="Times New Roman" w:cs="Times New Roman"/>
          <w:sz w:val="24"/>
          <w:szCs w:val="24"/>
        </w:rPr>
        <w:t>he distinct microbial</w:t>
      </w:r>
      <w:r>
        <w:rPr>
          <w:rFonts w:ascii="Times New Roman" w:eastAsia="Times New Roman" w:hAnsi="Times New Roman" w:cs="Times New Roman"/>
          <w:sz w:val="24"/>
          <w:szCs w:val="24"/>
        </w:rPr>
        <w:t xml:space="preserve"> communities </w:t>
      </w:r>
      <w:r w:rsidR="00AC0647">
        <w:rPr>
          <w:rFonts w:ascii="Times New Roman" w:eastAsia="Times New Roman" w:hAnsi="Times New Roman" w:cs="Times New Roman"/>
          <w:sz w:val="24"/>
          <w:szCs w:val="24"/>
        </w:rPr>
        <w:t xml:space="preserve">on shoots without </w:t>
      </w:r>
      <w:r w:rsidR="00AC0647">
        <w:rPr>
          <w:rFonts w:ascii="Times New Roman" w:eastAsia="Times New Roman" w:hAnsi="Times New Roman" w:cs="Times New Roman"/>
          <w:i/>
          <w:sz w:val="24"/>
          <w:szCs w:val="24"/>
        </w:rPr>
        <w:t xml:space="preserve">Smithora </w:t>
      </w:r>
      <w:r>
        <w:rPr>
          <w:rFonts w:ascii="Times New Roman" w:eastAsia="Times New Roman" w:hAnsi="Times New Roman" w:cs="Times New Roman"/>
          <w:sz w:val="24"/>
          <w:szCs w:val="24"/>
        </w:rPr>
        <w:t xml:space="preserve">did not </w:t>
      </w:r>
      <w:r w:rsidR="00AC0647">
        <w:rPr>
          <w:rFonts w:ascii="Times New Roman" w:eastAsia="Times New Roman" w:hAnsi="Times New Roman" w:cs="Times New Roman"/>
          <w:sz w:val="24"/>
          <w:szCs w:val="24"/>
        </w:rPr>
        <w:t xml:space="preserve">prevent </w:t>
      </w:r>
      <w:r w:rsidRPr="004E60D7">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from colonizing shoots transplanted </w:t>
      </w:r>
      <w:del w:id="585" w:author="Gwendolyn Griffiths" w:date="2018-01-22T11:05:00Z">
        <w:r w:rsidDel="0051700C">
          <w:rPr>
            <w:rFonts w:ascii="Times New Roman" w:eastAsia="Times New Roman" w:hAnsi="Times New Roman" w:cs="Times New Roman"/>
            <w:sz w:val="24"/>
            <w:szCs w:val="24"/>
          </w:rPr>
          <w:delText>into a</w:delText>
        </w:r>
      </w:del>
      <w:ins w:id="586" w:author="Gwendolyn Griffiths" w:date="2018-01-22T11:05:00Z">
        <w:r w:rsidR="0051700C">
          <w:rPr>
            <w:rFonts w:ascii="Times New Roman" w:eastAsia="Times New Roman" w:hAnsi="Times New Roman" w:cs="Times New Roman"/>
            <w:sz w:val="24"/>
            <w:szCs w:val="24"/>
          </w:rPr>
          <w:t>once moved to a</w:t>
        </w:r>
      </w:ins>
      <w:r>
        <w:rPr>
          <w:rFonts w:ascii="Times New Roman" w:eastAsia="Times New Roman" w:hAnsi="Times New Roman" w:cs="Times New Roman"/>
          <w:sz w:val="24"/>
          <w:szCs w:val="24"/>
        </w:rPr>
        <w:t xml:space="preserve"> high </w:t>
      </w:r>
      <w:r w:rsidRPr="004E60D7">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area.</w:t>
      </w:r>
      <w:ins w:id="587" w:author="Gwendolyn Griffiths" w:date="2018-01-22T09:30:00Z">
        <w:r w:rsidR="00C71A78">
          <w:rPr>
            <w:rFonts w:ascii="Times New Roman" w:eastAsia="Times New Roman" w:hAnsi="Times New Roman" w:cs="Times New Roman"/>
            <w:sz w:val="24"/>
            <w:szCs w:val="24"/>
          </w:rPr>
          <w:t xml:space="preserve"> </w:t>
        </w:r>
      </w:ins>
      <w:ins w:id="588" w:author="Gwendolyn Griffiths" w:date="2018-01-22T11:06:00Z">
        <w:r w:rsidR="0051700C">
          <w:rPr>
            <w:rFonts w:ascii="Times New Roman" w:eastAsia="Times New Roman" w:hAnsi="Times New Roman" w:cs="Times New Roman"/>
            <w:sz w:val="24"/>
            <w:szCs w:val="24"/>
          </w:rPr>
          <w:t>C</w:t>
        </w:r>
      </w:ins>
      <w:ins w:id="589" w:author="Gwendolyn Griffiths" w:date="2018-01-22T09:30:00Z">
        <w:r w:rsidR="00C71A78">
          <w:rPr>
            <w:rFonts w:ascii="Times New Roman" w:eastAsia="Times New Roman" w:hAnsi="Times New Roman" w:cs="Times New Roman"/>
            <w:sz w:val="24"/>
            <w:szCs w:val="24"/>
          </w:rPr>
          <w:t>ontrol</w:t>
        </w:r>
      </w:ins>
      <w:ins w:id="590" w:author="Gwendolyn Griffiths" w:date="2018-01-22T09:31:00Z">
        <w:r w:rsidR="00C71A78">
          <w:rPr>
            <w:rFonts w:ascii="Times New Roman" w:eastAsia="Times New Roman" w:hAnsi="Times New Roman" w:cs="Times New Roman"/>
            <w:sz w:val="24"/>
            <w:szCs w:val="24"/>
          </w:rPr>
          <w:t xml:space="preserve"> shoots were uprooted and replanted</w:t>
        </w:r>
      </w:ins>
      <w:ins w:id="591" w:author="Gwendolyn Griffiths" w:date="2018-01-22T09:33:00Z">
        <w:r w:rsidR="00CE2F22">
          <w:rPr>
            <w:rFonts w:ascii="Times New Roman" w:eastAsia="Times New Roman" w:hAnsi="Times New Roman" w:cs="Times New Roman"/>
            <w:sz w:val="24"/>
            <w:szCs w:val="24"/>
          </w:rPr>
          <w:t xml:space="preserve"> in the interior</w:t>
        </w:r>
      </w:ins>
      <w:ins w:id="592" w:author="Gwendolyn Griffiths" w:date="2018-01-22T09:31:00Z">
        <w:r w:rsidR="00C71A78">
          <w:rPr>
            <w:rFonts w:ascii="Times New Roman" w:eastAsia="Times New Roman" w:hAnsi="Times New Roman" w:cs="Times New Roman"/>
            <w:sz w:val="24"/>
            <w:szCs w:val="24"/>
          </w:rPr>
          <w:t xml:space="preserve">. </w:t>
        </w:r>
      </w:ins>
      <w:ins w:id="593" w:author="Gwendolyn Griffiths" w:date="2018-01-22T09:34:00Z">
        <w:r w:rsidR="00CE2F22">
          <w:rPr>
            <w:rFonts w:ascii="Times New Roman" w:eastAsia="Times New Roman" w:hAnsi="Times New Roman" w:cs="Times New Roman"/>
            <w:sz w:val="24"/>
            <w:szCs w:val="24"/>
          </w:rPr>
          <w:t xml:space="preserve">Uprooting </w:t>
        </w:r>
      </w:ins>
      <w:ins w:id="594" w:author="Gwendolyn Griffiths" w:date="2018-01-22T09:31:00Z">
        <w:r w:rsidR="00C71A78">
          <w:rPr>
            <w:rFonts w:ascii="Times New Roman" w:eastAsia="Times New Roman" w:hAnsi="Times New Roman" w:cs="Times New Roman"/>
            <w:sz w:val="24"/>
            <w:szCs w:val="24"/>
          </w:rPr>
          <w:t xml:space="preserve">likely lowered </w:t>
        </w:r>
      </w:ins>
      <w:ins w:id="595" w:author="Gwendolyn Griffiths" w:date="2018-01-22T09:34:00Z">
        <w:r w:rsidR="00CE2F22">
          <w:rPr>
            <w:rFonts w:ascii="Times New Roman" w:eastAsia="Times New Roman" w:hAnsi="Times New Roman" w:cs="Times New Roman"/>
            <w:sz w:val="24"/>
            <w:szCs w:val="24"/>
          </w:rPr>
          <w:t>shoot</w:t>
        </w:r>
      </w:ins>
      <w:ins w:id="596" w:author="Gwendolyn Griffiths" w:date="2018-01-22T09:31:00Z">
        <w:r w:rsidR="00C71A78">
          <w:rPr>
            <w:rFonts w:ascii="Times New Roman" w:eastAsia="Times New Roman" w:hAnsi="Times New Roman" w:cs="Times New Roman"/>
            <w:sz w:val="24"/>
            <w:szCs w:val="24"/>
          </w:rPr>
          <w:t xml:space="preserve"> health and phenolic content </w:t>
        </w:r>
      </w:ins>
      <w:ins w:id="597" w:author="Gwendolyn Griffiths" w:date="2018-01-22T09:32:00Z">
        <w:r w:rsidR="00C71A78">
          <w:rPr>
            <w:rFonts w:ascii="Times New Roman" w:eastAsia="Times New Roman" w:hAnsi="Times New Roman" w:cs="Times New Roman"/>
            <w:sz w:val="24"/>
            <w:szCs w:val="24"/>
          </w:rPr>
          <w:t xml:space="preserve">but no </w:t>
        </w:r>
        <w:r w:rsidR="00C71A78" w:rsidRPr="0051700C">
          <w:rPr>
            <w:rFonts w:ascii="Times New Roman" w:eastAsia="Times New Roman" w:hAnsi="Times New Roman" w:cs="Times New Roman"/>
            <w:i/>
            <w:sz w:val="24"/>
            <w:szCs w:val="24"/>
            <w:rPrChange w:id="598" w:author="Gwendolyn Griffiths" w:date="2018-01-22T11:06:00Z">
              <w:rPr>
                <w:rFonts w:ascii="Times New Roman" w:eastAsia="Times New Roman" w:hAnsi="Times New Roman" w:cs="Times New Roman"/>
                <w:sz w:val="24"/>
                <w:szCs w:val="24"/>
              </w:rPr>
            </w:rPrChange>
          </w:rPr>
          <w:t>Smithora</w:t>
        </w:r>
        <w:r w:rsidR="00C71A78">
          <w:rPr>
            <w:rFonts w:ascii="Times New Roman" w:eastAsia="Times New Roman" w:hAnsi="Times New Roman" w:cs="Times New Roman"/>
            <w:sz w:val="24"/>
            <w:szCs w:val="24"/>
          </w:rPr>
          <w:t xml:space="preserve"> colonization occurred in the interior</w:t>
        </w:r>
      </w:ins>
      <w:ins w:id="599" w:author="Gwendolyn Griffiths" w:date="2018-01-22T09:34:00Z">
        <w:r w:rsidR="00CE2F22">
          <w:rPr>
            <w:rFonts w:ascii="Times New Roman" w:eastAsia="Times New Roman" w:hAnsi="Times New Roman" w:cs="Times New Roman"/>
            <w:sz w:val="24"/>
            <w:szCs w:val="24"/>
          </w:rPr>
          <w:t xml:space="preserve">. It is therefore unlikely that </w:t>
        </w:r>
      </w:ins>
      <w:ins w:id="600" w:author="Gwendolyn Griffiths" w:date="2018-01-22T09:32:00Z">
        <w:r w:rsidR="00C71A78" w:rsidRPr="0051700C">
          <w:rPr>
            <w:rFonts w:ascii="Times New Roman" w:eastAsia="Times New Roman" w:hAnsi="Times New Roman" w:cs="Times New Roman"/>
            <w:i/>
            <w:sz w:val="24"/>
            <w:szCs w:val="24"/>
            <w:rPrChange w:id="601" w:author="Gwendolyn Griffiths" w:date="2018-01-22T11:06:00Z">
              <w:rPr>
                <w:rFonts w:ascii="Times New Roman" w:eastAsia="Times New Roman" w:hAnsi="Times New Roman" w:cs="Times New Roman"/>
                <w:sz w:val="24"/>
                <w:szCs w:val="24"/>
              </w:rPr>
            </w:rPrChange>
          </w:rPr>
          <w:t>Smithora</w:t>
        </w:r>
        <w:r w:rsidR="00C71A78">
          <w:rPr>
            <w:rFonts w:ascii="Times New Roman" w:eastAsia="Times New Roman" w:hAnsi="Times New Roman" w:cs="Times New Roman"/>
            <w:sz w:val="24"/>
            <w:szCs w:val="24"/>
          </w:rPr>
          <w:t xml:space="preserve"> colonization </w:t>
        </w:r>
        <w:r w:rsidR="00C71A78">
          <w:rPr>
            <w:rFonts w:ascii="Times New Roman" w:eastAsia="Times New Roman" w:hAnsi="Times New Roman" w:cs="Times New Roman"/>
            <w:sz w:val="24"/>
            <w:szCs w:val="24"/>
          </w:rPr>
          <w:lastRenderedPageBreak/>
          <w:t>at the edge is due to lower seagrass metabolite defenses</w:t>
        </w:r>
      </w:ins>
      <w:ins w:id="602" w:author="Gwendolyn Griffiths" w:date="2018-01-22T09:37:00Z">
        <w:r w:rsidR="00CE2F22">
          <w:rPr>
            <w:rFonts w:ascii="Times New Roman" w:eastAsia="Times New Roman" w:hAnsi="Times New Roman" w:cs="Times New Roman"/>
            <w:sz w:val="24"/>
            <w:szCs w:val="24"/>
          </w:rPr>
          <w:t xml:space="preserve">. The initial differences in bacterial assemblages detected between edge and interior shoots is most likely due to the presence of </w:t>
        </w:r>
        <w:r w:rsidR="00CE2F22" w:rsidRPr="0051700C">
          <w:rPr>
            <w:rFonts w:ascii="Times New Roman" w:eastAsia="Times New Roman" w:hAnsi="Times New Roman" w:cs="Times New Roman"/>
            <w:i/>
            <w:sz w:val="24"/>
            <w:szCs w:val="24"/>
            <w:rPrChange w:id="603" w:author="Gwendolyn Griffiths" w:date="2018-01-22T11:06:00Z">
              <w:rPr>
                <w:rFonts w:ascii="Times New Roman" w:eastAsia="Times New Roman" w:hAnsi="Times New Roman" w:cs="Times New Roman"/>
                <w:sz w:val="24"/>
                <w:szCs w:val="24"/>
              </w:rPr>
            </w:rPrChange>
          </w:rPr>
          <w:t>Smithora</w:t>
        </w:r>
        <w:r w:rsidR="00CE2F22">
          <w:rPr>
            <w:rFonts w:ascii="Times New Roman" w:eastAsia="Times New Roman" w:hAnsi="Times New Roman" w:cs="Times New Roman"/>
            <w:sz w:val="24"/>
            <w:szCs w:val="24"/>
          </w:rPr>
          <w:t xml:space="preserve"> itself rather than small scale changes in phenolic content. </w:t>
        </w:r>
      </w:ins>
      <w:del w:id="604" w:author="Gwendolyn Griffiths" w:date="2018-01-22T09:32:00Z">
        <w:r w:rsidDel="00C71A78">
          <w:rPr>
            <w:rFonts w:ascii="Times New Roman" w:eastAsia="Times New Roman" w:hAnsi="Times New Roman" w:cs="Times New Roman"/>
            <w:sz w:val="24"/>
            <w:szCs w:val="24"/>
          </w:rPr>
          <w:delText xml:space="preserve"> </w:delText>
        </w:r>
      </w:del>
      <w:del w:id="605" w:author="Gwendolyn Griffiths" w:date="2018-01-22T09:34:00Z">
        <w:r w:rsidR="00AC0647" w:rsidDel="00CE2F22">
          <w:rPr>
            <w:rFonts w:ascii="Times New Roman" w:eastAsia="Times New Roman" w:hAnsi="Times New Roman" w:cs="Times New Roman"/>
            <w:sz w:val="24"/>
            <w:szCs w:val="24"/>
          </w:rPr>
          <w:delText>B</w:delText>
        </w:r>
      </w:del>
      <w:del w:id="606" w:author="Gwendolyn Griffiths" w:date="2018-01-22T09:36:00Z">
        <w:r w:rsidDel="00CE2F22">
          <w:rPr>
            <w:rFonts w:ascii="Times New Roman" w:eastAsia="Times New Roman" w:hAnsi="Times New Roman" w:cs="Times New Roman"/>
            <w:sz w:val="24"/>
            <w:szCs w:val="24"/>
          </w:rPr>
          <w:delText>acterial communities changed</w:delText>
        </w:r>
        <w:r w:rsidR="00AC0647" w:rsidDel="00CE2F22">
          <w:rPr>
            <w:rFonts w:ascii="Times New Roman" w:eastAsia="Times New Roman" w:hAnsi="Times New Roman" w:cs="Times New Roman"/>
            <w:sz w:val="24"/>
            <w:szCs w:val="24"/>
          </w:rPr>
          <w:delText xml:space="preserve"> following </w:delText>
        </w:r>
        <w:r w:rsidR="00151EB6" w:rsidRPr="004E60D7" w:rsidDel="00CE2F22">
          <w:rPr>
            <w:rFonts w:ascii="Times New Roman" w:eastAsia="Times New Roman" w:hAnsi="Times New Roman" w:cs="Times New Roman"/>
            <w:i/>
            <w:sz w:val="24"/>
            <w:szCs w:val="24"/>
          </w:rPr>
          <w:delText>Smithora</w:delText>
        </w:r>
        <w:r w:rsidR="00151EB6" w:rsidDel="00CE2F22">
          <w:rPr>
            <w:rFonts w:ascii="Times New Roman" w:eastAsia="Times New Roman" w:hAnsi="Times New Roman" w:cs="Times New Roman"/>
            <w:sz w:val="24"/>
            <w:szCs w:val="24"/>
          </w:rPr>
          <w:delText xml:space="preserve"> colonization</w:delText>
        </w:r>
      </w:del>
      <w:del w:id="607" w:author="Gwendolyn Griffiths" w:date="2018-01-22T09:35:00Z">
        <w:r w:rsidDel="00CE2F22">
          <w:rPr>
            <w:rFonts w:ascii="Times New Roman" w:eastAsia="Times New Roman" w:hAnsi="Times New Roman" w:cs="Times New Roman"/>
            <w:sz w:val="24"/>
            <w:szCs w:val="24"/>
          </w:rPr>
          <w:delText xml:space="preserve">, </w:delText>
        </w:r>
        <w:r w:rsidR="00AC0647" w:rsidDel="00CE2F22">
          <w:rPr>
            <w:rFonts w:ascii="Times New Roman" w:eastAsia="Times New Roman" w:hAnsi="Times New Roman" w:cs="Times New Roman"/>
            <w:sz w:val="24"/>
            <w:szCs w:val="24"/>
          </w:rPr>
          <w:delText xml:space="preserve">suggesting </w:delText>
        </w:r>
        <w:r w:rsidDel="00CE2F22">
          <w:rPr>
            <w:rFonts w:ascii="Times New Roman" w:eastAsia="Times New Roman" w:hAnsi="Times New Roman" w:cs="Times New Roman"/>
            <w:sz w:val="24"/>
            <w:szCs w:val="24"/>
          </w:rPr>
          <w:delText xml:space="preserve">that algal colonization </w:delText>
        </w:r>
        <w:r w:rsidR="00852DB5" w:rsidDel="00CE2F22">
          <w:rPr>
            <w:rFonts w:ascii="Times New Roman" w:eastAsia="Times New Roman" w:hAnsi="Times New Roman" w:cs="Times New Roman"/>
            <w:sz w:val="24"/>
            <w:szCs w:val="24"/>
          </w:rPr>
          <w:delText>could be</w:delText>
        </w:r>
        <w:r w:rsidDel="00CE2F22">
          <w:rPr>
            <w:rFonts w:ascii="Times New Roman" w:eastAsia="Times New Roman" w:hAnsi="Times New Roman" w:cs="Times New Roman"/>
            <w:sz w:val="24"/>
            <w:szCs w:val="24"/>
          </w:rPr>
          <w:delText xml:space="preserve"> influencing bacterial community differences</w:delText>
        </w:r>
      </w:del>
      <w:ins w:id="608" w:author="Mary O'Connor" w:date="2017-12-14T13:38:00Z">
        <w:del w:id="609" w:author="Gwendolyn Griffiths" w:date="2018-01-22T09:36:00Z">
          <w:r w:rsidR="00AC0647" w:rsidDel="00CE2F22">
            <w:rPr>
              <w:rFonts w:ascii="Times New Roman" w:eastAsia="Times New Roman" w:hAnsi="Times New Roman" w:cs="Times New Roman"/>
              <w:sz w:val="24"/>
              <w:szCs w:val="24"/>
            </w:rPr>
            <w:delText xml:space="preserve">. </w:delText>
          </w:r>
        </w:del>
      </w:ins>
    </w:p>
    <w:p w14:paraId="52412F37" w14:textId="4624278B" w:rsidR="003755C9" w:rsidRDefault="004E60D7">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Shoot-level microbial communities appeared to be unaffected by shoot location. </w:t>
      </w:r>
      <w:r w:rsidR="00151EB6">
        <w:rPr>
          <w:rFonts w:ascii="Times New Roman" w:eastAsia="Times New Roman" w:hAnsi="Times New Roman" w:cs="Times New Roman"/>
          <w:sz w:val="24"/>
          <w:szCs w:val="24"/>
        </w:rPr>
        <w:t>We did not observe any effect of location on shoot microbial community following transplant.</w:t>
      </w:r>
      <w:ins w:id="610" w:author="Gwendolyn Griffiths" w:date="2018-01-22T09:41:00Z">
        <w:r w:rsidR="00CE2F22">
          <w:rPr>
            <w:rFonts w:ascii="Times New Roman" w:eastAsia="Times New Roman" w:hAnsi="Times New Roman" w:cs="Times New Roman"/>
            <w:sz w:val="24"/>
            <w:szCs w:val="24"/>
          </w:rPr>
          <w:t xml:space="preserve"> Edge shoots that had </w:t>
        </w:r>
      </w:ins>
      <w:ins w:id="611" w:author="Gwendolyn Griffiths" w:date="2018-01-22T09:48:00Z">
        <w:r w:rsidR="00E6382A" w:rsidRPr="00E6382A">
          <w:rPr>
            <w:rFonts w:ascii="Times New Roman" w:eastAsia="Times New Roman" w:hAnsi="Times New Roman" w:cs="Times New Roman"/>
            <w:i/>
            <w:sz w:val="24"/>
            <w:szCs w:val="24"/>
            <w:rPrChange w:id="612" w:author="Gwendolyn Griffiths" w:date="2018-01-22T09:48:00Z">
              <w:rPr>
                <w:rFonts w:ascii="Times New Roman" w:eastAsia="Times New Roman" w:hAnsi="Times New Roman" w:cs="Times New Roman"/>
                <w:sz w:val="24"/>
                <w:szCs w:val="24"/>
              </w:rPr>
            </w:rPrChange>
          </w:rPr>
          <w:t>S</w:t>
        </w:r>
      </w:ins>
      <w:ins w:id="613" w:author="Gwendolyn Griffiths" w:date="2018-01-22T09:41:00Z">
        <w:r w:rsidR="00CE2F22" w:rsidRPr="00E6382A">
          <w:rPr>
            <w:rFonts w:ascii="Times New Roman" w:eastAsia="Times New Roman" w:hAnsi="Times New Roman" w:cs="Times New Roman"/>
            <w:i/>
            <w:sz w:val="24"/>
            <w:szCs w:val="24"/>
            <w:rPrChange w:id="614" w:author="Gwendolyn Griffiths" w:date="2018-01-22T09:48:00Z">
              <w:rPr>
                <w:rFonts w:ascii="Times New Roman" w:eastAsia="Times New Roman" w:hAnsi="Times New Roman" w:cs="Times New Roman"/>
                <w:sz w:val="24"/>
                <w:szCs w:val="24"/>
              </w:rPr>
            </w:rPrChange>
          </w:rPr>
          <w:t>mithora</w:t>
        </w:r>
        <w:r w:rsidR="00CE2F22">
          <w:rPr>
            <w:rFonts w:ascii="Times New Roman" w:eastAsia="Times New Roman" w:hAnsi="Times New Roman" w:cs="Times New Roman"/>
            <w:sz w:val="24"/>
            <w:szCs w:val="24"/>
          </w:rPr>
          <w:t xml:space="preserve"> had similar </w:t>
        </w:r>
      </w:ins>
      <w:ins w:id="615" w:author="Gwendolyn Griffiths" w:date="2018-01-22T09:42:00Z">
        <w:r w:rsidR="00CE2F22">
          <w:rPr>
            <w:rFonts w:ascii="Times New Roman" w:eastAsia="Times New Roman" w:hAnsi="Times New Roman" w:cs="Times New Roman"/>
            <w:sz w:val="24"/>
            <w:szCs w:val="24"/>
          </w:rPr>
          <w:t xml:space="preserve">microbial communities to shoots with </w:t>
        </w:r>
        <w:r w:rsidR="00CE2F22" w:rsidRPr="00E6382A">
          <w:rPr>
            <w:rFonts w:ascii="Times New Roman" w:eastAsia="Times New Roman" w:hAnsi="Times New Roman" w:cs="Times New Roman"/>
            <w:i/>
            <w:sz w:val="24"/>
            <w:szCs w:val="24"/>
            <w:rPrChange w:id="616" w:author="Gwendolyn Griffiths" w:date="2018-01-22T09:48:00Z">
              <w:rPr>
                <w:rFonts w:ascii="Times New Roman" w:eastAsia="Times New Roman" w:hAnsi="Times New Roman" w:cs="Times New Roman"/>
                <w:sz w:val="24"/>
                <w:szCs w:val="24"/>
              </w:rPr>
            </w:rPrChange>
          </w:rPr>
          <w:t>Smithora</w:t>
        </w:r>
        <w:r w:rsidR="00CE2F22">
          <w:rPr>
            <w:rFonts w:ascii="Times New Roman" w:eastAsia="Times New Roman" w:hAnsi="Times New Roman" w:cs="Times New Roman"/>
            <w:sz w:val="24"/>
            <w:szCs w:val="24"/>
          </w:rPr>
          <w:t xml:space="preserve"> in the interior.</w:t>
        </w:r>
      </w:ins>
      <w:r w:rsidR="00151EB6">
        <w:rPr>
          <w:rFonts w:ascii="Times New Roman" w:eastAsia="Times New Roman" w:hAnsi="Times New Roman" w:cs="Times New Roman"/>
          <w:sz w:val="24"/>
          <w:szCs w:val="24"/>
        </w:rPr>
        <w:t xml:space="preserve"> </w:t>
      </w:r>
      <w:ins w:id="617" w:author="Gwendolyn Griffiths" w:date="2018-01-22T09:42:00Z">
        <w:r w:rsidR="00CE2F22">
          <w:rPr>
            <w:rFonts w:ascii="Times New Roman" w:eastAsia="Times New Roman" w:hAnsi="Times New Roman" w:cs="Times New Roman"/>
            <w:sz w:val="24"/>
            <w:szCs w:val="24"/>
          </w:rPr>
          <w:t>Our result</w:t>
        </w:r>
      </w:ins>
      <w:del w:id="618" w:author="Gwendolyn Griffiths" w:date="2018-01-22T09:42:00Z">
        <w:r w:rsidR="00151EB6" w:rsidDel="00CE2F22">
          <w:rPr>
            <w:rFonts w:ascii="Times New Roman" w:eastAsia="Times New Roman" w:hAnsi="Times New Roman" w:cs="Times New Roman"/>
            <w:sz w:val="24"/>
            <w:szCs w:val="24"/>
          </w:rPr>
          <w:delText>This</w:delText>
        </w:r>
      </w:del>
      <w:r w:rsidR="00151EB6">
        <w:rPr>
          <w:rFonts w:ascii="Times New Roman" w:eastAsia="Times New Roman" w:hAnsi="Times New Roman" w:cs="Times New Roman"/>
          <w:sz w:val="24"/>
          <w:szCs w:val="24"/>
        </w:rPr>
        <w:t xml:space="preserve"> is consistent </w:t>
      </w:r>
      <w:r w:rsidR="00950556">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observations that</w:t>
      </w:r>
      <w:r w:rsidR="00151EB6">
        <w:rPr>
          <w:rFonts w:ascii="Times New Roman" w:eastAsia="Times New Roman" w:hAnsi="Times New Roman" w:cs="Times New Roman"/>
          <w:sz w:val="24"/>
          <w:szCs w:val="24"/>
        </w:rPr>
        <w:t xml:space="preserve"> microbial communit</w:t>
      </w:r>
      <w:r>
        <w:rPr>
          <w:rFonts w:ascii="Times New Roman" w:eastAsia="Times New Roman" w:hAnsi="Times New Roman" w:cs="Times New Roman"/>
          <w:sz w:val="24"/>
          <w:szCs w:val="24"/>
        </w:rPr>
        <w:t>ies do not vary</w:t>
      </w:r>
      <w:r w:rsidR="00151EB6">
        <w:rPr>
          <w:rFonts w:ascii="Times New Roman" w:eastAsia="Times New Roman" w:hAnsi="Times New Roman" w:cs="Times New Roman"/>
          <w:sz w:val="24"/>
          <w:szCs w:val="24"/>
        </w:rPr>
        <w:t xml:space="preserve"> between the edge and interior of a meadow</w:t>
      </w:r>
      <w:r>
        <w:rPr>
          <w:rFonts w:ascii="Times New Roman" w:eastAsia="Times New Roman" w:hAnsi="Times New Roman" w:cs="Times New Roman"/>
          <w:sz w:val="24"/>
          <w:szCs w:val="24"/>
        </w:rPr>
        <w:t xml:space="preserve"> </w:t>
      </w:r>
      <w:r w:rsidR="00950556">
        <w:rPr>
          <w:rFonts w:ascii="Times New Roman" w:eastAsia="Times New Roman" w:hAnsi="Times New Roman" w:cs="Times New Roman"/>
          <w:sz w:val="24"/>
          <w:szCs w:val="24"/>
        </w:rPr>
        <w:t>(Ettiner et al. 2017)</w:t>
      </w:r>
      <w:r w:rsidR="00852DB5">
        <w:rPr>
          <w:rFonts w:ascii="Times New Roman" w:eastAsia="Times New Roman" w:hAnsi="Times New Roman" w:cs="Times New Roman"/>
          <w:sz w:val="24"/>
          <w:szCs w:val="24"/>
        </w:rPr>
        <w:t xml:space="preserve">. </w:t>
      </w:r>
      <w:r w:rsidR="00A14C7A">
        <w:rPr>
          <w:rFonts w:ascii="Times New Roman" w:eastAsia="Times New Roman" w:hAnsi="Times New Roman" w:cs="Times New Roman"/>
          <w:sz w:val="24"/>
          <w:szCs w:val="24"/>
        </w:rPr>
        <w:t>All microbial communities on uprooted shoots changed following transplant and this could be due to</w:t>
      </w:r>
      <w:r w:rsidR="00950556">
        <w:rPr>
          <w:rFonts w:ascii="Times New Roman" w:eastAsia="Times New Roman" w:hAnsi="Times New Roman" w:cs="Times New Roman"/>
          <w:sz w:val="24"/>
          <w:szCs w:val="24"/>
        </w:rPr>
        <w:t xml:space="preserve"> a change in shoot health</w:t>
      </w:r>
      <w:ins w:id="619" w:author="Gwendolyn Griffiths" w:date="2018-01-22T09:42:00Z">
        <w:r w:rsidR="00CE2F22">
          <w:rPr>
            <w:rFonts w:ascii="Times New Roman" w:eastAsia="Times New Roman" w:hAnsi="Times New Roman" w:cs="Times New Roman"/>
            <w:sz w:val="24"/>
            <w:szCs w:val="24"/>
          </w:rPr>
          <w:t xml:space="preserve"> </w:t>
        </w:r>
      </w:ins>
      <w:del w:id="620" w:author="Gwendolyn Griffiths" w:date="2018-01-22T09:42:00Z">
        <w:r w:rsidR="00950556" w:rsidDel="00CE2F22">
          <w:rPr>
            <w:rFonts w:ascii="Times New Roman" w:eastAsia="Times New Roman" w:hAnsi="Times New Roman" w:cs="Times New Roman"/>
            <w:sz w:val="24"/>
            <w:szCs w:val="24"/>
          </w:rPr>
          <w:delText xml:space="preserve"> due </w:delText>
        </w:r>
      </w:del>
      <w:r w:rsidR="00A14C7A">
        <w:rPr>
          <w:rFonts w:ascii="Times New Roman" w:eastAsia="Times New Roman" w:hAnsi="Times New Roman" w:cs="Times New Roman"/>
          <w:sz w:val="24"/>
          <w:szCs w:val="24"/>
        </w:rPr>
        <w:t xml:space="preserve">following </w:t>
      </w:r>
      <w:r w:rsidR="00950556">
        <w:rPr>
          <w:rFonts w:ascii="Times New Roman" w:eastAsia="Times New Roman" w:hAnsi="Times New Roman" w:cs="Times New Roman"/>
          <w:sz w:val="24"/>
          <w:szCs w:val="24"/>
        </w:rPr>
        <w:t>uprooting</w:t>
      </w:r>
      <w:r w:rsidR="00723006">
        <w:rPr>
          <w:rFonts w:ascii="Times New Roman" w:eastAsia="Times New Roman" w:hAnsi="Times New Roman" w:cs="Times New Roman"/>
          <w:sz w:val="24"/>
          <w:szCs w:val="24"/>
        </w:rPr>
        <w:t xml:space="preserve">. </w:t>
      </w:r>
      <w:ins w:id="621" w:author="Gwendolyn Griffiths" w:date="2018-01-22T09:45:00Z">
        <w:r w:rsidR="00E6382A">
          <w:rPr>
            <w:rFonts w:ascii="Times New Roman" w:eastAsia="Times New Roman" w:hAnsi="Times New Roman" w:cs="Times New Roman"/>
            <w:sz w:val="24"/>
            <w:szCs w:val="24"/>
          </w:rPr>
          <w:t xml:space="preserve">The blade level microbial community of </w:t>
        </w:r>
        <w:r w:rsidR="00E6382A" w:rsidRPr="00E6382A">
          <w:rPr>
            <w:rFonts w:ascii="Times New Roman" w:eastAsia="Times New Roman" w:hAnsi="Times New Roman" w:cs="Times New Roman"/>
            <w:i/>
            <w:sz w:val="24"/>
            <w:szCs w:val="24"/>
            <w:rPrChange w:id="622" w:author="Gwendolyn Griffiths" w:date="2018-01-22T09:48:00Z">
              <w:rPr>
                <w:rFonts w:ascii="Times New Roman" w:eastAsia="Times New Roman" w:hAnsi="Times New Roman" w:cs="Times New Roman"/>
                <w:sz w:val="24"/>
                <w:szCs w:val="24"/>
              </w:rPr>
            </w:rPrChange>
          </w:rPr>
          <w:t>Zostera</w:t>
        </w:r>
      </w:ins>
      <w:ins w:id="623" w:author="Gwendolyn Griffiths" w:date="2018-01-22T11:08:00Z">
        <w:r w:rsidR="0051700C">
          <w:rPr>
            <w:rFonts w:ascii="Times New Roman" w:eastAsia="Times New Roman" w:hAnsi="Times New Roman" w:cs="Times New Roman"/>
            <w:sz w:val="24"/>
            <w:szCs w:val="24"/>
          </w:rPr>
          <w:t xml:space="preserve"> </w:t>
        </w:r>
      </w:ins>
      <w:ins w:id="624" w:author="Gwendolyn Griffiths" w:date="2018-01-22T09:45:00Z">
        <w:r w:rsidR="00E6382A">
          <w:rPr>
            <w:rFonts w:ascii="Times New Roman" w:eastAsia="Times New Roman" w:hAnsi="Times New Roman" w:cs="Times New Roman"/>
            <w:sz w:val="24"/>
            <w:szCs w:val="24"/>
          </w:rPr>
          <w:t xml:space="preserve">has been show to vary along an environmental gradient (Meja et al. 2016). </w:t>
        </w:r>
      </w:ins>
      <w:ins w:id="625" w:author="Gwendolyn Griffiths" w:date="2018-01-22T09:43:00Z">
        <w:r w:rsidR="00E6382A">
          <w:rPr>
            <w:rFonts w:ascii="Times New Roman" w:eastAsia="Times New Roman" w:hAnsi="Times New Roman" w:cs="Times New Roman"/>
            <w:sz w:val="24"/>
            <w:szCs w:val="24"/>
          </w:rPr>
          <w:t xml:space="preserve">We assumed that the small spatial scale </w:t>
        </w:r>
      </w:ins>
      <w:ins w:id="626" w:author="Gwendolyn Griffiths" w:date="2018-01-22T09:46:00Z">
        <w:r w:rsidR="00E6382A">
          <w:rPr>
            <w:rFonts w:ascii="Times New Roman" w:eastAsia="Times New Roman" w:hAnsi="Times New Roman" w:cs="Times New Roman"/>
            <w:sz w:val="24"/>
            <w:szCs w:val="24"/>
          </w:rPr>
          <w:t>of our study removed the possibility of</w:t>
        </w:r>
      </w:ins>
      <w:ins w:id="627" w:author="Gwendolyn Griffiths" w:date="2018-01-22T09:43:00Z">
        <w:r w:rsidR="00E6382A">
          <w:rPr>
            <w:rFonts w:ascii="Times New Roman" w:eastAsia="Times New Roman" w:hAnsi="Times New Roman" w:cs="Times New Roman"/>
            <w:sz w:val="24"/>
            <w:szCs w:val="24"/>
          </w:rPr>
          <w:t xml:space="preserve"> environmental </w:t>
        </w:r>
      </w:ins>
      <w:ins w:id="628" w:author="Gwendolyn Griffiths" w:date="2018-01-22T09:46:00Z">
        <w:r w:rsidR="00E6382A">
          <w:rPr>
            <w:rFonts w:ascii="Times New Roman" w:eastAsia="Times New Roman" w:hAnsi="Times New Roman" w:cs="Times New Roman"/>
            <w:sz w:val="24"/>
            <w:szCs w:val="24"/>
          </w:rPr>
          <w:t>variation causing t</w:t>
        </w:r>
      </w:ins>
      <w:ins w:id="629" w:author="Gwendolyn Griffiths" w:date="2018-01-22T09:47:00Z">
        <w:r w:rsidR="00E6382A">
          <w:rPr>
            <w:rFonts w:ascii="Times New Roman" w:eastAsia="Times New Roman" w:hAnsi="Times New Roman" w:cs="Times New Roman"/>
            <w:sz w:val="24"/>
            <w:szCs w:val="24"/>
          </w:rPr>
          <w:t>he blade level microbial differences between edge and interior shoots.</w:t>
        </w:r>
      </w:ins>
      <w:ins w:id="630" w:author="Gwendolyn Griffiths" w:date="2018-01-22T09:43:00Z">
        <w:r w:rsidR="00E6382A">
          <w:rPr>
            <w:rFonts w:ascii="Times New Roman" w:eastAsia="Times New Roman" w:hAnsi="Times New Roman" w:cs="Times New Roman"/>
            <w:sz w:val="24"/>
            <w:szCs w:val="24"/>
          </w:rPr>
          <w:t xml:space="preserve"> </w:t>
        </w:r>
      </w:ins>
      <w:ins w:id="631" w:author="Gwendolyn Griffiths" w:date="2018-01-22T09:47:00Z">
        <w:r w:rsidR="00E6382A">
          <w:rPr>
            <w:rFonts w:ascii="Times New Roman" w:eastAsia="Times New Roman" w:hAnsi="Times New Roman" w:cs="Times New Roman"/>
            <w:sz w:val="24"/>
            <w:szCs w:val="24"/>
          </w:rPr>
          <w:t>We believe</w:t>
        </w:r>
      </w:ins>
      <w:del w:id="632" w:author="Gwendolyn Griffiths" w:date="2018-01-22T09:47:00Z">
        <w:r w:rsidR="00723006" w:rsidRPr="004E60D7" w:rsidDel="00E6382A">
          <w:rPr>
            <w:rFonts w:ascii="Times New Roman" w:eastAsia="Times New Roman" w:hAnsi="Times New Roman" w:cs="Times New Roman"/>
            <w:i/>
            <w:sz w:val="24"/>
            <w:szCs w:val="24"/>
          </w:rPr>
          <w:delText>Zostera</w:delText>
        </w:r>
      </w:del>
      <w:ins w:id="633" w:author="Gwendolyn Griffiths" w:date="2018-01-22T09:44:00Z">
        <w:r w:rsidR="00E6382A">
          <w:rPr>
            <w:rFonts w:ascii="Times New Roman" w:eastAsia="Times New Roman" w:hAnsi="Times New Roman" w:cs="Times New Roman"/>
            <w:sz w:val="24"/>
            <w:szCs w:val="24"/>
          </w:rPr>
          <w:t xml:space="preserve"> that the </w:t>
        </w:r>
      </w:ins>
      <w:ins w:id="634" w:author="Gwendolyn Griffiths" w:date="2018-01-22T09:48:00Z">
        <w:r w:rsidR="00E6382A">
          <w:rPr>
            <w:rFonts w:ascii="Times New Roman" w:eastAsia="Times New Roman" w:hAnsi="Times New Roman" w:cs="Times New Roman"/>
            <w:sz w:val="24"/>
            <w:szCs w:val="24"/>
          </w:rPr>
          <w:t>microbial changes</w:t>
        </w:r>
      </w:ins>
      <w:ins w:id="635" w:author="Gwendolyn Griffiths" w:date="2018-01-22T09:44:00Z">
        <w:r w:rsidR="00E6382A">
          <w:rPr>
            <w:rFonts w:ascii="Times New Roman" w:eastAsia="Times New Roman" w:hAnsi="Times New Roman" w:cs="Times New Roman"/>
            <w:sz w:val="24"/>
            <w:szCs w:val="24"/>
          </w:rPr>
          <w:t xml:space="preserve"> we observed were a reflection of the physiological responses of </w:t>
        </w:r>
        <w:r w:rsidR="00E6382A" w:rsidRPr="00E6382A">
          <w:rPr>
            <w:rFonts w:ascii="Times New Roman" w:eastAsia="Times New Roman" w:hAnsi="Times New Roman" w:cs="Times New Roman"/>
            <w:i/>
            <w:sz w:val="24"/>
            <w:szCs w:val="24"/>
            <w:rPrChange w:id="636" w:author="Gwendolyn Griffiths" w:date="2018-01-22T09:48:00Z">
              <w:rPr>
                <w:rFonts w:ascii="Times New Roman" w:eastAsia="Times New Roman" w:hAnsi="Times New Roman" w:cs="Times New Roman"/>
                <w:sz w:val="24"/>
                <w:szCs w:val="24"/>
              </w:rPr>
            </w:rPrChange>
          </w:rPr>
          <w:t>Zostera</w:t>
        </w:r>
        <w:r w:rsidR="00E6382A">
          <w:rPr>
            <w:rFonts w:ascii="Times New Roman" w:eastAsia="Times New Roman" w:hAnsi="Times New Roman" w:cs="Times New Roman"/>
            <w:sz w:val="24"/>
            <w:szCs w:val="24"/>
          </w:rPr>
          <w:t xml:space="preserve"> to algal colo</w:t>
        </w:r>
      </w:ins>
      <w:ins w:id="637" w:author="Gwendolyn Griffiths" w:date="2018-01-22T09:45:00Z">
        <w:r w:rsidR="00E6382A">
          <w:rPr>
            <w:rFonts w:ascii="Times New Roman" w:eastAsia="Times New Roman" w:hAnsi="Times New Roman" w:cs="Times New Roman"/>
            <w:sz w:val="24"/>
            <w:szCs w:val="24"/>
          </w:rPr>
          <w:t xml:space="preserve">nization and uprooting </w:t>
        </w:r>
      </w:ins>
      <w:del w:id="638" w:author="Gwendolyn Griffiths" w:date="2018-01-22T09:43:00Z">
        <w:r w:rsidR="00723006" w:rsidRPr="004E60D7" w:rsidDel="00E6382A">
          <w:rPr>
            <w:rFonts w:ascii="Times New Roman" w:eastAsia="Times New Roman" w:hAnsi="Times New Roman" w:cs="Times New Roman"/>
            <w:i/>
            <w:sz w:val="24"/>
            <w:szCs w:val="24"/>
          </w:rPr>
          <w:delText xml:space="preserve"> marina</w:delText>
        </w:r>
        <w:r w:rsidR="00723006" w:rsidDel="00E6382A">
          <w:rPr>
            <w:rFonts w:ascii="Times New Roman" w:eastAsia="Times New Roman" w:hAnsi="Times New Roman" w:cs="Times New Roman"/>
            <w:sz w:val="24"/>
            <w:szCs w:val="24"/>
          </w:rPr>
          <w:delText xml:space="preserve"> </w:delText>
        </w:r>
      </w:del>
      <w:del w:id="639" w:author="Gwendolyn Griffiths" w:date="2018-01-22T09:44:00Z">
        <w:r w:rsidR="00723006" w:rsidDel="00E6382A">
          <w:rPr>
            <w:rFonts w:ascii="Times New Roman" w:eastAsia="Times New Roman" w:hAnsi="Times New Roman" w:cs="Times New Roman"/>
            <w:sz w:val="24"/>
            <w:szCs w:val="24"/>
          </w:rPr>
          <w:delText xml:space="preserve">can maintain </w:delText>
        </w:r>
        <w:r w:rsidR="00950556" w:rsidDel="00E6382A">
          <w:rPr>
            <w:rFonts w:ascii="Times New Roman" w:eastAsia="Times New Roman" w:hAnsi="Times New Roman" w:cs="Times New Roman"/>
            <w:sz w:val="24"/>
            <w:szCs w:val="24"/>
          </w:rPr>
          <w:delText xml:space="preserve">its </w:delText>
        </w:r>
        <w:r w:rsidR="00723006" w:rsidDel="00E6382A">
          <w:rPr>
            <w:rFonts w:ascii="Times New Roman" w:eastAsia="Times New Roman" w:hAnsi="Times New Roman" w:cs="Times New Roman"/>
            <w:sz w:val="24"/>
            <w:szCs w:val="24"/>
          </w:rPr>
          <w:delText>microbial community</w:delText>
        </w:r>
        <w:r w:rsidDel="00E6382A">
          <w:rPr>
            <w:rFonts w:ascii="Times New Roman" w:eastAsia="Times New Roman" w:hAnsi="Times New Roman" w:cs="Times New Roman"/>
            <w:sz w:val="24"/>
            <w:szCs w:val="24"/>
          </w:rPr>
          <w:delText>, possibly minimzing</w:delText>
        </w:r>
        <w:r w:rsidR="00950556" w:rsidDel="00E6382A">
          <w:rPr>
            <w:rFonts w:ascii="Times New Roman" w:eastAsia="Times New Roman" w:hAnsi="Times New Roman" w:cs="Times New Roman"/>
            <w:sz w:val="24"/>
            <w:szCs w:val="24"/>
          </w:rPr>
          <w:delText xml:space="preserve"> the extent to which this community is influenced by environment</w:delText>
        </w:r>
      </w:del>
      <w:ins w:id="640" w:author="Gwendolyn Griffiths" w:date="2018-01-22T09:45:00Z">
        <w:r w:rsidR="00E6382A">
          <w:rPr>
            <w:rFonts w:ascii="Times New Roman" w:eastAsia="Times New Roman" w:hAnsi="Times New Roman" w:cs="Times New Roman"/>
            <w:sz w:val="24"/>
            <w:szCs w:val="24"/>
          </w:rPr>
          <w:t>.</w:t>
        </w:r>
      </w:ins>
      <w:del w:id="641" w:author="Gwendolyn Griffiths" w:date="2018-01-22T09:44:00Z">
        <w:r w:rsidR="00950556" w:rsidDel="00E6382A">
          <w:rPr>
            <w:rFonts w:ascii="Times New Roman" w:eastAsia="Times New Roman" w:hAnsi="Times New Roman" w:cs="Times New Roman"/>
            <w:sz w:val="24"/>
            <w:szCs w:val="24"/>
          </w:rPr>
          <w:delText xml:space="preserve"> </w:delText>
        </w:r>
      </w:del>
      <w:del w:id="642" w:author="Gwendolyn Griffiths" w:date="2018-01-22T09:45:00Z">
        <w:r w:rsidR="00950556" w:rsidDel="00E6382A">
          <w:rPr>
            <w:rFonts w:ascii="Times New Roman" w:eastAsia="Times New Roman" w:hAnsi="Times New Roman" w:cs="Times New Roman"/>
            <w:sz w:val="24"/>
            <w:szCs w:val="24"/>
          </w:rPr>
          <w:delText xml:space="preserve">(Meja et al. 2016). </w:delText>
        </w:r>
      </w:del>
    </w:p>
    <w:p w14:paraId="5AD48E35" w14:textId="64C26CEC" w:rsidR="00723006" w:rsidRDefault="0072300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643"/>
      <w:r>
        <w:rPr>
          <w:rFonts w:ascii="Times New Roman" w:eastAsia="Times New Roman" w:hAnsi="Times New Roman" w:cs="Times New Roman"/>
          <w:sz w:val="24"/>
          <w:szCs w:val="24"/>
        </w:rPr>
        <w:t xml:space="preserve">In general </w:t>
      </w:r>
      <w:commentRangeEnd w:id="643"/>
      <w:r w:rsidR="009045CA">
        <w:rPr>
          <w:rStyle w:val="CommentReference"/>
        </w:rPr>
        <w:commentReference w:id="643"/>
      </w:r>
      <w:r>
        <w:rPr>
          <w:rFonts w:ascii="Times New Roman" w:eastAsia="Times New Roman" w:hAnsi="Times New Roman" w:cs="Times New Roman"/>
          <w:sz w:val="24"/>
          <w:szCs w:val="24"/>
        </w:rPr>
        <w:t xml:space="preserve">we found that </w:t>
      </w:r>
      <w:r w:rsidRPr="00950556">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biomass and </w:t>
      </w:r>
      <w:r w:rsidR="00950556" w:rsidRPr="004E60D7">
        <w:rPr>
          <w:rFonts w:ascii="Times New Roman" w:eastAsia="Times New Roman" w:hAnsi="Times New Roman" w:cs="Times New Roman"/>
          <w:i/>
          <w:sz w:val="24"/>
          <w:szCs w:val="24"/>
        </w:rPr>
        <w:t>Zostera</w:t>
      </w:r>
      <w:r>
        <w:rPr>
          <w:rFonts w:ascii="Times New Roman" w:eastAsia="Times New Roman" w:hAnsi="Times New Roman" w:cs="Times New Roman"/>
          <w:sz w:val="24"/>
          <w:szCs w:val="24"/>
        </w:rPr>
        <w:t xml:space="preserve"> biomass</w:t>
      </w:r>
      <w:r w:rsidR="00950556">
        <w:rPr>
          <w:rFonts w:ascii="Times New Roman" w:eastAsia="Times New Roman" w:hAnsi="Times New Roman" w:cs="Times New Roman"/>
          <w:sz w:val="24"/>
          <w:szCs w:val="24"/>
        </w:rPr>
        <w:t xml:space="preserve"> and density</w:t>
      </w:r>
      <w:r>
        <w:rPr>
          <w:rFonts w:ascii="Times New Roman" w:eastAsia="Times New Roman" w:hAnsi="Times New Roman" w:cs="Times New Roman"/>
          <w:sz w:val="24"/>
          <w:szCs w:val="24"/>
        </w:rPr>
        <w:t xml:space="preserve"> differed between edge and interior site</w:t>
      </w:r>
      <w:r w:rsidR="0095055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It is unclear why there is consistently more </w:t>
      </w:r>
      <w:r w:rsidRPr="00E26781">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biomass at the edge of the meadow. The adult sexual stage of </w:t>
      </w:r>
      <w:r w:rsidRPr="00E26781">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is unknown and it could be that the diploid stage of </w:t>
      </w:r>
      <w:r w:rsidR="00950556">
        <w:rPr>
          <w:rFonts w:ascii="Times New Roman" w:eastAsia="Times New Roman" w:hAnsi="Times New Roman" w:cs="Times New Roman"/>
          <w:sz w:val="24"/>
          <w:szCs w:val="24"/>
        </w:rPr>
        <w:t>S</w:t>
      </w:r>
      <w:r>
        <w:rPr>
          <w:rFonts w:ascii="Times New Roman" w:eastAsia="Times New Roman" w:hAnsi="Times New Roman" w:cs="Times New Roman"/>
          <w:sz w:val="24"/>
          <w:szCs w:val="24"/>
        </w:rPr>
        <w:t>mithora is a conchocelis phase that grows outside the seagrass meadow in shell fragments</w:t>
      </w:r>
      <w:r w:rsidR="00950556">
        <w:rPr>
          <w:rFonts w:ascii="Times New Roman" w:eastAsia="Times New Roman" w:hAnsi="Times New Roman" w:cs="Times New Roman"/>
          <w:sz w:val="24"/>
          <w:szCs w:val="24"/>
        </w:rPr>
        <w:t xml:space="preserve"> (Harlin</w:t>
      </w:r>
      <w:ins w:id="644" w:author="Gwendolyn Griffiths" w:date="2018-01-22T10:37:00Z">
        <w:r w:rsidR="0002148D">
          <w:rPr>
            <w:rFonts w:ascii="Times New Roman" w:eastAsia="Times New Roman" w:hAnsi="Times New Roman" w:cs="Times New Roman"/>
            <w:sz w:val="24"/>
            <w:szCs w:val="24"/>
          </w:rPr>
          <w:t xml:space="preserve"> 1973; </w:t>
        </w:r>
      </w:ins>
      <w:del w:id="645" w:author="Gwendolyn Griffiths" w:date="2018-01-22T10:37:00Z">
        <w:r w:rsidR="00950556" w:rsidDel="0002148D">
          <w:rPr>
            <w:rFonts w:ascii="Times New Roman" w:eastAsia="Times New Roman" w:hAnsi="Times New Roman" w:cs="Times New Roman"/>
            <w:sz w:val="24"/>
            <w:szCs w:val="24"/>
          </w:rPr>
          <w:delText>,</w:delText>
        </w:r>
      </w:del>
      <w:r w:rsidR="00950556">
        <w:rPr>
          <w:rFonts w:ascii="Times New Roman" w:eastAsia="Times New Roman" w:hAnsi="Times New Roman" w:cs="Times New Roman"/>
          <w:sz w:val="24"/>
          <w:szCs w:val="24"/>
        </w:rPr>
        <w:t>Hawkes</w:t>
      </w:r>
      <w:ins w:id="646" w:author="Gwendolyn Griffiths" w:date="2018-01-22T10:37:00Z">
        <w:r w:rsidR="0002148D">
          <w:rPr>
            <w:rFonts w:ascii="Times New Roman" w:eastAsia="Times New Roman" w:hAnsi="Times New Roman" w:cs="Times New Roman"/>
            <w:sz w:val="24"/>
            <w:szCs w:val="24"/>
          </w:rPr>
          <w:t xml:space="preserve"> 1988</w:t>
        </w:r>
      </w:ins>
      <w:r w:rsidR="0095055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could explain why there is higher </w:t>
      </w:r>
      <w:r w:rsidRPr="00E26781">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biomass at edge areas facing the rocky intertidal and why we see high abundances of </w:t>
      </w:r>
      <w:r w:rsidRPr="00E26781">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on </w:t>
      </w:r>
      <w:r w:rsidR="00950556" w:rsidRPr="00950556">
        <w:rPr>
          <w:rFonts w:ascii="Times New Roman" w:eastAsia="Times New Roman" w:hAnsi="Times New Roman" w:cs="Times New Roman"/>
          <w:i/>
          <w:sz w:val="24"/>
          <w:szCs w:val="24"/>
        </w:rPr>
        <w:t>P</w:t>
      </w:r>
      <w:r w:rsidRPr="00950556">
        <w:rPr>
          <w:rFonts w:ascii="Times New Roman" w:eastAsia="Times New Roman" w:hAnsi="Times New Roman" w:cs="Times New Roman"/>
          <w:i/>
          <w:sz w:val="24"/>
          <w:szCs w:val="24"/>
        </w:rPr>
        <w:t>hyllospadix</w:t>
      </w:r>
      <w:r w:rsidR="00950556" w:rsidRPr="00950556">
        <w:rPr>
          <w:rFonts w:ascii="Times New Roman" w:eastAsia="Times New Roman" w:hAnsi="Times New Roman" w:cs="Times New Roman"/>
          <w:i/>
          <w:sz w:val="24"/>
          <w:szCs w:val="24"/>
        </w:rPr>
        <w:t xml:space="preserve"> </w:t>
      </w:r>
      <w:r w:rsidR="00950556">
        <w:rPr>
          <w:rFonts w:ascii="Times New Roman" w:eastAsia="Times New Roman" w:hAnsi="Times New Roman" w:cs="Times New Roman"/>
          <w:sz w:val="24"/>
          <w:szCs w:val="24"/>
        </w:rPr>
        <w:t>spp.</w:t>
      </w:r>
      <w:r>
        <w:rPr>
          <w:rFonts w:ascii="Times New Roman" w:eastAsia="Times New Roman" w:hAnsi="Times New Roman" w:cs="Times New Roman"/>
          <w:sz w:val="24"/>
          <w:szCs w:val="24"/>
        </w:rPr>
        <w:t xml:space="preserve"> in the intertidal. It could be that the dispersal distance of </w:t>
      </w:r>
      <w:r w:rsidRPr="00E26781">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propagules is quite small and so it settles relatively quickly into the seagrass meadow. </w:t>
      </w:r>
      <w:r w:rsidR="00A14C7A">
        <w:rPr>
          <w:rFonts w:ascii="Times New Roman" w:eastAsia="Times New Roman" w:hAnsi="Times New Roman" w:cs="Times New Roman"/>
          <w:sz w:val="24"/>
          <w:szCs w:val="24"/>
        </w:rPr>
        <w:t xml:space="preserve">We could be observing dispersal limitation of </w:t>
      </w:r>
      <w:r w:rsidR="00A14C7A" w:rsidRPr="00E26781">
        <w:rPr>
          <w:rFonts w:ascii="Times New Roman" w:eastAsia="Times New Roman" w:hAnsi="Times New Roman" w:cs="Times New Roman"/>
          <w:i/>
          <w:sz w:val="24"/>
          <w:szCs w:val="24"/>
        </w:rPr>
        <w:t>Smithora</w:t>
      </w:r>
      <w:r w:rsidR="00A14C7A">
        <w:rPr>
          <w:rFonts w:ascii="Times New Roman" w:eastAsia="Times New Roman" w:hAnsi="Times New Roman" w:cs="Times New Roman"/>
          <w:sz w:val="24"/>
          <w:szCs w:val="24"/>
        </w:rPr>
        <w:t xml:space="preserve"> as its spores are released from the intertidal and then trapped at the meadow edge without dispersing farther into the meadow.</w:t>
      </w:r>
    </w:p>
    <w:p w14:paraId="1AB43A01" w14:textId="32AE604D" w:rsidR="00CE3DD5" w:rsidRDefault="00723006" w:rsidP="00CE3DD5">
      <w:pPr>
        <w:pStyle w:val="Normal1"/>
        <w:rPr>
          <w:ins w:id="647" w:author="Gwendolyn Griffiths" w:date="2018-01-22T10:23:00Z"/>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648"/>
      <w:r>
        <w:rPr>
          <w:rFonts w:ascii="Times New Roman" w:eastAsia="Times New Roman" w:hAnsi="Times New Roman" w:cs="Times New Roman"/>
          <w:sz w:val="24"/>
          <w:szCs w:val="24"/>
        </w:rPr>
        <w:t xml:space="preserve">Our final comparison </w:t>
      </w:r>
      <w:commentRangeEnd w:id="648"/>
      <w:r w:rsidR="009045CA">
        <w:rPr>
          <w:rStyle w:val="CommentReference"/>
        </w:rPr>
        <w:commentReference w:id="648"/>
      </w:r>
      <w:r>
        <w:rPr>
          <w:rFonts w:ascii="Times New Roman" w:eastAsia="Times New Roman" w:hAnsi="Times New Roman" w:cs="Times New Roman"/>
          <w:sz w:val="24"/>
          <w:szCs w:val="24"/>
        </w:rPr>
        <w:t xml:space="preserve">between high and low </w:t>
      </w:r>
      <w:r w:rsidRPr="00E26781">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sites was a grazer community comparison.</w:t>
      </w:r>
      <w:r w:rsidR="002F1BC0">
        <w:rPr>
          <w:rFonts w:ascii="Times New Roman" w:eastAsia="Times New Roman" w:hAnsi="Times New Roman" w:cs="Times New Roman"/>
          <w:sz w:val="24"/>
          <w:szCs w:val="24"/>
        </w:rPr>
        <w:t xml:space="preserve"> </w:t>
      </w:r>
      <w:r w:rsidR="00E26781">
        <w:rPr>
          <w:rFonts w:ascii="Times New Roman" w:eastAsia="Times New Roman" w:hAnsi="Times New Roman" w:cs="Times New Roman"/>
          <w:sz w:val="24"/>
          <w:szCs w:val="24"/>
        </w:rPr>
        <w:t xml:space="preserve">If grazers were controlling </w:t>
      </w:r>
      <w:r w:rsidR="00E26781" w:rsidRPr="00CE3DD5">
        <w:rPr>
          <w:rFonts w:ascii="Times New Roman" w:eastAsia="Times New Roman" w:hAnsi="Times New Roman" w:cs="Times New Roman"/>
          <w:i/>
          <w:sz w:val="24"/>
          <w:szCs w:val="24"/>
          <w:rPrChange w:id="649" w:author="Gwendolyn Griffiths" w:date="2018-01-22T10:18:00Z">
            <w:rPr>
              <w:rFonts w:ascii="Times New Roman" w:eastAsia="Times New Roman" w:hAnsi="Times New Roman" w:cs="Times New Roman"/>
              <w:sz w:val="24"/>
              <w:szCs w:val="24"/>
            </w:rPr>
          </w:rPrChange>
        </w:rPr>
        <w:t>Smithora</w:t>
      </w:r>
      <w:r w:rsidR="00E26781">
        <w:rPr>
          <w:rFonts w:ascii="Times New Roman" w:eastAsia="Times New Roman" w:hAnsi="Times New Roman" w:cs="Times New Roman"/>
          <w:sz w:val="24"/>
          <w:szCs w:val="24"/>
        </w:rPr>
        <w:t xml:space="preserve"> presence or abundance through consumption, we would have</w:t>
      </w:r>
      <w:r w:rsidR="002F1BC0">
        <w:rPr>
          <w:rFonts w:ascii="Times New Roman" w:eastAsia="Times New Roman" w:hAnsi="Times New Roman" w:cs="Times New Roman"/>
          <w:sz w:val="24"/>
          <w:szCs w:val="24"/>
        </w:rPr>
        <w:t xml:space="preserve"> </w:t>
      </w:r>
      <w:r w:rsidR="00E26781">
        <w:rPr>
          <w:rFonts w:ascii="Times New Roman" w:eastAsia="Times New Roman" w:hAnsi="Times New Roman" w:cs="Times New Roman"/>
          <w:sz w:val="24"/>
          <w:szCs w:val="24"/>
        </w:rPr>
        <w:t>observed a negative</w:t>
      </w:r>
      <w:r w:rsidR="002F1BC0">
        <w:rPr>
          <w:rFonts w:ascii="Times New Roman" w:eastAsia="Times New Roman" w:hAnsi="Times New Roman" w:cs="Times New Roman"/>
          <w:sz w:val="24"/>
          <w:szCs w:val="24"/>
        </w:rPr>
        <w:t xml:space="preserve"> correlat</w:t>
      </w:r>
      <w:r w:rsidR="00E26781">
        <w:rPr>
          <w:rFonts w:ascii="Times New Roman" w:eastAsia="Times New Roman" w:hAnsi="Times New Roman" w:cs="Times New Roman"/>
          <w:sz w:val="24"/>
          <w:szCs w:val="24"/>
        </w:rPr>
        <w:t>ion</w:t>
      </w:r>
      <w:r w:rsidR="002F1BC0">
        <w:rPr>
          <w:rFonts w:ascii="Times New Roman" w:eastAsia="Times New Roman" w:hAnsi="Times New Roman" w:cs="Times New Roman"/>
          <w:sz w:val="24"/>
          <w:szCs w:val="24"/>
        </w:rPr>
        <w:t xml:space="preserve"> </w:t>
      </w:r>
      <w:r w:rsidR="00E26781">
        <w:rPr>
          <w:rFonts w:ascii="Times New Roman" w:eastAsia="Times New Roman" w:hAnsi="Times New Roman" w:cs="Times New Roman"/>
          <w:sz w:val="24"/>
          <w:szCs w:val="24"/>
        </w:rPr>
        <w:t xml:space="preserve">between </w:t>
      </w:r>
      <w:r w:rsidR="002F1BC0" w:rsidRPr="00E26781">
        <w:rPr>
          <w:rFonts w:ascii="Times New Roman" w:eastAsia="Times New Roman" w:hAnsi="Times New Roman" w:cs="Times New Roman"/>
          <w:i/>
          <w:sz w:val="24"/>
          <w:szCs w:val="24"/>
        </w:rPr>
        <w:t>Smithora</w:t>
      </w:r>
      <w:r w:rsidR="002F1BC0">
        <w:rPr>
          <w:rFonts w:ascii="Times New Roman" w:eastAsia="Times New Roman" w:hAnsi="Times New Roman" w:cs="Times New Roman"/>
          <w:sz w:val="24"/>
          <w:szCs w:val="24"/>
        </w:rPr>
        <w:t xml:space="preserve"> abundance</w:t>
      </w:r>
      <w:r w:rsidR="00E26781">
        <w:rPr>
          <w:rFonts w:ascii="Times New Roman" w:eastAsia="Times New Roman" w:hAnsi="Times New Roman" w:cs="Times New Roman"/>
          <w:sz w:val="24"/>
          <w:szCs w:val="24"/>
        </w:rPr>
        <w:t xml:space="preserve"> and grazer abundance</w:t>
      </w:r>
      <w:r w:rsidR="002F1BC0">
        <w:rPr>
          <w:rFonts w:ascii="Times New Roman" w:eastAsia="Times New Roman" w:hAnsi="Times New Roman" w:cs="Times New Roman"/>
          <w:sz w:val="24"/>
          <w:szCs w:val="24"/>
        </w:rPr>
        <w:t xml:space="preserve">. </w:t>
      </w:r>
      <w:ins w:id="650" w:author="Gwendolyn Griffiths" w:date="2018-01-22T10:15:00Z">
        <w:r w:rsidR="00CE3DD5">
          <w:rPr>
            <w:rFonts w:ascii="Times New Roman" w:eastAsia="Times New Roman" w:hAnsi="Times New Roman" w:cs="Times New Roman"/>
            <w:sz w:val="24"/>
            <w:szCs w:val="24"/>
          </w:rPr>
          <w:t xml:space="preserve">But we observed the opposite pattern with </w:t>
        </w:r>
      </w:ins>
      <w:ins w:id="651" w:author="Gwendolyn Griffiths" w:date="2018-01-22T10:16:00Z">
        <w:r w:rsidR="00CE3DD5">
          <w:rPr>
            <w:rFonts w:ascii="Times New Roman" w:eastAsia="Times New Roman" w:hAnsi="Times New Roman" w:cs="Times New Roman"/>
            <w:sz w:val="24"/>
            <w:szCs w:val="24"/>
          </w:rPr>
          <w:t xml:space="preserve">higher abundances of invertebrates at the edge where there was also a high abundance of </w:t>
        </w:r>
        <w:r w:rsidR="00CE3DD5" w:rsidRPr="00CE3DD5">
          <w:rPr>
            <w:rFonts w:ascii="Times New Roman" w:eastAsia="Times New Roman" w:hAnsi="Times New Roman" w:cs="Times New Roman"/>
            <w:i/>
            <w:sz w:val="24"/>
            <w:szCs w:val="24"/>
            <w:rPrChange w:id="652" w:author="Gwendolyn Griffiths" w:date="2018-01-22T10:18:00Z">
              <w:rPr>
                <w:rFonts w:ascii="Times New Roman" w:eastAsia="Times New Roman" w:hAnsi="Times New Roman" w:cs="Times New Roman"/>
                <w:sz w:val="24"/>
                <w:szCs w:val="24"/>
              </w:rPr>
            </w:rPrChange>
          </w:rPr>
          <w:t>Smithora</w:t>
        </w:r>
        <w:r w:rsidR="00CE3DD5">
          <w:rPr>
            <w:rFonts w:ascii="Times New Roman" w:eastAsia="Times New Roman" w:hAnsi="Times New Roman" w:cs="Times New Roman"/>
            <w:sz w:val="24"/>
            <w:szCs w:val="24"/>
          </w:rPr>
          <w:t xml:space="preserve">. </w:t>
        </w:r>
      </w:ins>
      <w:ins w:id="653" w:author="Mary O'Connor" w:date="2018-01-09T17:35:00Z">
        <w:del w:id="654" w:author="Gwendolyn Griffiths" w:date="2018-01-22T10:15:00Z">
          <w:r w:rsidR="00E26781" w:rsidDel="00CE3DD5">
            <w:rPr>
              <w:rFonts w:ascii="Times New Roman" w:eastAsia="Times New Roman" w:hAnsi="Times New Roman" w:cs="Times New Roman"/>
              <w:sz w:val="24"/>
              <w:szCs w:val="24"/>
            </w:rPr>
            <w:delText>Epifaunal invertebrate abundances</w:delText>
          </w:r>
        </w:del>
      </w:ins>
      <w:ins w:id="655" w:author="Mary O'Connor" w:date="2018-01-09T17:36:00Z">
        <w:del w:id="656" w:author="Gwendolyn Griffiths" w:date="2018-01-22T10:15:00Z">
          <w:r w:rsidR="00E26781" w:rsidDel="00CE3DD5">
            <w:rPr>
              <w:rFonts w:ascii="Times New Roman" w:eastAsia="Times New Roman" w:hAnsi="Times New Roman" w:cs="Times New Roman"/>
              <w:sz w:val="24"/>
              <w:szCs w:val="24"/>
            </w:rPr>
            <w:delText xml:space="preserve"> di</w:delText>
          </w:r>
        </w:del>
      </w:ins>
      <w:ins w:id="657" w:author="Mary O'Connor" w:date="2018-01-09T17:35:00Z">
        <w:del w:id="658" w:author="Gwendolyn Griffiths" w:date="2018-01-22T10:15:00Z">
          <w:r w:rsidR="00E26781" w:rsidRPr="00F951F8" w:rsidDel="00CE3DD5">
            <w:rPr>
              <w:rFonts w:ascii="Times New Roman" w:eastAsia="Times New Roman" w:hAnsi="Times New Roman" w:cs="Times New Roman"/>
              <w:i/>
              <w:sz w:val="24"/>
              <w:szCs w:val="24"/>
            </w:rPr>
            <w:delText xml:space="preserve"> </w:delText>
          </w:r>
          <w:r w:rsidR="00E26781" w:rsidDel="00CE3DD5">
            <w:rPr>
              <w:rFonts w:ascii="Times New Roman" w:eastAsia="Times New Roman" w:hAnsi="Times New Roman" w:cs="Times New Roman"/>
              <w:sz w:val="24"/>
              <w:szCs w:val="24"/>
            </w:rPr>
            <w:delText xml:space="preserve">did not explain variation in </w:delText>
          </w:r>
        </w:del>
      </w:ins>
      <w:del w:id="659" w:author="Gwendolyn Griffiths" w:date="2018-01-22T10:15:00Z">
        <w:r w:rsidRPr="00F951F8" w:rsidDel="00CE3DD5">
          <w:rPr>
            <w:rFonts w:ascii="Times New Roman" w:eastAsia="Times New Roman" w:hAnsi="Times New Roman" w:cs="Times New Roman"/>
            <w:i/>
            <w:sz w:val="24"/>
            <w:szCs w:val="24"/>
          </w:rPr>
          <w:delText>Smithora</w:delText>
        </w:r>
        <w:r w:rsidR="002F1BC0" w:rsidDel="00CE3DD5">
          <w:rPr>
            <w:rFonts w:ascii="Times New Roman" w:eastAsia="Times New Roman" w:hAnsi="Times New Roman" w:cs="Times New Roman"/>
            <w:sz w:val="24"/>
            <w:szCs w:val="24"/>
          </w:rPr>
          <w:delText xml:space="preserve"> abundance</w:delText>
        </w:r>
        <w:r w:rsidDel="00CE3DD5">
          <w:rPr>
            <w:rFonts w:ascii="Times New Roman" w:eastAsia="Times New Roman" w:hAnsi="Times New Roman" w:cs="Times New Roman"/>
            <w:sz w:val="24"/>
            <w:szCs w:val="24"/>
          </w:rPr>
          <w:delText xml:space="preserve"> did not explain</w:delText>
        </w:r>
      </w:del>
      <w:ins w:id="660" w:author="Mary O'Connor" w:date="2018-01-09T17:36:00Z">
        <w:del w:id="661" w:author="Gwendolyn Griffiths" w:date="2018-01-22T10:15:00Z">
          <w:r w:rsidR="00E26781" w:rsidDel="00CE3DD5">
            <w:rPr>
              <w:rFonts w:ascii="Times New Roman" w:eastAsia="Times New Roman" w:hAnsi="Times New Roman" w:cs="Times New Roman"/>
              <w:sz w:val="24"/>
              <w:szCs w:val="24"/>
            </w:rPr>
            <w:delText>,</w:delText>
          </w:r>
        </w:del>
      </w:ins>
      <w:ins w:id="662" w:author="Gwendolyn Griffiths" w:date="2018-01-22T10:16:00Z">
        <w:r w:rsidR="00CE3DD5">
          <w:rPr>
            <w:rFonts w:ascii="Times New Roman" w:eastAsia="Times New Roman" w:hAnsi="Times New Roman" w:cs="Times New Roman"/>
            <w:sz w:val="24"/>
            <w:szCs w:val="24"/>
          </w:rPr>
          <w:t>This could be due to the p</w:t>
        </w:r>
      </w:ins>
      <w:ins w:id="663" w:author="Gwendolyn Griffiths" w:date="2018-01-22T10:17:00Z">
        <w:r w:rsidR="00CE3DD5">
          <w:rPr>
            <w:rFonts w:ascii="Times New Roman" w:eastAsia="Times New Roman" w:hAnsi="Times New Roman" w:cs="Times New Roman"/>
            <w:sz w:val="24"/>
            <w:szCs w:val="24"/>
          </w:rPr>
          <w:t xml:space="preserve">resence of </w:t>
        </w:r>
        <w:r w:rsidR="00CE3DD5" w:rsidRPr="00CE3DD5">
          <w:rPr>
            <w:rFonts w:ascii="Times New Roman" w:eastAsia="Times New Roman" w:hAnsi="Times New Roman" w:cs="Times New Roman"/>
            <w:i/>
            <w:sz w:val="24"/>
            <w:szCs w:val="24"/>
            <w:rPrChange w:id="664" w:author="Gwendolyn Griffiths" w:date="2018-01-22T10:19:00Z">
              <w:rPr>
                <w:rFonts w:ascii="Times New Roman" w:eastAsia="Times New Roman" w:hAnsi="Times New Roman" w:cs="Times New Roman"/>
                <w:sz w:val="24"/>
                <w:szCs w:val="24"/>
              </w:rPr>
            </w:rPrChange>
          </w:rPr>
          <w:t>Smithora</w:t>
        </w:r>
        <w:r w:rsidR="00CE3DD5">
          <w:rPr>
            <w:rFonts w:ascii="Times New Roman" w:eastAsia="Times New Roman" w:hAnsi="Times New Roman" w:cs="Times New Roman"/>
            <w:sz w:val="24"/>
            <w:szCs w:val="24"/>
          </w:rPr>
          <w:t xml:space="preserve"> creating a more structurally complex habitat which in turn provides food and shelter for epifaunal invertebrates (Parket et al. 2006). </w:t>
        </w:r>
      </w:ins>
      <w:ins w:id="665" w:author="Gwendolyn Griffiths" w:date="2018-01-22T10:19:00Z">
        <w:r w:rsidR="00CE3DD5">
          <w:rPr>
            <w:rFonts w:ascii="Times New Roman" w:eastAsia="Times New Roman" w:hAnsi="Times New Roman" w:cs="Times New Roman"/>
            <w:sz w:val="24"/>
            <w:szCs w:val="24"/>
          </w:rPr>
          <w:t xml:space="preserve">We also observed that </w:t>
        </w:r>
      </w:ins>
      <w:ins w:id="666" w:author="Gwendolyn Griffiths" w:date="2018-01-22T10:20:00Z">
        <w:r w:rsidR="00CE3DD5">
          <w:rPr>
            <w:rFonts w:ascii="Times New Roman" w:eastAsia="Times New Roman" w:hAnsi="Times New Roman" w:cs="Times New Roman"/>
            <w:sz w:val="24"/>
            <w:szCs w:val="24"/>
          </w:rPr>
          <w:t xml:space="preserve">invertebrate </w:t>
        </w:r>
      </w:ins>
      <w:ins w:id="667" w:author="Gwendolyn Griffiths" w:date="2018-01-22T10:19:00Z">
        <w:r w:rsidR="00CE3DD5">
          <w:rPr>
            <w:rFonts w:ascii="Times New Roman" w:eastAsia="Times New Roman" w:hAnsi="Times New Roman" w:cs="Times New Roman"/>
            <w:sz w:val="24"/>
            <w:szCs w:val="24"/>
          </w:rPr>
          <w:t xml:space="preserve">communities from quadrats with </w:t>
        </w:r>
      </w:ins>
      <w:ins w:id="668" w:author="Gwendolyn Griffiths" w:date="2018-01-22T10:20:00Z">
        <w:r w:rsidR="00CE3DD5" w:rsidRPr="00CE3DD5">
          <w:rPr>
            <w:rFonts w:ascii="Times New Roman" w:eastAsia="Times New Roman" w:hAnsi="Times New Roman" w:cs="Times New Roman"/>
            <w:i/>
            <w:sz w:val="24"/>
            <w:szCs w:val="24"/>
            <w:rPrChange w:id="669" w:author="Gwendolyn Griffiths" w:date="2018-01-22T10:23:00Z">
              <w:rPr>
                <w:rFonts w:ascii="Times New Roman" w:eastAsia="Times New Roman" w:hAnsi="Times New Roman" w:cs="Times New Roman"/>
                <w:sz w:val="24"/>
                <w:szCs w:val="24"/>
              </w:rPr>
            </w:rPrChange>
          </w:rPr>
          <w:t>Smithora</w:t>
        </w:r>
        <w:r w:rsidR="00CE3DD5">
          <w:rPr>
            <w:rFonts w:ascii="Times New Roman" w:eastAsia="Times New Roman" w:hAnsi="Times New Roman" w:cs="Times New Roman"/>
            <w:sz w:val="24"/>
            <w:szCs w:val="24"/>
          </w:rPr>
          <w:t xml:space="preserve"> were significantly different from those without in terms of relative abundances of different species. </w:t>
        </w:r>
      </w:ins>
      <w:del w:id="670" w:author="Gwendolyn Griffiths" w:date="2018-01-22T10:16:00Z">
        <w:r w:rsidDel="00CE3DD5">
          <w:rPr>
            <w:rFonts w:ascii="Times New Roman" w:eastAsia="Times New Roman" w:hAnsi="Times New Roman" w:cs="Times New Roman"/>
            <w:sz w:val="24"/>
            <w:szCs w:val="24"/>
          </w:rPr>
          <w:delText xml:space="preserve"> </w:delText>
        </w:r>
      </w:del>
      <w:del w:id="671" w:author="Gwendolyn Griffiths" w:date="2018-01-22T10:21:00Z">
        <w:r w:rsidDel="00CE3DD5">
          <w:rPr>
            <w:rFonts w:ascii="Times New Roman" w:eastAsia="Times New Roman" w:hAnsi="Times New Roman" w:cs="Times New Roman"/>
            <w:sz w:val="24"/>
            <w:szCs w:val="24"/>
          </w:rPr>
          <w:delText xml:space="preserve">the variation seen in </w:delText>
        </w:r>
        <w:r w:rsidR="002F1BC0" w:rsidDel="00CE3DD5">
          <w:rPr>
            <w:rFonts w:ascii="Times New Roman" w:eastAsia="Times New Roman" w:hAnsi="Times New Roman" w:cs="Times New Roman"/>
            <w:sz w:val="24"/>
            <w:szCs w:val="24"/>
          </w:rPr>
          <w:delText>epifaunal invertebrate abundances but it was correlated with a shift in community structure</w:delText>
        </w:r>
        <w:r w:rsidR="00F951F8" w:rsidDel="00CE3DD5">
          <w:rPr>
            <w:rFonts w:ascii="Times New Roman" w:eastAsia="Times New Roman" w:hAnsi="Times New Roman" w:cs="Times New Roman"/>
            <w:sz w:val="24"/>
            <w:szCs w:val="24"/>
          </w:rPr>
          <w:delText xml:space="preserve"> while location (edge vs. interior) was not</w:delText>
        </w:r>
        <w:r w:rsidR="002F1BC0" w:rsidDel="00CE3DD5">
          <w:rPr>
            <w:rFonts w:ascii="Times New Roman" w:eastAsia="Times New Roman" w:hAnsi="Times New Roman" w:cs="Times New Roman"/>
            <w:sz w:val="24"/>
            <w:szCs w:val="24"/>
          </w:rPr>
          <w:delText xml:space="preserve">. </w:delText>
        </w:r>
      </w:del>
      <w:r w:rsidR="00F951F8">
        <w:rPr>
          <w:rFonts w:ascii="Times New Roman" w:eastAsia="Times New Roman" w:hAnsi="Times New Roman" w:cs="Times New Roman"/>
          <w:sz w:val="24"/>
          <w:szCs w:val="24"/>
        </w:rPr>
        <w:t>This i</w:t>
      </w:r>
      <w:r w:rsidR="002F1BC0">
        <w:rPr>
          <w:rFonts w:ascii="Times New Roman" w:eastAsia="Times New Roman" w:hAnsi="Times New Roman" w:cs="Times New Roman"/>
          <w:sz w:val="24"/>
          <w:szCs w:val="24"/>
        </w:rPr>
        <w:t>ndicat</w:t>
      </w:r>
      <w:r w:rsidR="00F951F8">
        <w:rPr>
          <w:rFonts w:ascii="Times New Roman" w:eastAsia="Times New Roman" w:hAnsi="Times New Roman" w:cs="Times New Roman"/>
          <w:sz w:val="24"/>
          <w:szCs w:val="24"/>
        </w:rPr>
        <w:t>es</w:t>
      </w:r>
      <w:r w:rsidR="002F1BC0">
        <w:rPr>
          <w:rFonts w:ascii="Times New Roman" w:eastAsia="Times New Roman" w:hAnsi="Times New Roman" w:cs="Times New Roman"/>
          <w:sz w:val="24"/>
          <w:szCs w:val="24"/>
        </w:rPr>
        <w:t xml:space="preserve"> that </w:t>
      </w:r>
      <w:r w:rsidR="002F1BC0" w:rsidRPr="00F951F8">
        <w:rPr>
          <w:rFonts w:ascii="Times New Roman" w:eastAsia="Times New Roman" w:hAnsi="Times New Roman" w:cs="Times New Roman"/>
          <w:i/>
          <w:sz w:val="24"/>
          <w:szCs w:val="24"/>
        </w:rPr>
        <w:t>Smithora</w:t>
      </w:r>
      <w:r w:rsidR="002F1BC0">
        <w:rPr>
          <w:rFonts w:ascii="Times New Roman" w:eastAsia="Times New Roman" w:hAnsi="Times New Roman" w:cs="Times New Roman"/>
          <w:sz w:val="24"/>
          <w:szCs w:val="24"/>
        </w:rPr>
        <w:t xml:space="preserve"> </w:t>
      </w:r>
      <w:ins w:id="672" w:author="Gwendolyn Griffiths" w:date="2018-01-22T10:21:00Z">
        <w:r w:rsidR="00CE3DD5">
          <w:rPr>
            <w:rFonts w:ascii="Times New Roman" w:eastAsia="Times New Roman" w:hAnsi="Times New Roman" w:cs="Times New Roman"/>
            <w:sz w:val="24"/>
            <w:szCs w:val="24"/>
          </w:rPr>
          <w:t xml:space="preserve">could be </w:t>
        </w:r>
      </w:ins>
      <w:r w:rsidR="002F1BC0">
        <w:rPr>
          <w:rFonts w:ascii="Times New Roman" w:eastAsia="Times New Roman" w:hAnsi="Times New Roman" w:cs="Times New Roman"/>
          <w:sz w:val="24"/>
          <w:szCs w:val="24"/>
        </w:rPr>
        <w:t xml:space="preserve">providing more </w:t>
      </w:r>
      <w:ins w:id="673" w:author="Gwendolyn Griffiths" w:date="2018-01-22T10:21:00Z">
        <w:r w:rsidR="00CE3DD5">
          <w:rPr>
            <w:rFonts w:ascii="Times New Roman" w:eastAsia="Times New Roman" w:hAnsi="Times New Roman" w:cs="Times New Roman"/>
            <w:sz w:val="24"/>
            <w:szCs w:val="24"/>
          </w:rPr>
          <w:t xml:space="preserve">than </w:t>
        </w:r>
      </w:ins>
      <w:r w:rsidR="002F1BC0">
        <w:rPr>
          <w:rFonts w:ascii="Times New Roman" w:eastAsia="Times New Roman" w:hAnsi="Times New Roman" w:cs="Times New Roman"/>
          <w:sz w:val="24"/>
          <w:szCs w:val="24"/>
        </w:rPr>
        <w:t>substrate on the blade surface</w:t>
      </w:r>
      <w:ins w:id="674" w:author="Gwendolyn Griffiths" w:date="2018-01-22T10:21:00Z">
        <w:r w:rsidR="00CE3DD5">
          <w:rPr>
            <w:rFonts w:ascii="Times New Roman" w:eastAsia="Times New Roman" w:hAnsi="Times New Roman" w:cs="Times New Roman"/>
            <w:sz w:val="24"/>
            <w:szCs w:val="24"/>
          </w:rPr>
          <w:t xml:space="preserve">. </w:t>
        </w:r>
      </w:ins>
      <w:del w:id="675" w:author="Gwendolyn Griffiths" w:date="2018-01-22T10:21:00Z">
        <w:r w:rsidR="002F1BC0" w:rsidDel="00CE3DD5">
          <w:rPr>
            <w:rFonts w:ascii="Times New Roman" w:eastAsia="Times New Roman" w:hAnsi="Times New Roman" w:cs="Times New Roman"/>
            <w:sz w:val="24"/>
            <w:szCs w:val="24"/>
          </w:rPr>
          <w:delText xml:space="preserve"> is not necessarily what is driving the community changes between blades with and without </w:delText>
        </w:r>
        <w:r w:rsidR="002F1BC0" w:rsidRPr="00F951F8" w:rsidDel="00CE3DD5">
          <w:rPr>
            <w:rFonts w:ascii="Times New Roman" w:eastAsia="Times New Roman" w:hAnsi="Times New Roman" w:cs="Times New Roman"/>
            <w:i/>
            <w:sz w:val="24"/>
            <w:szCs w:val="24"/>
          </w:rPr>
          <w:delText>Smithora</w:delText>
        </w:r>
        <w:r w:rsidR="002F1BC0" w:rsidDel="00CE3DD5">
          <w:rPr>
            <w:rFonts w:ascii="Times New Roman" w:eastAsia="Times New Roman" w:hAnsi="Times New Roman" w:cs="Times New Roman"/>
            <w:sz w:val="24"/>
            <w:szCs w:val="24"/>
          </w:rPr>
          <w:delText xml:space="preserve">. </w:delText>
        </w:r>
      </w:del>
      <w:r w:rsidR="002F1BC0">
        <w:rPr>
          <w:rFonts w:ascii="Times New Roman" w:eastAsia="Times New Roman" w:hAnsi="Times New Roman" w:cs="Times New Roman"/>
          <w:sz w:val="24"/>
          <w:szCs w:val="24"/>
        </w:rPr>
        <w:t xml:space="preserve">It could be that </w:t>
      </w:r>
      <w:r w:rsidR="002F1BC0" w:rsidRPr="00CE3DD5">
        <w:rPr>
          <w:rFonts w:ascii="Times New Roman" w:eastAsia="Times New Roman" w:hAnsi="Times New Roman" w:cs="Times New Roman"/>
          <w:i/>
          <w:sz w:val="24"/>
          <w:szCs w:val="24"/>
          <w:rPrChange w:id="676" w:author="Gwendolyn Griffiths" w:date="2018-01-22T10:23:00Z">
            <w:rPr>
              <w:rFonts w:ascii="Times New Roman" w:eastAsia="Times New Roman" w:hAnsi="Times New Roman" w:cs="Times New Roman"/>
              <w:sz w:val="24"/>
              <w:szCs w:val="24"/>
            </w:rPr>
          </w:rPrChange>
        </w:rPr>
        <w:t>Smithora</w:t>
      </w:r>
      <w:r w:rsidR="002F1BC0">
        <w:rPr>
          <w:rFonts w:ascii="Times New Roman" w:eastAsia="Times New Roman" w:hAnsi="Times New Roman" w:cs="Times New Roman"/>
          <w:sz w:val="24"/>
          <w:szCs w:val="24"/>
        </w:rPr>
        <w:t xml:space="preserve"> provides a specialized habitat to a unique assemblage of invertebrates or is an important food source to certain species. </w:t>
      </w:r>
      <w:ins w:id="677" w:author="Gwendolyn Griffiths" w:date="2018-01-22T10:23:00Z">
        <w:r w:rsidR="00CE3DD5">
          <w:rPr>
            <w:rFonts w:ascii="Times New Roman" w:eastAsia="Times New Roman" w:hAnsi="Times New Roman" w:cs="Times New Roman"/>
            <w:sz w:val="24"/>
            <w:szCs w:val="24"/>
          </w:rPr>
          <w:t>The</w:t>
        </w:r>
      </w:ins>
      <w:ins w:id="678" w:author="Gwendolyn Griffiths" w:date="2018-01-22T10:24:00Z">
        <w:r w:rsidR="00CE3DD5">
          <w:rPr>
            <w:rFonts w:ascii="Times New Roman" w:eastAsia="Times New Roman" w:hAnsi="Times New Roman" w:cs="Times New Roman"/>
            <w:sz w:val="24"/>
            <w:szCs w:val="24"/>
          </w:rPr>
          <w:t>re could also be selective predation occurring in the high Smithora areas through juvenile rockfish which show higher abundance at the edge of the mea</w:t>
        </w:r>
      </w:ins>
      <w:ins w:id="679" w:author="Gwendolyn Griffiths" w:date="2018-01-22T10:25:00Z">
        <w:r w:rsidR="00CE3DD5">
          <w:rPr>
            <w:rFonts w:ascii="Times New Roman" w:eastAsia="Times New Roman" w:hAnsi="Times New Roman" w:cs="Times New Roman"/>
            <w:sz w:val="24"/>
            <w:szCs w:val="24"/>
          </w:rPr>
          <w:t>dow</w:t>
        </w:r>
        <w:r w:rsidR="00C23925">
          <w:rPr>
            <w:rFonts w:ascii="Times New Roman" w:eastAsia="Times New Roman" w:hAnsi="Times New Roman" w:cs="Times New Roman"/>
            <w:sz w:val="24"/>
            <w:szCs w:val="24"/>
          </w:rPr>
          <w:t xml:space="preserve"> (Olson 2017). </w:t>
        </w:r>
      </w:ins>
    </w:p>
    <w:p w14:paraId="5433A5AB" w14:textId="759D6038" w:rsidR="002F1BC0" w:rsidDel="00C23925" w:rsidRDefault="00C23925">
      <w:pPr>
        <w:pStyle w:val="Normal1"/>
        <w:rPr>
          <w:del w:id="680" w:author="Gwendolyn Griffiths" w:date="2018-01-22T10:33:00Z"/>
          <w:rFonts w:ascii="Times New Roman" w:eastAsia="Times New Roman" w:hAnsi="Times New Roman" w:cs="Times New Roman"/>
          <w:sz w:val="24"/>
          <w:szCs w:val="24"/>
        </w:rPr>
      </w:pPr>
      <w:ins w:id="681" w:author="Gwendolyn Griffiths" w:date="2018-01-22T10:33:00Z">
        <w:r>
          <w:rPr>
            <w:rFonts w:ascii="Times New Roman" w:eastAsia="Times New Roman" w:hAnsi="Times New Roman" w:cs="Times New Roman"/>
            <w:sz w:val="24"/>
            <w:szCs w:val="24"/>
          </w:rPr>
          <w:tab/>
        </w:r>
      </w:ins>
      <w:moveFromRangeStart w:id="682" w:author="Gwendolyn Griffiths" w:date="2018-01-22T10:22:00Z" w:name="move504379870"/>
      <w:moveFrom w:id="683" w:author="Gwendolyn Griffiths" w:date="2018-01-22T10:22:00Z">
        <w:r w:rsidR="002F1BC0" w:rsidDel="00CE3DD5">
          <w:rPr>
            <w:rFonts w:ascii="Times New Roman" w:eastAsia="Times New Roman" w:hAnsi="Times New Roman" w:cs="Times New Roman"/>
            <w:sz w:val="24"/>
            <w:szCs w:val="24"/>
          </w:rPr>
          <w:t>Juvenille rockfish are also abundant in these high Smithora area</w:t>
        </w:r>
        <w:r w:rsidR="00F951F8" w:rsidDel="00CE3DD5">
          <w:rPr>
            <w:rFonts w:ascii="Times New Roman" w:eastAsia="Times New Roman" w:hAnsi="Times New Roman" w:cs="Times New Roman"/>
            <w:sz w:val="24"/>
            <w:szCs w:val="24"/>
          </w:rPr>
          <w:t>s</w:t>
        </w:r>
        <w:r w:rsidR="002F1BC0" w:rsidDel="00CE3DD5">
          <w:rPr>
            <w:rFonts w:ascii="Times New Roman" w:eastAsia="Times New Roman" w:hAnsi="Times New Roman" w:cs="Times New Roman"/>
            <w:sz w:val="24"/>
            <w:szCs w:val="24"/>
          </w:rPr>
          <w:t xml:space="preserve"> and so they could be selectively reducing certain grazing species and altering the community composition</w:t>
        </w:r>
        <w:r w:rsidR="00F951F8" w:rsidDel="00CE3DD5">
          <w:rPr>
            <w:rFonts w:ascii="Times New Roman" w:eastAsia="Times New Roman" w:hAnsi="Times New Roman" w:cs="Times New Roman"/>
            <w:sz w:val="24"/>
            <w:szCs w:val="24"/>
          </w:rPr>
          <w:t xml:space="preserve"> (Olson 2017)</w:t>
        </w:r>
        <w:r w:rsidR="002F1BC0" w:rsidDel="00CE3DD5">
          <w:rPr>
            <w:rFonts w:ascii="Times New Roman" w:eastAsia="Times New Roman" w:hAnsi="Times New Roman" w:cs="Times New Roman"/>
            <w:sz w:val="24"/>
            <w:szCs w:val="24"/>
          </w:rPr>
          <w:t xml:space="preserve">. </w:t>
        </w:r>
      </w:moveFrom>
      <w:moveFromRangeEnd w:id="682"/>
      <w:del w:id="684" w:author="Gwendolyn Griffiths" w:date="2018-01-22T10:30:00Z">
        <w:r w:rsidR="002F1BC0" w:rsidDel="00C23925">
          <w:rPr>
            <w:rFonts w:ascii="Times New Roman" w:eastAsia="Times New Roman" w:hAnsi="Times New Roman" w:cs="Times New Roman"/>
            <w:sz w:val="24"/>
            <w:szCs w:val="24"/>
          </w:rPr>
          <w:delText>Grazer communities vary between the edge and interior as well</w:delText>
        </w:r>
        <w:r w:rsidR="00F951F8" w:rsidDel="00C23925">
          <w:rPr>
            <w:rFonts w:ascii="Times New Roman" w:eastAsia="Times New Roman" w:hAnsi="Times New Roman" w:cs="Times New Roman"/>
            <w:sz w:val="24"/>
            <w:szCs w:val="24"/>
          </w:rPr>
          <w:delText xml:space="preserve"> (Tanner 2005*add a few more)</w:delText>
        </w:r>
        <w:r w:rsidR="002F1BC0" w:rsidDel="00C23925">
          <w:rPr>
            <w:rFonts w:ascii="Times New Roman" w:eastAsia="Times New Roman" w:hAnsi="Times New Roman" w:cs="Times New Roman"/>
            <w:sz w:val="24"/>
            <w:szCs w:val="24"/>
          </w:rPr>
          <w:delText xml:space="preserve"> and further research is needed to determine the extent to which these patterns of edge effects in seagrass meadows are driven by changes in substrate, predation, or food availability. </w:delText>
        </w:r>
      </w:del>
      <w:ins w:id="685" w:author="Gwendolyn Griffiths" w:date="2018-01-22T10:30:00Z">
        <w:r>
          <w:rPr>
            <w:rFonts w:ascii="Times New Roman" w:eastAsia="Times New Roman" w:hAnsi="Times New Roman" w:cs="Times New Roman"/>
            <w:sz w:val="24"/>
            <w:szCs w:val="24"/>
          </w:rPr>
          <w:t xml:space="preserve">An important consideration of our study is that our comparisons across shoots with and without Smithora </w:t>
        </w:r>
      </w:ins>
      <w:ins w:id="686" w:author="Gwendolyn Griffiths" w:date="2018-01-22T10:31:00Z">
        <w:r>
          <w:rPr>
            <w:rFonts w:ascii="Times New Roman" w:eastAsia="Times New Roman" w:hAnsi="Times New Roman" w:cs="Times New Roman"/>
            <w:sz w:val="24"/>
            <w:szCs w:val="24"/>
          </w:rPr>
          <w:t>are also comparing between the edge and interior of a seagrass meadow. L</w:t>
        </w:r>
      </w:ins>
      <w:ins w:id="687" w:author="Gwendolyn Griffiths" w:date="2018-01-22T10:25:00Z">
        <w:r>
          <w:rPr>
            <w:rFonts w:ascii="Times New Roman" w:eastAsia="Times New Roman" w:hAnsi="Times New Roman" w:cs="Times New Roman"/>
            <w:sz w:val="24"/>
            <w:szCs w:val="24"/>
          </w:rPr>
          <w:t xml:space="preserve">arge changes in epifaunal communities can be associated with seagrass meadow edges (Bowden, Rowden, and Attrill 2001; Bell et al. 2001, Tanner 2005, Prado et al. 2007). </w:t>
        </w:r>
      </w:ins>
      <w:ins w:id="688" w:author="Gwendolyn Griffiths" w:date="2018-01-22T10:34:00Z">
        <w:r>
          <w:rPr>
            <w:rFonts w:ascii="Times New Roman" w:eastAsia="Times New Roman" w:hAnsi="Times New Roman" w:cs="Times New Roman"/>
            <w:sz w:val="24"/>
            <w:szCs w:val="24"/>
          </w:rPr>
          <w:t xml:space="preserve">In separate studies </w:t>
        </w:r>
      </w:ins>
    </w:p>
    <w:p w14:paraId="30AEB8EC" w14:textId="39C7B647" w:rsidR="00C23925" w:rsidRDefault="00C23925" w:rsidP="00C23925">
      <w:pPr>
        <w:pStyle w:val="Normal1"/>
        <w:spacing w:after="0" w:line="240" w:lineRule="auto"/>
        <w:rPr>
          <w:ins w:id="689" w:author="Gwendolyn Griffiths" w:date="2018-01-22T10:35:00Z"/>
          <w:rFonts w:ascii="Times New Roman" w:eastAsia="Times New Roman" w:hAnsi="Times New Roman" w:cs="Times New Roman"/>
          <w:sz w:val="24"/>
          <w:szCs w:val="24"/>
        </w:rPr>
      </w:pPr>
      <w:ins w:id="690" w:author="Gwendolyn Griffiths" w:date="2018-01-22T10:34:00Z">
        <w:r>
          <w:rPr>
            <w:rFonts w:ascii="Times New Roman" w:eastAsia="Times New Roman" w:hAnsi="Times New Roman" w:cs="Times New Roman"/>
            <w:sz w:val="24"/>
            <w:szCs w:val="24"/>
          </w:rPr>
          <w:t>edge effects have been shown to effect algal and invertebrate communities</w:t>
        </w:r>
      </w:ins>
      <w:ins w:id="691" w:author="Gwendolyn Griffiths" w:date="2018-01-22T11:10:00Z">
        <w:r w:rsidR="0051700C">
          <w:rPr>
            <w:rFonts w:ascii="Times New Roman" w:eastAsia="Times New Roman" w:hAnsi="Times New Roman" w:cs="Times New Roman"/>
            <w:sz w:val="24"/>
            <w:szCs w:val="24"/>
          </w:rPr>
          <w:t xml:space="preserve">. </w:t>
        </w:r>
      </w:ins>
      <w:ins w:id="692" w:author="Gwendolyn Griffiths" w:date="2018-01-22T11:12:00Z">
        <w:r w:rsidR="0051700C" w:rsidRPr="0051700C">
          <w:rPr>
            <w:rFonts w:ascii="Times New Roman" w:eastAsia="Times New Roman" w:hAnsi="Times New Roman" w:cs="Times New Roman"/>
            <w:sz w:val="24"/>
            <w:szCs w:val="24"/>
            <w:highlight w:val="yellow"/>
            <w:rPrChange w:id="693" w:author="Gwendolyn Griffiths" w:date="2018-01-22T11:13:00Z">
              <w:rPr>
                <w:rFonts w:ascii="Times New Roman" w:eastAsia="Times New Roman" w:hAnsi="Times New Roman" w:cs="Times New Roman"/>
                <w:sz w:val="24"/>
                <w:szCs w:val="24"/>
              </w:rPr>
            </w:rPrChange>
          </w:rPr>
          <w:t xml:space="preserve">We observed patterns similar to other studies with </w:t>
        </w:r>
      </w:ins>
      <w:ins w:id="694" w:author="Gwendolyn Griffiths" w:date="2018-01-22T11:10:00Z">
        <w:r w:rsidR="0051700C" w:rsidRPr="0051700C">
          <w:rPr>
            <w:rFonts w:ascii="Times New Roman" w:eastAsia="Times New Roman" w:hAnsi="Times New Roman" w:cs="Times New Roman"/>
            <w:sz w:val="24"/>
            <w:szCs w:val="24"/>
            <w:highlight w:val="yellow"/>
            <w:rPrChange w:id="695" w:author="Gwendolyn Griffiths" w:date="2018-01-22T11:13:00Z">
              <w:rPr>
                <w:rFonts w:ascii="Times New Roman" w:eastAsia="Times New Roman" w:hAnsi="Times New Roman" w:cs="Times New Roman"/>
                <w:sz w:val="24"/>
                <w:szCs w:val="24"/>
              </w:rPr>
            </w:rPrChange>
          </w:rPr>
          <w:t xml:space="preserve">a strong correlation </w:t>
        </w:r>
      </w:ins>
      <w:ins w:id="696" w:author="Gwendolyn Griffiths" w:date="2018-01-22T11:11:00Z">
        <w:r w:rsidR="0051700C" w:rsidRPr="0051700C">
          <w:rPr>
            <w:rFonts w:ascii="Times New Roman" w:eastAsia="Times New Roman" w:hAnsi="Times New Roman" w:cs="Times New Roman"/>
            <w:sz w:val="24"/>
            <w:szCs w:val="24"/>
            <w:highlight w:val="yellow"/>
            <w:rPrChange w:id="697" w:author="Gwendolyn Griffiths" w:date="2018-01-22T11:13:00Z">
              <w:rPr>
                <w:rFonts w:ascii="Times New Roman" w:eastAsia="Times New Roman" w:hAnsi="Times New Roman" w:cs="Times New Roman"/>
                <w:sz w:val="24"/>
                <w:szCs w:val="24"/>
              </w:rPr>
            </w:rPrChange>
          </w:rPr>
          <w:t xml:space="preserve">in edge effects </w:t>
        </w:r>
      </w:ins>
      <w:ins w:id="698" w:author="Gwendolyn Griffiths" w:date="2018-01-22T11:10:00Z">
        <w:r w:rsidR="0051700C" w:rsidRPr="0051700C">
          <w:rPr>
            <w:rFonts w:ascii="Times New Roman" w:eastAsia="Times New Roman" w:hAnsi="Times New Roman" w:cs="Times New Roman"/>
            <w:sz w:val="24"/>
            <w:szCs w:val="24"/>
            <w:highlight w:val="yellow"/>
            <w:rPrChange w:id="699" w:author="Gwendolyn Griffiths" w:date="2018-01-22T11:13:00Z">
              <w:rPr>
                <w:rFonts w:ascii="Times New Roman" w:eastAsia="Times New Roman" w:hAnsi="Times New Roman" w:cs="Times New Roman"/>
                <w:sz w:val="24"/>
                <w:szCs w:val="24"/>
              </w:rPr>
            </w:rPrChange>
          </w:rPr>
          <w:t xml:space="preserve">between </w:t>
        </w:r>
      </w:ins>
      <w:ins w:id="700" w:author="Gwendolyn Griffiths" w:date="2018-01-22T11:12:00Z">
        <w:r w:rsidR="0051700C" w:rsidRPr="0051700C">
          <w:rPr>
            <w:rFonts w:ascii="Times New Roman" w:eastAsia="Times New Roman" w:hAnsi="Times New Roman" w:cs="Times New Roman"/>
            <w:sz w:val="24"/>
            <w:szCs w:val="24"/>
            <w:highlight w:val="yellow"/>
            <w:rPrChange w:id="701" w:author="Gwendolyn Griffiths" w:date="2018-01-22T11:13:00Z">
              <w:rPr>
                <w:rFonts w:ascii="Times New Roman" w:eastAsia="Times New Roman" w:hAnsi="Times New Roman" w:cs="Times New Roman"/>
                <w:sz w:val="24"/>
                <w:szCs w:val="24"/>
              </w:rPr>
            </w:rPrChange>
          </w:rPr>
          <w:t xml:space="preserve">invertebrate and algal </w:t>
        </w:r>
      </w:ins>
      <w:ins w:id="702" w:author="Gwendolyn Griffiths" w:date="2018-01-22T11:10:00Z">
        <w:r w:rsidR="0051700C" w:rsidRPr="0051700C">
          <w:rPr>
            <w:rFonts w:ascii="Times New Roman" w:eastAsia="Times New Roman" w:hAnsi="Times New Roman" w:cs="Times New Roman"/>
            <w:sz w:val="24"/>
            <w:szCs w:val="24"/>
            <w:highlight w:val="yellow"/>
            <w:rPrChange w:id="703" w:author="Gwendolyn Griffiths" w:date="2018-01-22T11:13:00Z">
              <w:rPr>
                <w:rFonts w:ascii="Times New Roman" w:eastAsia="Times New Roman" w:hAnsi="Times New Roman" w:cs="Times New Roman"/>
                <w:sz w:val="24"/>
                <w:szCs w:val="24"/>
              </w:rPr>
            </w:rPrChange>
          </w:rPr>
          <w:t>commu</w:t>
        </w:r>
      </w:ins>
      <w:ins w:id="704" w:author="Gwendolyn Griffiths" w:date="2018-01-22T11:11:00Z">
        <w:r w:rsidR="0051700C" w:rsidRPr="0051700C">
          <w:rPr>
            <w:rFonts w:ascii="Times New Roman" w:eastAsia="Times New Roman" w:hAnsi="Times New Roman" w:cs="Times New Roman"/>
            <w:sz w:val="24"/>
            <w:szCs w:val="24"/>
            <w:highlight w:val="yellow"/>
            <w:rPrChange w:id="705" w:author="Gwendolyn Griffiths" w:date="2018-01-22T11:13:00Z">
              <w:rPr>
                <w:rFonts w:ascii="Times New Roman" w:eastAsia="Times New Roman" w:hAnsi="Times New Roman" w:cs="Times New Roman"/>
                <w:sz w:val="24"/>
                <w:szCs w:val="24"/>
              </w:rPr>
            </w:rPrChange>
          </w:rPr>
          <w:t>n</w:t>
        </w:r>
      </w:ins>
      <w:ins w:id="706" w:author="Gwendolyn Griffiths" w:date="2018-01-22T11:10:00Z">
        <w:r w:rsidR="0051700C" w:rsidRPr="0051700C">
          <w:rPr>
            <w:rFonts w:ascii="Times New Roman" w:eastAsia="Times New Roman" w:hAnsi="Times New Roman" w:cs="Times New Roman"/>
            <w:sz w:val="24"/>
            <w:szCs w:val="24"/>
            <w:highlight w:val="yellow"/>
            <w:rPrChange w:id="707" w:author="Gwendolyn Griffiths" w:date="2018-01-22T11:13:00Z">
              <w:rPr>
                <w:rFonts w:ascii="Times New Roman" w:eastAsia="Times New Roman" w:hAnsi="Times New Roman" w:cs="Times New Roman"/>
                <w:sz w:val="24"/>
                <w:szCs w:val="24"/>
              </w:rPr>
            </w:rPrChange>
          </w:rPr>
          <w:t>ities</w:t>
        </w:r>
      </w:ins>
      <w:ins w:id="708" w:author="Gwendolyn Griffiths" w:date="2018-01-22T10:34:00Z">
        <w:r w:rsidRPr="0051700C">
          <w:rPr>
            <w:rFonts w:ascii="Times New Roman" w:eastAsia="Times New Roman" w:hAnsi="Times New Roman" w:cs="Times New Roman"/>
            <w:sz w:val="24"/>
            <w:szCs w:val="24"/>
            <w:highlight w:val="yellow"/>
            <w:rPrChange w:id="709" w:author="Gwendolyn Griffiths" w:date="2018-01-22T11:13:00Z">
              <w:rPr>
                <w:rFonts w:ascii="Times New Roman" w:eastAsia="Times New Roman" w:hAnsi="Times New Roman" w:cs="Times New Roman"/>
                <w:sz w:val="24"/>
                <w:szCs w:val="24"/>
              </w:rPr>
            </w:rPrChange>
          </w:rPr>
          <w:t xml:space="preserve"> </w:t>
        </w:r>
      </w:ins>
      <w:ins w:id="710" w:author="Gwendolyn Griffiths" w:date="2018-01-22T11:13:00Z">
        <w:r w:rsidR="0051700C" w:rsidRPr="0051700C">
          <w:rPr>
            <w:rFonts w:ascii="Times New Roman" w:eastAsia="Times New Roman" w:hAnsi="Times New Roman" w:cs="Times New Roman"/>
            <w:sz w:val="24"/>
            <w:szCs w:val="24"/>
            <w:highlight w:val="yellow"/>
            <w:rPrChange w:id="711" w:author="Gwendolyn Griffiths" w:date="2018-01-22T11:13:00Z">
              <w:rPr>
                <w:rFonts w:ascii="Times New Roman" w:eastAsia="Times New Roman" w:hAnsi="Times New Roman" w:cs="Times New Roman"/>
                <w:sz w:val="24"/>
                <w:szCs w:val="24"/>
              </w:rPr>
            </w:rPrChange>
          </w:rPr>
          <w:t xml:space="preserve">and </w:t>
        </w:r>
      </w:ins>
      <w:ins w:id="712" w:author="Gwendolyn Griffiths" w:date="2018-01-22T11:12:00Z">
        <w:r w:rsidR="0051700C" w:rsidRPr="0051700C">
          <w:rPr>
            <w:rFonts w:ascii="Times New Roman" w:eastAsia="Times New Roman" w:hAnsi="Times New Roman" w:cs="Times New Roman"/>
            <w:sz w:val="24"/>
            <w:szCs w:val="24"/>
            <w:highlight w:val="yellow"/>
            <w:rPrChange w:id="713" w:author="Gwendolyn Griffiths" w:date="2018-01-22T11:13:00Z">
              <w:rPr>
                <w:rFonts w:ascii="Times New Roman" w:eastAsia="Times New Roman" w:hAnsi="Times New Roman" w:cs="Times New Roman"/>
                <w:sz w:val="24"/>
                <w:szCs w:val="24"/>
              </w:rPr>
            </w:rPrChange>
          </w:rPr>
          <w:t>with</w:t>
        </w:r>
      </w:ins>
      <w:ins w:id="714" w:author="Gwendolyn Griffiths" w:date="2018-01-22T10:35:00Z">
        <w:r w:rsidRPr="0051700C">
          <w:rPr>
            <w:rFonts w:ascii="Times New Roman" w:eastAsia="Times New Roman" w:hAnsi="Times New Roman" w:cs="Times New Roman"/>
            <w:sz w:val="24"/>
            <w:szCs w:val="24"/>
            <w:highlight w:val="yellow"/>
            <w:rPrChange w:id="715" w:author="Gwendolyn Griffiths" w:date="2018-01-22T11:13:00Z">
              <w:rPr>
                <w:rFonts w:ascii="Times New Roman" w:eastAsia="Times New Roman" w:hAnsi="Times New Roman" w:cs="Times New Roman"/>
                <w:sz w:val="24"/>
                <w:szCs w:val="24"/>
              </w:rPr>
            </w:rPrChange>
          </w:rPr>
          <w:t xml:space="preserve"> </w:t>
        </w:r>
      </w:ins>
      <w:ins w:id="716" w:author="Gwendolyn Griffiths" w:date="2018-01-22T11:12:00Z">
        <w:r w:rsidR="0051700C" w:rsidRPr="0051700C">
          <w:rPr>
            <w:rFonts w:ascii="Times New Roman" w:eastAsia="Times New Roman" w:hAnsi="Times New Roman" w:cs="Times New Roman"/>
            <w:sz w:val="24"/>
            <w:szCs w:val="24"/>
            <w:highlight w:val="yellow"/>
            <w:rPrChange w:id="717" w:author="Gwendolyn Griffiths" w:date="2018-01-22T11:13:00Z">
              <w:rPr>
                <w:rFonts w:ascii="Times New Roman" w:eastAsia="Times New Roman" w:hAnsi="Times New Roman" w:cs="Times New Roman"/>
                <w:sz w:val="24"/>
                <w:szCs w:val="24"/>
              </w:rPr>
            </w:rPrChange>
          </w:rPr>
          <w:t>t</w:t>
        </w:r>
      </w:ins>
      <w:ins w:id="718" w:author="Gwendolyn Griffiths" w:date="2018-01-22T10:35:00Z">
        <w:r w:rsidRPr="0051700C">
          <w:rPr>
            <w:rFonts w:ascii="Times New Roman" w:eastAsia="Times New Roman" w:hAnsi="Times New Roman" w:cs="Times New Roman"/>
            <w:sz w:val="24"/>
            <w:szCs w:val="24"/>
            <w:highlight w:val="yellow"/>
            <w:rPrChange w:id="719" w:author="Gwendolyn Griffiths" w:date="2018-01-22T11:13:00Z">
              <w:rPr>
                <w:rFonts w:ascii="Times New Roman" w:eastAsia="Times New Roman" w:hAnsi="Times New Roman" w:cs="Times New Roman"/>
                <w:sz w:val="24"/>
                <w:szCs w:val="24"/>
              </w:rPr>
            </w:rPrChange>
          </w:rPr>
          <w:t>he added correlation of bacterial community differences</w:t>
        </w:r>
      </w:ins>
      <w:ins w:id="720" w:author="Gwendolyn Griffiths" w:date="2018-01-22T11:13:00Z">
        <w:r w:rsidR="0051700C" w:rsidRPr="0051700C">
          <w:rPr>
            <w:rFonts w:ascii="Times New Roman" w:eastAsia="Times New Roman" w:hAnsi="Times New Roman" w:cs="Times New Roman"/>
            <w:sz w:val="24"/>
            <w:szCs w:val="24"/>
            <w:highlight w:val="yellow"/>
            <w:rPrChange w:id="721" w:author="Gwendolyn Griffiths" w:date="2018-01-22T11:13:00Z">
              <w:rPr>
                <w:rFonts w:ascii="Times New Roman" w:eastAsia="Times New Roman" w:hAnsi="Times New Roman" w:cs="Times New Roman"/>
                <w:sz w:val="24"/>
                <w:szCs w:val="24"/>
              </w:rPr>
            </w:rPrChange>
          </w:rPr>
          <w:t>,</w:t>
        </w:r>
      </w:ins>
      <w:ins w:id="722" w:author="Gwendolyn Griffiths" w:date="2018-01-22T10:35:00Z">
        <w:r w:rsidR="0002148D" w:rsidRPr="0051700C">
          <w:rPr>
            <w:rFonts w:ascii="Times New Roman" w:eastAsia="Times New Roman" w:hAnsi="Times New Roman" w:cs="Times New Roman"/>
            <w:sz w:val="24"/>
            <w:szCs w:val="24"/>
            <w:highlight w:val="yellow"/>
            <w:rPrChange w:id="723" w:author="Gwendolyn Griffiths" w:date="2018-01-22T11:13:00Z">
              <w:rPr>
                <w:rFonts w:ascii="Times New Roman" w:eastAsia="Times New Roman" w:hAnsi="Times New Roman" w:cs="Times New Roman"/>
                <w:sz w:val="24"/>
                <w:szCs w:val="24"/>
              </w:rPr>
            </w:rPrChange>
          </w:rPr>
          <w:t xml:space="preserve"> indicat</w:t>
        </w:r>
      </w:ins>
      <w:ins w:id="724" w:author="Gwendolyn Griffiths" w:date="2018-01-22T11:13:00Z">
        <w:r w:rsidR="0051700C" w:rsidRPr="0051700C">
          <w:rPr>
            <w:rFonts w:ascii="Times New Roman" w:eastAsia="Times New Roman" w:hAnsi="Times New Roman" w:cs="Times New Roman"/>
            <w:sz w:val="24"/>
            <w:szCs w:val="24"/>
            <w:highlight w:val="yellow"/>
            <w:rPrChange w:id="725" w:author="Gwendolyn Griffiths" w:date="2018-01-22T11:13:00Z">
              <w:rPr>
                <w:rFonts w:ascii="Times New Roman" w:eastAsia="Times New Roman" w:hAnsi="Times New Roman" w:cs="Times New Roman"/>
                <w:sz w:val="24"/>
                <w:szCs w:val="24"/>
              </w:rPr>
            </w:rPrChange>
          </w:rPr>
          <w:t>ing</w:t>
        </w:r>
      </w:ins>
      <w:ins w:id="726" w:author="Gwendolyn Griffiths" w:date="2018-01-22T10:35:00Z">
        <w:r w:rsidR="0002148D" w:rsidRPr="0051700C">
          <w:rPr>
            <w:rFonts w:ascii="Times New Roman" w:eastAsia="Times New Roman" w:hAnsi="Times New Roman" w:cs="Times New Roman"/>
            <w:sz w:val="24"/>
            <w:szCs w:val="24"/>
            <w:highlight w:val="yellow"/>
            <w:rPrChange w:id="727" w:author="Gwendolyn Griffiths" w:date="2018-01-22T11:13:00Z">
              <w:rPr>
                <w:rFonts w:ascii="Times New Roman" w:eastAsia="Times New Roman" w:hAnsi="Times New Roman" w:cs="Times New Roman"/>
                <w:sz w:val="24"/>
                <w:szCs w:val="24"/>
              </w:rPr>
            </w:rPrChange>
          </w:rPr>
          <w:t xml:space="preserve"> that edge effects could be acting on multiple community levels.</w:t>
        </w:r>
      </w:ins>
    </w:p>
    <w:p w14:paraId="41FB8233" w14:textId="77777777" w:rsidR="0002148D" w:rsidRDefault="0002148D" w:rsidP="00C23925">
      <w:pPr>
        <w:pStyle w:val="Normal1"/>
        <w:spacing w:after="0" w:line="240" w:lineRule="auto"/>
        <w:rPr>
          <w:ins w:id="728" w:author="Gwendolyn Griffiths" w:date="2018-01-22T10:33:00Z"/>
          <w:rFonts w:ascii="Times New Roman" w:eastAsia="Times New Roman" w:hAnsi="Times New Roman" w:cs="Times New Roman"/>
          <w:sz w:val="24"/>
          <w:szCs w:val="24"/>
        </w:rPr>
        <w:pPrChange w:id="729" w:author="Gwendolyn Griffiths" w:date="2018-01-22T10:34:00Z">
          <w:pPr>
            <w:pStyle w:val="Normal1"/>
          </w:pPr>
        </w:pPrChange>
      </w:pPr>
    </w:p>
    <w:p w14:paraId="31B488B3" w14:textId="0D8D962D" w:rsidR="00F710A3" w:rsidRDefault="0002148D">
      <w:pPr>
        <w:pStyle w:val="Normal1"/>
        <w:rPr>
          <w:rFonts w:ascii="Times New Roman" w:eastAsia="Times New Roman" w:hAnsi="Times New Roman" w:cs="Times New Roman"/>
          <w:sz w:val="24"/>
          <w:szCs w:val="24"/>
        </w:rPr>
      </w:pPr>
      <w:ins w:id="730" w:author="Gwendolyn Griffiths" w:date="2018-01-22T10:35:00Z">
        <w:r>
          <w:rPr>
            <w:rFonts w:ascii="Times New Roman" w:eastAsia="Times New Roman" w:hAnsi="Times New Roman" w:cs="Times New Roman"/>
            <w:sz w:val="24"/>
            <w:szCs w:val="24"/>
          </w:rPr>
          <w:tab/>
        </w:r>
      </w:ins>
      <w:del w:id="731" w:author="Gwendolyn Griffiths" w:date="2018-01-22T10:33:00Z">
        <w:r w:rsidR="00063A2F" w:rsidDel="00C23925">
          <w:rPr>
            <w:rFonts w:ascii="Times New Roman" w:eastAsia="Times New Roman" w:hAnsi="Times New Roman" w:cs="Times New Roman"/>
            <w:sz w:val="24"/>
            <w:szCs w:val="24"/>
          </w:rPr>
          <w:tab/>
        </w:r>
      </w:del>
      <w:r w:rsidR="00063A2F">
        <w:rPr>
          <w:rFonts w:ascii="Times New Roman" w:eastAsia="Times New Roman" w:hAnsi="Times New Roman" w:cs="Times New Roman"/>
          <w:sz w:val="24"/>
          <w:szCs w:val="24"/>
        </w:rPr>
        <w:t xml:space="preserve">In summary our research highlights some important community forming processes happening at the edges of seagrass meadows. We noted differences in </w:t>
      </w:r>
      <w:r w:rsidR="00F951F8">
        <w:rPr>
          <w:rFonts w:ascii="Times New Roman" w:eastAsia="Times New Roman" w:hAnsi="Times New Roman" w:cs="Times New Roman"/>
          <w:sz w:val="24"/>
          <w:szCs w:val="24"/>
        </w:rPr>
        <w:t>Smithora</w:t>
      </w:r>
      <w:r w:rsidR="00063A2F">
        <w:rPr>
          <w:rFonts w:ascii="Times New Roman" w:eastAsia="Times New Roman" w:hAnsi="Times New Roman" w:cs="Times New Roman"/>
          <w:sz w:val="24"/>
          <w:szCs w:val="24"/>
        </w:rPr>
        <w:t xml:space="preserve"> abundances between the edge and interior of meadows, and we showed that different seagrass microbial communities are correlated with </w:t>
      </w:r>
      <w:r w:rsidR="00F951F8">
        <w:rPr>
          <w:rFonts w:ascii="Times New Roman" w:eastAsia="Times New Roman" w:hAnsi="Times New Roman" w:cs="Times New Roman"/>
          <w:sz w:val="24"/>
          <w:szCs w:val="24"/>
        </w:rPr>
        <w:t>this variation in abundance</w:t>
      </w:r>
      <w:r w:rsidR="00063A2F">
        <w:rPr>
          <w:rFonts w:ascii="Times New Roman" w:eastAsia="Times New Roman" w:hAnsi="Times New Roman" w:cs="Times New Roman"/>
          <w:sz w:val="24"/>
          <w:szCs w:val="24"/>
        </w:rPr>
        <w:t xml:space="preserve">. We also showed that grazer communities vary with these changes in </w:t>
      </w:r>
      <w:bookmarkStart w:id="732" w:name="_GoBack"/>
      <w:del w:id="733" w:author="Gwendolyn Griffiths" w:date="2017-12-16T12:52:00Z">
        <w:r w:rsidR="00063A2F" w:rsidRPr="0051700C" w:rsidDel="00A14C7A">
          <w:rPr>
            <w:rFonts w:ascii="Times New Roman" w:eastAsia="Times New Roman" w:hAnsi="Times New Roman" w:cs="Times New Roman"/>
            <w:i/>
            <w:sz w:val="24"/>
            <w:szCs w:val="24"/>
            <w:rPrChange w:id="734" w:author="Gwendolyn Griffiths" w:date="2018-01-22T11:13:00Z">
              <w:rPr>
                <w:rFonts w:ascii="Times New Roman" w:eastAsia="Times New Roman" w:hAnsi="Times New Roman" w:cs="Times New Roman"/>
                <w:sz w:val="24"/>
                <w:szCs w:val="24"/>
              </w:rPr>
            </w:rPrChange>
          </w:rPr>
          <w:delText xml:space="preserve">algal </w:delText>
        </w:r>
      </w:del>
      <w:ins w:id="735" w:author="Gwendolyn Griffiths" w:date="2017-12-16T12:52:00Z">
        <w:r w:rsidR="00A14C7A" w:rsidRPr="0051700C">
          <w:rPr>
            <w:rFonts w:ascii="Times New Roman" w:eastAsia="Times New Roman" w:hAnsi="Times New Roman" w:cs="Times New Roman"/>
            <w:i/>
            <w:sz w:val="24"/>
            <w:szCs w:val="24"/>
            <w:rPrChange w:id="736" w:author="Gwendolyn Griffiths" w:date="2018-01-22T11:13:00Z">
              <w:rPr>
                <w:rFonts w:ascii="Times New Roman" w:eastAsia="Times New Roman" w:hAnsi="Times New Roman" w:cs="Times New Roman"/>
                <w:sz w:val="24"/>
                <w:szCs w:val="24"/>
              </w:rPr>
            </w:rPrChange>
          </w:rPr>
          <w:t>Smithora</w:t>
        </w:r>
        <w:bookmarkEnd w:id="732"/>
        <w:r w:rsidR="00A14C7A">
          <w:rPr>
            <w:rFonts w:ascii="Times New Roman" w:eastAsia="Times New Roman" w:hAnsi="Times New Roman" w:cs="Times New Roman"/>
            <w:sz w:val="24"/>
            <w:szCs w:val="24"/>
          </w:rPr>
          <w:t xml:space="preserve"> </w:t>
        </w:r>
      </w:ins>
      <w:r w:rsidR="00063A2F">
        <w:rPr>
          <w:rFonts w:ascii="Times New Roman" w:eastAsia="Times New Roman" w:hAnsi="Times New Roman" w:cs="Times New Roman"/>
          <w:sz w:val="24"/>
          <w:szCs w:val="24"/>
        </w:rPr>
        <w:t>abundances. It is unclear whether all three communities are influence</w:t>
      </w:r>
      <w:r w:rsidR="00F951F8">
        <w:rPr>
          <w:rFonts w:ascii="Times New Roman" w:eastAsia="Times New Roman" w:hAnsi="Times New Roman" w:cs="Times New Roman"/>
          <w:sz w:val="24"/>
          <w:szCs w:val="24"/>
        </w:rPr>
        <w:t>d</w:t>
      </w:r>
      <w:r w:rsidR="00063A2F">
        <w:rPr>
          <w:rFonts w:ascii="Times New Roman" w:eastAsia="Times New Roman" w:hAnsi="Times New Roman" w:cs="Times New Roman"/>
          <w:sz w:val="24"/>
          <w:szCs w:val="24"/>
        </w:rPr>
        <w:t xml:space="preserve"> by the same edge effects or they are interacting together to form the ecological pattern we are noting. Understanding community forming processes in seagrass epifaunal communities at small spatial scales is important for recognizing large scale patterns in seagrass communities. </w:t>
      </w:r>
      <w:moveToRangeStart w:id="737" w:author="Gwendolyn Griffiths" w:date="2018-01-22T10:22:00Z" w:name="move504379870"/>
      <w:moveTo w:id="738" w:author="Gwendolyn Griffiths" w:date="2018-01-22T10:22:00Z">
        <w:del w:id="739" w:author="Gwendolyn Griffiths" w:date="2018-01-22T10:25:00Z">
          <w:r w:rsidR="00CE3DD5" w:rsidDel="00C23925">
            <w:rPr>
              <w:rFonts w:ascii="Times New Roman" w:eastAsia="Times New Roman" w:hAnsi="Times New Roman" w:cs="Times New Roman"/>
              <w:sz w:val="24"/>
              <w:szCs w:val="24"/>
            </w:rPr>
            <w:delText>Juvenille rockfish are also abundant in these high Smithora areas and so they could be selectively reducing certain grazing species and altering the community composition (Olson 2017).</w:delText>
          </w:r>
        </w:del>
      </w:moveTo>
      <w:moveToRangeEnd w:id="737"/>
    </w:p>
    <w:sectPr w:rsidR="00F710A3">
      <w:footerReference w:type="default" r:id="rId12"/>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Mary O'Connor" w:date="2017-05-23T22:09:00Z" w:initials="">
    <w:p w14:paraId="28DDF682" w14:textId="77777777" w:rsidR="00FC5132" w:rsidRDefault="00FC5132">
      <w:pPr>
        <w:pStyle w:val="Normal1"/>
        <w:spacing w:after="0" w:line="240" w:lineRule="auto"/>
        <w:rPr>
          <w:rFonts w:ascii="Arial" w:eastAsia="Arial" w:hAnsi="Arial" w:cs="Arial"/>
        </w:rPr>
      </w:pPr>
      <w:r>
        <w:rPr>
          <w:rFonts w:ascii="Arial" w:eastAsia="Arial" w:hAnsi="Arial" w:cs="Arial"/>
        </w:rPr>
        <w:t>A concise and factual abstract is required, no longer than 250 words. The abstract should state briefly the purpose of the research, the principal results and major conclusions. An abstract is often presented separate from the article, so it must be able to stand alone. For this reason, References should be avoided, but if essential, they must be cited in full, without reference to the reference list. Also, non-standard or uncommon abbreviations should be avoided, but if essential they must be defined at their first mention in the abstract itself.</w:t>
      </w:r>
    </w:p>
  </w:comment>
  <w:comment w:id="41" w:author="Mary O'Connor" w:date="2017-05-23T22:11:00Z" w:initials="">
    <w:p w14:paraId="6646989D" w14:textId="77777777" w:rsidR="00FC5132" w:rsidRDefault="00FC5132">
      <w:pPr>
        <w:pStyle w:val="Normal1"/>
        <w:spacing w:after="0" w:line="240" w:lineRule="auto"/>
        <w:rPr>
          <w:rFonts w:ascii="Arial" w:eastAsia="Arial" w:hAnsi="Arial" w:cs="Arial"/>
        </w:rPr>
      </w:pPr>
      <w:r>
        <w:rPr>
          <w:rFonts w:ascii="Arial" w:eastAsia="Arial" w:hAnsi="Arial" w:cs="Arial"/>
        </w:rPr>
        <w:t>Highlights are mandatory for this journal. They consist of a short collection of bullet points that convey the core findings of the article and should be submitted in a separate editable file in the online submission system. Please use 'Highlights' in the file name and include 3 to 5 bullet points (maximum 85 characters, including spaces, per bullet point). You can view example Highlights on our information site.</w:t>
      </w:r>
    </w:p>
  </w:comment>
  <w:comment w:id="42" w:author="Mary O'Connor" w:date="2017-05-23T22:11:00Z" w:initials="">
    <w:p w14:paraId="3D59B280" w14:textId="77777777" w:rsidR="00FC5132" w:rsidRDefault="00FC5132">
      <w:pPr>
        <w:pStyle w:val="Normal1"/>
        <w:spacing w:after="0" w:line="240" w:lineRule="auto"/>
        <w:rPr>
          <w:rFonts w:ascii="Arial" w:eastAsia="Arial" w:hAnsi="Arial" w:cs="Arial"/>
        </w:rPr>
      </w:pPr>
      <w:r>
        <w:rPr>
          <w:rFonts w:ascii="Arial" w:eastAsia="Arial" w:hAnsi="Arial" w:cs="Arial"/>
        </w:rPr>
        <w:t>Although a graphical abstract is optional, its use is encouraged as it draws more attention to the online article. The graphical abstract should summarize the contents of the article in a concise, pictorial form designed to capture the attention of a wide readership. Graphical abstracts should be submitted as a separate file in the online submission system. Image size: Please provide an image with a minimum of 531 × 1328 pixels (h × w) or proportionally more. The image should be readable at a size of 5 × 13 cm using a regular screen resolution of 96 dpi. Preferred file types: TIFF, EPS, PDF or MS Office files. You can view Example Graphical Abstracts on our information site.</w:t>
      </w:r>
    </w:p>
    <w:p w14:paraId="3521AED2" w14:textId="77777777" w:rsidR="00FC5132" w:rsidRDefault="00FC5132">
      <w:pPr>
        <w:pStyle w:val="Normal1"/>
        <w:spacing w:after="0" w:line="240" w:lineRule="auto"/>
        <w:rPr>
          <w:rFonts w:ascii="Arial" w:eastAsia="Arial" w:hAnsi="Arial" w:cs="Arial"/>
        </w:rPr>
      </w:pPr>
      <w:r>
        <w:rPr>
          <w:rFonts w:ascii="Arial" w:eastAsia="Arial" w:hAnsi="Arial" w:cs="Arial"/>
        </w:rPr>
        <w:t>Authors can make use of Elsevier's Illustration and Enhancement service to ensure the best presentation of their images and in accordance with all technical requirements: Illustration Service.</w:t>
      </w:r>
    </w:p>
  </w:comment>
  <w:comment w:id="43" w:author="Mary O'Connor" w:date="2017-05-23T22:06:00Z" w:initials="">
    <w:p w14:paraId="683C6B5A" w14:textId="77777777" w:rsidR="00FC5132" w:rsidRDefault="00FC5132">
      <w:pPr>
        <w:pStyle w:val="Normal1"/>
        <w:spacing w:after="0" w:line="240" w:lineRule="auto"/>
        <w:rPr>
          <w:rFonts w:ascii="Arial" w:eastAsia="Arial" w:hAnsi="Arial" w:cs="Arial"/>
        </w:rPr>
      </w:pPr>
      <w:r>
        <w:rPr>
          <w:rFonts w:ascii="Arial" w:eastAsia="Arial" w:hAnsi="Arial" w:cs="Arial"/>
        </w:rPr>
        <w:t>from AB: State the objectives of the work and provide an adequate background, avoiding a detailed literature survey or a summary of the results.</w:t>
      </w:r>
    </w:p>
  </w:comment>
  <w:comment w:id="49" w:author="Mary O'Connor" w:date="2017-12-13T13:42:00Z" w:initials="MO">
    <w:p w14:paraId="5D10DBB8" w14:textId="679E8069" w:rsidR="00FC5132" w:rsidRDefault="00FC5132">
      <w:pPr>
        <w:pStyle w:val="CommentText"/>
      </w:pPr>
      <w:r>
        <w:rPr>
          <w:rStyle w:val="CommentReference"/>
        </w:rPr>
        <w:annotationRef/>
      </w:r>
      <w:r>
        <w:t xml:space="preserve">Gwen this first paragraph is perhaps too broad. Try to revise it to be a bit more specific to host-epiphyte variation, and the possible role of variation in microbiota, environmental conditions, or community context. Since we’re writing to Aquatic Botany, it might also be wise to introduce this paper in terms of the seagrass and it’s hosted community. Could even introduce here or in the next paragraph the idea that epiphytes can over grow seagrass, and this negative effect can be relieved by grazers. </w:t>
      </w:r>
    </w:p>
  </w:comment>
  <w:comment w:id="45" w:author="Mary O'Connor" w:date="2018-01-09T16:50:00Z" w:initials="MO">
    <w:p w14:paraId="28436BA3" w14:textId="3D62AD0C" w:rsidR="00FC5132" w:rsidRDefault="00FC5132">
      <w:pPr>
        <w:pStyle w:val="CommentText"/>
      </w:pPr>
      <w:r>
        <w:rPr>
          <w:rStyle w:val="CommentReference"/>
        </w:rPr>
        <w:annotationRef/>
      </w:r>
      <w:r>
        <w:t>What do you think of this?</w:t>
      </w:r>
    </w:p>
  </w:comment>
  <w:comment w:id="46" w:author="Gwendolyn Griffiths" w:date="2018-01-22T04:11:00Z" w:initials="GG">
    <w:p w14:paraId="7E30D419" w14:textId="7245D6C6" w:rsidR="00FC5132" w:rsidRDefault="00FC5132">
      <w:pPr>
        <w:pStyle w:val="CommentText"/>
      </w:pPr>
      <w:r>
        <w:rPr>
          <w:rStyle w:val="CommentReference"/>
        </w:rPr>
        <w:annotationRef/>
      </w:r>
      <w:r>
        <w:t>Love it!</w:t>
      </w:r>
    </w:p>
  </w:comment>
  <w:comment w:id="143" w:author="Mary O'Connor" w:date="2018-01-09T16:58:00Z" w:initials="MO">
    <w:p w14:paraId="3B11C72B" w14:textId="4944AAAE" w:rsidR="00FC5132" w:rsidRDefault="00FC5132">
      <w:pPr>
        <w:pStyle w:val="CommentText"/>
      </w:pPr>
      <w:r>
        <w:rPr>
          <w:rStyle w:val="CommentReference"/>
        </w:rPr>
        <w:annotationRef/>
      </w:r>
      <w:r>
        <w:t>This is really great, but I think we can save it for the discussion. Let’s cut it here and keep the intro short and sweet.</w:t>
      </w:r>
    </w:p>
  </w:comment>
  <w:comment w:id="165" w:author="Mary O'Connor" w:date="2018-01-09T16:04:00Z" w:initials="MO">
    <w:p w14:paraId="60366123" w14:textId="2E1B6386" w:rsidR="00FC5132" w:rsidRDefault="00FC5132">
      <w:pPr>
        <w:pStyle w:val="CommentText"/>
      </w:pPr>
      <w:r>
        <w:rPr>
          <w:rStyle w:val="CommentReference"/>
        </w:rPr>
        <w:annotationRef/>
      </w:r>
      <w:r>
        <w:t xml:space="preserve">For example, Gwen, can you write what the studies found, like this, rather than what they focused on? I don’t know if this sentence I wrote here is correct for the Reynold paper, so please change it. </w:t>
      </w:r>
    </w:p>
  </w:comment>
  <w:comment w:id="304" w:author="Mary O'Connor" w:date="2017-12-13T13:47:00Z" w:initials="MO">
    <w:p w14:paraId="0BFC2BFD" w14:textId="16D65C38" w:rsidR="00FC5132" w:rsidRDefault="00FC5132">
      <w:pPr>
        <w:pStyle w:val="CommentText"/>
      </w:pPr>
      <w:r>
        <w:rPr>
          <w:rStyle w:val="CommentReference"/>
        </w:rPr>
        <w:annotationRef/>
      </w:r>
      <w:r>
        <w:t>Can this paragraph be more about what we learned – the science – than the studies themselves?</w:t>
      </w:r>
    </w:p>
  </w:comment>
  <w:comment w:id="305" w:author="Gwendolyn Griffiths" w:date="2018-01-09T16:03:00Z" w:initials="GG">
    <w:p w14:paraId="24BD9881" w14:textId="5083D4F1" w:rsidR="00FC5132" w:rsidRDefault="00FC5132">
      <w:pPr>
        <w:pStyle w:val="CommentText"/>
      </w:pPr>
      <w:r>
        <w:rPr>
          <w:rStyle w:val="CommentReference"/>
        </w:rPr>
        <w:annotationRef/>
      </w:r>
      <w:r>
        <w:t>Sorry Mary could you elaborate a bit more on what you would like here?</w:t>
      </w:r>
    </w:p>
    <w:p w14:paraId="5511F4BE" w14:textId="36F1E76B" w:rsidR="00FC5132" w:rsidRDefault="00FC5132">
      <w:pPr>
        <w:pStyle w:val="CommentText"/>
      </w:pPr>
      <w:r>
        <w:t xml:space="preserve"> </w:t>
      </w:r>
    </w:p>
  </w:comment>
  <w:comment w:id="468" w:author="Mary O'Connor" w:date="2017-05-23T22:07:00Z" w:initials="">
    <w:p w14:paraId="0DAE4560" w14:textId="77777777" w:rsidR="00FC5132" w:rsidRDefault="00FC5132">
      <w:pPr>
        <w:pStyle w:val="Normal1"/>
        <w:spacing w:after="0" w:line="240" w:lineRule="auto"/>
        <w:rPr>
          <w:rFonts w:ascii="Arial" w:eastAsia="Arial" w:hAnsi="Arial" w:cs="Arial"/>
        </w:rPr>
      </w:pPr>
      <w:r>
        <w:rPr>
          <w:rFonts w:ascii="Arial" w:eastAsia="Arial" w:hAnsi="Arial" w:cs="Arial"/>
        </w:rPr>
        <w:t>from AB: Provide sufficient detail to allow the work to be reproduced. Methods already published should be indicated by a reference: only relevant modifications should be described.</w:t>
      </w:r>
    </w:p>
  </w:comment>
  <w:comment w:id="478" w:author="Gwendolyn Griffiths" w:date="2017-12-16T11:15:00Z" w:initials="GG">
    <w:p w14:paraId="04828D52" w14:textId="4AE5735A" w:rsidR="00FC5132" w:rsidRDefault="00FC5132">
      <w:pPr>
        <w:pStyle w:val="CommentText"/>
      </w:pPr>
      <w:r>
        <w:rPr>
          <w:rStyle w:val="CommentReference"/>
        </w:rPr>
        <w:annotationRef/>
      </w:r>
      <w:r>
        <w:t>I just asked Rhea to send me the data</w:t>
      </w:r>
    </w:p>
  </w:comment>
  <w:comment w:id="489" w:author="Gwendolyn Griffiths" w:date="2017-12-16T11:16:00Z" w:initials="GG">
    <w:p w14:paraId="5B2ECF97" w14:textId="737671DC" w:rsidR="00FC5132" w:rsidRDefault="00FC5132">
      <w:pPr>
        <w:pStyle w:val="CommentText"/>
      </w:pPr>
      <w:r>
        <w:rPr>
          <w:rStyle w:val="CommentReference"/>
        </w:rPr>
        <w:annotationRef/>
      </w:r>
      <w:r>
        <w:t xml:space="preserve">Should this not be referring to Figure 1? Everythig in Figure 2 is what Coreen and I did. Where figure is all Ang’s data. </w:t>
      </w:r>
    </w:p>
  </w:comment>
  <w:comment w:id="492" w:author="Mary O'Connor" w:date="2017-06-28T08:22:00Z" w:initials="MO">
    <w:p w14:paraId="01104E43" w14:textId="77777777" w:rsidR="00FC5132" w:rsidRDefault="00FC5132">
      <w:pPr>
        <w:pStyle w:val="CommentText"/>
      </w:pPr>
      <w:r>
        <w:rPr>
          <w:rStyle w:val="CommentReference"/>
        </w:rPr>
        <w:annotationRef/>
      </w:r>
      <w:r>
        <w:t>Let’s indicate these on the map.</w:t>
      </w:r>
    </w:p>
  </w:comment>
  <w:comment w:id="493" w:author="Mary O'Connor" w:date="2017-11-20T09:15:00Z" w:initials="MO">
    <w:p w14:paraId="09EC89AA" w14:textId="02C248B4" w:rsidR="00FC5132" w:rsidRDefault="00FC5132">
      <w:pPr>
        <w:pStyle w:val="CommentText"/>
      </w:pPr>
      <w:r>
        <w:rPr>
          <w:rStyle w:val="CommentReference"/>
        </w:rPr>
        <w:annotationRef/>
      </w:r>
      <w:r>
        <w:t xml:space="preserve">But, in the data, there are 5 control shoots, 3 transplant shoots and 2 ambient for each source. </w:t>
      </w:r>
    </w:p>
    <w:p w14:paraId="597C49D1" w14:textId="77777777" w:rsidR="00FC5132" w:rsidRDefault="00FC5132">
      <w:pPr>
        <w:pStyle w:val="CommentText"/>
      </w:pPr>
    </w:p>
    <w:p w14:paraId="1028C5AC" w14:textId="6726403D" w:rsidR="00FC5132" w:rsidRDefault="00FC5132">
      <w:pPr>
        <w:pStyle w:val="CommentText"/>
      </w:pPr>
      <w:r>
        <w:t>GWEN: will you now just make sure it’s all clear here in the text?</w:t>
      </w:r>
    </w:p>
  </w:comment>
  <w:comment w:id="494" w:author="Gwendolyn Griffiths" w:date="2017-12-06T13:21:00Z" w:initials="GG">
    <w:p w14:paraId="6D247BBF" w14:textId="32810BCE" w:rsidR="00FC5132" w:rsidRDefault="00FC5132">
      <w:pPr>
        <w:pStyle w:val="CommentText"/>
      </w:pPr>
      <w:r>
        <w:rPr>
          <w:rStyle w:val="CommentReference"/>
        </w:rPr>
        <w:annotationRef/>
      </w:r>
      <w:r>
        <w:t>Some shoots broke off and so our sample size lowered a bit</w:t>
      </w:r>
    </w:p>
  </w:comment>
  <w:comment w:id="496" w:author="Mary O'Connor" w:date="2018-01-09T17:06:00Z" w:initials="MO">
    <w:p w14:paraId="4C17144F" w14:textId="0CCFB849" w:rsidR="00FC5132" w:rsidRDefault="00FC5132">
      <w:pPr>
        <w:pStyle w:val="CommentText"/>
      </w:pPr>
      <w:r>
        <w:rPr>
          <w:rStyle w:val="CommentReference"/>
        </w:rPr>
        <w:annotationRef/>
      </w:r>
      <w:r>
        <w:t>I thought it was n = 12?</w:t>
      </w:r>
    </w:p>
  </w:comment>
  <w:comment w:id="498" w:author="Gwendolyn Griffiths" w:date="2017-12-16T10:16:00Z" w:initials="GG">
    <w:p w14:paraId="4731F32A" w14:textId="5CD64B7E" w:rsidR="00FC5132" w:rsidRDefault="00FC5132">
      <w:pPr>
        <w:pStyle w:val="CommentText"/>
      </w:pPr>
      <w:r>
        <w:rPr>
          <w:rStyle w:val="CommentReference"/>
        </w:rPr>
        <w:annotationRef/>
      </w:r>
      <w:r>
        <w:t>There were two at each location (4), show an ambient shoot next two each platform</w:t>
      </w:r>
    </w:p>
  </w:comment>
  <w:comment w:id="499" w:author="Gwendolyn Griffiths" w:date="2018-01-09T17:13:00Z" w:initials="GG">
    <w:p w14:paraId="5F94CE37" w14:textId="6C33E857" w:rsidR="00FC5132" w:rsidRDefault="00FC5132">
      <w:pPr>
        <w:pStyle w:val="CommentText"/>
      </w:pPr>
      <w:r>
        <w:rPr>
          <w:rStyle w:val="CommentReference"/>
        </w:rPr>
        <w:annotationRef/>
      </w:r>
      <w:r>
        <w:t>Is it all my stats? Or did you also run stats on your figures</w:t>
      </w:r>
    </w:p>
    <w:p w14:paraId="754945DF" w14:textId="75C044E8" w:rsidR="00FC5132" w:rsidRDefault="00FC5132">
      <w:pPr>
        <w:pStyle w:val="CommentText"/>
      </w:pPr>
      <w:r>
        <w:t>MO: I ran stats for the figures I made</w:t>
      </w:r>
    </w:p>
  </w:comment>
  <w:comment w:id="502" w:author="Mary O'Connor" w:date="2017-06-09T21:32:00Z" w:initials="">
    <w:p w14:paraId="5BD3418F" w14:textId="77777777" w:rsidR="00FC5132" w:rsidRDefault="00FC5132">
      <w:pPr>
        <w:pStyle w:val="Normal1"/>
        <w:spacing w:after="0" w:line="240" w:lineRule="auto"/>
        <w:rPr>
          <w:rFonts w:ascii="Arial" w:eastAsia="Arial" w:hAnsi="Arial" w:cs="Arial"/>
        </w:rPr>
      </w:pPr>
      <w:r>
        <w:rPr>
          <w:rFonts w:ascii="Arial" w:eastAsia="Arial" w:hAnsi="Arial" w:cs="Arial"/>
        </w:rPr>
        <w:t>phyloseq or vegan?</w:t>
      </w:r>
    </w:p>
  </w:comment>
  <w:comment w:id="503" w:author="Gwendolyn Griffiths" w:date="2018-01-22T07:40:00Z" w:initials="GG">
    <w:p w14:paraId="0B1037BF" w14:textId="08374852" w:rsidR="00FC5132" w:rsidRDefault="00FC5132">
      <w:pPr>
        <w:pStyle w:val="CommentText"/>
      </w:pPr>
      <w:r>
        <w:rPr>
          <w:rStyle w:val="CommentReference"/>
        </w:rPr>
        <w:annotationRef/>
      </w:r>
    </w:p>
  </w:comment>
  <w:comment w:id="504" w:author="Mary O'Connor" w:date="2018-01-09T21:20:00Z" w:initials="MO">
    <w:p w14:paraId="2BE5FA91" w14:textId="0C69AD1A" w:rsidR="00FC5132" w:rsidRDefault="00FC5132">
      <w:pPr>
        <w:pStyle w:val="CommentText"/>
      </w:pPr>
      <w:r>
        <w:rPr>
          <w:rStyle w:val="CommentReference"/>
        </w:rPr>
        <w:annotationRef/>
      </w:r>
      <w:r>
        <w:t>How can we have smithora presence as a separate term from transplant? Isn’t edge initial and smithora presence the same thing?</w:t>
      </w:r>
    </w:p>
  </w:comment>
  <w:comment w:id="505" w:author="Gwendolyn Griffiths" w:date="2018-01-22T07:40:00Z" w:initials="GG">
    <w:p w14:paraId="370E9570" w14:textId="098D6D37" w:rsidR="00FC5132" w:rsidRDefault="00FC5132">
      <w:pPr>
        <w:pStyle w:val="CommentText"/>
      </w:pPr>
      <w:r>
        <w:rPr>
          <w:rStyle w:val="CommentReference"/>
        </w:rPr>
        <w:annotationRef/>
      </w:r>
      <w:r>
        <w:t xml:space="preserve">I think its because some had no change in smithora community following transplant. (Interior controls) so we can see an effect of transplant and what it does on those shoots. </w:t>
      </w:r>
    </w:p>
  </w:comment>
  <w:comment w:id="523" w:author="Mary O'Connor" w:date="2018-01-09T17:58:00Z" w:initials="MO">
    <w:p w14:paraId="4986B7E4" w14:textId="71E471E6" w:rsidR="00FC5132" w:rsidRDefault="00FC5132">
      <w:pPr>
        <w:pStyle w:val="CommentText"/>
      </w:pPr>
      <w:r>
        <w:rPr>
          <w:rStyle w:val="CommentReference"/>
        </w:rPr>
        <w:annotationRef/>
      </w:r>
      <w:r>
        <w:t>Do we mean, on zostera?</w:t>
      </w:r>
    </w:p>
  </w:comment>
  <w:comment w:id="544" w:author="Mary O'Connor" w:date="2018-01-09T17:16:00Z" w:initials="MO">
    <w:p w14:paraId="269FA930" w14:textId="6A91C442" w:rsidR="00FC5132" w:rsidRDefault="00FC5132">
      <w:pPr>
        <w:pStyle w:val="CommentText"/>
      </w:pPr>
      <w:r>
        <w:rPr>
          <w:rStyle w:val="CommentReference"/>
        </w:rPr>
        <w:annotationRef/>
      </w:r>
      <w:r>
        <w:t>I think this belongs in the discussion… not here.</w:t>
      </w:r>
    </w:p>
  </w:comment>
  <w:comment w:id="549" w:author="Mary O'Connor" w:date="2018-01-09T21:19:00Z" w:initials="MO">
    <w:p w14:paraId="6E5139D6" w14:textId="7A1933E6" w:rsidR="00FC5132" w:rsidRDefault="00FC5132">
      <w:pPr>
        <w:pStyle w:val="CommentText"/>
      </w:pPr>
      <w:r>
        <w:rPr>
          <w:rStyle w:val="CommentReference"/>
        </w:rPr>
        <w:annotationRef/>
      </w:r>
      <w:r>
        <w:t>I’m still a little confused here… smithora presence and initial location are  the same, right? (+ smithora = edge, 0 smithora = interior). So how can smithora presence be significant, but not initial location? And why were those included in the model as two separate terms, when they are the same?</w:t>
      </w:r>
    </w:p>
  </w:comment>
  <w:comment w:id="550" w:author="Gwendolyn Griffiths" w:date="2018-01-22T07:43:00Z" w:initials="GG">
    <w:p w14:paraId="101B5F11" w14:textId="3C07A602" w:rsidR="00FC5132" w:rsidRDefault="00FC5132">
      <w:pPr>
        <w:pStyle w:val="CommentText"/>
      </w:pPr>
      <w:r>
        <w:rPr>
          <w:rStyle w:val="CommentReference"/>
        </w:rPr>
        <w:annotationRef/>
      </w:r>
      <w:r>
        <w:t xml:space="preserve">Shoots with smithora clustered more closely than those from the same location. No interior shoots became different when some of them were colnized. Then edge shoots that were in the same place as the interior shoots had different communities even though they were in the same location. </w:t>
      </w:r>
    </w:p>
  </w:comment>
  <w:comment w:id="558" w:author="Mary O'Connor" w:date="2017-05-23T22:08:00Z" w:initials="">
    <w:p w14:paraId="1BFC95EC" w14:textId="77777777" w:rsidR="00FC5132" w:rsidRDefault="00FC5132">
      <w:pPr>
        <w:pStyle w:val="Normal1"/>
        <w:spacing w:after="0" w:line="240" w:lineRule="auto"/>
        <w:rPr>
          <w:rFonts w:ascii="Arial" w:eastAsia="Arial" w:hAnsi="Arial" w:cs="Arial"/>
        </w:rPr>
      </w:pPr>
      <w:r>
        <w:rPr>
          <w:rFonts w:ascii="Arial" w:eastAsia="Arial" w:hAnsi="Arial" w:cs="Arial"/>
        </w:rPr>
        <w:t>from AB: This should explore the significance of the results of the work, not repeat them. A combined Results and Discussion section is often appropriate. Avoid extensive citations and discussion of published literature.</w:t>
      </w:r>
    </w:p>
  </w:comment>
  <w:comment w:id="643" w:author="Mary O'Connor" w:date="2017-12-14T13:42:00Z" w:initials="MO">
    <w:p w14:paraId="12739F37" w14:textId="4BD3EEAB" w:rsidR="00FC5132" w:rsidRDefault="00FC5132">
      <w:pPr>
        <w:pStyle w:val="CommentText"/>
      </w:pPr>
      <w:r>
        <w:rPr>
          <w:rStyle w:val="CommentReference"/>
        </w:rPr>
        <w:annotationRef/>
      </w:r>
      <w:r>
        <w:t>This paragraph is good. Use the words ‘dispersal limitation’ here, and contrast it with us having rejected local conditions through the transplant experiment.</w:t>
      </w:r>
    </w:p>
  </w:comment>
  <w:comment w:id="648" w:author="Mary O'Connor" w:date="2017-12-14T13:43:00Z" w:initials="MO">
    <w:p w14:paraId="607744DB" w14:textId="4584EC53" w:rsidR="00FC5132" w:rsidRDefault="00FC5132">
      <w:pPr>
        <w:pStyle w:val="CommentText"/>
      </w:pPr>
      <w:r>
        <w:rPr>
          <w:rStyle w:val="CommentReference"/>
        </w:rPr>
        <w:annotationRef/>
      </w:r>
      <w:r>
        <w:t>I would interpret this as we were testing whether grazers could explain loss of smithora (if we had seen that). Like, if grazers were really abundant in the meadow interior and maybe they eat all the smithora? This hypothesis can be articulated in the intro, and then considered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DDF682" w15:done="0"/>
  <w15:commentEx w15:paraId="6646989D" w15:done="0"/>
  <w15:commentEx w15:paraId="3521AED2" w15:done="0"/>
  <w15:commentEx w15:paraId="683C6B5A" w15:done="0"/>
  <w15:commentEx w15:paraId="5D10DBB8" w15:done="0"/>
  <w15:commentEx w15:paraId="28436BA3" w15:done="0"/>
  <w15:commentEx w15:paraId="7E30D419" w15:paraIdParent="28436BA3" w15:done="0"/>
  <w15:commentEx w15:paraId="3B11C72B" w15:done="0"/>
  <w15:commentEx w15:paraId="60366123" w15:done="0"/>
  <w15:commentEx w15:paraId="0BFC2BFD" w15:done="0"/>
  <w15:commentEx w15:paraId="5511F4BE" w15:done="0"/>
  <w15:commentEx w15:paraId="0DAE4560" w15:done="0"/>
  <w15:commentEx w15:paraId="04828D52" w15:done="0"/>
  <w15:commentEx w15:paraId="5B2ECF97" w15:done="0"/>
  <w15:commentEx w15:paraId="01104E43" w15:done="0"/>
  <w15:commentEx w15:paraId="1028C5AC" w15:done="0"/>
  <w15:commentEx w15:paraId="6D247BBF" w15:paraIdParent="1028C5AC" w15:done="0"/>
  <w15:commentEx w15:paraId="4C17144F" w15:done="0"/>
  <w15:commentEx w15:paraId="4731F32A" w15:done="0"/>
  <w15:commentEx w15:paraId="754945DF" w15:done="0"/>
  <w15:commentEx w15:paraId="5BD3418F" w15:done="0"/>
  <w15:commentEx w15:paraId="0B1037BF" w15:paraIdParent="5BD3418F" w15:done="0"/>
  <w15:commentEx w15:paraId="2BE5FA91" w15:done="0"/>
  <w15:commentEx w15:paraId="370E9570" w15:paraIdParent="2BE5FA91" w15:done="0"/>
  <w15:commentEx w15:paraId="4986B7E4" w15:done="0"/>
  <w15:commentEx w15:paraId="269FA930" w15:done="0"/>
  <w15:commentEx w15:paraId="6E5139D6" w15:done="0"/>
  <w15:commentEx w15:paraId="101B5F11" w15:paraIdParent="6E5139D6" w15:done="0"/>
  <w15:commentEx w15:paraId="1BFC95EC" w15:done="0"/>
  <w15:commentEx w15:paraId="12739F37" w15:done="0"/>
  <w15:commentEx w15:paraId="607744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DDF682" w16cid:durableId="1DCAC646"/>
  <w16cid:commentId w16cid:paraId="6646989D" w16cid:durableId="1DCAC647"/>
  <w16cid:commentId w16cid:paraId="3521AED2" w16cid:durableId="1DCAC648"/>
  <w16cid:commentId w16cid:paraId="683C6B5A" w16cid:durableId="1DCAC649"/>
  <w16cid:commentId w16cid:paraId="5D10DBB8" w16cid:durableId="1DDF6F9E"/>
  <w16cid:commentId w16cid:paraId="28436BA3" w16cid:durableId="1E0FDF30"/>
  <w16cid:commentId w16cid:paraId="7E30D419" w16cid:durableId="1E0FE2EC"/>
  <w16cid:commentId w16cid:paraId="3B11C72B" w16cid:durableId="1E0FDF31"/>
  <w16cid:commentId w16cid:paraId="60366123" w16cid:durableId="1E0FDF32"/>
  <w16cid:commentId w16cid:paraId="0BFC2BFD" w16cid:durableId="1DDF6FA2"/>
  <w16cid:commentId w16cid:paraId="5511F4BE" w16cid:durableId="1E0FDF34"/>
  <w16cid:commentId w16cid:paraId="0DAE4560" w16cid:durableId="1DCAC64B"/>
  <w16cid:commentId w16cid:paraId="5B2ECF97" w16cid:durableId="1DDF7F1D"/>
  <w16cid:commentId w16cid:paraId="01104E43" w16cid:durableId="1DCAC650"/>
  <w16cid:commentId w16cid:paraId="1028C5AC" w16cid:durableId="1DCAC651"/>
  <w16cid:commentId w16cid:paraId="6D247BBF" w16cid:durableId="1DD26D72"/>
  <w16cid:commentId w16cid:paraId="4C17144F" w16cid:durableId="1E0FDF3A"/>
  <w16cid:commentId w16cid:paraId="5BD3418F" w16cid:durableId="1DCAC654"/>
  <w16cid:commentId w16cid:paraId="0B1037BF" w16cid:durableId="1E1013FB"/>
  <w16cid:commentId w16cid:paraId="2BE5FA91" w16cid:durableId="1E0FDF3C"/>
  <w16cid:commentId w16cid:paraId="370E9570" w16cid:durableId="1E1013FE"/>
  <w16cid:commentId w16cid:paraId="4986B7E4" w16cid:durableId="1E0FDF3D"/>
  <w16cid:commentId w16cid:paraId="269FA930" w16cid:durableId="1E0FDF3E"/>
  <w16cid:commentId w16cid:paraId="6E5139D6" w16cid:durableId="1E0FDF3F"/>
  <w16cid:commentId w16cid:paraId="101B5F11" w16cid:durableId="1E101491"/>
  <w16cid:commentId w16cid:paraId="1BFC95EC" w16cid:durableId="1DCAC657"/>
  <w16cid:commentId w16cid:paraId="12739F37" w16cid:durableId="1DDF6FB8"/>
  <w16cid:commentId w16cid:paraId="607744DB" w16cid:durableId="1DDF6F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C873E" w14:textId="77777777" w:rsidR="006E2073" w:rsidRDefault="006E2073">
      <w:pPr>
        <w:spacing w:after="0" w:line="240" w:lineRule="auto"/>
      </w:pPr>
      <w:r>
        <w:separator/>
      </w:r>
    </w:p>
  </w:endnote>
  <w:endnote w:type="continuationSeparator" w:id="0">
    <w:p w14:paraId="4D75B251" w14:textId="77777777" w:rsidR="006E2073" w:rsidRDefault="006E2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CB5CC" w14:textId="6E44A95B" w:rsidR="00FC5132" w:rsidRDefault="00FC5132">
    <w:pPr>
      <w:pStyle w:val="Normal1"/>
      <w:jc w:val="right"/>
    </w:pPr>
    <w:r>
      <w:fldChar w:fldCharType="begin"/>
    </w:r>
    <w:r>
      <w:instrText>PAGE</w:instrText>
    </w:r>
    <w:r>
      <w:fldChar w:fldCharType="separate"/>
    </w:r>
    <w:r w:rsidR="0051700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B364F" w14:textId="77777777" w:rsidR="006E2073" w:rsidRDefault="006E2073">
      <w:pPr>
        <w:spacing w:after="0" w:line="240" w:lineRule="auto"/>
      </w:pPr>
      <w:r>
        <w:separator/>
      </w:r>
    </w:p>
  </w:footnote>
  <w:footnote w:type="continuationSeparator" w:id="0">
    <w:p w14:paraId="5E4086F2" w14:textId="77777777" w:rsidR="006E2073" w:rsidRDefault="006E20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4E9"/>
    <w:multiLevelType w:val="multilevel"/>
    <w:tmpl w:val="6D2254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993756F"/>
    <w:multiLevelType w:val="multilevel"/>
    <w:tmpl w:val="EC82D7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01C298A"/>
    <w:multiLevelType w:val="hybridMultilevel"/>
    <w:tmpl w:val="5C9E8DE8"/>
    <w:lvl w:ilvl="0" w:tplc="291A1EA8">
      <w:start w:val="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wendolyn Griffiths">
    <w15:presenceInfo w15:providerId="Windows Live" w15:userId="de965c626bbfa2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E0CAC"/>
    <w:rsid w:val="0002148D"/>
    <w:rsid w:val="00021B01"/>
    <w:rsid w:val="00033309"/>
    <w:rsid w:val="00034A8B"/>
    <w:rsid w:val="00063A2F"/>
    <w:rsid w:val="00074E5B"/>
    <w:rsid w:val="000E1C22"/>
    <w:rsid w:val="000E3765"/>
    <w:rsid w:val="00113725"/>
    <w:rsid w:val="0011459F"/>
    <w:rsid w:val="0012268D"/>
    <w:rsid w:val="00134E3F"/>
    <w:rsid w:val="00142B30"/>
    <w:rsid w:val="00151EB6"/>
    <w:rsid w:val="001636D4"/>
    <w:rsid w:val="00197381"/>
    <w:rsid w:val="001B1CBB"/>
    <w:rsid w:val="001B5B43"/>
    <w:rsid w:val="001D3CBD"/>
    <w:rsid w:val="001D5ACC"/>
    <w:rsid w:val="001F13D4"/>
    <w:rsid w:val="002040AE"/>
    <w:rsid w:val="00212675"/>
    <w:rsid w:val="00237C42"/>
    <w:rsid w:val="00247C1C"/>
    <w:rsid w:val="00247CE3"/>
    <w:rsid w:val="002A25FC"/>
    <w:rsid w:val="002B35BE"/>
    <w:rsid w:val="002C7DB3"/>
    <w:rsid w:val="002E0CAC"/>
    <w:rsid w:val="002F1BC0"/>
    <w:rsid w:val="002F6B44"/>
    <w:rsid w:val="00300ECF"/>
    <w:rsid w:val="003755C9"/>
    <w:rsid w:val="00390AA5"/>
    <w:rsid w:val="003C71F7"/>
    <w:rsid w:val="003C7D49"/>
    <w:rsid w:val="003E7E11"/>
    <w:rsid w:val="003F441A"/>
    <w:rsid w:val="003F6004"/>
    <w:rsid w:val="00401C0E"/>
    <w:rsid w:val="00416779"/>
    <w:rsid w:val="00440F15"/>
    <w:rsid w:val="00445001"/>
    <w:rsid w:val="0047568D"/>
    <w:rsid w:val="0048758E"/>
    <w:rsid w:val="004C6B0A"/>
    <w:rsid w:val="004E60D7"/>
    <w:rsid w:val="0051700C"/>
    <w:rsid w:val="005177FE"/>
    <w:rsid w:val="0053471F"/>
    <w:rsid w:val="00546441"/>
    <w:rsid w:val="00557A0B"/>
    <w:rsid w:val="005601E1"/>
    <w:rsid w:val="0056493C"/>
    <w:rsid w:val="00567E67"/>
    <w:rsid w:val="0057127D"/>
    <w:rsid w:val="0058501A"/>
    <w:rsid w:val="005E6103"/>
    <w:rsid w:val="006053B8"/>
    <w:rsid w:val="00611A64"/>
    <w:rsid w:val="00626287"/>
    <w:rsid w:val="006B22A4"/>
    <w:rsid w:val="006B4E71"/>
    <w:rsid w:val="006C05D6"/>
    <w:rsid w:val="006C1E7D"/>
    <w:rsid w:val="006E2073"/>
    <w:rsid w:val="00710FA2"/>
    <w:rsid w:val="00723006"/>
    <w:rsid w:val="00734751"/>
    <w:rsid w:val="0076265F"/>
    <w:rsid w:val="00767CAF"/>
    <w:rsid w:val="00770E54"/>
    <w:rsid w:val="007A4DAE"/>
    <w:rsid w:val="007F1D36"/>
    <w:rsid w:val="007F3481"/>
    <w:rsid w:val="0082527B"/>
    <w:rsid w:val="00852DB5"/>
    <w:rsid w:val="00853EE6"/>
    <w:rsid w:val="008769A9"/>
    <w:rsid w:val="0088495D"/>
    <w:rsid w:val="00893F45"/>
    <w:rsid w:val="00897C5D"/>
    <w:rsid w:val="008A06D6"/>
    <w:rsid w:val="008C2ED5"/>
    <w:rsid w:val="009045CA"/>
    <w:rsid w:val="00914385"/>
    <w:rsid w:val="00937506"/>
    <w:rsid w:val="00940EF8"/>
    <w:rsid w:val="00950556"/>
    <w:rsid w:val="009515D3"/>
    <w:rsid w:val="00953F36"/>
    <w:rsid w:val="00960125"/>
    <w:rsid w:val="00986E56"/>
    <w:rsid w:val="0098765A"/>
    <w:rsid w:val="009A43DB"/>
    <w:rsid w:val="009D17F8"/>
    <w:rsid w:val="009D6445"/>
    <w:rsid w:val="009F790C"/>
    <w:rsid w:val="00A11244"/>
    <w:rsid w:val="00A14C7A"/>
    <w:rsid w:val="00A21EB0"/>
    <w:rsid w:val="00A24083"/>
    <w:rsid w:val="00A2427A"/>
    <w:rsid w:val="00A601DC"/>
    <w:rsid w:val="00A6090E"/>
    <w:rsid w:val="00A6735A"/>
    <w:rsid w:val="00AB1C4E"/>
    <w:rsid w:val="00AC0647"/>
    <w:rsid w:val="00AF0E2B"/>
    <w:rsid w:val="00B24467"/>
    <w:rsid w:val="00B60A41"/>
    <w:rsid w:val="00B65F0D"/>
    <w:rsid w:val="00B663DD"/>
    <w:rsid w:val="00B90BBD"/>
    <w:rsid w:val="00BA44CF"/>
    <w:rsid w:val="00BB6DAD"/>
    <w:rsid w:val="00BD5590"/>
    <w:rsid w:val="00BE08AF"/>
    <w:rsid w:val="00C231D7"/>
    <w:rsid w:val="00C23925"/>
    <w:rsid w:val="00C40C52"/>
    <w:rsid w:val="00C47A9E"/>
    <w:rsid w:val="00C71A78"/>
    <w:rsid w:val="00C74C2C"/>
    <w:rsid w:val="00C86965"/>
    <w:rsid w:val="00C95FF0"/>
    <w:rsid w:val="00CB4FFE"/>
    <w:rsid w:val="00CC1F4F"/>
    <w:rsid w:val="00CD505D"/>
    <w:rsid w:val="00CE193A"/>
    <w:rsid w:val="00CE2F22"/>
    <w:rsid w:val="00CE3DD5"/>
    <w:rsid w:val="00D44F71"/>
    <w:rsid w:val="00D455D6"/>
    <w:rsid w:val="00D45E13"/>
    <w:rsid w:val="00D46D3F"/>
    <w:rsid w:val="00D51F06"/>
    <w:rsid w:val="00D828CC"/>
    <w:rsid w:val="00D82A28"/>
    <w:rsid w:val="00D95BF0"/>
    <w:rsid w:val="00DA5FA8"/>
    <w:rsid w:val="00E04CA4"/>
    <w:rsid w:val="00E26781"/>
    <w:rsid w:val="00E477BB"/>
    <w:rsid w:val="00E6382A"/>
    <w:rsid w:val="00EA51D1"/>
    <w:rsid w:val="00EB002A"/>
    <w:rsid w:val="00ED7D23"/>
    <w:rsid w:val="00EF3D1E"/>
    <w:rsid w:val="00F22822"/>
    <w:rsid w:val="00F543A9"/>
    <w:rsid w:val="00F710A3"/>
    <w:rsid w:val="00F81986"/>
    <w:rsid w:val="00F951F8"/>
    <w:rsid w:val="00FB5487"/>
    <w:rsid w:val="00FC2172"/>
    <w:rsid w:val="00FC5132"/>
    <w:rsid w:val="00FF4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9806FB"/>
  <w15:docId w15:val="{9F5EAD22-ED84-49FC-9393-E45053F53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contextualSpacing/>
      <w:outlineLvl w:val="0"/>
    </w:pPr>
    <w:rPr>
      <w:b/>
      <w:sz w:val="48"/>
      <w:szCs w:val="48"/>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44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441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C7D49"/>
    <w:rPr>
      <w:b/>
      <w:bCs/>
      <w:sz w:val="20"/>
      <w:szCs w:val="20"/>
    </w:rPr>
  </w:style>
  <w:style w:type="character" w:customStyle="1" w:styleId="CommentSubjectChar">
    <w:name w:val="Comment Subject Char"/>
    <w:basedOn w:val="CommentTextChar"/>
    <w:link w:val="CommentSubject"/>
    <w:uiPriority w:val="99"/>
    <w:semiHidden/>
    <w:rsid w:val="003C7D49"/>
    <w:rPr>
      <w:b/>
      <w:bCs/>
      <w:sz w:val="20"/>
      <w:szCs w:val="20"/>
    </w:rPr>
  </w:style>
  <w:style w:type="paragraph" w:styleId="Revision">
    <w:name w:val="Revision"/>
    <w:hidden/>
    <w:uiPriority w:val="99"/>
    <w:semiHidden/>
    <w:rsid w:val="00B65F0D"/>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20903">
      <w:bodyDiv w:val="1"/>
      <w:marLeft w:val="0"/>
      <w:marRight w:val="0"/>
      <w:marTop w:val="0"/>
      <w:marBottom w:val="0"/>
      <w:divBdr>
        <w:top w:val="none" w:sz="0" w:space="0" w:color="auto"/>
        <w:left w:val="none" w:sz="0" w:space="0" w:color="auto"/>
        <w:bottom w:val="none" w:sz="0" w:space="0" w:color="auto"/>
        <w:right w:val="none" w:sz="0" w:space="0" w:color="auto"/>
      </w:divBdr>
    </w:div>
    <w:div w:id="399251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lsevier.com/journals/aquatic-botany/0304-3770/guide-for-author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annonlab.cshl.edu/fastx_toolkit/"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6894</Words>
  <Characters>39299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46101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Gwendolyn Griffiths</cp:lastModifiedBy>
  <cp:revision>2</cp:revision>
  <dcterms:created xsi:type="dcterms:W3CDTF">2018-01-22T19:14:00Z</dcterms:created>
  <dcterms:modified xsi:type="dcterms:W3CDTF">2018-01-22T19:14:00Z</dcterms:modified>
</cp:coreProperties>
</file>